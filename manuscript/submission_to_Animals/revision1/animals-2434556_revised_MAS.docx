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rPr>
          <w:rFonts w:cstheme="minorHAnsi"/>
          <w:b/>
        </w:rPr>
      </w:pPr>
      <w:r>
        <w:t>Article</w:t>
      </w:r>
    </w:p>
    <w:p>
      <w:pPr>
        <w:pStyle w:val="35"/>
      </w:pPr>
      <w:r>
        <w:t>Foraging, Fear and Behavio</w:t>
      </w:r>
      <w:del w:id="13" w:author="Katarzyna Wojczulanis-Jakubas" w:date="2023-06-03T09:24:00Z">
        <w:r>
          <w:rPr/>
          <w:delText>u</w:delText>
        </w:r>
      </w:del>
      <w:r>
        <w:t>ral Variation</w:t>
      </w:r>
      <w:del w:id="14" w:author="marcelo" w:date="2023-06-04T19:49:36Z">
        <w:r>
          <w:rPr/>
          <w:delText>,</w:delText>
        </w:r>
      </w:del>
      <w:ins w:id="15" w:author="marcelo" w:date="2023-06-04T19:48:47Z">
        <w:r>
          <w:rPr>
            <w:rFonts w:hint="default"/>
            <w:lang w:val="en-US"/>
          </w:rPr>
          <w:t xml:space="preserve"> in</w:t>
        </w:r>
      </w:ins>
      <w:ins w:id="16" w:author="marcelo" w:date="2023-06-04T19:48:48Z">
        <w:r>
          <w:rPr>
            <w:rFonts w:hint="default"/>
            <w:lang w:val="en-US"/>
          </w:rPr>
          <w:t xml:space="preserve"> a </w:t>
        </w:r>
      </w:ins>
      <w:ins w:id="17" w:author="marcelo" w:date="2023-06-04T19:49:54Z">
        <w:r>
          <w:rPr>
            <w:rFonts w:hint="default"/>
            <w:lang w:val="en-US"/>
          </w:rPr>
          <w:t>T</w:t>
        </w:r>
      </w:ins>
      <w:ins w:id="18" w:author="marcelo" w:date="2023-06-04T19:48:55Z">
        <w:r>
          <w:rPr>
            <w:rFonts w:hint="default"/>
            <w:lang w:val="en-US"/>
          </w:rPr>
          <w:t>ra</w:t>
        </w:r>
      </w:ins>
      <w:ins w:id="19" w:author="marcelo" w:date="2023-06-04T19:48:57Z">
        <w:r>
          <w:rPr>
            <w:rFonts w:hint="default"/>
            <w:lang w:val="en-US"/>
          </w:rPr>
          <w:t>p</w:t>
        </w:r>
      </w:ins>
      <w:ins w:id="20" w:author="marcelo" w:date="2023-06-04T19:48:58Z">
        <w:r>
          <w:rPr>
            <w:rFonts w:hint="default"/>
            <w:lang w:val="en-US"/>
          </w:rPr>
          <w:t>li</w:t>
        </w:r>
      </w:ins>
      <w:ins w:id="21" w:author="marcelo" w:date="2023-06-04T19:48:59Z">
        <w:r>
          <w:rPr>
            <w:rFonts w:hint="default"/>
            <w:lang w:val="en-US"/>
          </w:rPr>
          <w:t>ning</w:t>
        </w:r>
      </w:ins>
      <w:del w:id="22" w:author="marcelo" w:date="2023-06-04T19:48:46Z">
        <w:r>
          <w:rPr/>
          <w:delText xml:space="preserve"> a Lesson from</w:delText>
        </w:r>
      </w:del>
      <w:r>
        <w:t xml:space="preserve"> Hum</w:t>
      </w:r>
      <w:del w:id="23" w:author="marcelo" w:date="2023-06-04T19:56:32Z">
        <w:r>
          <w:rPr/>
          <w:delText>-</w:delText>
        </w:r>
      </w:del>
      <w:ins w:id="24" w:author="Katarzyna Wojczulanis-Jakubas" w:date="2023-06-03T09:35:00Z">
        <w:r>
          <w:rPr/>
          <w:t>m</w:t>
        </w:r>
      </w:ins>
      <w:del w:id="25" w:author="Katarzyna Wojczulanis-Jakubas" w:date="2023-06-03T09:35:00Z">
        <w:r>
          <w:rPr/>
          <w:delText>M</w:delText>
        </w:r>
      </w:del>
      <w:r>
        <w:t>ingbird</w:t>
      </w:r>
      <w:del w:id="26" w:author="marcelo" w:date="2023-06-04T19:56:30Z">
        <w:r>
          <w:rPr/>
          <w:delText>s</w:delText>
        </w:r>
      </w:del>
    </w:p>
    <w:p>
      <w:pPr>
        <w:pStyle w:val="36"/>
      </w:pPr>
      <w:r>
        <w:t xml:space="preserve">Katarzyna Wojczulanis-Jakubas </w:t>
      </w:r>
      <w:r>
        <w:rPr>
          <w:vertAlign w:val="superscript"/>
        </w:rPr>
        <w:t>1</w:t>
      </w:r>
      <w:r>
        <w:rPr>
          <w:rFonts w:eastAsia="SimSun" w:cs="SimSun"/>
          <w:vertAlign w:val="superscript"/>
          <w:lang w:eastAsia="zh-CN"/>
        </w:rPr>
        <w:t>,</w:t>
      </w:r>
      <w:r>
        <w:rPr>
          <w:rFonts w:eastAsia="SimSun" w:cs="SimSun"/>
          <w:lang w:eastAsia="zh-CN"/>
        </w:rPr>
        <w:t>*</w:t>
      </w:r>
      <w:r>
        <w:t xml:space="preserve"> and Marcelo Araya-Salas </w:t>
      </w:r>
      <w:r>
        <w:rPr>
          <w:vertAlign w:val="superscript"/>
        </w:rPr>
        <w:t>2</w:t>
      </w:r>
      <w:del w:id="27" w:author="marcelo" w:date="2023-06-04T08:09:06Z">
        <w:r>
          <w:rPr>
            <w:vertAlign w:val="superscript"/>
          </w:rPr>
          <w:delText>,3</w:delText>
        </w:r>
      </w:del>
    </w:p>
    <w:tbl>
      <w:tblPr>
        <w:tblStyle w:val="81"/>
        <w:tblpPr w:leftFromText="198" w:rightFromText="198" w:vertAnchor="page" w:horzAnchor="margin" w:tblpY="11212"/>
        <w:tblW w:w="2409" w:type="dxa"/>
        <w:tblInd w:w="0" w:type="dxa"/>
        <w:tblLayout w:type="fixed"/>
        <w:tblCellMar>
          <w:top w:w="0" w:type="dxa"/>
          <w:left w:w="0" w:type="dxa"/>
          <w:bottom w:w="0" w:type="dxa"/>
          <w:right w:w="0" w:type="dxa"/>
        </w:tblCellMar>
      </w:tblPr>
      <w:tblGrid>
        <w:gridCol w:w="2409"/>
      </w:tblGrid>
      <w:tr>
        <w:tblPrEx>
          <w:tblCellMar>
            <w:top w:w="0" w:type="dxa"/>
            <w:left w:w="0" w:type="dxa"/>
            <w:bottom w:w="0" w:type="dxa"/>
            <w:right w:w="0" w:type="dxa"/>
          </w:tblCellMar>
        </w:tblPrEx>
        <w:trPr>
          <w:cantSplit/>
        </w:trPr>
        <w:tc>
          <w:tcPr>
            <w:tcW w:w="2409" w:type="dxa"/>
          </w:tcPr>
          <w:p>
            <w:pPr>
              <w:pStyle w:val="65"/>
              <w:rPr>
                <w:color w:val="000000" w:themeColor="text1"/>
                <w14:textFill>
                  <w14:solidFill>
                    <w14:schemeClr w14:val="tx1"/>
                  </w14:solidFill>
                </w14:textFill>
              </w:rPr>
            </w:pPr>
            <w:r>
              <w:rPr>
                <w:b/>
                <w:color w:val="000000" w:themeColor="text1"/>
                <w14:textFill>
                  <w14:solidFill>
                    <w14:schemeClr w14:val="tx1"/>
                  </w14:solidFill>
                </w14:textFill>
              </w:rPr>
              <w:t>Citation:</w:t>
            </w:r>
            <w:r>
              <w:rPr>
                <w:color w:val="000000" w:themeColor="text1"/>
                <w14:textFill>
                  <w14:solidFill>
                    <w14:schemeClr w14:val="tx1"/>
                  </w14:solidFill>
                </w14:textFill>
              </w:rPr>
              <w:t xml:space="preserve"> Wojczulanis-Jakubas, K.; Araya-Salas, M. </w:t>
            </w:r>
            <w:ins w:id="28" w:author="marcelo" w:date="2023-06-04T19:50:07Z">
              <w:r>
                <w:rPr>
                  <w:rFonts w:hint="default"/>
                  <w:color w:val="000000" w:themeColor="text1"/>
                  <w:rPrChange w:id="29" w:author="marcelo" w:date="2023-06-04T19:50:07Z">
                    <w:rPr>
                      <w:rFonts w:hint="default"/>
                    </w:rPr>
                  </w:rPrChange>
                  <w14:textFill>
                    <w14:solidFill>
                      <w14:schemeClr w14:val="tx1"/>
                    </w14:solidFill>
                  </w14:textFill>
                </w:rPr>
                <w:t>Foraging, Fear and Behavioral Variation in a Traplining Hum-mingbird</w:t>
              </w:r>
            </w:ins>
            <w:del w:id="31" w:author="marcelo" w:date="2023-06-04T19:50:07Z">
              <w:r>
                <w:rPr>
                  <w:color w:val="000000" w:themeColor="text1"/>
                  <w14:textFill>
                    <w14:solidFill>
                      <w14:schemeClr w14:val="tx1"/>
                    </w14:solidFill>
                  </w14:textFill>
                </w:rPr>
                <w:delText>Foraging, Fear and Behavi</w:delText>
              </w:r>
            </w:del>
            <w:ins w:id="32" w:author="Katarzyna Wojczulanis-Jakubas" w:date="2023-06-03T09:35:00Z">
              <w:del w:id="33" w:author="marcelo" w:date="2023-06-04T19:50:07Z">
                <w:r>
                  <w:rPr>
                    <w:color w:val="000000" w:themeColor="text1"/>
                    <w14:textFill>
                      <w14:solidFill>
                        <w14:schemeClr w14:val="tx1"/>
                      </w14:solidFill>
                    </w14:textFill>
                  </w:rPr>
                  <w:delText>o</w:delText>
                </w:r>
              </w:del>
            </w:ins>
            <w:del w:id="34" w:author="marcelo" w:date="2023-06-04T19:50:07Z">
              <w:r>
                <w:rPr>
                  <w:color w:val="000000" w:themeColor="text1"/>
                  <w14:textFill>
                    <w14:solidFill>
                      <w14:schemeClr w14:val="tx1"/>
                    </w14:solidFill>
                  </w14:textFill>
                </w:rPr>
                <w:delText>oural Variation, a Lesson from Hum</w:delText>
              </w:r>
            </w:del>
            <w:ins w:id="35" w:author="Katarzyna Wojczulanis-Jakubas" w:date="2023-06-03T09:35:00Z">
              <w:del w:id="36" w:author="marcelo" w:date="2023-06-04T19:50:07Z">
                <w:r>
                  <w:rPr>
                    <w:color w:val="000000" w:themeColor="text1"/>
                    <w14:textFill>
                      <w14:solidFill>
                        <w14:schemeClr w14:val="tx1"/>
                      </w14:solidFill>
                    </w14:textFill>
                  </w:rPr>
                  <w:delText>m</w:delText>
                </w:r>
              </w:del>
            </w:ins>
            <w:del w:id="37" w:author="marcelo" w:date="2023-06-04T19:50:07Z">
              <w:r>
                <w:rPr>
                  <w:color w:val="000000" w:themeColor="text1"/>
                  <w14:textFill>
                    <w14:solidFill>
                      <w14:schemeClr w14:val="tx1"/>
                    </w14:solidFill>
                  </w14:textFill>
                </w:rPr>
                <w:delText>-Mingbirds</w:delText>
              </w:r>
            </w:del>
            <w:r>
              <w:rPr>
                <w:color w:val="000000" w:themeColor="text1"/>
                <w14:textFill>
                  <w14:solidFill>
                    <w14:schemeClr w14:val="tx1"/>
                  </w14:solidFill>
                </w14:textFill>
              </w:rPr>
              <w:t xml:space="preserve">. </w:t>
            </w:r>
            <w:r>
              <w:rPr>
                <w:i/>
                <w:color w:val="000000" w:themeColor="text1"/>
                <w14:textFill>
                  <w14:solidFill>
                    <w14:schemeClr w14:val="tx1"/>
                  </w14:solidFill>
                </w14:textFill>
              </w:rPr>
              <w:t xml:space="preserve">Animals </w:t>
            </w:r>
            <w:r>
              <w:rPr>
                <w:b/>
                <w:color w:val="000000" w:themeColor="text1"/>
                <w14:textFill>
                  <w14:solidFill>
                    <w14:schemeClr w14:val="tx1"/>
                  </w14:solidFill>
                </w14:textFill>
              </w:rPr>
              <w:t>2023</w:t>
            </w:r>
            <w:r>
              <w:rPr>
                <w:color w:val="000000" w:themeColor="text1"/>
                <w14:textFill>
                  <w14:solidFill>
                    <w14:schemeClr w14:val="tx1"/>
                  </w14:solidFill>
                </w14:textFill>
              </w:rPr>
              <w:t xml:space="preserve">, </w:t>
            </w:r>
            <w:r>
              <w:rPr>
                <w:i/>
                <w:color w:val="000000" w:themeColor="text1"/>
                <w14:textFill>
                  <w14:solidFill>
                    <w14:schemeClr w14:val="tx1"/>
                  </w14:solidFill>
                </w14:textFill>
              </w:rPr>
              <w:t>13</w:t>
            </w:r>
            <w:r>
              <w:rPr>
                <w:color w:val="000000" w:themeColor="text1"/>
                <w14:textFill>
                  <w14:solidFill>
                    <w14:schemeClr w14:val="tx1"/>
                  </w14:solidFill>
                </w14:textFill>
              </w:rPr>
              <w:t>, x. https://doi.org/10.3390/xxxxx</w:t>
            </w:r>
          </w:p>
          <w:p>
            <w:pPr>
              <w:pStyle w:val="38"/>
              <w:spacing w:after="120"/>
            </w:pPr>
            <w:r>
              <w:t xml:space="preserve">Academic Editor(s): </w:t>
            </w:r>
          </w:p>
          <w:p>
            <w:pPr>
              <w:pStyle w:val="37"/>
            </w:pPr>
            <w:r>
              <w:t>Received: date</w:t>
            </w:r>
          </w:p>
          <w:p>
            <w:pPr>
              <w:pStyle w:val="37"/>
            </w:pPr>
            <w:r>
              <w:t>Revised: date</w:t>
            </w:r>
          </w:p>
          <w:p>
            <w:pPr>
              <w:pStyle w:val="37"/>
            </w:pPr>
            <w:r>
              <w:t>Accepted: date</w:t>
            </w:r>
          </w:p>
          <w:p>
            <w:pPr>
              <w:pStyle w:val="37"/>
              <w:spacing w:after="120"/>
            </w:pPr>
            <w:r>
              <w:t>Published: date</w:t>
            </w:r>
          </w:p>
          <w:p>
            <w:pPr>
              <w:pStyle w:val="37"/>
              <w:spacing w:before="120"/>
            </w:pPr>
            <w:r>
              <w:drawing>
                <wp:inline distT="0" distB="0" distL="0" distR="0">
                  <wp:extent cx="694690" cy="24828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4800" cy="248400"/>
                          </a:xfrm>
                          <a:prstGeom prst="rect">
                            <a:avLst/>
                          </a:prstGeom>
                        </pic:spPr>
                      </pic:pic>
                    </a:graphicData>
                  </a:graphic>
                </wp:inline>
              </w:drawing>
            </w:r>
          </w:p>
          <w:p>
            <w:pPr>
              <w:pStyle w:val="67"/>
              <w:spacing w:before="60"/>
              <w:ind w:right="113"/>
              <w:rPr>
                <w:sz w:val="14"/>
              </w:rPr>
            </w:pPr>
            <w:r>
              <w:rPr>
                <w:b/>
                <w:sz w:val="14"/>
              </w:rPr>
              <w:t>Copyright:</w:t>
            </w:r>
            <w:r>
              <w:rPr>
                <w:sz w:val="14"/>
              </w:rPr>
              <w:t xml:space="preserve"> © 2023 by the authors. Submitted for possible open access publication under the terms and conditions of the Creative Commons Attribution (CC BY) license (https://creativecommons.org/licenses/by/4.0/).</w:t>
            </w:r>
          </w:p>
        </w:tc>
      </w:tr>
    </w:tbl>
    <w:p>
      <w:pPr>
        <w:pStyle w:val="39"/>
      </w:pPr>
      <w:r>
        <w:rPr>
          <w:vertAlign w:val="superscript"/>
        </w:rPr>
        <w:t>1</w:t>
      </w:r>
      <w:r>
        <w:tab/>
      </w:r>
      <w:r>
        <w:t>Department of Vertebrate Ecology and Zoology, University of Gdansk, Gdansk, Poland; katarzyna.wojczulanis-jakubas@ug.edu.pl</w:t>
      </w:r>
    </w:p>
    <w:p>
      <w:pPr>
        <w:pStyle w:val="39"/>
        <w:rPr>
          <w:del w:id="38" w:author="marcelo" w:date="2023-06-04T08:09:00Z"/>
          <w:lang w:val="zh-CN"/>
        </w:rPr>
      </w:pPr>
      <w:del w:id="39" w:author="marcelo" w:date="2023-06-04T08:09:00Z">
        <w:r>
          <w:rPr>
            <w:vertAlign w:val="superscript"/>
            <w:lang w:val="zh-CN"/>
          </w:rPr>
          <w:delText>2</w:delText>
        </w:r>
      </w:del>
      <w:del w:id="40" w:author="marcelo" w:date="2023-06-04T08:09:00Z">
        <w:r>
          <w:rPr>
            <w:lang w:val="zh-CN"/>
          </w:rPr>
          <w:tab/>
        </w:r>
      </w:del>
      <w:del w:id="41" w:author="marcelo" w:date="2023-06-04T08:09:00Z">
        <w:r>
          <w:rPr>
            <w:lang w:val="zh-CN"/>
          </w:rPr>
          <w:delText>Recinto de Golfito, Universidad de Costa Rica, Golfito, Costa Rica</w:delText>
        </w:r>
      </w:del>
    </w:p>
    <w:p>
      <w:pPr>
        <w:pStyle w:val="39"/>
        <w:rPr>
          <w:lang w:val="zh-CN"/>
        </w:rPr>
      </w:pPr>
      <w:ins w:id="42" w:author="marcelo" w:date="2023-06-04T08:09:03Z">
        <w:r>
          <w:rPr>
            <w:rFonts w:hint="default"/>
            <w:vertAlign w:val="superscript"/>
            <w:lang w:val="en-US"/>
          </w:rPr>
          <w:t>2</w:t>
        </w:r>
      </w:ins>
      <w:del w:id="43" w:author="marcelo" w:date="2023-06-04T08:09:03Z">
        <w:r>
          <w:rPr>
            <w:vertAlign w:val="superscript"/>
            <w:lang w:val="zh-CN"/>
          </w:rPr>
          <w:delText>3</w:delText>
        </w:r>
      </w:del>
      <w:r>
        <w:rPr>
          <w:lang w:val="zh-CN"/>
        </w:rPr>
        <w:tab/>
      </w:r>
      <w:r>
        <w:rPr>
          <w:lang w:val="zh-CN"/>
        </w:rPr>
        <w:t>Centro de Investigación en Neurociencias, Universidad de Costa Rica, San Pedro, San José, Costa Rica</w:t>
      </w:r>
    </w:p>
    <w:p>
      <w:pPr>
        <w:pStyle w:val="39"/>
      </w:pPr>
      <w:r>
        <w:rPr>
          <w:rFonts w:eastAsiaTheme="minorEastAsia"/>
          <w:b/>
          <w:lang w:eastAsia="zh-CN"/>
        </w:rPr>
        <w:t>*</w:t>
      </w:r>
      <w:r>
        <w:rPr>
          <w:rFonts w:eastAsiaTheme="minorEastAsia"/>
          <w:lang w:eastAsia="zh-CN"/>
        </w:rPr>
        <w:tab/>
      </w:r>
      <w:r>
        <w:rPr>
          <w:rFonts w:eastAsiaTheme="minorEastAsia"/>
          <w:lang w:eastAsia="zh-CN"/>
        </w:rPr>
        <w:t xml:space="preserve">Correspondence: </w:t>
      </w:r>
      <w:r>
        <w:t>Author</w:t>
      </w:r>
      <w:r>
        <w:rPr>
          <w:rFonts w:eastAsia="SimSun" w:cs="SimSun"/>
          <w:lang w:eastAsia="zh-CN"/>
        </w:rPr>
        <w:t xml:space="preserve">: </w:t>
      </w:r>
      <w:ins w:id="44" w:author="Katarzyna Wojczulanis-Jakubas" w:date="2023-06-03T09:34:00Z">
        <w:r>
          <w:rPr>
            <w:rFonts w:eastAsia="SimSun" w:cs="SimSun"/>
            <w:lang w:eastAsia="zh-CN"/>
          </w:rPr>
          <w:t>katarzyna.wojczulanis-jakubas@ug.edu.pl</w:t>
        </w:r>
      </w:ins>
      <w:del w:id="45" w:author="Katarzyna Wojczulanis-Jakubas" w:date="2023-06-03T09:34:00Z">
        <w:r>
          <w:rPr/>
          <w:delText>kasiawojczulanis@gmail.com</w:delText>
        </w:r>
      </w:del>
    </w:p>
    <w:p>
      <w:pPr>
        <w:pStyle w:val="40"/>
      </w:pPr>
      <w:r>
        <w:rPr>
          <w:b/>
        </w:rPr>
        <w:t xml:space="preserve">Abstract: </w:t>
      </w:r>
      <w:r>
        <w:t>Traditionally, foraging b</w:t>
      </w:r>
      <w:del w:id="46" w:author="marcelo" w:date="2023-06-04T17:13:23Z">
        <w:r>
          <w:rPr/>
          <w:delText>ehaviour</w:delText>
        </w:r>
      </w:del>
      <w:ins w:id="47" w:author="marcelo" w:date="2023-06-04T17:13:23Z">
        <w:r>
          <w:rPr>
            <w:lang w:val="en-US"/>
          </w:rPr>
          <w:t>ehavior</w:t>
        </w:r>
      </w:ins>
      <w:r>
        <w:t xml:space="preserve"> has been explained as the response to a trade-off between energetic gain from feeding resources and </w:t>
      </w:r>
      <w:del w:id="48" w:author="Katarzyna Wojczulanis-Jakubas" w:date="2023-06-02T13:05:00Z">
        <w:r>
          <w:rPr/>
          <w:delText xml:space="preserve">the </w:delText>
        </w:r>
      </w:del>
      <w:r>
        <w:t>potential costs from concomitant risks. However, increasing number of studies has shown that this view fail</w:t>
      </w:r>
      <w:ins w:id="49" w:author="Katarzyna Wojczulanis-Jakubas" w:date="2023-06-02T13:05:00Z">
        <w:r>
          <w:rPr>
            <w:highlight w:val="none"/>
            <w:rPrChange w:id="50" w:author="Katarzyna Wojczulanis-Jakubas" w:date="2023-06-02T13:05:00Z">
              <w:rPr>
                <w:highlight w:val="yellow"/>
              </w:rPr>
            </w:rPrChange>
          </w:rPr>
          <w:t>s</w:t>
        </w:r>
      </w:ins>
      <w:r>
        <w:t xml:space="preserve"> to explain an important fraction of the variation in foraging across a variety of taxa. One</w:t>
      </w:r>
      <w:del w:id="51" w:author="marcelo" w:date="2023-06-04T08:09:38Z">
        <w:r>
          <w:rPr/>
          <w:delText xml:space="preserve"> </w:delText>
        </w:r>
      </w:del>
      <w:del w:id="52" w:author="marcelo" w:date="2023-06-04T08:09:37Z">
        <w:r>
          <w:rPr/>
          <w:delText>of</w:delText>
        </w:r>
      </w:del>
      <w:r>
        <w:t xml:space="preserve"> potential mechanism</w:t>
      </w:r>
      <w:del w:id="53" w:author="marcelo" w:date="2023-06-04T08:09:42Z">
        <w:r>
          <w:rPr/>
          <w:delText>s</w:delText>
        </w:r>
      </w:del>
      <w:r>
        <w:t xml:space="preserve"> that may account for this variation is that various </w:t>
      </w:r>
      <w:ins w:id="54" w:author="marcelo" w:date="2023-06-04T08:12:16Z">
        <w:r>
          <w:rPr>
            <w:rFonts w:hint="default"/>
            <w:lang w:val="en-US"/>
          </w:rPr>
          <w:t>b</w:t>
        </w:r>
      </w:ins>
      <w:ins w:id="55" w:author="marcelo" w:date="2023-06-04T08:12:12Z">
        <w:r>
          <w:rPr>
            <w:rFonts w:hint="default"/>
            <w:lang w:val="en-US"/>
          </w:rPr>
          <w:t>eh</w:t>
        </w:r>
      </w:ins>
      <w:ins w:id="56" w:author="marcelo" w:date="2023-06-04T08:12:13Z">
        <w:r>
          <w:rPr>
            <w:rFonts w:hint="default"/>
            <w:lang w:val="en-US"/>
          </w:rPr>
          <w:t>avioral</w:t>
        </w:r>
      </w:ins>
      <w:ins w:id="57" w:author="marcelo" w:date="2023-06-04T08:12:14Z">
        <w:r>
          <w:rPr>
            <w:rFonts w:hint="default"/>
            <w:lang w:val="en-US"/>
          </w:rPr>
          <w:t xml:space="preserve"> </w:t>
        </w:r>
      </w:ins>
      <w:del w:id="58" w:author="marcelo" w:date="2023-06-04T08:13:43Z">
        <w:r>
          <w:rPr>
            <w:rFonts w:hint="default"/>
            <w:lang w:val="en-US"/>
          </w:rPr>
          <w:delText>behaviours</w:delText>
        </w:r>
      </w:del>
      <w:ins w:id="59" w:author="Katarzyna Wojczulanis-Jakubas" w:date="2023-06-02T13:08:00Z">
        <w:del w:id="60" w:author="marcelo" w:date="2023-06-04T08:13:43Z">
          <w:r>
            <w:rPr>
              <w:rFonts w:hint="default"/>
              <w:lang w:val="en-US"/>
            </w:rPr>
            <w:delText>behaviors</w:delText>
          </w:r>
        </w:del>
      </w:ins>
      <w:del w:id="61" w:author="marcelo" w:date="2023-06-04T08:13:43Z">
        <w:r>
          <w:rPr>
            <w:rFonts w:hint="default"/>
            <w:lang w:val="en-US"/>
          </w:rPr>
          <w:delText xml:space="preserve"> </w:delText>
        </w:r>
      </w:del>
      <w:ins w:id="62" w:author="marcelo" w:date="2023-06-04T08:13:43Z">
        <w:r>
          <w:rPr>
            <w:rFonts w:hint="default"/>
            <w:lang w:val="en-US"/>
          </w:rPr>
          <w:t>tr</w:t>
        </w:r>
      </w:ins>
      <w:ins w:id="63" w:author="marcelo" w:date="2023-06-04T08:13:44Z">
        <w:r>
          <w:rPr>
            <w:rFonts w:hint="default"/>
            <w:lang w:val="en-US"/>
          </w:rPr>
          <w:t xml:space="preserve">aits </w:t>
        </w:r>
      </w:ins>
      <w:r>
        <w:t xml:space="preserve">associated with foraging may have different fitness consequences and that may further depend on </w:t>
      </w:r>
      <w:del w:id="64" w:author="Katarzyna Wojczulanis-Jakubas" w:date="2023-06-02T13:06:00Z">
        <w:r>
          <w:rPr/>
          <w:delText xml:space="preserve">the </w:delText>
        </w:r>
      </w:del>
      <w:r>
        <w:t>environmental context. Here, we explored this mechanism by evaluating foraging efficiency of Long-billed Hermit hummingbirds (</w:t>
      </w:r>
      <w:r>
        <w:rPr>
          <w:i/>
        </w:rPr>
        <w:t xml:space="preserve">Phaethornis longirostris) </w:t>
      </w:r>
      <w:r>
        <w:t xml:space="preserve">with regard to three </w:t>
      </w:r>
      <w:del w:id="65" w:author="Katarzyna Wojczulanis-Jakubas" w:date="2023-06-02T13:08:00Z">
        <w:r>
          <w:rPr/>
          <w:delText>behaviours</w:delText>
        </w:r>
      </w:del>
      <w:ins w:id="66" w:author="Katarzyna Wojczulanis-Jakubas" w:date="2023-06-02T13:08:00Z">
        <w:r>
          <w:rPr/>
          <w:t>behavior</w:t>
        </w:r>
      </w:ins>
      <w:ins w:id="67" w:author="marcelo" w:date="2023-06-04T08:12:22Z">
        <w:r>
          <w:rPr>
            <w:rFonts w:hint="default"/>
            <w:lang w:val="en-US"/>
          </w:rPr>
          <w:t>al</w:t>
        </w:r>
      </w:ins>
      <w:ins w:id="68" w:author="marcelo" w:date="2023-06-04T08:12:23Z">
        <w:r>
          <w:rPr>
            <w:rFonts w:hint="default"/>
            <w:lang w:val="en-US"/>
          </w:rPr>
          <w:t xml:space="preserve"> </w:t>
        </w:r>
      </w:ins>
      <w:ins w:id="69" w:author="marcelo" w:date="2023-06-04T08:13:47Z">
        <w:r>
          <w:rPr>
            <w:rFonts w:hint="default"/>
            <w:lang w:val="en-US"/>
          </w:rPr>
          <w:t>t</w:t>
        </w:r>
      </w:ins>
      <w:ins w:id="70" w:author="marcelo" w:date="2023-06-04T08:13:48Z">
        <w:r>
          <w:rPr>
            <w:rFonts w:hint="default"/>
            <w:lang w:val="en-US"/>
          </w:rPr>
          <w:t>rait</w:t>
        </w:r>
      </w:ins>
      <w:ins w:id="71" w:author="marcelo" w:date="2023-06-04T08:13:49Z">
        <w:r>
          <w:rPr>
            <w:rFonts w:hint="default"/>
            <w:lang w:val="en-US"/>
          </w:rPr>
          <w:t>s</w:t>
        </w:r>
      </w:ins>
      <w:ins w:id="72" w:author="Katarzyna Wojczulanis-Jakubas" w:date="2023-06-02T13:08:00Z">
        <w:del w:id="73" w:author="marcelo" w:date="2023-06-04T08:12:21Z">
          <w:r>
            <w:rPr/>
            <w:delText>s</w:delText>
          </w:r>
        </w:del>
      </w:ins>
      <w:r>
        <w:t xml:space="preserve">: a) exploration (number of feeders used during the foraging visit), b) risk avoidance (latency to start feeding) and c) arousal (amount of movements during the foraging visit) in conditions of two different levels of perceived </w:t>
      </w:r>
      <w:del w:id="74" w:author="Katarzyna Wojczulanis-Jakubas" w:date="2023-06-02T13:07:00Z">
        <w:r>
          <w:rPr/>
          <w:delText xml:space="preserve">risk </w:delText>
        </w:r>
      </w:del>
      <w:ins w:id="75" w:author="Katarzyna Wojczulanis-Jakubas" w:date="2023-06-02T13:07:00Z">
        <w:del w:id="76" w:author="marcelo" w:date="2023-06-04T18:52:07Z">
          <w:r>
            <w:rPr/>
            <w:delText>threat</w:delText>
          </w:r>
        </w:del>
      </w:ins>
      <w:ins w:id="77" w:author="marcelo" w:date="2023-06-04T18:52:07Z">
        <w:r>
          <w:rPr>
            <w:lang w:val="en-US"/>
          </w:rPr>
          <w:t>risk</w:t>
        </w:r>
      </w:ins>
      <w:ins w:id="78" w:author="Katarzyna Wojczulanis-Jakubas" w:date="2023-06-02T13:07:00Z">
        <w:r>
          <w:rPr/>
          <w:t xml:space="preserve"> </w:t>
        </w:r>
      </w:ins>
      <w:r>
        <w:t xml:space="preserve">(low – control, and high – experimental, with a threatening bullet ant model). Foraging efficiency decreased in response to threatening conditions. However, </w:t>
      </w:r>
      <w:del w:id="79" w:author="Katarzyna Wojczulanis-Jakubas" w:date="2023-06-02T13:08:00Z">
        <w:r>
          <w:rPr/>
          <w:delText>behavioural</w:delText>
        </w:r>
      </w:del>
      <w:ins w:id="80" w:author="Katarzyna Wojczulanis-Jakubas" w:date="2023-06-02T13:08:00Z">
        <w:r>
          <w:rPr/>
          <w:t>behavioral</w:t>
        </w:r>
      </w:ins>
      <w:r>
        <w:t xml:space="preserve"> traits explained additional variation in foraging efficiency in a condition-dependent manner. More exploration was associated with higher foraging efficiency in control conditions, but this was reversed when exposed to a threat. Regardless of conditions, arousal was positively associated with foraging efficiency while risk</w:t>
      </w:r>
      <w:ins w:id="81" w:author="Katarzyna Wojczulanis-Jakubas" w:date="2023-06-02T13:08:00Z">
        <w:r>
          <w:rPr/>
          <w:t xml:space="preserve"> </w:t>
        </w:r>
      </w:ins>
      <w:del w:id="82" w:author="Katarzyna Wojczulanis-Jakubas" w:date="2023-06-02T13:08:00Z">
        <w:r>
          <w:rPr/>
          <w:delText>-</w:delText>
        </w:r>
      </w:del>
      <w:r>
        <w:t>avoidance was negatively related. Importantly, exploratory b</w:t>
      </w:r>
      <w:del w:id="83" w:author="marcelo" w:date="2023-06-04T17:13:21Z">
        <w:r>
          <w:rPr/>
          <w:delText>ehaviour</w:delText>
        </w:r>
      </w:del>
      <w:ins w:id="84" w:author="marcelo" w:date="2023-06-04T17:13:21Z">
        <w:r>
          <w:rPr>
            <w:lang w:val="en-US"/>
          </w:rPr>
          <w:t>ehavior</w:t>
        </w:r>
      </w:ins>
      <w:r>
        <w:t xml:space="preserve"> and risk</w:t>
      </w:r>
      <w:ins w:id="85" w:author="Katarzyna Wojczulanis-Jakubas" w:date="2023-06-02T13:08:00Z">
        <w:r>
          <w:rPr/>
          <w:t xml:space="preserve"> </w:t>
        </w:r>
      </w:ins>
      <w:del w:id="86" w:author="Katarzyna Wojczulanis-Jakubas" w:date="2023-06-02T13:08:00Z">
        <w:r>
          <w:rPr/>
          <w:delText>-</w:delText>
        </w:r>
      </w:del>
      <w:r>
        <w:t xml:space="preserve">avoidance were quite repeatable </w:t>
      </w:r>
      <w:del w:id="87" w:author="Katarzyna Wojczulanis-Jakubas" w:date="2023-06-02T13:08:00Z">
        <w:r>
          <w:rPr/>
          <w:delText>behaviours</w:delText>
        </w:r>
      </w:del>
      <w:ins w:id="88" w:author="Katarzyna Wojczulanis-Jakubas" w:date="2023-06-02T13:08:00Z">
        <w:r>
          <w:rPr/>
          <w:t>behaviors</w:t>
        </w:r>
      </w:ins>
      <w:r>
        <w:t xml:space="preserve"> suggesting that they may be related to intrinsic traits of individuals. Our findings highlight the importance of taking into account additional </w:t>
      </w:r>
      <w:del w:id="89" w:author="Katarzyna Wojczulanis-Jakubas" w:date="2023-06-02T13:08:00Z">
        <w:r>
          <w:rPr/>
          <w:delText>behavioral</w:delText>
        </w:r>
      </w:del>
      <w:ins w:id="90" w:author="Katarzyna Wojczulanis-Jakubas" w:date="2023-06-02T13:08:00Z">
        <w:r>
          <w:rPr/>
          <w:t>behavioral</w:t>
        </w:r>
      </w:ins>
      <w:r>
        <w:t xml:space="preserve"> dimensions to better understand foraging strategies of individuals.</w:t>
      </w:r>
    </w:p>
    <w:p>
      <w:pPr>
        <w:pStyle w:val="41"/>
      </w:pPr>
      <w:r>
        <w:rPr>
          <w:b/>
        </w:rPr>
        <w:t xml:space="preserve">Keywords: </w:t>
      </w:r>
      <w:r>
        <w:t>risk allocation hypothesis; risk</w:t>
      </w:r>
      <w:ins w:id="91" w:author="Katarzyna Wojczulanis-Jakubas" w:date="2023-06-02T13:09:00Z">
        <w:r>
          <w:rPr/>
          <w:t xml:space="preserve"> </w:t>
        </w:r>
      </w:ins>
      <w:del w:id="92" w:author="Katarzyna Wojczulanis-Jakubas" w:date="2023-06-02T13:08:00Z">
        <w:r>
          <w:rPr/>
          <w:delText>-</w:delText>
        </w:r>
      </w:del>
      <w:r>
        <w:t>avoidance; exploratory behavio</w:t>
      </w:r>
      <w:del w:id="93" w:author="Katarzyna Wojczulanis-Jakubas" w:date="2023-06-03T09:36:00Z">
        <w:r>
          <w:rPr/>
          <w:delText>u</w:delText>
        </w:r>
      </w:del>
      <w:r>
        <w:t>r; arousal; repeatability</w:t>
      </w:r>
    </w:p>
    <w:p>
      <w:pPr>
        <w:pStyle w:val="43"/>
        <w:pBdr>
          <w:bottom w:val="single" w:color="000000" w:sz="4" w:space="1"/>
        </w:pBdr>
      </w:pPr>
    </w:p>
    <w:p>
      <w:pPr>
        <w:pStyle w:val="44"/>
      </w:pPr>
      <w:r>
        <w:t>1. Introduction</w:t>
      </w:r>
    </w:p>
    <w:p>
      <w:pPr>
        <w:pStyle w:val="47"/>
      </w:pPr>
      <w:r>
        <w:t xml:space="preserve">A variety of ecological factors has been identified as major determinants in shaping </w:t>
      </w:r>
      <w:del w:id="94" w:author="Katarzyna Wojczulanis-Jakubas" w:date="2023-06-02T13:09:00Z">
        <w:r>
          <w:rPr/>
          <w:delText xml:space="preserve">animal’s </w:delText>
        </w:r>
      </w:del>
      <w:r>
        <w:t xml:space="preserve">foraging strategies </w:t>
      </w:r>
      <w:ins w:id="95" w:author="Katarzyna Wojczulanis-Jakubas" w:date="2023-06-02T13:09:00Z">
        <w:r>
          <w:rPr/>
          <w:t xml:space="preserve">of animals </w:t>
        </w:r>
      </w:ins>
      <w:r>
        <w:t xml:space="preserve">(i.e. resource exploitation). Of those the most commonly evoked are the amount and distribution of available food resources </w:t>
      </w:r>
      <w:r>
        <w:fldChar w:fldCharType="begin" w:fldLock="1"/>
      </w:r>
      <w:r>
        <w:instrText xml:space="preserve">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[1,2]","plainTextFormattedCitation":"[1,2]","previouslyFormattedCitation":"[1,2]"},"properties":{"noteIndex":0},"schema":"https://github.com/citation-style-language/schema/raw/master/csl-citation.json"}</w:instrText>
      </w:r>
      <w:r>
        <w:fldChar w:fldCharType="separate"/>
      </w:r>
      <w:r>
        <w:t>[1,2]</w:t>
      </w:r>
      <w:r>
        <w:fldChar w:fldCharType="end"/>
      </w:r>
      <w:r>
        <w:t xml:space="preserve"> and animal motivation (both in the sense of marginal value theorem </w:t>
      </w:r>
      <w:r>
        <w:fldChar w:fldCharType="begin" w:fldLock="1"/>
      </w:r>
      <w:r>
        <w:instrText xml:space="preserve">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[3]","plainTextFormattedCitation":"[3]","previouslyFormattedCitation":"[3]"},"properties":{"noteIndex":0},"schema":"https://github.com/citation-style-language/schema/raw/master/csl-citation.json"}</w:instrText>
      </w:r>
      <w:r>
        <w:fldChar w:fldCharType="separate"/>
      </w:r>
      <w:r>
        <w:t>[3]</w:t>
      </w:r>
      <w:r>
        <w:fldChar w:fldCharType="end"/>
      </w:r>
      <w:r>
        <w:t xml:space="preserve"> and/or body condition </w:t>
      </w:r>
      <w:r>
        <w:fldChar w:fldCharType="begin" w:fldLock="1"/>
      </w:r>
      <w:r>
        <w:instrText xml:space="preserve">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[4]","plainTextFormattedCitation":"[4]","previouslyFormattedCitation":"[4]"},"properties":{"noteIndex":0},"schema":"https://github.com/citation-style-language/schema/raw/master/csl-citation.json"}</w:instrText>
      </w:r>
      <w:r>
        <w:fldChar w:fldCharType="separate"/>
      </w:r>
      <w:r>
        <w:t>[4]</w:t>
      </w:r>
      <w:r>
        <w:fldChar w:fldCharType="end"/>
      </w:r>
      <w:r>
        <w:t xml:space="preserve">), but predation pressure is also frequently considered </w:t>
      </w:r>
      <w:ins w:id="96" w:author="Katarzyna Wojczulanis-Jakubas" w:date="2023-06-03T09:10:00Z">
        <w:r>
          <w:rPr/>
          <w:fldChar w:fldCharType="begin" w:fldLock="1"/>
        </w:r>
      </w:ins>
      <w:r>
        <w:instrText xml:space="preserve">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hypothesis","type":"article-journal","volume":"153"},"uris":["http://www.mendeley.com/documents/?uuid=fdff2887-ada9-40bb-a7d8-1b0d216ae37c"]},{"id":"ITEM-2","itemData":{"DOI":"10.1098/rstb.1993.0123","ISSN":"0962-8436","abstract":"When animals can choose from a range of feeding options, often those options with a higher energetic gain carry a higher risk of predation. This paper analyses the optimal trade-off between food and predation. We are primarily interested in how an animal’s decisions and its state change over time. Our models are very general. They can be applied to growth decisions, such as choice of habitat, in which case we might consider how the state variable size changes over an animal’s lifetime. Equally our models are applicable to short-term foraging decisions, such as vigilance level, in which case we might consider how energy reserves vary over a day. We concentrate on two cases: (i) the animal must reach a fixed state, its fitness depending on when this is attained; (ii) the animal must survive to a fixed time, its fitness depending on its final state. In case (i) minimization of m ortality per unit increase of state is optimal under certain baseline conditions. In case (ii) behaviour is constant over time under baseline conditions (the 'Risk-spreading Theorem’). We analyse how these patterns are modified by complicating factors, e.g. time penalties, premature termination of the food supply, stochasticity in food supply or in metabolic expenditure, and state-dependence in the ability to obtain food, in metabolic expenditure and in predation risk. From this analysis we obtain a variety of possible explanations for why an animal should reduce its intake rate over time (i.e. show satiation). We show how earlier work can be viewed as special cases of our results.","author":[{"dropping-particle":"","family":"Houston","given":"Alasdair I","non-dropping-particle":"","parse-names":false,"suffix":""},{"dropping-particle":"","family":"Mcnamara","given":"John M","non-dropping-particle":"","parse-names":false,"suffix":""},{"dropping-particle":"","family":"Hutchinson","given":"John M C","non-dropping-particle":"","parse-names":false,"suffix":""},{"dropping-particle":"","family":"Trans","given":"Phil","non-dropping-particle":"","parse-names":false,"suffix":""},{"dropping-particle":"","family":"Lond","given":"R Soc","non-dropping-particle":"","parse-names":false,"suffix":""}],"container-title":"Philosophical Transactions of the Royal Society of London. Series B: Biological Sciences","id":"ITEM-2","issue":"1298","issued":{"date-parts":[["1993"]]},"page":"375-397","title":"General results concerning the trade-off between gaining energy and avoiding predation","type":"article-journal","volume":"341"},"uris":["http://www.mendeley.com/documents/?uuid=a76fa787-1cdd-49c2-b6c6-5dcb2b4bddd8"]}],"mendeley":{"formattedCitation":"[5,6]","plainTextFormattedCitation":"[5,6]","previouslyFormattedCitation":"[5,6]"},"properties":{"noteIndex":0},"schema":"https://github.com/citation-style-language/schema/raw/master/csl-citation.json"}</w:instrText>
      </w:r>
      <w:r>
        <w:fldChar w:fldCharType="separate"/>
      </w:r>
      <w:r>
        <w:t>[5,6]</w:t>
      </w:r>
      <w:ins w:id="97" w:author="Katarzyna Wojczulanis-Jakubas" w:date="2023-06-03T09:10:00Z">
        <w:r>
          <w:rPr/>
          <w:fldChar w:fldCharType="end"/>
        </w:r>
      </w:ins>
      <w:del w:id="98" w:author="Katarzyna Wojczulanis-Jakubas" w:date="2023-06-03T09:10:00Z">
        <w:r>
          <w:rPr/>
          <w:fldChar w:fldCharType="begin" w:fldLock="1"/>
        </w:r>
      </w:del>
      <w:del w:id="99" w:author="Katarzyna Wojczulanis-Jakubas" w:date="2023-06-03T09:10:00Z">
        <w:r>
          <w:rPr/>
          <w:delInstrText xml:space="preserve">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delInstrText>
        </w:r>
      </w:del>
      <w:del w:id="100" w:author="Katarzyna Wojczulanis-Jakubas" w:date="2023-06-03T09:10:00Z">
        <w:r>
          <w:rPr/>
          <w:fldChar w:fldCharType="separate"/>
        </w:r>
      </w:del>
      <w:del w:id="101" w:author="Katarzyna Wojczulanis-Jakubas" w:date="2023-06-03T09:10:00Z">
        <w:r>
          <w:rPr>
            <w:highlight w:val="none"/>
            <w:rPrChange w:id="102" w:author="Katarzyna Wojczulanis-Jakubas" w:date="2023-06-03T09:25:00Z">
              <w:rPr>
                <w:highlight w:val="yellow"/>
              </w:rPr>
            </w:rPrChange>
          </w:rPr>
          <w:delText>(Lima and Bednekoff 1999)</w:delText>
        </w:r>
      </w:del>
      <w:del w:id="103" w:author="Katarzyna Wojczulanis-Jakubas" w:date="2023-06-03T09:10:00Z">
        <w:r>
          <w:rPr/>
          <w:fldChar w:fldCharType="end"/>
        </w:r>
      </w:del>
      <w:del w:id="104" w:author="Katarzyna Wojczulanis-Jakubas" w:date="2023-06-03T09:10:00Z">
        <w:r>
          <w:rPr/>
          <w:delText>.</w:delText>
        </w:r>
      </w:del>
      <w:r>
        <w:t xml:space="preserve"> The intensity of a prey vigilance increases with the level of risk predation (probability of predator presence)</w:t>
      </w:r>
      <w:ins w:id="105" w:author="Katarzyna Wojczulanis-Jakubas" w:date="2023-06-02T13:11:00Z">
        <w:r>
          <w:rPr/>
          <w:t>,</w:t>
        </w:r>
      </w:ins>
      <w:r>
        <w:t xml:space="preserve"> affecting its foraging efficiency. As the risk allocation hypothesis imposes, a prey allocates time for foraging inversely proportionately to </w:t>
      </w:r>
      <w:ins w:id="106" w:author="Katarzyna Wojczulanis-Jakubas" w:date="2023-06-02T13:11:00Z">
        <w:r>
          <w:rPr/>
          <w:t xml:space="preserve">the </w:t>
        </w:r>
      </w:ins>
      <w:r>
        <w:t xml:space="preserve">predation pressure </w:t>
      </w:r>
      <w:ins w:id="107" w:author="Katarzyna Wojczulanis-Jakubas" w:date="2023-06-03T09:12:00Z">
        <w:r>
          <w:rPr/>
          <w:fldChar w:fldCharType="begin" w:fldLock="1"/>
        </w:r>
      </w:ins>
      <w:r>
        <w:instrText xml:space="preserve">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systems","type":"article-journal","volume":"60"},"uris":["http://www.mendeley.com/documents/?uuid=c75bd29f-159b-4fbe-9876-8fb93baaad09"]},{"id":"ITEM-3","itemData":{"DOI":"10.1098/rstb.1993.0123","ISSN":"0962-8436","abstract":"When animals can choose from a range of feeding options, often those options with a higher energetic gain carry a higher risk of predation. This paper analyses the optimal trade-off between food and predation. We are primarily interested in how an animal’s decisions and its state change over time. Our models are very general. They can be applied to growth decisions, such as choice of habitat, in which case we might consider how the state variable size changes over an animal’s lifetime. Equally our models are applicable to short-term foraging decisions, such as vigilance level, in which case we might consider how energy reserves vary over a day. We concentrate on two cases: (i) the animal must reach a fixed state, its fitness depending on when this is attained; (ii) the animal must survive to a fixed time, its fitness depending on its final state. In case (i) minimization of m ortality per unit increase of state is optimal under certain baseline conditions. In case (ii) behaviour is constant over time under baseline conditions (the 'Risk-spreading Theorem’). We analyse how these patterns are modified by complicating factors, e.g. time penalties, premature termination of the food supply, stochasticity in food supply or in metabolic expenditure, and state-dependence in the ability to obtain food, in metabolic expenditure and in predation risk. From this analysis we obtain a variety of possible explanations for why an animal should reduce its intake rate over time (i.e. show satiation). We show how earlier work can be viewed as special cases of our results.","author":[{"dropping-particle":"","family":"Houston","given":"Alasdair I","non-dropping-particle":"","parse-names":false,"suffix":""},{"dropping-particle":"","family":"Mcnamara","given":"John M","non-dropping-particle":"","parse-names":false,"suffix":""},{"dropping-particle":"","family":"Hutchinson","given":"John M C","non-dropping-particle":"","parse-names":false,"suffix":""},{"dropping-particle":"","family":"Trans","given":"Phil","non-dropping-particle":"","parse-names":false,"suffix":""},{"dropping-particle":"","family":"Lond","given":"R Soc","non-dropping-particle":"","parse-names":false,"suffix":""}],"container-title":"Philosophical Transactions of the Royal Society of London. Series B: Biological Sciences","id":"ITEM-3","issue":"1298","issued":{"date-parts":[["1993"]]},"page":"375-397","title":"General results concerning the trade-off between gaining energy and avoiding predation","type":"article-journal","volume":"341"},"uris":["http://www.mendeley.com/documents/?uuid=a76fa787-1cdd-49c2-b6c6-5dcb2b4bddd8"]}],"mendeley":{"formattedCitation":"[5–7]","plainTextFormattedCitation":"[5–7]","previouslyFormattedCitation":"[5–7]"},"properties":{"noteIndex":0},"schema":"https://github.com/citation-style-language/schema/raw/master/csl-citation.json"}</w:instrText>
      </w:r>
      <w:r>
        <w:fldChar w:fldCharType="separate"/>
      </w:r>
      <w:r>
        <w:t>[5–7]</w:t>
      </w:r>
      <w:ins w:id="108" w:author="Katarzyna Wojczulanis-Jakubas" w:date="2023-06-03T09:12:00Z">
        <w:r>
          <w:rPr/>
          <w:fldChar w:fldCharType="end"/>
        </w:r>
      </w:ins>
      <w:del w:id="109" w:author="Katarzyna Wojczulanis-Jakubas" w:date="2023-06-03T09:12:00Z">
        <w:r>
          <w:rPr/>
          <w:fldChar w:fldCharType="begin" w:fldLock="1"/>
        </w:r>
      </w:del>
      <w:del w:id="110" w:author="Katarzyna Wojczulanis-Jakubas" w:date="2023-06-03T09:12:00Z">
        <w:r>
          <w:rPr/>
          <w:delInstrText xml:space="preserve">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delInstrText>
        </w:r>
      </w:del>
      <w:del w:id="111" w:author="Katarzyna Wojczulanis-Jakubas" w:date="2023-06-03T09:12:00Z">
        <w:r>
          <w:rPr/>
          <w:fldChar w:fldCharType="separate"/>
        </w:r>
      </w:del>
      <w:del w:id="112" w:author="Katarzyna Wojczulanis-Jakubas" w:date="2023-06-03T09:12:00Z">
        <w:r>
          <w:rPr/>
          <w:delText>(Lima and Bednekoff 1999; Verdolin 2006)</w:delText>
        </w:r>
      </w:del>
      <w:del w:id="113" w:author="Katarzyna Wojczulanis-Jakubas" w:date="2023-06-03T09:12:00Z">
        <w:r>
          <w:rPr/>
          <w:fldChar w:fldCharType="end"/>
        </w:r>
      </w:del>
      <w:r>
        <w:t xml:space="preserve">. Thus, in a given food resources–predation landscape, a fixed foraging strategy is expected to evolve </w:t>
      </w:r>
      <w:r>
        <w:fldChar w:fldCharType="begin" w:fldLock="1"/>
      </w:r>
      <w:r>
        <w:instrText xml:space="preserve">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[8]","plainTextFormattedCitation":"[8]","previouslyFormattedCitation":"[8]"},"properties":{"noteIndex":0},"schema":"https://github.com/citation-style-language/schema/raw/master/csl-citation.json"}</w:instrText>
      </w:r>
      <w:r>
        <w:fldChar w:fldCharType="separate"/>
      </w:r>
      <w:r>
        <w:t>[8]</w:t>
      </w:r>
      <w:r>
        <w:fldChar w:fldCharType="end"/>
      </w:r>
      <w:r>
        <w:t xml:space="preserve">. However, increasing number of studies demonstrates a high variation in foraging strategies </w:t>
      </w:r>
      <w:r>
        <w:fldChar w:fldCharType="begin" w:fldLock="1"/>
      </w:r>
      <w:r>
        <w:instrText xml:space="preserve">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[9–11]","plainTextFormattedCitation":"[9–11]","previouslyFormattedCitation":"[9–11]"},"properties":{"noteIndex":0},"schema":"https://github.com/citation-style-language/schema/raw/master/csl-citation.json"}</w:instrText>
      </w:r>
      <w:r>
        <w:fldChar w:fldCharType="separate"/>
      </w:r>
      <w:r>
        <w:t>[9–11]</w:t>
      </w:r>
      <w:r>
        <w:fldChar w:fldCharType="end"/>
      </w:r>
      <w:r>
        <w:t xml:space="preserve">, which is hard to explain using only food- and predation-based arguments </w:t>
      </w:r>
      <w:r>
        <w:fldChar w:fldCharType="begin" w:fldLock="1"/>
      </w:r>
      <w:r>
        <w:instrText xml:space="preserve">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[4]","plainTextFormattedCitation":"[4]","previouslyFormattedCitation":"[4]"},"properties":{"noteIndex":0},"schema":"https://github.com/citation-style-language/schema/raw/master/csl-citation.json"}</w:instrText>
      </w:r>
      <w:r>
        <w:fldChar w:fldCharType="separate"/>
      </w:r>
      <w:r>
        <w:t>[4]</w:t>
      </w:r>
      <w:r>
        <w:fldChar w:fldCharType="end"/>
      </w:r>
      <w:r>
        <w:t xml:space="preserve">.  </w:t>
      </w:r>
    </w:p>
    <w:p>
      <w:pPr>
        <w:pStyle w:val="47"/>
      </w:pPr>
      <w:r>
        <w:t xml:space="preserve">Variation in foraging strategies of individuals remains an intriguing topic </w:t>
      </w:r>
      <w:r>
        <w:fldChar w:fldCharType="begin" w:fldLock="1"/>
      </w:r>
      <w:r>
        <w:instrText xml:space="preserve">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[1,12–16]","plainTextFormattedCitation":"[1,12–16]","previouslyFormattedCitation":"[1,12–16]"},"properties":{"noteIndex":0},"schema":"https://github.com/citation-style-language/schema/raw/master/csl-citation.json"}</w:instrText>
      </w:r>
      <w:r>
        <w:fldChar w:fldCharType="separate"/>
      </w:r>
      <w:r>
        <w:rPr>
          <w:lang w:val="en-GB"/>
          <w:rPrChange w:id="114" w:author="Katarzyna Wojczulanis-Jakubas" w:date="2023-06-03T09:22:00Z">
            <w:rPr>
              <w:lang w:val="fr-FR"/>
            </w:rPr>
          </w:rPrChange>
        </w:rPr>
        <w:t>[1,12–16]</w:t>
      </w:r>
      <w:r>
        <w:fldChar w:fldCharType="end"/>
      </w:r>
      <w:r>
        <w:rPr>
          <w:lang w:val="en-GB"/>
          <w:rPrChange w:id="115" w:author="Katarzyna Wojczulanis-Jakubas" w:date="2023-06-03T09:22:00Z">
            <w:rPr>
              <w:lang w:val="fr-FR"/>
            </w:rPr>
          </w:rPrChange>
        </w:rPr>
        <w:t xml:space="preserve">. </w:t>
      </w:r>
      <w:r>
        <w:t xml:space="preserve">Existing evidence demonstrates not only the variation </w:t>
      </w:r>
      <w:r>
        <w:rPr>
          <w:i/>
          <w:iCs/>
        </w:rPr>
        <w:t>per se</w:t>
      </w:r>
      <w:r>
        <w:t xml:space="preserve"> but consistent inter-individual differences in the average level of a b</w:t>
      </w:r>
      <w:del w:id="116" w:author="marcelo" w:date="2023-06-04T17:13:32Z">
        <w:r>
          <w:rPr/>
          <w:delText>ehaviour</w:delText>
        </w:r>
      </w:del>
      <w:ins w:id="117" w:author="marcelo" w:date="2023-06-04T17:13:32Z">
        <w:r>
          <w:rPr>
            <w:lang w:val="en-US"/>
          </w:rPr>
          <w:t>ehavior</w:t>
        </w:r>
      </w:ins>
      <w:r>
        <w:t xml:space="preserve"> displayed across a range of contexts (</w:t>
      </w:r>
      <w:r>
        <w:fldChar w:fldCharType="begin" w:fldLock="1"/>
      </w:r>
      <w:r>
        <w:instrText xml:space="preserve">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Personalities","type":"book"},"uris":["http://www.mendeley.com/documents/?uuid=881fa4e7-383f-44b5-9f88-6321ba658327"]}],"mendeley":{"formattedCitation":"[17]","manualFormatting":"Carere and Maestripieri 2013)","plainTextFormattedCitation":"[17]","previouslyFormattedCitation":"[17]"},"properties":{"noteIndex":0},"schema":"https://github.com/citation-style-language/schema/raw/master/csl-citation.json"}</w:instrText>
      </w:r>
      <w:r>
        <w:fldChar w:fldCharType="separate"/>
      </w:r>
      <w:r>
        <w:t>Carere and Maestripieri 2013)</w:t>
      </w:r>
      <w:r>
        <w:fldChar w:fldCharType="end"/>
      </w:r>
      <w:r>
        <w:t xml:space="preserve"> and in response to environmental variation (</w:t>
      </w:r>
      <w:r>
        <w:fldChar w:fldCharType="begin" w:fldLock="1"/>
      </w:r>
      <w:r>
        <w:instrText xml:space="preserve">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plasticity","type":"article-journal","volume":"25"},"uris":["http://www.mendeley.com/documents/?uuid=da70d65a-5461-4630-8fe7-d7533b8b4356"]}],"mendeley":{"formattedCitation":"[12,16]","manualFormatting":"Nussey et al. 2007; Dingemanse et al. 2009)","plainTextFormattedCitation":"[12,16]","previouslyFormattedCitation":"[12,16]"},"properties":{"noteIndex":0},"schema":"https://github.com/citation-style-language/schema/raw/master/csl-citation.json"}</w:instrText>
      </w:r>
      <w:r>
        <w:fldChar w:fldCharType="separate"/>
      </w:r>
      <w:r>
        <w:t>Nussey et al. 2007; Dingemanse et al. 2009)</w:t>
      </w:r>
      <w:r>
        <w:fldChar w:fldCharType="end"/>
      </w:r>
      <w:r>
        <w:t xml:space="preserve">. Within a species/population, individuals usually represent a full continuum of a given </w:t>
      </w:r>
      <w:del w:id="118" w:author="Katarzyna Wojczulanis-Jakubas" w:date="2023-06-02T13:12:00Z">
        <w:r>
          <w:rPr/>
          <w:delText>behavioural</w:delText>
        </w:r>
      </w:del>
      <w:ins w:id="119" w:author="Katarzyna Wojczulanis-Jakubas" w:date="2023-06-02T13:12:00Z">
        <w:r>
          <w:rPr/>
          <w:t>behavioral</w:t>
        </w:r>
      </w:ins>
      <w:r>
        <w:t xml:space="preserve"> display, with two polar-opposite phenotypes (e.g. high and low exploratory b</w:t>
      </w:r>
      <w:del w:id="120" w:author="marcelo" w:date="2023-06-04T17:13:33Z">
        <w:r>
          <w:rPr/>
          <w:delText>ehaviour</w:delText>
        </w:r>
      </w:del>
      <w:ins w:id="121" w:author="marcelo" w:date="2023-06-04T17:13:33Z">
        <w:r>
          <w:rPr>
            <w:lang w:val="en-US"/>
          </w:rPr>
          <w:t>ehavior</w:t>
        </w:r>
      </w:ins>
      <w:r>
        <w:t xml:space="preserve">) and various intermediate forms in between. Importantly, fitness advantages of contrasting </w:t>
      </w:r>
      <w:del w:id="122" w:author="Katarzyna Wojczulanis-Jakubas" w:date="2023-06-02T13:12:00Z">
        <w:r>
          <w:rPr/>
          <w:delText>behaviours</w:delText>
        </w:r>
      </w:del>
      <w:ins w:id="123" w:author="Katarzyna Wojczulanis-Jakubas" w:date="2023-06-02T13:12:00Z">
        <w:r>
          <w:rPr/>
          <w:t>behaviors</w:t>
        </w:r>
      </w:ins>
      <w:r>
        <w:t xml:space="preserve"> may differ in various contexts, sometimes dramatically </w:t>
      </w:r>
      <w:r>
        <w:fldChar w:fldCharType="begin" w:fldLock="1"/>
      </w:r>
      <w:r>
        <w:instrText xml:space="preserve">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[18]","plainTextFormattedCitation":"[18]","previouslyFormattedCitation":"[18]"},"properties":{"noteIndex":0},"schema":"https://github.com/citation-style-language/schema/raw/master/csl-citation.json"}</w:instrText>
      </w:r>
      <w:r>
        <w:fldChar w:fldCharType="separate"/>
      </w:r>
      <w:r>
        <w:t>[18]</w:t>
      </w:r>
      <w:r>
        <w:fldChar w:fldCharType="end"/>
      </w:r>
      <w:r>
        <w:t>. For example, highly exploratory b</w:t>
      </w:r>
      <w:del w:id="124" w:author="marcelo" w:date="2023-06-04T17:13:34Z">
        <w:r>
          <w:rPr/>
          <w:delText>ehaviour</w:delText>
        </w:r>
      </w:del>
      <w:ins w:id="125" w:author="marcelo" w:date="2023-06-04T17:13:34Z">
        <w:r>
          <w:rPr>
            <w:lang w:val="en-US"/>
          </w:rPr>
          <w:t>ehavior</w:t>
        </w:r>
      </w:ins>
      <w:r>
        <w:t xml:space="preserve"> can be advantageous in conditions of resource competition but disadvantageous in a higher predation pressure environment </w:t>
      </w:r>
      <w:r>
        <w:fldChar w:fldCharType="begin" w:fldLock="1"/>
      </w:r>
      <w:r>
        <w:instrText xml:space="preserve">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[18–21]","plainTextFormattedCitation":"[18–21]","previouslyFormattedCitation":"[18–21]"},"properties":{"noteIndex":0},"schema":"https://github.com/citation-style-language/schema/raw/master/csl-citation.json"}</w:instrText>
      </w:r>
      <w:r>
        <w:fldChar w:fldCharType="separate"/>
      </w:r>
      <w:r>
        <w:rPr>
          <w:lang w:val="en-GB"/>
          <w:rPrChange w:id="126" w:author="Katarzyna Wojczulanis-Jakubas" w:date="2023-06-03T09:26:00Z">
            <w:rPr>
              <w:lang w:val="fr-FR"/>
            </w:rPr>
          </w:rPrChange>
        </w:rPr>
        <w:t>[18–21]</w:t>
      </w:r>
      <w:r>
        <w:fldChar w:fldCharType="end"/>
      </w:r>
      <w:r>
        <w:rPr>
          <w:lang w:val="en-GB"/>
          <w:rPrChange w:id="127" w:author="Katarzyna Wojczulanis-Jakubas" w:date="2023-06-03T09:26:00Z">
            <w:rPr>
              <w:lang w:val="fr-FR"/>
            </w:rPr>
          </w:rPrChange>
        </w:rPr>
        <w:t xml:space="preserve">. </w:t>
      </w:r>
      <w:r>
        <w:t>Despite growing number of studies showing</w:t>
      </w:r>
      <w:ins w:id="128" w:author="marcelo" w:date="2023-06-04T08:21:16Z">
        <w:r>
          <w:rPr>
            <w:rFonts w:hint="default"/>
            <w:lang w:val="en-US"/>
          </w:rPr>
          <w:t xml:space="preserve"> h</w:t>
        </w:r>
      </w:ins>
      <w:ins w:id="129" w:author="marcelo" w:date="2023-06-04T08:21:17Z">
        <w:r>
          <w:rPr>
            <w:rFonts w:hint="default"/>
            <w:lang w:val="en-US"/>
          </w:rPr>
          <w:t>igh</w:t>
        </w:r>
      </w:ins>
      <w:ins w:id="130" w:author="Katarzyna Wojczulanis-Jakubas" w:date="2023-06-02T13:13:00Z">
        <w:del w:id="131" w:author="marcelo" w:date="2023-06-04T08:21:16Z">
          <w:r>
            <w:rPr/>
            <w:delText>,</w:delText>
          </w:r>
        </w:del>
      </w:ins>
      <w:del w:id="132" w:author="marcelo" w:date="2023-06-04T08:21:16Z">
        <w:r>
          <w:rPr/>
          <w:delText xml:space="preserve"> both directly and indirectly</w:delText>
        </w:r>
      </w:del>
      <w:ins w:id="133" w:author="Katarzyna Wojczulanis-Jakubas" w:date="2023-06-02T13:13:00Z">
        <w:del w:id="134" w:author="marcelo" w:date="2023-06-04T08:21:16Z">
          <w:r>
            <w:rPr/>
            <w:delText>,</w:delText>
          </w:r>
        </w:del>
      </w:ins>
      <w:r>
        <w:t xml:space="preserve"> </w:t>
      </w:r>
      <w:del w:id="135" w:author="Katarzyna Wojczulanis-Jakubas" w:date="2023-06-02T13:12:00Z">
        <w:r>
          <w:rPr/>
          <w:delText>behavioural</w:delText>
        </w:r>
      </w:del>
      <w:ins w:id="136" w:author="Katarzyna Wojczulanis-Jakubas" w:date="2023-06-02T13:12:00Z">
        <w:r>
          <w:rPr/>
          <w:t>behavioral</w:t>
        </w:r>
      </w:ins>
      <w:r>
        <w:t xml:space="preserve"> variability in </w:t>
      </w:r>
      <w:ins w:id="137" w:author="Katarzyna Wojczulanis-Jakubas" w:date="2023-06-03T09:26:00Z">
        <w:del w:id="138" w:author="marcelo" w:date="2023-06-04T08:20:40Z">
          <w:r>
            <w:rPr>
              <w:rFonts w:hint="default"/>
              <w:lang w:val="en-US"/>
            </w:rPr>
            <w:delText>animals</w:delText>
          </w:r>
        </w:del>
      </w:ins>
      <w:ins w:id="139" w:author="marcelo" w:date="2023-06-04T08:20:40Z">
        <w:r>
          <w:rPr>
            <w:rFonts w:hint="default"/>
            <w:lang w:val="en-US"/>
          </w:rPr>
          <w:t>fora</w:t>
        </w:r>
      </w:ins>
      <w:ins w:id="140" w:author="marcelo" w:date="2023-06-04T08:20:41Z">
        <w:r>
          <w:rPr>
            <w:rFonts w:hint="default"/>
            <w:lang w:val="en-US"/>
          </w:rPr>
          <w:t>ging</w:t>
        </w:r>
      </w:ins>
      <w:ins w:id="141" w:author="Katarzyna Wojczulanis-Jakubas" w:date="2023-06-03T09:26:00Z">
        <w:r>
          <w:rPr/>
          <w:t xml:space="preserve"> </w:t>
        </w:r>
      </w:ins>
      <w:del w:id="142" w:author="Katarzyna Wojczulanis-Jakubas" w:date="2023-06-02T13:13:00Z">
        <w:r>
          <w:rPr/>
          <w:delText xml:space="preserve">the </w:delText>
        </w:r>
      </w:del>
      <w:r>
        <w:t>performance</w:t>
      </w:r>
      <w:ins w:id="143" w:author="marcelo" w:date="2023-06-04T08:20:43Z">
        <w:r>
          <w:rPr>
            <w:rFonts w:hint="default"/>
            <w:lang w:val="en-US"/>
          </w:rPr>
          <w:t xml:space="preserve"> </w:t>
        </w:r>
      </w:ins>
      <w:ins w:id="144" w:author="marcelo" w:date="2023-06-04T08:20:44Z">
        <w:r>
          <w:rPr>
            <w:rFonts w:hint="default"/>
            <w:lang w:val="en-US"/>
          </w:rPr>
          <w:t>in</w:t>
        </w:r>
      </w:ins>
      <w:ins w:id="145" w:author="marcelo" w:date="2023-06-04T08:20:45Z">
        <w:r>
          <w:rPr>
            <w:rFonts w:hint="default"/>
            <w:lang w:val="en-US"/>
          </w:rPr>
          <w:t xml:space="preserve"> ani</w:t>
        </w:r>
      </w:ins>
      <w:ins w:id="146" w:author="marcelo" w:date="2023-06-04T08:20:46Z">
        <w:r>
          <w:rPr>
            <w:rFonts w:hint="default"/>
            <w:lang w:val="en-US"/>
          </w:rPr>
          <w:t>mals</w:t>
        </w:r>
      </w:ins>
      <w:del w:id="147" w:author="Katarzyna Wojczulanis-Jakubas" w:date="2023-06-03T09:26:00Z">
        <w:r>
          <w:rPr/>
          <w:delText xml:space="preserve"> of various strategies</w:delText>
        </w:r>
      </w:del>
      <w:r>
        <w:t xml:space="preserve">, it is still not entirely recognized what could be fitness consequences of </w:t>
      </w:r>
      <w:ins w:id="148" w:author="Katarzyna Wojczulanis-Jakubas" w:date="2023-06-03T09:27:00Z">
        <w:r>
          <w:rPr/>
          <w:t>this variation</w:t>
        </w:r>
      </w:ins>
      <w:del w:id="149" w:author="Katarzyna Wojczulanis-Jakubas" w:date="2023-06-03T09:27:00Z">
        <w:r>
          <w:rPr/>
          <w:delText>variation in these additional dimensions of behavior in foraging  performance</w:delText>
        </w:r>
      </w:del>
      <w:r>
        <w:t>.</w:t>
      </w:r>
    </w:p>
    <w:p>
      <w:pPr>
        <w:pStyle w:val="47"/>
        <w:rPr>
          <w:lang w:val="en-GB"/>
          <w:rPrChange w:id="150" w:author="Katarzyna Wojczulanis-Jakubas" w:date="2023-06-03T09:22:00Z">
            <w:rPr>
              <w:lang w:val="fr-FR"/>
            </w:rPr>
          </w:rPrChange>
        </w:rPr>
      </w:pPr>
      <w:r>
        <w:t>The fitness payoff</w:t>
      </w:r>
      <w:del w:id="151" w:author="Katarzyna Wojczulanis-Jakubas" w:date="2023-06-02T13:15:00Z">
        <w:r>
          <w:rPr/>
          <w:delText>s</w:delText>
        </w:r>
      </w:del>
      <w:r>
        <w:t xml:space="preserve"> of a behavior</w:t>
      </w:r>
      <w:ins w:id="152" w:author="marcelo" w:date="2023-06-04T08:23:44Z">
        <w:r>
          <w:rPr>
            <w:rFonts w:hint="default"/>
            <w:lang w:val="en-US"/>
          </w:rPr>
          <w:t xml:space="preserve"> </w:t>
        </w:r>
      </w:ins>
      <w:ins w:id="153" w:author="marcelo" w:date="2023-06-04T08:23:45Z">
        <w:r>
          <w:rPr>
            <w:rFonts w:hint="default"/>
            <w:lang w:val="en-US"/>
          </w:rPr>
          <w:t xml:space="preserve">under </w:t>
        </w:r>
      </w:ins>
      <w:ins w:id="154" w:author="marcelo" w:date="2023-06-04T08:23:46Z">
        <w:r>
          <w:rPr>
            <w:rFonts w:hint="default"/>
            <w:lang w:val="en-US"/>
          </w:rPr>
          <w:t>differ</w:t>
        </w:r>
      </w:ins>
      <w:ins w:id="155" w:author="marcelo" w:date="2023-06-04T08:23:47Z">
        <w:r>
          <w:rPr>
            <w:rFonts w:hint="default"/>
            <w:lang w:val="en-US"/>
          </w:rPr>
          <w:t xml:space="preserve">ent </w:t>
        </w:r>
      </w:ins>
      <w:ins w:id="156" w:author="marcelo" w:date="2023-06-04T08:23:48Z">
        <w:r>
          <w:rPr>
            <w:rFonts w:hint="default"/>
            <w:lang w:val="en-US"/>
          </w:rPr>
          <w:t>scena</w:t>
        </w:r>
      </w:ins>
      <w:ins w:id="157" w:author="marcelo" w:date="2023-06-04T08:23:49Z">
        <w:r>
          <w:rPr>
            <w:rFonts w:hint="default"/>
            <w:lang w:val="en-US"/>
          </w:rPr>
          <w:t>rios</w:t>
        </w:r>
      </w:ins>
      <w:r>
        <w:t xml:space="preserve"> is likely to be a main source </w:t>
      </w:r>
      <w:del w:id="158" w:author="marcelo" w:date="2023-06-04T08:23:17Z">
        <w:r>
          <w:rPr>
            <w:rFonts w:hint="default"/>
            <w:lang w:val="en-US"/>
          </w:rPr>
          <w:delText>of</w:delText>
        </w:r>
      </w:del>
      <w:ins w:id="159" w:author="marcelo" w:date="2023-06-04T08:23:17Z">
        <w:r>
          <w:rPr>
            <w:rFonts w:hint="default"/>
            <w:lang w:val="en-US"/>
          </w:rPr>
          <w:t>mai</w:t>
        </w:r>
      </w:ins>
      <w:ins w:id="160" w:author="marcelo" w:date="2023-06-04T08:23:18Z">
        <w:r>
          <w:rPr>
            <w:rFonts w:hint="default"/>
            <w:lang w:val="en-US"/>
          </w:rPr>
          <w:t>ntai</w:t>
        </w:r>
      </w:ins>
      <w:ins w:id="161" w:author="marcelo" w:date="2023-06-04T08:23:19Z">
        <w:r>
          <w:rPr>
            <w:rFonts w:hint="default"/>
            <w:lang w:val="en-US"/>
          </w:rPr>
          <w:t>ning</w:t>
        </w:r>
      </w:ins>
      <w:r>
        <w:t xml:space="preserve"> the observed variation in foraging strategy </w:t>
      </w:r>
      <w:r>
        <w:fldChar w:fldCharType="begin" w:fldLock="1"/>
      </w:r>
      <w:r>
        <w:instrText xml:space="preserve">ADDIN CSL_CITATION {"citationItems":[{"id":"ITEM-1","itemData":{"author":[{"dropping-particle":"","family":"Dingemanse","given":"Niels J","non-dropping-particle":"","parse-names":false,"suffix":""},{"dropping-particle":"","family":"Réale","given":"Denis","non-dropping-particle":"","parse-names":false,"suffix":""}],"container-title":"Behaviour","id":"ITEM-1","issued":{"date-parts":[["2005"]]},"page":"1165-1190","title":"Natural selection and animal personality","type":"article-journal","volume":"142"},"uris":["http://www.mendeley.com/documents/?uuid=089756e7-88c0-4aaf-8f82-c046190a3c71"]},{"id":"ITEM-2","itemData":{"DOI":"10.1093/beheco/arx014","ISSN":"14657279","abstract":"Differences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Ecology","id":"ITEM-2","issue":"3","issued":{"date-parts":[["2017"]]},"page":"732-743","title":"Foraging sparrows exhibit individual differences but not a syndrome when responding to multiple kinds of novelty","type":"article-journal","volume":"28"},"uris":["http://www.mendeley.com/documents/?uuid=aecede80-04da-46e5-b31f-0605d748e2a3"]},{"id":"ITEM-3","itemData":{"DOI":"10.1093/beheco/arm144","author":[{"dropping-particle":"","family":"Smith","given":"Brian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mendeley":{"formattedCitation":"[11,18,22]","plainTextFormattedCitation":"[11,18,22]","previouslyFormattedCitation":"[11,18,22]"},"properties":{"noteIndex":0},"schema":"https://github.com/citation-style-language/schema/raw/master/csl-citation.json"}</w:instrText>
      </w:r>
      <w:r>
        <w:fldChar w:fldCharType="separate"/>
      </w:r>
      <w:r>
        <w:t>[11,18,22]</w:t>
      </w:r>
      <w:r>
        <w:fldChar w:fldCharType="end"/>
      </w:r>
      <w:r>
        <w:t xml:space="preserve">. Under variable conditions, a diversity of behavioral strategies can be </w:t>
      </w:r>
      <w:del w:id="162" w:author="Katarzyna Wojczulanis-Jakubas" w:date="2023-06-02T13:15:00Z">
        <w:r>
          <w:rPr/>
          <w:delText>mantained</w:delText>
        </w:r>
      </w:del>
      <w:ins w:id="163" w:author="Katarzyna Wojczulanis-Jakubas" w:date="2023-06-02T13:15:00Z">
        <w:r>
          <w:rPr/>
          <w:t>maintained</w:t>
        </w:r>
      </w:ins>
      <w:r>
        <w:t xml:space="preserve"> if </w:t>
      </w:r>
      <w:ins w:id="164" w:author="marcelo" w:date="2023-06-04T08:24:20Z">
        <w:r>
          <w:rPr>
            <w:rFonts w:hint="default"/>
            <w:lang w:val="en-US"/>
          </w:rPr>
          <w:t xml:space="preserve">a </w:t>
        </w:r>
      </w:ins>
      <w:r>
        <w:t xml:space="preserve">different performance results in different cost and benefits </w:t>
      </w:r>
      <w:ins w:id="165" w:author="marcelo" w:date="2023-06-04T08:24:27Z">
        <w:r>
          <w:rPr>
            <w:rFonts w:hint="default"/>
            <w:lang w:val="en-US"/>
          </w:rPr>
          <w:t>f</w:t>
        </w:r>
      </w:ins>
      <w:ins w:id="166" w:author="marcelo" w:date="2023-06-04T08:24:28Z">
        <w:r>
          <w:rPr>
            <w:rFonts w:hint="default"/>
            <w:lang w:val="en-US"/>
          </w:rPr>
          <w:t>o</w:t>
        </w:r>
      </w:ins>
      <w:ins w:id="167" w:author="marcelo" w:date="2023-06-04T08:24:29Z">
        <w:r>
          <w:rPr>
            <w:rFonts w:hint="default"/>
            <w:lang w:val="en-US"/>
          </w:rPr>
          <w:t>r</w:t>
        </w:r>
      </w:ins>
      <w:del w:id="168" w:author="marcelo" w:date="2023-06-04T08:24:26Z">
        <w:r>
          <w:rPr/>
          <w:delText>in</w:delText>
        </w:r>
      </w:del>
      <w:r>
        <w:t xml:space="preserve"> different contexts. If so, performance may vary as a function of </w:t>
      </w:r>
      <w:del w:id="169" w:author="Katarzyna Wojczulanis-Jakubas" w:date="2023-06-02T13:16:00Z">
        <w:r>
          <w:rPr/>
          <w:delText xml:space="preserve">the </w:delText>
        </w:r>
      </w:del>
      <w:r>
        <w:t xml:space="preserve">interactions between social and/or ecological selective forces, which can help </w:t>
      </w:r>
      <w:ins w:id="170" w:author="Katarzyna Wojczulanis-Jakubas" w:date="2023-06-02T13:16:00Z">
        <w:r>
          <w:rPr/>
          <w:t xml:space="preserve">to </w:t>
        </w:r>
      </w:ins>
      <w:r>
        <w:t xml:space="preserve">reveal the complex interplay of </w:t>
      </w:r>
      <w:del w:id="171" w:author="Katarzyna Wojczulanis-Jakubas" w:date="2023-06-02T13:16:00Z">
        <w:r>
          <w:rPr/>
          <w:delText>intrisic</w:delText>
        </w:r>
      </w:del>
      <w:ins w:id="172" w:author="Katarzyna Wojczulanis-Jakubas" w:date="2023-06-02T13:16:00Z">
        <w:r>
          <w:rPr/>
          <w:t>intrinsic</w:t>
        </w:r>
      </w:ins>
      <w:r>
        <w:t xml:space="preserve"> and extrinsic factors shaping behavioral variability </w:t>
      </w:r>
      <w:r>
        <w:fldChar w:fldCharType="begin" w:fldLock="1"/>
      </w:r>
      <w:r>
        <w:instrText xml:space="preserve">ADDIN CSL_CITATION {"citationItems":[{"id":"ITEM-1","itemData":{"DOI":"10.1111/jeb.12081","ISSN":"1010061X","PMID":"23437956","abstract":"Heterogeneous forces of selection associated with fluctuating environments are recognized as important factors involved in the maintenance of inter-individual phenotypic variance within populations. Consistent behavioural differences over time and across situations (e.g. personality) are increasingly cited as examples of individual variation observed within populations. However, the suggestion that heterogeneous selective pressures target different animal personalities remains largely untested in the wild. In this 5-year study, we investigated the dynamics of viability selection on a personality trait, exploration, in a population of eastern chipmunks (Tamias striatus) experiencing substantial seasonal variations in weather conditions and food availability associated with masting trees. Contrary to our expectations, we found no evidence of fluctuating selection on exploration. Instead, we found strong disruptive viability selection on adult exploration behaviour, independent of seasonal variations. Individuals with either low or high exploration scores were almost twice as likely to survive over a 6-month period compared with individuals with intermediate scores. We found no evidence of viability selection on juvenile exploration. Our results highlight that disruptive selection might play an important role in the maintenance of phenotypic variance of wild populations through its effect on different personality types across temporally varying environmental conditions. © 2013 The Authors. Journal of Evolutionary Biology © 2013 European Society For Evolutionary Biology.","author":[{"dropping-particle":"","family":"Bergeron","given":"P.","non-dropping-particle":"","parse-names":false,"suffix":""},{"dropping-particle":"","family":"Montiglio","given":"P. O.","non-dropping-particle":"","parse-names":false,"suffix":""},{"dropping-particle":"","family":"Réale","given":"D.","non-dropping-particle":"","parse-names":false,"suffix":""},{"dropping-particle":"","family":"Humphries","given":"M. M.","non-dropping-particle":"","parse-names":false,"suffix":""},{"dropping-particle":"","family":"Gimenez","given":"O.","non-dropping-particle":"","parse-names":false,"suffix":""},{"dropping-particle":"","family":"Garant","given":"D.","non-dropping-particle":"","parse-names":false,"suffix":""}],"container-title":"Journal of Evolutionary Biology","id":"ITEM-1","issue":"4","issued":{"date-parts":[["2013"]]},"page":"766-774","title":"Disruptive viability selection on adult exploratory behaviour in eastern chipmunks","type":"article","volume":"26"},"uris":["http://www.mendeley.com/documents/?uuid=bb7533b7-8001-4451-a155-a1395d21a96c"]},{"id":"ITEM-2","itemData":{"DOI":"10.1111/1365-2656.13454","ISSN":"13652656","PMID":"33630314","abstract":"Despite increasing evidence of the importance of repeatable among-individual differences in behaviour (animal personality) in ecology and evolution, little remains known about the role of animal personalities in sexual selection. Here, we present an investigation of the hypothesis that the personalities of individuals and their sexual partners play a role in different episodes of sexual selection, and the extent to which these effects are modulated by the social environment. We first examined how two repeatable behaviours—exploration and boldness—are associated with pre- and postcopulatory sexual selection in male red junglefowl Gallus gallus, using replicate groups across three experimental sex ratio treatments. We further explored how the social environment modulates relationships between male personality and mating performance, and whether mating is assortative or disassortative with respect to exploration or boldness. Finally, we examined behavioural mechanisms linking personality with mating performance. Across all sex ratios, the fastest and slowest exploring males courted females proportionally less, and faster exploring males associated with females more and received more sexual solicitations. In female-biased groups, the fastest and slowest exploring males experienced the highest mating success and lowest sperm competition intensity. Faster exploring males also obtained more mates in female-biased groups when their competitors were, on average, slower exploring, and the proportion of matings obtained by fast-exploring males decreased with the proportion of fast-exploring males in a group, consistent with negative frequency-dependent sexual selection. While boldness did not predict mating performance, there was a tendency for individuals to mate disassortatively with respect to boldness. Collectively, our results suggest that male exploration can play a role in sexual selection, and that sexual selection on personality is complex and contingent on the social environment.","author":[{"dropping-particle":"","family":"Roth","given":"Allison M.","non-dropping-particle":"","parse-names":false,"suffix":""},{"dropping-particle":"","family":"Dingemanse","given":"Niels J.","non-dropping-particle":"","parse-names":false,"suffix":""},{"dropping-particle":"","family":"Nakagawa","given":"Shinichi","non-dropping-particle":"","parse-names":false,"suffix":""},{"dropping-particle":"","family":"McDonald","given":"Grant C.","non-dropping-particle":"","parse-names":false,"suffix":""},{"dropping-particle":"","family":"Løvlie","given":"Hanne","non-dropping-particle":"","parse-names":false,"suffix":""},{"dropping-particle":"","family":"Robledo-Ruiz","given":"Diana A.","non-dropping-particle":"","parse-names":false,"suffix":""},{"dropping-particle":"","family":"Pizzari","given":"Tommaso","non-dropping-particle":"","parse-names":false,"suffix":""}],"container-title":"Journal of Animal Ecology","id":"ITEM-2","issue":"5","issued":{"date-parts":[["2021"]]},"page":"1288-1306","title":"Sexual selection and personality: Individual and group-level effects on mating behaviour in red junglefowl","type":"article-journal","volume":"90"},"uris":["http://www.mendeley.com/documents/?uuid=1d3b7020-2050-482a-a6dc-b37e301ec447"]},{"id":"ITEM-3","itemData":{"DOI":"10.1093/beheco/arv074","ISSN":"14657279","abstract":"Over the past decade, it has been recognized that in many animal species, individuals present consistent behavioral differences across time and/or contexts, thus defining personality traits. A general relationship seems to exist between personality and fitness in wild populations, which raises the question as to how variation in personality is maintained in the presence of selection. Fluctuating selection associated with a heterogeneous environment could contribute to maintaining personality variation, but its presence in wild populations has rarely been tested. In this 6-year study, we investigated the relationship between individual personality differences and 1 component of fitness, annual reproductive success (ARS), in a population of Siberian chipmunk Tamias sibiricus that experiences considerable annual variations in food availability. We estimated trappability - the propensity of chipmunks to enter traps - using capture-mark-recapture data, and we showed that it was repeatable over a 1-year interval. Genetic data were used to estimate parentage and thus ARS. Assuming that trappability is an indicator of boldness, we found that bolder chipmunks had higher ARS in years with low food availability, whereas lower ARS in years with high food availability. Temporally fluctuating selection therefore probably contributes to maintaining variation in boldness in the study population.","author":[{"dropping-particle":"","family":"Cœur","given":"Christie","non-dropping-particle":"Le","parse-names":false,"suffix":""},{"dropping-particle":"","family":"Thibault","given":"Martin","non-dropping-particle":"","parse-names":false,"suffix":""},{"dropping-particle":"","family":"Pisanu","given":"Benoît","non-dropping-particle":"","parse-names":false,"suffix":""},{"dropping-particle":"","family":"Thibault","given":"Sophie","non-dropping-particle":"","parse-names":false,"suffix":""},{"dropping-particle":"","family":"Chapuis","given":"Jean Louis","non-dropping-particle":"","parse-names":false,"suffix":""},{"dropping-particle":"","family":"Baudry","given":"Emmanuelle","non-dropping-particle":"","parse-names":false,"suffix":""}],"container-title":"Behavioral Ecology","id":"ITEM-3","issue":"5","issued":{"date-parts":[["2015"]]},"page":"1285-1291","title":"Temporally fluctuating selection on a personality trait in a wild rodent population","type":"article-journal","volume":"26"},"uris":["http://www.mendeley.com/documents/?uuid=cf941175-2ce1-4f92-a8e2-9c378de149c2"]},{"id":"ITEM-4","itemData":{"DOI":"10.1073/pnas.2024994118","ISSN":"10916490","PMID":"34234017","abstract":"Heterogeneous selection is often proposed as a key mechanism maintaining repeatable behavioral variation (\"animal personality\") in wild populations. Previous studies largely focused on temporal variation in selection within single populations. The relative importance of spatial versus temporal variation remains unexplored, despite these processes having distinct effects on local adaptation. Using data from &gt;3,500 great tits (Parus major) and 35 nest box plots situated within five West-European populations monitored over 4 to 18 y, we show that selection on exploration behavior varies primarily spatially, across populations, and study plots within populations. Exploration was, simultaneously, selectively neutral in the average population and year. These findings imply that spatial variation in selectionmay represent a primarymechanism maintaining animal personalities, likely promoting the evolution of local adaptation, phenotype-dependent dispersal, and nonrandom settlement. Selection also varied within populations among years, which may counteract local adaptation. Our study underlines the importance of combining multiple spatiotemporal scales in the study of behavioral adaptation.","author":[{"dropping-particle":"","family":"Mouchet","given":"Alexia","non-dropping-particle":"","parse-names":false,"suffix":""},{"dropping-particle":"","family":"Cole","given":"Ella F.","non-dropping-particle":"","parse-names":false,"suffix":""},{"dropping-particle":"","family":"Matthysen","given":"Erik","non-dropping-particle":"","parse-names":false,"suffix":""},{"dropping-particle":"","family":"Nicolaus","given":"Marion","non-dropping-particle":"","parse-names":false,"suffix":""},{"dropping-particle":"","family":"Quinn","given":"John L.","non-dropping-particle":"","parse-names":false,"suffix":""},{"dropping-particle":"","family":"Roth","given":"Allison M.","non-dropping-particle":"","parse-names":false,"suffix":""},{"dropping-particle":"","family":"Tinbergen","given":"Joost M.","non-dropping-particle":"","parse-names":false,"suffix":""},{"dropping-particle":"","family":"Oers","given":"Kees","non-dropping-particle":"van","parse-names":false,"suffix":""},{"dropping-particle":"","family":"Overveld","given":"Thijs","non-dropping-particle":"van","parse-names":false,"suffix":""},{"dropping-particle":"","family":"Dingemanse","given":"Niels J.","non-dropping-particle":"","parse-names":false,"suffix":""}],"container-title":"Proceedings of the National Academy of Sciences of the United States of America","id":"ITEM-4","issue":"28","issued":{"date-parts":[["2021"]]},"page":"1-6","title":"Heterogeneous selection on exploration behavior within and among West European populations of a passerine bird","type":"article-journal","volume":"118"},"uris":["http://www.mendeley.com/documents/?uuid=9c20d007-d3ad-4452-9513-9a1f9264505a"]}],"mendeley":{"formattedCitation":"[23–26]","plainTextFormattedCitation":"[23–26]","previouslyFormattedCitation":"[23–26]"},"properties":{"noteIndex":0},"schema":"https://github.com/citation-style-language/schema/raw/master/csl-citation.json"}</w:instrText>
      </w:r>
      <w:r>
        <w:fldChar w:fldCharType="separate"/>
      </w:r>
      <w:r>
        <w:rPr>
          <w:lang w:val="en-GB"/>
          <w:rPrChange w:id="173" w:author="Katarzyna Wojczulanis-Jakubas" w:date="2023-06-03T09:22:00Z">
            <w:rPr>
              <w:lang w:val="fr-FR"/>
            </w:rPr>
          </w:rPrChange>
        </w:rPr>
        <w:t>[23–26]</w:t>
      </w:r>
      <w:r>
        <w:fldChar w:fldCharType="end"/>
      </w:r>
      <w:r>
        <w:rPr>
          <w:lang w:val="en-GB"/>
          <w:rPrChange w:id="174" w:author="Katarzyna Wojczulanis-Jakubas" w:date="2023-06-03T09:22:00Z">
            <w:rPr>
              <w:lang w:val="fr-FR"/>
            </w:rPr>
          </w:rPrChange>
        </w:rPr>
        <w:t xml:space="preserve">. </w:t>
      </w:r>
    </w:p>
    <w:p>
      <w:pPr>
        <w:pStyle w:val="47"/>
        <w:rPr>
          <w:ins w:id="175" w:author="Katarzyna Wojczulanis-Jakubas" w:date="2023-06-02T13:28:00Z"/>
        </w:rPr>
      </w:pPr>
      <w:r>
        <w:t xml:space="preserve">Here, we examined the fitness consequences of various </w:t>
      </w:r>
      <w:del w:id="176" w:author="Katarzyna Wojczulanis-Jakubas" w:date="2023-06-02T13:17:00Z">
        <w:r>
          <w:rPr/>
          <w:delText>behavioural</w:delText>
        </w:r>
      </w:del>
      <w:ins w:id="177" w:author="Katarzyna Wojczulanis-Jakubas" w:date="2023-06-02T13:17:00Z">
        <w:r>
          <w:rPr/>
          <w:t>behavioral</w:t>
        </w:r>
      </w:ins>
      <w:r>
        <w:t xml:space="preserve"> strategies during foraging in wild ranging</w:t>
      </w:r>
      <w:del w:id="178" w:author="Katarzyna Wojczulanis-Jakubas" w:date="2023-06-02T13:28:00Z">
        <w:r>
          <w:rPr/>
          <w:delText xml:space="preserve">, Long-billed Hermit hummingbirds (LBHs, </w:delText>
        </w:r>
      </w:del>
      <w:del w:id="179" w:author="Katarzyna Wojczulanis-Jakubas" w:date="2023-06-02T13:28:00Z">
        <w:r>
          <w:rPr>
            <w:i/>
          </w:rPr>
          <w:delText>Phaethornis longirostris</w:delText>
        </w:r>
      </w:del>
      <w:del w:id="180" w:author="Katarzyna Wojczulanis-Jakubas" w:date="2023-06-02T13:28:00Z">
        <w:r>
          <w:rPr/>
          <w:delText>)</w:delText>
        </w:r>
      </w:del>
      <w:ins w:id="181" w:author="Katarzyna Wojczulanis-Jakubas" w:date="2023-06-02T13:28:00Z">
        <w:r>
          <w:rPr/>
          <w:t xml:space="preserve"> hummingbirds</w:t>
        </w:r>
      </w:ins>
      <w:r>
        <w:t xml:space="preserve">. </w:t>
      </w:r>
      <w:ins w:id="182" w:author="Katarzyna Wojczulanis-Jakubas" w:date="2023-06-02T13:28:00Z">
        <w:r>
          <w:rPr/>
          <w:t xml:space="preserve">This avian group </w:t>
        </w:r>
      </w:ins>
      <w:del w:id="183" w:author="Katarzyna Wojczulanis-Jakubas" w:date="2023-06-02T13:28:00Z">
        <w:r>
          <w:rPr/>
          <w:delText xml:space="preserve">Hummingbirds are </w:delText>
        </w:r>
      </w:del>
      <w:ins w:id="184" w:author="Katarzyna Wojczulanis-Jakubas" w:date="2023-06-02T13:28:00Z">
        <w:r>
          <w:rPr/>
          <w:t xml:space="preserve">is </w:t>
        </w:r>
      </w:ins>
      <w:r>
        <w:t xml:space="preserve">known for their extreme metabolism with a high need for energy intake that makes them constantly motivated to forage </w:t>
      </w:r>
      <w:r>
        <w:fldChar w:fldCharType="begin" w:fldLock="1"/>
      </w:r>
      <w:r>
        <w:instrText xml:space="preserve">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[27]","plainTextFormattedCitation":"[27]","previouslyFormattedCitation":"[27]"},"properties":{"noteIndex":0},"schema":"https://github.com/citation-style-language/schema/raw/master/csl-citation.json"}</w:instrText>
      </w:r>
      <w:r>
        <w:fldChar w:fldCharType="separate"/>
      </w:r>
      <w:r>
        <w:t>[27]</w:t>
      </w:r>
      <w:r>
        <w:fldChar w:fldCharType="end"/>
      </w:r>
      <w:r>
        <w:t xml:space="preserve">. As such, they are expected to be under strong selection for </w:t>
      </w:r>
      <w:del w:id="185" w:author="Katarzyna Wojczulanis-Jakubas" w:date="2023-06-02T13:17:00Z">
        <w:r>
          <w:rPr/>
          <w:delText>maximing</w:delText>
        </w:r>
      </w:del>
      <w:ins w:id="186" w:author="Katarzyna Wojczulanis-Jakubas" w:date="2023-06-02T13:17:00Z">
        <w:r>
          <w:rPr/>
          <w:t>maximizing</w:t>
        </w:r>
      </w:ins>
      <w:r>
        <w:t xml:space="preserve"> foraging efficiency</w:t>
      </w:r>
      <w:ins w:id="187" w:author="Katarzyna Wojczulanis-Jakubas" w:date="2023-06-02T13:17:00Z">
        <w:r>
          <w:rPr/>
          <w:t>,</w:t>
        </w:r>
      </w:ins>
      <w:r>
        <w:t xml:space="preserve"> which can have a</w:t>
      </w:r>
      <w:del w:id="188" w:author="Katarzyna Wojczulanis-Jakubas" w:date="2023-06-02T13:17:00Z">
        <w:r>
          <w:rPr/>
          <w:delText xml:space="preserve">n important </w:delText>
        </w:r>
      </w:del>
      <w:ins w:id="189" w:author="Katarzyna Wojczulanis-Jakubas" w:date="2023-06-02T13:17:00Z">
        <w:r>
          <w:rPr/>
          <w:t xml:space="preserve"> consi</w:t>
        </w:r>
      </w:ins>
      <w:ins w:id="190" w:author="Katarzyna Wojczulanis-Jakubas" w:date="2023-06-02T13:18:00Z">
        <w:r>
          <w:rPr/>
          <w:t xml:space="preserve">derable </w:t>
        </w:r>
      </w:ins>
      <w:r>
        <w:t xml:space="preserve">effect on </w:t>
      </w:r>
      <w:ins w:id="191" w:author="Katarzyna Wojczulanis-Jakubas" w:date="2023-06-02T13:18:00Z">
        <w:r>
          <w:rPr/>
          <w:t xml:space="preserve">the </w:t>
        </w:r>
      </w:ins>
      <w:r>
        <w:t xml:space="preserve">fitness. This is particularly significant for trap-lining foraging species, </w:t>
      </w:r>
      <w:del w:id="192" w:author="marcelo" w:date="2023-06-04T08:25:25Z">
        <w:r>
          <w:rPr/>
          <w:delText xml:space="preserve">which </w:delText>
        </w:r>
      </w:del>
      <w:ins w:id="193" w:author="Katarzyna Wojczulanis-Jakubas" w:date="2023-06-02T13:18:00Z">
        <w:del w:id="194" w:author="marcelo" w:date="2023-06-04T08:25:25Z">
          <w:r>
            <w:rPr/>
            <w:delText xml:space="preserve">to </w:delText>
          </w:r>
        </w:del>
      </w:ins>
      <w:del w:id="195" w:author="marcelo" w:date="2023-06-04T08:25:25Z">
        <w:r>
          <w:rPr/>
          <w:delText xml:space="preserve">use flowers, dispersed across the habitat </w:delText>
        </w:r>
      </w:del>
      <w:ins w:id="196" w:author="Katarzyna Wojczulanis-Jakubas" w:date="2023-06-02T13:18:00Z">
        <w:r>
          <w:rPr/>
          <w:t xml:space="preserve">move around </w:t>
        </w:r>
      </w:ins>
      <w:r>
        <w:t>in a route-like fashion</w:t>
      </w:r>
      <w:ins w:id="197" w:author="marcelo" w:date="2023-06-04T08:25:34Z">
        <w:r>
          <w:rPr>
            <w:rFonts w:hint="default"/>
            <w:lang w:val="en-US"/>
          </w:rPr>
          <w:t xml:space="preserve"> a</w:t>
        </w:r>
      </w:ins>
      <w:ins w:id="198" w:author="marcelo" w:date="2023-06-04T08:25:36Z">
        <w:r>
          <w:rPr>
            <w:rFonts w:hint="default"/>
            <w:lang w:val="en-US"/>
          </w:rPr>
          <w:t>cross</w:t>
        </w:r>
      </w:ins>
      <w:ins w:id="199" w:author="marcelo" w:date="2023-06-04T08:25:37Z">
        <w:r>
          <w:rPr>
            <w:rFonts w:hint="default"/>
            <w:lang w:val="en-US"/>
          </w:rPr>
          <w:t xml:space="preserve"> the ha</w:t>
        </w:r>
      </w:ins>
      <w:ins w:id="200" w:author="marcelo" w:date="2023-06-04T08:25:38Z">
        <w:r>
          <w:rPr>
            <w:rFonts w:hint="default"/>
            <w:lang w:val="en-US"/>
          </w:rPr>
          <w:t>bit</w:t>
        </w:r>
      </w:ins>
      <w:ins w:id="201" w:author="marcelo" w:date="2023-06-04T08:25:39Z">
        <w:r>
          <w:rPr>
            <w:rFonts w:hint="default"/>
            <w:lang w:val="en-US"/>
          </w:rPr>
          <w:t>at</w:t>
        </w:r>
      </w:ins>
      <w:ins w:id="202" w:author="marcelo" w:date="2023-06-04T08:25:40Z">
        <w:r>
          <w:rPr>
            <w:rFonts w:hint="default"/>
            <w:lang w:val="en-US"/>
          </w:rPr>
          <w:t xml:space="preserve"> </w:t>
        </w:r>
      </w:ins>
      <w:ins w:id="203" w:author="marcelo" w:date="2023-06-04T08:25:55Z">
        <w:r>
          <w:rPr>
            <w:rFonts w:hint="default"/>
            <w:lang w:val="en-US"/>
          </w:rPr>
          <w:t xml:space="preserve">to </w:t>
        </w:r>
      </w:ins>
      <w:ins w:id="204" w:author="marcelo" w:date="2023-06-04T08:25:56Z">
        <w:r>
          <w:rPr>
            <w:rFonts w:hint="default"/>
            <w:lang w:val="en-US"/>
          </w:rPr>
          <w:t>visi</w:t>
        </w:r>
      </w:ins>
      <w:ins w:id="205" w:author="marcelo" w:date="2023-06-04T08:25:57Z">
        <w:r>
          <w:rPr>
            <w:rFonts w:hint="default"/>
            <w:lang w:val="en-US"/>
          </w:rPr>
          <w:t>t</w:t>
        </w:r>
      </w:ins>
      <w:ins w:id="206" w:author="marcelo" w:date="2023-06-04T08:25:58Z">
        <w:r>
          <w:rPr>
            <w:rFonts w:hint="default"/>
            <w:lang w:val="en-US"/>
          </w:rPr>
          <w:t xml:space="preserve"> </w:t>
        </w:r>
      </w:ins>
      <w:ins w:id="207" w:author="marcelo" w:date="2023-06-04T08:25:41Z">
        <w:r>
          <w:rPr/>
          <w:t>dispersed</w:t>
        </w:r>
      </w:ins>
      <w:ins w:id="208" w:author="marcelo" w:date="2023-06-04T08:26:02Z">
        <w:r>
          <w:rPr>
            <w:rFonts w:hint="default"/>
            <w:lang w:val="en-US"/>
          </w:rPr>
          <w:t xml:space="preserve"> </w:t>
        </w:r>
      </w:ins>
      <w:ins w:id="209" w:author="marcelo" w:date="2023-06-04T08:26:03Z">
        <w:r>
          <w:rPr>
            <w:rFonts w:hint="default"/>
            <w:lang w:val="en-US"/>
          </w:rPr>
          <w:t>flo</w:t>
        </w:r>
      </w:ins>
      <w:ins w:id="210" w:author="marcelo" w:date="2023-06-04T08:26:04Z">
        <w:r>
          <w:rPr>
            <w:rFonts w:hint="default"/>
            <w:lang w:val="en-US"/>
          </w:rPr>
          <w:t xml:space="preserve">wer </w:t>
        </w:r>
      </w:ins>
      <w:ins w:id="211" w:author="marcelo" w:date="2023-06-04T08:26:05Z">
        <w:r>
          <w:rPr>
            <w:rFonts w:hint="default"/>
            <w:lang w:val="en-US"/>
          </w:rPr>
          <w:t>pat</w:t>
        </w:r>
      </w:ins>
      <w:ins w:id="212" w:author="marcelo" w:date="2023-06-04T08:26:06Z">
        <w:r>
          <w:rPr>
            <w:rFonts w:hint="default"/>
            <w:lang w:val="en-US"/>
          </w:rPr>
          <w:t>ches</w:t>
        </w:r>
      </w:ins>
      <w:r>
        <w:t xml:space="preserve"> </w:t>
      </w:r>
      <w:r>
        <w:fldChar w:fldCharType="begin" w:fldLock="1"/>
      </w:r>
      <w:r>
        <w:instrText xml:space="preserve">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hummingbird","type":"article-journal","volume":"27"},"uris":["http://www.mendeley.com/documents/?uuid=cb6d52e5-c52d-4e68-8e69-83e8f5bca49c"]},{"id":"ITEM-2","itemData":{"DOI":"10.1038/s41598-018-20441-x","ISSN":"20452322","abstract":"©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Reports","id":"ITEM-2","issue":"1","issued":{"date-parts":[["2018"]]},"title":"Spatial memory is as important as weapon and body size for territorial ownership in a lekking hummingbird","type":"article-journal","volume":"8"},"uris":["http://www.mendeley.com/documents/?uuid=39f11fa8-f3e7-3faa-bcb0-4e322a90caac"]}],"mendeley":{"formattedCitation":"[28,29]","plainTextFormattedCitation":"[28,29]","previouslyFormattedCitation":"[28,29]"},"properties":{"noteIndex":0},"schema":"https://github.com/citation-style-language/schema/raw/master/csl-citation.json"}</w:instrText>
      </w:r>
      <w:r>
        <w:fldChar w:fldCharType="separate"/>
      </w:r>
      <w:r>
        <w:t>[28,29]</w:t>
      </w:r>
      <w:r>
        <w:fldChar w:fldCharType="end"/>
      </w:r>
      <w:r>
        <w:t xml:space="preserve">. </w:t>
      </w:r>
      <w:ins w:id="213" w:author="Katarzyna Wojczulanis-Jakubas" w:date="2023-06-02T13:19:00Z">
        <w:r>
          <w:rPr/>
          <w:t xml:space="preserve">Such a </w:t>
        </w:r>
      </w:ins>
      <w:del w:id="214" w:author="Katarzyna Wojczulanis-Jakubas" w:date="2023-06-02T13:19:00Z">
        <w:r>
          <w:rPr/>
          <w:delText xml:space="preserve">Free </w:delText>
        </w:r>
      </w:del>
      <w:ins w:id="215" w:author="Katarzyna Wojczulanis-Jakubas" w:date="2023-06-02T13:19:00Z">
        <w:r>
          <w:rPr/>
          <w:t xml:space="preserve">free </w:t>
        </w:r>
      </w:ins>
      <w:r>
        <w:fldChar w:fldCharType="begin"/>
      </w:r>
      <w:bookmarkStart w:id="0" w:name="Bookmark1311"/>
      <w:r>
        <w:fldChar w:fldCharType="separate"/>
      </w:r>
      <w:r>
        <w:t>fo</w:t>
      </w:r>
      <w:r>
        <w:fldChar w:fldCharType="end"/>
      </w:r>
      <w:bookmarkEnd w:id="0"/>
      <w:r>
        <w:t xml:space="preserve">ranging </w:t>
      </w:r>
      <w:del w:id="216" w:author="Katarzyna Wojczulanis-Jakubas" w:date="2023-06-02T13:19:00Z">
        <w:r>
          <w:rPr/>
          <w:delText xml:space="preserve">foraging </w:delText>
        </w:r>
      </w:del>
      <w:ins w:id="217" w:author="Katarzyna Wojczulanis-Jakubas" w:date="2023-06-02T13:19:00Z">
        <w:r>
          <w:rPr/>
          <w:t xml:space="preserve">strategy </w:t>
        </w:r>
      </w:ins>
      <w:r>
        <w:t>entails a period of high vulnerability</w:t>
      </w:r>
      <w:ins w:id="218" w:author="Katarzyna Wojczulanis-Jakubas" w:date="2023-06-02T13:19:00Z">
        <w:r>
          <w:rPr/>
          <w:t xml:space="preserve"> of foraging individuals</w:t>
        </w:r>
      </w:ins>
      <w:r>
        <w:t xml:space="preserve">, exploited by a wide range of predators </w:t>
      </w:r>
      <w:r>
        <w:fldChar w:fldCharType="begin" w:fldLock="1"/>
      </w:r>
      <w:r>
        <w:instrText xml:space="preserve">ADDIN CSL_CITATION {"citationItems":[{"id":"ITEM-1","itemData":{"author":[{"dropping-particle":"","family":"Stiles","given":"F. G.","non-dropping-particle":"","parse-names":false,"suffix":""}],"container-title":"The Auk","id":"ITEM-1","issue":"3","issued":{"date-parts":[["1978"]]},"page":"550-553","title":"Possible specialization for hummingbird-hunting in the Tiny Hawk","type":"article-journal","volume":"95"},"uris":["http://www.mendeley.com/documents/?uuid=4c2c6100-9022-4f79-a3c8-e38fc904cb5f"]},{"id":"ITEM-2","itemData":{"DOI":"10.1676/16-100.1","ISSN":"1559-4491","abstract":"We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Ornithology","id":"ITEM-2","issue":"2","issued":{"date-parts":[["2017"]]},"page":"331-344","title":"Bird predation by praying mantises: a global perspective","type":"article-journal","volume":"129"},"uris":["http://www.mendeley.com/documents/?uuid=f31dd739-1894-4e86-9e0f-98f8f33dcb4a"]},{"id":"ITEM-3","itemData":{"DOI":"10.1676/05-062.1","ISSN":"1559-4491","abstract":"A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Ornithology","id":"ITEM-3","issue":"3","issued":{"date-parts":[["2006"]]},"page":"422-423","title":"Tailless Whipscorpion (Phrynus longipes) feeds on Antillean crested hummingbird (Orthorhyncus cristatus)","type":"article-journal","volume":"118"},"uris":["http://www.mendeley.com/documents/?uuid=b9a0bf12-9b3a-41c6-80fa-dde9a940a905"]},{"id":"ITEM-4","itemData":{"ISSN":"01035657","abstract":"Pygmy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Naturalist","id":"ITEM-5","issue":"4","issued":{"date-parts":[["2013"]]},"page":"N21-N25","title":"Observations of Predation and Anti-Predator Behavior of Rubythroated Hummingbirds During Migratory Stopover","type":"article-journal","volume":"12"},"uris":["http://www.mendeley.com/documents/?uuid=f8bfc975-3786-4095-8c27-34e42169325b"]},{"id":"ITEM-6","itemData":{"author":[{"dropping-particle":"","family":"Lorenz","given":"Stephan","non-dropping-particle":"","parse-names":false,"suffix":""}],"container-title":"Bulletin of the Texas Ornithological Society","id":"ITEM-6","issue":"1","issued":{"date-parts":[["2007"]]},"page":"1-40","title":"Carolina mantind (Stagmomantis carolica) captures and feeds on a broad-tailed hummingbird (Selasphorus platycercus)","type":"article-journal","volume":"40"},"uris":["http://www.mendeley.com/documents/?uuid=9f24957e-c9b4-4d62-be5c-26937ea87fdc"]}],"mendeley":{"formattedCitation":"[30–35]","plainTextFormattedCitation":"[30–35]","previouslyFormattedCitation":"[30–35]"},"properties":{"noteIndex":0},"schema":"https://github.com/citation-style-language/schema/raw/master/csl-citation.json"}</w:instrText>
      </w:r>
      <w:r>
        <w:fldChar w:fldCharType="separate"/>
      </w:r>
      <w:r>
        <w:t>[30–35]</w:t>
      </w:r>
      <w:r>
        <w:fldChar w:fldCharType="end"/>
      </w:r>
      <w:r>
        <w:t>, which in turn, results in a trade-off between efficient foraging and risk avoidance. The differential payoffs in the selective landscape given by these two factors are expected to shape foraging strategies of the hummingbirds.</w:t>
      </w:r>
    </w:p>
    <w:p>
      <w:pPr>
        <w:pStyle w:val="47"/>
        <w:rPr>
          <w:highlight w:val="yellow"/>
        </w:rPr>
      </w:pPr>
      <w:ins w:id="219" w:author="Katarzyna Wojczulanis-Jakubas" w:date="2023-06-02T13:34:00Z">
        <w:r>
          <w:rPr/>
          <w:t xml:space="preserve">In this study </w:t>
        </w:r>
      </w:ins>
      <w:ins w:id="220" w:author="Katarzyna Wojczulanis-Jakubas" w:date="2023-06-02T13:29:00Z">
        <w:r>
          <w:rPr/>
          <w:t xml:space="preserve">we </w:t>
        </w:r>
      </w:ins>
      <w:ins w:id="221" w:author="Katarzyna Wojczulanis-Jakubas" w:date="2023-06-02T13:29:00Z">
        <w:del w:id="222" w:author="marcelo" w:date="2023-06-04T08:26:41Z">
          <w:r>
            <w:rPr>
              <w:rFonts w:hint="default"/>
              <w:lang w:val="en-US"/>
            </w:rPr>
            <w:delText xml:space="preserve">focused </w:delText>
          </w:r>
        </w:del>
      </w:ins>
      <w:ins w:id="223" w:author="marcelo" w:date="2023-06-04T08:26:41Z">
        <w:r>
          <w:rPr>
            <w:rFonts w:hint="default"/>
            <w:lang w:val="en-US"/>
          </w:rPr>
          <w:t>s</w:t>
        </w:r>
      </w:ins>
      <w:ins w:id="224" w:author="marcelo" w:date="2023-06-04T08:26:42Z">
        <w:r>
          <w:rPr>
            <w:rFonts w:hint="default"/>
            <w:lang w:val="en-US"/>
          </w:rPr>
          <w:t>tudied t</w:t>
        </w:r>
      </w:ins>
      <w:ins w:id="225" w:author="marcelo" w:date="2023-06-04T08:26:43Z">
        <w:r>
          <w:rPr>
            <w:rFonts w:hint="default"/>
            <w:lang w:val="en-US"/>
          </w:rPr>
          <w:t>he fora</w:t>
        </w:r>
      </w:ins>
      <w:ins w:id="226" w:author="marcelo" w:date="2023-06-04T08:26:44Z">
        <w:r>
          <w:rPr>
            <w:rFonts w:hint="default"/>
            <w:lang w:val="en-US"/>
          </w:rPr>
          <w:t xml:space="preserve">ging </w:t>
        </w:r>
      </w:ins>
      <w:ins w:id="227" w:author="marcelo" w:date="2023-06-04T08:26:45Z">
        <w:r>
          <w:rPr>
            <w:rFonts w:hint="default"/>
            <w:lang w:val="en-US"/>
          </w:rPr>
          <w:t>be</w:t>
        </w:r>
      </w:ins>
      <w:ins w:id="228" w:author="marcelo" w:date="2023-06-04T08:26:46Z">
        <w:r>
          <w:rPr>
            <w:rFonts w:hint="default"/>
            <w:lang w:val="en-US"/>
          </w:rPr>
          <w:t>hav</w:t>
        </w:r>
      </w:ins>
      <w:ins w:id="229" w:author="marcelo" w:date="2023-06-04T08:26:47Z">
        <w:r>
          <w:rPr>
            <w:rFonts w:hint="default"/>
            <w:lang w:val="en-US"/>
          </w:rPr>
          <w:t xml:space="preserve">ior </w:t>
        </w:r>
      </w:ins>
      <w:ins w:id="230" w:author="Katarzyna Wojczulanis-Jakubas" w:date="2023-06-02T13:29:00Z">
        <w:r>
          <w:rPr/>
          <w:t>o</w:t>
        </w:r>
      </w:ins>
      <w:ins w:id="231" w:author="marcelo" w:date="2023-06-04T08:26:49Z">
        <w:r>
          <w:rPr>
            <w:rFonts w:hint="default"/>
            <w:lang w:val="en-US"/>
          </w:rPr>
          <w:t>f</w:t>
        </w:r>
      </w:ins>
      <w:ins w:id="232" w:author="Katarzyna Wojczulanis-Jakubas" w:date="2023-06-02T13:29:00Z">
        <w:del w:id="233" w:author="marcelo" w:date="2023-06-04T08:26:48Z">
          <w:r>
            <w:rPr/>
            <w:delText>n</w:delText>
          </w:r>
        </w:del>
      </w:ins>
      <w:ins w:id="234" w:author="Katarzyna Wojczulanis-Jakubas" w:date="2023-06-02T13:29:00Z">
        <w:r>
          <w:rPr/>
          <w:t xml:space="preserve"> </w:t>
        </w:r>
      </w:ins>
      <w:ins w:id="235" w:author="Katarzyna Wojczulanis-Jakubas" w:date="2023-06-02T13:34:00Z">
        <w:r>
          <w:rPr/>
          <w:t xml:space="preserve">the </w:t>
        </w:r>
      </w:ins>
      <w:ins w:id="236" w:author="Katarzyna Wojczulanis-Jakubas" w:date="2023-06-02T13:28:00Z">
        <w:r>
          <w:rPr/>
          <w:t xml:space="preserve">Long-billed Hermit hummingbird (LBH, </w:t>
        </w:r>
      </w:ins>
      <w:ins w:id="237" w:author="Katarzyna Wojczulanis-Jakubas" w:date="2023-06-02T13:28:00Z">
        <w:r>
          <w:rPr>
            <w:i/>
          </w:rPr>
          <w:t>Phaethornis longirostris</w:t>
        </w:r>
      </w:ins>
      <w:ins w:id="238" w:author="Katarzyna Wojczulanis-Jakubas" w:date="2023-06-02T13:28:00Z">
        <w:r>
          <w:rPr/>
          <w:t>)</w:t>
        </w:r>
      </w:ins>
      <w:ins w:id="239" w:author="Katarzyna Wojczulanis-Jakubas" w:date="2023-06-02T13:30:00Z">
        <w:r>
          <w:rPr/>
          <w:t xml:space="preserve">. </w:t>
        </w:r>
      </w:ins>
      <w:ins w:id="240" w:author="Katarzyna Wojczulanis-Jakubas" w:date="2023-06-02T13:30:00Z">
        <w:del w:id="241" w:author="Katarzyna Wojczulanis-Jakubas" w:date="2023-06-02T13:31:00Z">
          <w:r>
            <w:rPr>
              <w:iCs/>
            </w:rPr>
            <w:delText xml:space="preserve">The Long-billed Hermit </w:delText>
          </w:r>
        </w:del>
      </w:ins>
      <w:ins w:id="242" w:author="Katarzyna Wojczulanis-Jakubas" w:date="2023-06-02T13:31:00Z">
        <w:r>
          <w:rPr>
            <w:iCs/>
          </w:rPr>
          <w:t xml:space="preserve">The species </w:t>
        </w:r>
      </w:ins>
      <w:ins w:id="243" w:author="Katarzyna Wojczulanis-Jakubas" w:date="2023-06-02T13:30:00Z">
        <w:r>
          <w:rPr>
            <w:iCs/>
          </w:rPr>
          <w:t>is a</w:t>
        </w:r>
      </w:ins>
      <w:ins w:id="244" w:author="Katarzyna Wojczulanis-Jakubas" w:date="2023-06-02T13:30:00Z">
        <w:r>
          <w:rPr>
            <w:i/>
          </w:rPr>
          <w:t xml:space="preserve"> </w:t>
        </w:r>
      </w:ins>
      <w:ins w:id="245" w:author="Katarzyna Wojczulanis-Jakubas" w:date="2023-06-02T13:30:00Z">
        <w:r>
          <w:rPr>
            <w:iCs/>
          </w:rPr>
          <w:t>r</w:t>
        </w:r>
      </w:ins>
      <w:ins w:id="246" w:author="Katarzyna Wojczulanis-Jakubas" w:date="2023-06-02T13:30:00Z">
        <w:r>
          <w:rPr/>
          <w:t xml:space="preserve">elatively large size hummingbird </w:t>
        </w:r>
      </w:ins>
      <w:ins w:id="247" w:author="Katarzyna Wojczulanis-Jakubas" w:date="2023-06-02T13:30:00Z">
        <w:del w:id="248" w:author="Katarzyna Wojczulanis-Jakubas" w:date="2023-06-02T13:31:00Z">
          <w:r>
            <w:rPr/>
            <w:delText xml:space="preserve">species </w:delText>
          </w:r>
        </w:del>
      </w:ins>
      <w:ins w:id="249" w:author="Katarzyna Wojczulanis-Jakubas" w:date="2023-06-02T13:30:00Z">
        <w:r>
          <w:rPr/>
          <w:t xml:space="preserve">of humid neo-tropical lowlands. </w:t>
        </w:r>
      </w:ins>
      <w:ins w:id="250" w:author="Katarzyna Wojczulanis-Jakubas" w:date="2023-06-02T13:31:00Z">
        <w:r>
          <w:rPr/>
          <w:t xml:space="preserve">It </w:t>
        </w:r>
      </w:ins>
      <w:ins w:id="251" w:author="Katarzyna Wojczulanis-Jakubas" w:date="2023-06-02T13:30:00Z">
        <w:del w:id="252" w:author="Katarzyna Wojczulanis-Jakubas" w:date="2023-06-02T13:31:00Z">
          <w:r>
            <w:rPr/>
            <w:delText xml:space="preserve">The species </w:delText>
          </w:r>
        </w:del>
      </w:ins>
      <w:ins w:id="253" w:author="Katarzyna Wojczulanis-Jakubas" w:date="2023-06-02T13:30:00Z">
        <w:r>
          <w:rPr/>
          <w:t xml:space="preserve">exhibits a lekking mating system in which males sing and display from traditional areas inside the forest for mate attraction, during </w:t>
        </w:r>
      </w:ins>
      <w:ins w:id="254" w:author="Katarzyna Wojczulanis-Jakubas" w:date="2023-06-02T13:31:00Z">
        <w:del w:id="255" w:author="marcelo" w:date="2023-06-04T08:27:13Z">
          <w:r>
            <w:rPr>
              <w:highlight w:val="none"/>
              <w:rPrChange w:id="256" w:author="Katarzyna Wojczulanis-Jakubas" w:date="2023-06-02T13:32:00Z">
                <w:rPr>
                  <w:highlight w:val="yellow"/>
                </w:rPr>
              </w:rPrChange>
            </w:rPr>
            <w:delText>around</w:delText>
          </w:r>
        </w:del>
      </w:ins>
      <w:ins w:id="257" w:author="marcelo" w:date="2023-06-04T08:27:13Z">
        <w:r>
          <w:rPr>
            <w:highlight w:val="none"/>
            <w:lang w:val="en-US"/>
          </w:rPr>
          <w:t>a</w:t>
        </w:r>
      </w:ins>
      <w:ins w:id="258" w:author="marcelo" w:date="2023-06-04T08:27:18Z">
        <w:r>
          <w:rPr>
            <w:rFonts w:hint="default"/>
            <w:highlight w:val="none"/>
            <w:lang w:val="en-US"/>
          </w:rPr>
          <w:t>n</w:t>
        </w:r>
      </w:ins>
      <w:ins w:id="259" w:author="Katarzyna Wojczulanis-Jakubas" w:date="2023-06-02T13:30:00Z">
        <w:del w:id="260" w:author="Katarzyna Wojczulanis-Jakubas" w:date="2023-06-02T13:31:00Z">
          <w:r>
            <w:rPr>
              <w:highlight w:val="none"/>
              <w:rPrChange w:id="261" w:author="Katarzyna Wojczulanis-Jakubas" w:date="2023-06-02T13:32:00Z">
                <w:rPr>
                  <w:highlight w:val="yellow"/>
                </w:rPr>
              </w:rPrChange>
            </w:rPr>
            <w:delText>ca</w:delText>
          </w:r>
        </w:del>
      </w:ins>
      <w:ins w:id="262" w:author="Katarzyna Wojczulanis-Jakubas" w:date="2023-06-02T13:30:00Z">
        <w:r>
          <w:rPr/>
          <w:t xml:space="preserve"> </w:t>
        </w:r>
      </w:ins>
      <w:ins w:id="263" w:author="marcelo" w:date="2023-06-04T08:27:30Z">
        <w:r>
          <w:rPr>
            <w:rFonts w:hint="default"/>
            <w:lang w:val="en-US"/>
          </w:rPr>
          <w:t>ei</w:t>
        </w:r>
      </w:ins>
      <w:ins w:id="264" w:author="marcelo" w:date="2023-06-04T08:27:32Z">
        <w:r>
          <w:rPr>
            <w:rFonts w:hint="default"/>
            <w:lang w:val="en-US"/>
          </w:rPr>
          <w:t>g</w:t>
        </w:r>
      </w:ins>
      <w:ins w:id="265" w:author="marcelo" w:date="2023-06-04T08:27:34Z">
        <w:r>
          <w:rPr>
            <w:rFonts w:hint="default"/>
            <w:lang w:val="en-US"/>
          </w:rPr>
          <w:t>ht</w:t>
        </w:r>
      </w:ins>
      <w:ins w:id="266" w:author="Katarzyna Wojczulanis-Jakubas" w:date="2023-06-02T13:30:00Z">
        <w:del w:id="267" w:author="marcelo" w:date="2023-06-04T08:27:29Z">
          <w:r>
            <w:rPr/>
            <w:delText>8</w:delText>
          </w:r>
        </w:del>
      </w:ins>
      <w:ins w:id="268" w:author="Katarzyna Wojczulanis-Jakubas" w:date="2023-06-02T13:30:00Z">
        <w:r>
          <w:rPr/>
          <w:t xml:space="preserve"> month</w:t>
        </w:r>
      </w:ins>
      <w:ins w:id="269" w:author="marcelo" w:date="2023-06-04T08:27:23Z">
        <w:r>
          <w:rPr>
            <w:rFonts w:hint="default"/>
            <w:lang w:val="en-US"/>
          </w:rPr>
          <w:t xml:space="preserve"> </w:t>
        </w:r>
      </w:ins>
      <w:ins w:id="270" w:author="Katarzyna Wojczulanis-Jakubas" w:date="2023-06-02T13:30:00Z">
        <w:del w:id="271" w:author="marcelo" w:date="2023-06-04T08:27:23Z">
          <w:r>
            <w:rPr/>
            <w:delText xml:space="preserve">s lasting </w:delText>
          </w:r>
        </w:del>
      </w:ins>
      <w:ins w:id="272" w:author="Katarzyna Wojczulanis-Jakubas" w:date="2023-06-02T13:30:00Z">
        <w:r>
          <w:rPr/>
          <w:t xml:space="preserve">breeding season (Stiles &amp; Wolf 1979). Unlike many hummingbirds, hermits do not defend a patch of flowers but visit widely scattered flowers in a foraging route (i.e. trap-lining). Aggressive interactions related to disputes over lek territories are common </w:t>
        </w:r>
      </w:ins>
      <w:ins w:id="273" w:author="Katarzyna Wojczulanis-Jakubas" w:date="2023-06-02T13:30:00Z">
        <w:r>
          <w:rPr/>
          <w:fldChar w:fldCharType="begin" w:fldLock="1"/>
        </w:r>
      </w:ins>
      <w:r>
        <w:instrText xml:space="preserve">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[29]","plainTextFormattedCitation":"[29]","previouslyFormattedCitation":"[29]"},"properties":{"noteIndex":0},"schema":"https://github.com/citation-style-language/schema/raw/master/csl-citation.json"}</w:instrText>
      </w:r>
      <w:ins w:id="274" w:author="Katarzyna Wojczulanis-Jakubas" w:date="2023-06-02T13:30:00Z">
        <w:r>
          <w:rPr/>
          <w:fldChar w:fldCharType="separate"/>
        </w:r>
      </w:ins>
      <w:r>
        <w:t>[29]</w:t>
      </w:r>
      <w:ins w:id="275" w:author="Katarzyna Wojczulanis-Jakubas" w:date="2023-06-02T13:30:00Z">
        <w:r>
          <w:rPr/>
          <w:fldChar w:fldCharType="end"/>
        </w:r>
      </w:ins>
      <w:ins w:id="276" w:author="Katarzyna Wojczulanis-Jakubas" w:date="2023-06-02T13:30:00Z">
        <w:r>
          <w:rPr/>
          <w:t xml:space="preserve">. Floaters can be found singing from perches of territorial males while the latter are absent foraging. Territorial ownership is typically regained after an aggressive interaction with intruders, suggesting a selective pressure to reduce foraging time and increase territory attendance. Indeed, more efficient foraging males are more likely to own a lek territory </w:t>
        </w:r>
      </w:ins>
      <w:ins w:id="277" w:author="Katarzyna Wojczulanis-Jakubas" w:date="2023-06-02T13:30:00Z">
        <w:r>
          <w:rPr/>
          <w:fldChar w:fldCharType="begin" w:fldLock="1"/>
        </w:r>
      </w:ins>
      <w:r>
        <w:instrText xml:space="preserve">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[29]","plainTextFormattedCitation":"[29]","previouslyFormattedCitation":"[29]"},"properties":{"noteIndex":0},"schema":"https://github.com/citation-style-language/schema/raw/master/csl-citation.json"}</w:instrText>
      </w:r>
      <w:ins w:id="278" w:author="Katarzyna Wojczulanis-Jakubas" w:date="2023-06-02T13:30:00Z">
        <w:r>
          <w:rPr/>
          <w:fldChar w:fldCharType="separate"/>
        </w:r>
      </w:ins>
      <w:r>
        <w:t>[29]</w:t>
      </w:r>
      <w:ins w:id="279" w:author="Katarzyna Wojczulanis-Jakubas" w:date="2023-06-02T13:30:00Z">
        <w:r>
          <w:rPr/>
          <w:fldChar w:fldCharType="end"/>
        </w:r>
      </w:ins>
      <w:ins w:id="280" w:author="Katarzyna Wojczulanis-Jakubas" w:date="2023-06-02T13:30:00Z">
        <w:r>
          <w:rPr/>
          <w:t>.</w:t>
        </w:r>
      </w:ins>
    </w:p>
    <w:p>
      <w:pPr>
        <w:pStyle w:val="47"/>
      </w:pPr>
      <w:del w:id="281" w:author="Katarzyna Wojczulanis-Jakubas" w:date="2023-06-02T13:30:00Z">
        <w:r>
          <w:rPr/>
          <w:delText xml:space="preserve">We assessed </w:delText>
        </w:r>
      </w:del>
      <w:del w:id="282" w:author="Katarzyna Wojczulanis-Jakubas" w:date="2023-06-02T13:29:00Z">
        <w:r>
          <w:rPr/>
          <w:delText xml:space="preserve">the payoffs of diferent behavioral strategies under a trade-off between food resource exploitation and risk avoidance </w:delText>
        </w:r>
      </w:del>
      <w:del w:id="283" w:author="Katarzyna Wojczulanis-Jakubas" w:date="2023-06-02T13:30:00Z">
        <w:r>
          <w:rPr/>
          <w:delText xml:space="preserve">in Long-billed Hermits. </w:delText>
        </w:r>
      </w:del>
      <w:ins w:id="284" w:author="Katarzyna Wojczulanis-Jakubas" w:date="2023-06-02T13:33:00Z">
        <w:r>
          <w:rPr/>
          <w:t xml:space="preserve">To examine the payoffs of different behavioral strategies under a trade-off between food resource exploitation and risk avoidance, </w:t>
        </w:r>
      </w:ins>
      <w:del w:id="285" w:author="Katarzyna Wojczulanis-Jakubas" w:date="2023-06-02T13:33:00Z">
        <w:r>
          <w:rPr/>
          <w:delText xml:space="preserve">We </w:delText>
        </w:r>
      </w:del>
      <w:ins w:id="286" w:author="Katarzyna Wojczulanis-Jakubas" w:date="2023-06-02T13:33:00Z">
        <w:r>
          <w:rPr/>
          <w:t xml:space="preserve">we </w:t>
        </w:r>
      </w:ins>
      <w:r>
        <w:t>considered the issue in the context of low and high level of perceived threat</w:t>
      </w:r>
      <w:ins w:id="287" w:author="Katarzyna Wojczulanis-Jakubas" w:date="2023-06-02T17:54:00Z">
        <w:r>
          <w:rPr/>
          <w:t>. We also anal</w:t>
        </w:r>
      </w:ins>
      <w:ins w:id="288" w:author="Katarzyna Wojczulanis-Jakubas" w:date="2023-06-02T17:55:00Z">
        <w:r>
          <w:rPr/>
          <w:t xml:space="preserve">yzed the issue </w:t>
        </w:r>
      </w:ins>
      <w:del w:id="289" w:author="Katarzyna Wojczulanis-Jakubas" w:date="2023-06-02T17:55:00Z">
        <w:r>
          <w:rPr/>
          <w:delText xml:space="preserve"> and </w:delText>
        </w:r>
      </w:del>
      <w:r>
        <w:t xml:space="preserve">in regard to three </w:t>
      </w:r>
      <w:del w:id="290" w:author="Katarzyna Wojczulanis-Jakubas" w:date="2023-06-02T13:20:00Z">
        <w:r>
          <w:rPr/>
          <w:delText>behavioural</w:delText>
        </w:r>
      </w:del>
      <w:ins w:id="291" w:author="Katarzyna Wojczulanis-Jakubas" w:date="2023-06-02T13:20:00Z">
        <w:r>
          <w:rPr/>
          <w:t>behavioral</w:t>
        </w:r>
      </w:ins>
      <w:r>
        <w:t xml:space="preserve"> axes, commonly linked to the </w:t>
      </w:r>
      <w:del w:id="292" w:author="Katarzyna Wojczulanis-Jakubas" w:date="2023-06-02T13:20:00Z">
        <w:r>
          <w:rPr/>
          <w:delText>explotation</w:delText>
        </w:r>
      </w:del>
      <w:ins w:id="293" w:author="Katarzyna Wojczulanis-Jakubas" w:date="2023-06-02T13:20:00Z">
        <w:r>
          <w:rPr/>
          <w:t>exploitation</w:t>
        </w:r>
      </w:ins>
      <w:r>
        <w:t xml:space="preserve"> of food resources</w:t>
      </w:r>
      <w:ins w:id="294" w:author="Katarzyna Wojczulanis-Jakubas" w:date="2023-06-02T13:35:00Z">
        <w:del w:id="295" w:author="marcelo" w:date="2023-06-04T08:28:30Z">
          <w:r>
            <w:rPr/>
            <w:delText>. These behavioral axes were</w:delText>
          </w:r>
        </w:del>
      </w:ins>
      <w:r>
        <w:t>: a) exploration (number of foraging spots (i.e. feeders) used during the foraging visit), b) risk</w:t>
      </w:r>
      <w:ins w:id="296" w:author="Katarzyna Wojczulanis-Jakubas" w:date="2023-06-02T13:21:00Z">
        <w:r>
          <w:rPr/>
          <w:t xml:space="preserve"> </w:t>
        </w:r>
      </w:ins>
      <w:del w:id="297" w:author="Katarzyna Wojczulanis-Jakubas" w:date="2023-06-02T13:21:00Z">
        <w:r>
          <w:rPr/>
          <w:delText>-</w:delText>
        </w:r>
      </w:del>
      <w:r>
        <w:t xml:space="preserve">avoidance (latency to approach the foraging spot to forage), and c) arousal (amount of movements during the foraging event) </w:t>
      </w:r>
      <w:r>
        <w:fldChar w:fldCharType="begin" w:fldLock="1"/>
      </w:r>
      <w:r>
        <w:instrText xml:space="preserve">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[1,18,19,36,37]","plainTextFormattedCitation":"[1,18,19,36,37]","previouslyFormattedCitation":"[1,18,19,36,37]"},"properties":{"noteIndex":0},"schema":"https://github.com/citation-style-language/schema/raw/master/csl-citation.json"}</w:instrText>
      </w:r>
      <w:r>
        <w:fldChar w:fldCharType="separate"/>
      </w:r>
      <w:r>
        <w:t>[1,18,19,36,37]</w:t>
      </w:r>
      <w:r>
        <w:fldChar w:fldCharType="end"/>
      </w:r>
      <w:r>
        <w:t xml:space="preserve">. </w:t>
      </w:r>
      <w:del w:id="298" w:author="marcelo" w:date="2023-06-04T08:29:13Z">
        <w:r>
          <w:rPr>
            <w:rFonts w:hint="default"/>
            <w:lang w:val="en-US"/>
          </w:rPr>
          <w:delText>Firstly, w</w:delText>
        </w:r>
      </w:del>
      <w:ins w:id="299" w:author="marcelo" w:date="2023-06-04T08:29:13Z">
        <w:r>
          <w:rPr>
            <w:rFonts w:hint="default"/>
            <w:lang w:val="en-US"/>
          </w:rPr>
          <w:t>W</w:t>
        </w:r>
      </w:ins>
      <w:r>
        <w:t xml:space="preserve">e hypothesized that foraging efficiency (expressed </w:t>
      </w:r>
      <w:del w:id="300" w:author="Katarzyna Wojczulanis-Jakubas" w:date="2023-06-02T13:36:00Z">
        <w:r>
          <w:rPr/>
          <w:delText xml:space="preserve">here </w:delText>
        </w:r>
      </w:del>
      <w:r>
        <w:t xml:space="preserve">as the amount of time spend on feeding in respect to the total time of the visit at the feeder), may be lower at threatening conditions. </w:t>
      </w:r>
      <w:del w:id="301" w:author="marcelo" w:date="2023-06-04T08:29:31Z">
        <w:bookmarkStart w:id="1" w:name="_Hlk136604733"/>
        <w:r>
          <w:rPr/>
          <w:delText>Then</w:delText>
        </w:r>
      </w:del>
      <w:ins w:id="302" w:author="marcelo" w:date="2023-06-04T08:29:37Z">
        <w:r>
          <w:rPr>
            <w:rFonts w:hint="default"/>
            <w:lang w:val="en-US"/>
          </w:rPr>
          <w:t>W</w:t>
        </w:r>
      </w:ins>
      <w:ins w:id="303" w:author="Katarzyna Wojczulanis-Jakubas" w:date="2023-06-02T17:55:00Z">
        <w:del w:id="304" w:author="marcelo" w:date="2023-06-04T08:29:35Z">
          <w:r>
            <w:rPr/>
            <w:delText>,</w:delText>
          </w:r>
        </w:del>
      </w:ins>
      <w:del w:id="305" w:author="marcelo" w:date="2023-06-04T08:29:34Z">
        <w:r>
          <w:rPr/>
          <w:delText xml:space="preserve"> w</w:delText>
        </w:r>
      </w:del>
      <w:r>
        <w:t xml:space="preserve">e </w:t>
      </w:r>
      <w:ins w:id="306" w:author="marcelo" w:date="2023-06-04T08:29:38Z">
        <w:r>
          <w:rPr>
            <w:rFonts w:hint="default"/>
            <w:lang w:val="en-US"/>
          </w:rPr>
          <w:t>als</w:t>
        </w:r>
      </w:ins>
      <w:ins w:id="307" w:author="marcelo" w:date="2023-06-04T08:29:39Z">
        <w:r>
          <w:rPr>
            <w:rFonts w:hint="default"/>
            <w:lang w:val="en-US"/>
          </w:rPr>
          <w:t xml:space="preserve">o </w:t>
        </w:r>
      </w:ins>
      <w:r>
        <w:t xml:space="preserve">hypothesized that foraging efficiency is further modulated by the three </w:t>
      </w:r>
      <w:del w:id="308" w:author="Katarzyna Wojczulanis-Jakubas" w:date="2023-06-02T13:21:00Z">
        <w:r>
          <w:rPr/>
          <w:delText>behavioural</w:delText>
        </w:r>
      </w:del>
      <w:ins w:id="309" w:author="Katarzyna Wojczulanis-Jakubas" w:date="2023-06-02T13:21:00Z">
        <w:r>
          <w:rPr/>
          <w:t>behavioral</w:t>
        </w:r>
      </w:ins>
      <w:r>
        <w:t xml:space="preserve"> traits (exploration, risk</w:t>
      </w:r>
      <w:ins w:id="310" w:author="Katarzyna Wojczulanis-Jakubas" w:date="2023-06-02T13:22:00Z">
        <w:r>
          <w:rPr/>
          <w:t xml:space="preserve"> </w:t>
        </w:r>
      </w:ins>
      <w:del w:id="311" w:author="Katarzyna Wojczulanis-Jakubas" w:date="2023-06-02T13:22:00Z">
        <w:r>
          <w:rPr/>
          <w:delText>-</w:delText>
        </w:r>
      </w:del>
      <w:r>
        <w:t>avoidance and arousal)</w:t>
      </w:r>
      <w:ins w:id="312" w:author="Katarzyna Wojczulanis-Jakubas" w:date="2023-06-02T13:22:00Z">
        <w:r>
          <w:rPr/>
          <w:t xml:space="preserve">, expecting that high </w:t>
        </w:r>
      </w:ins>
      <w:ins w:id="313" w:author="Katarzyna Wojczulanis-Jakubas" w:date="2023-06-02T13:22:00Z">
        <w:del w:id="314" w:author="marcelo" w:date="2023-06-04T08:30:15Z">
          <w:r>
            <w:rPr>
              <w:rFonts w:hint="default"/>
              <w:lang w:val="en-US"/>
            </w:rPr>
            <w:delText xml:space="preserve">level </w:delText>
          </w:r>
        </w:del>
      </w:ins>
      <w:ins w:id="315" w:author="marcelo" w:date="2023-06-04T08:30:15Z">
        <w:r>
          <w:rPr>
            <w:rFonts w:hint="default"/>
            <w:lang w:val="en-US"/>
          </w:rPr>
          <w:t>valu</w:t>
        </w:r>
      </w:ins>
      <w:ins w:id="316" w:author="marcelo" w:date="2023-06-04T08:30:16Z">
        <w:r>
          <w:rPr>
            <w:rFonts w:hint="default"/>
            <w:lang w:val="en-US"/>
          </w:rPr>
          <w:t xml:space="preserve">es </w:t>
        </w:r>
      </w:ins>
      <w:ins w:id="317" w:author="Katarzyna Wojczulanis-Jakubas" w:date="2023-06-02T13:22:00Z">
        <w:del w:id="318" w:author="marcelo" w:date="2023-06-04T08:30:19Z">
          <w:r>
            <w:rPr>
              <w:rFonts w:hint="default"/>
              <w:lang w:val="en-US"/>
            </w:rPr>
            <w:delText xml:space="preserve">of each of the </w:delText>
          </w:r>
        </w:del>
      </w:ins>
      <w:ins w:id="319" w:author="marcelo" w:date="2023-06-04T08:30:19Z">
        <w:r>
          <w:rPr>
            <w:rFonts w:hint="default"/>
            <w:lang w:val="en-US"/>
          </w:rPr>
          <w:t>on</w:t>
        </w:r>
      </w:ins>
      <w:ins w:id="320" w:author="marcelo" w:date="2023-06-04T08:30:20Z">
        <w:r>
          <w:rPr>
            <w:rFonts w:hint="default"/>
            <w:lang w:val="en-US"/>
          </w:rPr>
          <w:t xml:space="preserve"> th</w:t>
        </w:r>
      </w:ins>
      <w:ins w:id="321" w:author="marcelo" w:date="2023-06-04T08:30:58Z">
        <w:r>
          <w:rPr>
            <w:rFonts w:hint="default"/>
            <w:lang w:val="en-US"/>
          </w:rPr>
          <w:t>e</w:t>
        </w:r>
      </w:ins>
      <w:ins w:id="322" w:author="marcelo" w:date="2023-06-04T08:30:20Z">
        <w:r>
          <w:rPr>
            <w:rFonts w:hint="default"/>
            <w:lang w:val="en-US"/>
          </w:rPr>
          <w:t>s</w:t>
        </w:r>
      </w:ins>
      <w:ins w:id="323" w:author="marcelo" w:date="2023-06-04T08:30:58Z">
        <w:r>
          <w:rPr>
            <w:rFonts w:hint="default"/>
            <w:lang w:val="en-US"/>
          </w:rPr>
          <w:t>e</w:t>
        </w:r>
      </w:ins>
      <w:ins w:id="324" w:author="marcelo" w:date="2023-06-04T08:30:20Z">
        <w:r>
          <w:rPr>
            <w:rFonts w:hint="default"/>
            <w:lang w:val="en-US"/>
          </w:rPr>
          <w:t xml:space="preserve"> </w:t>
        </w:r>
      </w:ins>
      <w:ins w:id="325" w:author="Katarzyna Wojczulanis-Jakubas" w:date="2023-06-02T13:22:00Z">
        <w:r>
          <w:rPr/>
          <w:t>trait</w:t>
        </w:r>
      </w:ins>
      <w:ins w:id="326" w:author="marcelo" w:date="2023-06-04T08:30:24Z">
        <w:r>
          <w:rPr>
            <w:rFonts w:hint="default"/>
            <w:lang w:val="en-US"/>
          </w:rPr>
          <w:t xml:space="preserve">s </w:t>
        </w:r>
      </w:ins>
      <w:ins w:id="327" w:author="marcelo" w:date="2023-06-04T08:30:25Z">
        <w:r>
          <w:rPr>
            <w:rFonts w:hint="default"/>
            <w:lang w:val="en-US"/>
          </w:rPr>
          <w:t>will</w:t>
        </w:r>
      </w:ins>
      <w:ins w:id="328" w:author="Katarzyna Wojczulanis-Jakubas" w:date="2023-06-02T13:22:00Z">
        <w:r>
          <w:rPr/>
          <w:t xml:space="preserve"> negatively affect</w:t>
        </w:r>
      </w:ins>
      <w:ins w:id="329" w:author="Katarzyna Wojczulanis-Jakubas" w:date="2023-06-02T13:22:00Z">
        <w:del w:id="330" w:author="marcelo" w:date="2023-06-04T08:30:29Z">
          <w:r>
            <w:rPr/>
            <w:delText>s</w:delText>
          </w:r>
        </w:del>
      </w:ins>
      <w:ins w:id="331" w:author="Katarzyna Wojczulanis-Jakubas" w:date="2023-06-02T13:22:00Z">
        <w:r>
          <w:rPr/>
          <w:t xml:space="preserve"> </w:t>
        </w:r>
      </w:ins>
      <w:ins w:id="332" w:author="Katarzyna Wojczulanis-Jakubas" w:date="2023-06-02T13:22:00Z">
        <w:del w:id="333" w:author="marcelo" w:date="2023-06-04T08:31:07Z">
          <w:r>
            <w:rPr/>
            <w:delText xml:space="preserve">the </w:delText>
          </w:r>
        </w:del>
      </w:ins>
      <w:ins w:id="334" w:author="Katarzyna Wojczulanis-Jakubas" w:date="2023-06-02T13:22:00Z">
        <w:r>
          <w:rPr/>
          <w:t>foraging effic</w:t>
        </w:r>
      </w:ins>
      <w:ins w:id="335" w:author="Katarzyna Wojczulanis-Jakubas" w:date="2023-06-02T13:23:00Z">
        <w:r>
          <w:rPr/>
          <w:t>iency</w:t>
        </w:r>
      </w:ins>
      <w:ins w:id="336" w:author="Katarzyna Wojczulanis-Jakubas" w:date="2023-06-02T17:56:00Z">
        <w:del w:id="337" w:author="marcelo" w:date="2023-06-04T08:30:52Z">
          <w:r>
            <w:rPr/>
            <w:delText xml:space="preserve">, </w:delText>
          </w:r>
        </w:del>
      </w:ins>
      <w:ins w:id="338" w:author="Katarzyna Wojczulanis-Jakubas" w:date="2023-06-02T13:23:00Z">
        <w:del w:id="339" w:author="marcelo" w:date="2023-06-04T08:30:52Z">
          <w:r>
            <w:rPr/>
            <w:delText>i.</w:delText>
          </w:r>
        </w:del>
      </w:ins>
      <w:ins w:id="340" w:author="Katarzyna Wojczulanis-Jakubas" w:date="2023-06-02T13:23:00Z">
        <w:del w:id="341" w:author="marcelo" w:date="2023-06-04T08:30:51Z">
          <w:r>
            <w:rPr/>
            <w:delText xml:space="preserve">e. frequent changes of the foraging spot, long latency </w:delText>
          </w:r>
        </w:del>
      </w:ins>
      <w:ins w:id="342" w:author="Katarzyna Wojczulanis-Jakubas" w:date="2023-06-02T13:24:00Z">
        <w:del w:id="343" w:author="marcelo" w:date="2023-06-04T08:30:51Z">
          <w:r>
            <w:rPr/>
            <w:delText>to approach the feeder and lot of movement around the feeder all it may</w:delText>
          </w:r>
        </w:del>
      </w:ins>
      <w:ins w:id="344" w:author="Katarzyna Wojczulanis-Jakubas" w:date="2023-06-02T13:23:00Z">
        <w:del w:id="345" w:author="marcelo" w:date="2023-06-04T08:30:51Z">
          <w:r>
            <w:rPr/>
            <w:delText xml:space="preserve"> limit</w:delText>
          </w:r>
        </w:del>
      </w:ins>
      <w:ins w:id="346" w:author="Katarzyna Wojczulanis-Jakubas" w:date="2023-06-02T13:24:00Z">
        <w:del w:id="347" w:author="marcelo" w:date="2023-06-04T08:30:51Z">
          <w:r>
            <w:rPr/>
            <w:delText xml:space="preserve"> the time for feeding</w:delText>
          </w:r>
        </w:del>
      </w:ins>
      <w:ins w:id="348" w:author="Katarzyna Wojczulanis-Jakubas" w:date="2023-06-02T13:24:00Z">
        <w:r>
          <w:rPr/>
          <w:t>.</w:t>
        </w:r>
      </w:ins>
      <w:ins w:id="349" w:author="Katarzyna Wojczulanis-Jakubas" w:date="2023-06-02T13:23:00Z">
        <w:r>
          <w:rPr/>
          <w:t xml:space="preserve"> </w:t>
        </w:r>
      </w:ins>
      <w:del w:id="350" w:author="Katarzyna Wojczulanis-Jakubas" w:date="2023-06-02T13:22:00Z">
        <w:r>
          <w:rPr/>
          <w:delText>.</w:delText>
        </w:r>
      </w:del>
    </w:p>
    <w:bookmarkEnd w:id="1"/>
    <w:p>
      <w:pPr>
        <w:pStyle w:val="44"/>
        <w:ind w:left="0"/>
        <w:pPrChange w:id="351" w:author="Katarzyna Wojczulanis-Jakubas" w:date="2023-06-02T13:24:00Z">
          <w:pPr>
            <w:pStyle w:val="44"/>
          </w:pPr>
        </w:pPrChange>
      </w:pPr>
      <w:r>
        <w:t>2. Methods</w:t>
      </w:r>
    </w:p>
    <w:p>
      <w:pPr>
        <w:pStyle w:val="45"/>
        <w:rPr>
          <w:del w:id="352" w:author="Katarzyna Wojczulanis-Jakubas" w:date="2023-06-02T13:36:00Z"/>
        </w:rPr>
      </w:pPr>
      <w:del w:id="353" w:author="Katarzyna Wojczulanis-Jakubas" w:date="2023-06-02T13:36:00Z">
        <w:r>
          <w:rPr/>
          <w:delText>2.1. Study species</w:delText>
        </w:r>
      </w:del>
    </w:p>
    <w:p>
      <w:pPr>
        <w:pStyle w:val="47"/>
        <w:rPr>
          <w:del w:id="354" w:author="Katarzyna Wojczulanis-Jakubas" w:date="2023-06-02T13:36:00Z"/>
        </w:rPr>
      </w:pPr>
      <w:del w:id="355" w:author="Katarzyna Wojczulanis-Jakubas" w:date="2023-06-02T13:30:00Z">
        <w:r>
          <w:rPr>
            <w:iCs/>
          </w:rPr>
          <w:delText>The Long-billed Hermit is a</w:delText>
        </w:r>
      </w:del>
      <w:del w:id="356" w:author="Katarzyna Wojczulanis-Jakubas" w:date="2023-06-02T13:30:00Z">
        <w:r>
          <w:rPr>
            <w:i/>
          </w:rPr>
          <w:delText xml:space="preserve"> </w:delText>
        </w:r>
      </w:del>
      <w:del w:id="357" w:author="Katarzyna Wojczulanis-Jakubas" w:date="2023-06-02T13:30:00Z">
        <w:r>
          <w:rPr>
            <w:iCs/>
          </w:rPr>
          <w:delText>r</w:delText>
        </w:r>
      </w:del>
      <w:del w:id="358" w:author="Katarzyna Wojczulanis-Jakubas" w:date="2023-06-02T13:30:00Z">
        <w:r>
          <w:rPr/>
          <w:delText xml:space="preserve">elatively large size hummingbird species of humid neo-tropical lowlands. The species exhibits a lekking mating system in which males sing and display from traditional areas inside the forest for mate attraction, during </w:delText>
        </w:r>
      </w:del>
      <w:del w:id="359" w:author="Katarzyna Wojczulanis-Jakubas" w:date="2023-06-02T13:30:00Z">
        <w:r>
          <w:rPr>
            <w:highlight w:val="yellow"/>
            <w:rPrChange w:id="360" w:author="Katarzyna Wojczulanis-Jakubas" w:date="2023-06-02T11:25:00Z">
              <w:rPr/>
            </w:rPrChange>
          </w:rPr>
          <w:delText>ca</w:delText>
        </w:r>
      </w:del>
      <w:del w:id="361" w:author="Katarzyna Wojczulanis-Jakubas" w:date="2023-06-02T13:30:00Z">
        <w:r>
          <w:rPr/>
          <w:delText xml:space="preserve"> 8 months lasting breeding season (Stiles &amp; Wolf 1979). Unlike many hummingbirds, hermits do not defend a patch of flowers but visit widely scattered flowers in a foraging route (i.e. trap-lining). Aggressive interactions related to disputes over lek territories are common </w:delText>
        </w:r>
      </w:del>
      <w:del w:id="362" w:author="Katarzyna Wojczulanis-Jakubas" w:date="2023-06-02T13:30:00Z">
        <w:r>
          <w:rPr/>
          <w:fldChar w:fldCharType="begin" w:fldLock="1"/>
        </w:r>
      </w:del>
      <w:del w:id="363" w:author="Katarzyna Wojczulanis-Jakubas" w:date="2023-06-02T13:30:00Z">
        <w:r>
          <w:rPr/>
          <w:delInstrText xml:space="preserve">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2018)","plainTextFormattedCitation":"(Araya-Salas et al. 2018)","previouslyFormattedCitation":"(Araya-Salas et al. 2018)"},"properties":{"noteIndex":0},"schema":"https://github.com/citation-style-language/schema/raw/master/csl-citation.json"}</w:delInstrText>
        </w:r>
      </w:del>
      <w:del w:id="364" w:author="Katarzyna Wojczulanis-Jakubas" w:date="2023-06-02T13:30:00Z">
        <w:r>
          <w:rPr/>
          <w:fldChar w:fldCharType="separate"/>
        </w:r>
      </w:del>
      <w:del w:id="365" w:author="Katarzyna Wojczulanis-Jakubas" w:date="2023-06-02T13:30:00Z">
        <w:r>
          <w:rPr/>
          <w:delText>(Araya-Salas et al. 2018)</w:delText>
        </w:r>
      </w:del>
      <w:del w:id="366" w:author="Katarzyna Wojczulanis-Jakubas" w:date="2023-06-02T13:30:00Z">
        <w:r>
          <w:rPr/>
          <w:fldChar w:fldCharType="end"/>
        </w:r>
      </w:del>
      <w:del w:id="367" w:author="Katarzyna Wojczulanis-Jakubas" w:date="2023-06-02T13:30:00Z">
        <w:r>
          <w:rPr/>
          <w:delText xml:space="preserve">. Floaters can be found singing from perches of territorial males while the latter are absent foraging. Territorial ownership is typically regained after an aggressive interaction with intruders, suggesting a selective pressure to reduce foraging time and increase territory attendance. Indeed, more efficient foraging males are more likely to own a lek territory </w:delText>
        </w:r>
      </w:del>
      <w:del w:id="368" w:author="Katarzyna Wojczulanis-Jakubas" w:date="2023-06-02T13:30:00Z">
        <w:r>
          <w:rPr/>
          <w:fldChar w:fldCharType="begin" w:fldLock="1"/>
        </w:r>
      </w:del>
      <w:del w:id="369" w:author="Katarzyna Wojczulanis-Jakubas" w:date="2023-06-02T13:30:00Z">
        <w:r>
          <w:rPr/>
          <w:delInstrText xml:space="preserve">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2018)","plainTextFormattedCitation":"(Araya-Salas et al. 2018)","previouslyFormattedCitation":"(Araya-Salas et al. 2018)"},"properties":{"noteIndex":0},"schema":"https://github.com/citation-style-language/schema/raw/master/csl-citation.json"}</w:delInstrText>
        </w:r>
      </w:del>
      <w:del w:id="370" w:author="Katarzyna Wojczulanis-Jakubas" w:date="2023-06-02T13:30:00Z">
        <w:r>
          <w:rPr/>
          <w:fldChar w:fldCharType="separate"/>
        </w:r>
      </w:del>
      <w:del w:id="371" w:author="Katarzyna Wojczulanis-Jakubas" w:date="2023-06-02T13:30:00Z">
        <w:r>
          <w:rPr/>
          <w:delText>(Araya-Salas et al. 2018)</w:delText>
        </w:r>
      </w:del>
      <w:del w:id="372" w:author="Katarzyna Wojczulanis-Jakubas" w:date="2023-06-02T13:30:00Z">
        <w:r>
          <w:rPr/>
          <w:fldChar w:fldCharType="end"/>
        </w:r>
      </w:del>
      <w:del w:id="373" w:author="Katarzyna Wojczulanis-Jakubas" w:date="2023-06-02T13:30:00Z">
        <w:r>
          <w:rPr/>
          <w:delText xml:space="preserve">. </w:delText>
        </w:r>
      </w:del>
    </w:p>
    <w:p>
      <w:pPr>
        <w:pStyle w:val="45"/>
        <w:spacing w:before="240"/>
      </w:pPr>
      <w:r>
        <w:t>2.</w:t>
      </w:r>
      <w:ins w:id="374" w:author="Katarzyna Wojczulanis-Jakubas" w:date="2023-06-02T13:37:00Z">
        <w:r>
          <w:rPr/>
          <w:t>1</w:t>
        </w:r>
      </w:ins>
      <w:del w:id="375" w:author="Katarzyna Wojczulanis-Jakubas" w:date="2023-06-02T13:37:00Z">
        <w:r>
          <w:rPr/>
          <w:delText>2</w:delText>
        </w:r>
      </w:del>
      <w:r>
        <w:t>. Fieldwork</w:t>
      </w:r>
    </w:p>
    <w:p>
      <w:pPr>
        <w:pStyle w:val="47"/>
      </w:pPr>
      <w:r>
        <w:t>We carried out the study at La Selva Biological Station, Costa Rica (10</w:t>
      </w:r>
      <w:r>
        <w:rPr>
          <w:vertAlign w:val="superscript"/>
        </w:rPr>
        <w:t xml:space="preserve"> o</w:t>
      </w:r>
      <w:r>
        <w:t>23’ N, 84</w:t>
      </w:r>
      <w:r>
        <w:rPr>
          <w:vertAlign w:val="superscript"/>
        </w:rPr>
        <w:t>o</w:t>
      </w:r>
      <w:r>
        <w:t xml:space="preserve">10’ W) between May and June 2015. </w:t>
      </w:r>
      <w:del w:id="376" w:author="marcelo" w:date="2023-06-04T16:29:04Z">
        <w:r>
          <w:rPr>
            <w:rFonts w:hint="default"/>
            <w:lang w:val="en-US"/>
          </w:rPr>
          <w:delText>First</w:delText>
        </w:r>
      </w:del>
      <w:ins w:id="377" w:author="Katarzyna Wojczulanis-Jakubas" w:date="2023-06-02T13:37:00Z">
        <w:del w:id="378" w:author="marcelo" w:date="2023-06-04T16:29:04Z">
          <w:r>
            <w:rPr>
              <w:highlight w:val="none"/>
              <w:rPrChange w:id="379" w:author="Katarzyna Wojczulanis-Jakubas" w:date="2023-06-02T13:38:00Z">
                <w:rPr>
                  <w:highlight w:val="yellow"/>
                </w:rPr>
              </w:rPrChange>
            </w:rPr>
            <w:delText>ly</w:delText>
          </w:r>
        </w:del>
      </w:ins>
      <w:del w:id="382" w:author="marcelo" w:date="2023-06-04T16:29:04Z">
        <w:r>
          <w:rPr>
            <w:rFonts w:hint="default"/>
            <w:lang w:val="en-US"/>
          </w:rPr>
          <w:delText>, to follow behaviour of focal individuals, w</w:delText>
        </w:r>
      </w:del>
      <w:ins w:id="383" w:author="marcelo" w:date="2023-06-04T16:29:04Z">
        <w:r>
          <w:rPr>
            <w:rFonts w:hint="default"/>
            <w:lang w:val="en-US"/>
          </w:rPr>
          <w:t>W</w:t>
        </w:r>
      </w:ins>
      <w:r>
        <w:t xml:space="preserve">e captured and </w:t>
      </w:r>
      <w:del w:id="384" w:author="Katarzyna Wojczulanis-Jakubas" w:date="2023-06-02T13:38:00Z">
        <w:r>
          <w:rPr/>
          <w:delText xml:space="preserve">individually </w:delText>
        </w:r>
      </w:del>
      <w:r>
        <w:t>marked 21 individuals with foam tags (total weight of 0.02 g, which is ~0.3 % of LBH body mass, 6g) with unique colo</w:t>
      </w:r>
      <w:del w:id="385" w:author="Katarzyna Wojczulanis-Jakubas" w:date="2023-06-02T13:37:00Z">
        <w:r>
          <w:rPr/>
          <w:delText>u</w:delText>
        </w:r>
      </w:del>
      <w:r>
        <w:t>r combinations, attached to the bird</w:t>
      </w:r>
      <w:ins w:id="386" w:author="Katarzyna Wojczulanis-Jakubas" w:date="2023-06-02T13:37:00Z">
        <w:r>
          <w:rPr>
            <w:highlight w:val="none"/>
            <w:rPrChange w:id="387" w:author="Katarzyna Wojczulanis-Jakubas" w:date="2023-06-02T13:38:00Z">
              <w:rPr>
                <w:highlight w:val="yellow"/>
              </w:rPr>
            </w:rPrChange>
          </w:rPr>
          <w:t>’s</w:t>
        </w:r>
      </w:ins>
      <w:r>
        <w:t xml:space="preserve"> back and chest with nontoxic eyelash glue (</w:t>
      </w:r>
      <w:r>
        <w:fldChar w:fldCharType="begin" w:fldLock="1"/>
      </w:r>
      <w:r>
        <w:instrText xml:space="preserve">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hummingbird","type":"article-journal","volume":"8"},"uris":["http://www.mendeley.com/documents/?uuid=39f11fa8-f3e7-3faa-bcb0-4e322a90caac"]}],"mendeley":{"formattedCitation":"[29]","manualFormatting":"Araya-Salas et al. 2018","plainTextFormattedCitation":"[29]","previouslyFormattedCitation":"[29]"},"properties":{"noteIndex":0},"schema":"https://github.com/citation-style-language/schema/raw/master/csl-citation.json"}</w:instrText>
      </w:r>
      <w:r>
        <w:fldChar w:fldCharType="separate"/>
      </w:r>
      <w:r>
        <w:t>Araya-Salas et al. 2018</w:t>
      </w:r>
      <w:r>
        <w:fldChar w:fldCharType="end"/>
      </w:r>
      <w:r>
        <w:t xml:space="preserve">). </w:t>
      </w:r>
      <w:del w:id="388" w:author="marcelo" w:date="2023-06-04T16:32:02Z">
        <w:r>
          <w:rPr>
            <w:rFonts w:hint="default"/>
            <w:lang w:val="en-US"/>
          </w:rPr>
          <w:delText>Then, t</w:delText>
        </w:r>
      </w:del>
      <w:ins w:id="389" w:author="marcelo" w:date="2023-06-04T16:32:02Z">
        <w:r>
          <w:rPr>
            <w:rFonts w:hint="default"/>
            <w:lang w:val="en-US"/>
          </w:rPr>
          <w:t>T</w:t>
        </w:r>
      </w:ins>
      <w:r>
        <w:t xml:space="preserve">o evaluate foraging efficiency of </w:t>
      </w:r>
      <w:del w:id="390" w:author="marcelo" w:date="2023-06-04T16:32:07Z">
        <w:r>
          <w:rPr/>
          <w:delText xml:space="preserve">the </w:delText>
        </w:r>
      </w:del>
      <w:r>
        <w:t xml:space="preserve">marked individuals and quantify it in low and high </w:t>
      </w:r>
      <w:del w:id="391" w:author="marcelo" w:date="2023-06-04T18:52:24Z">
        <w:r>
          <w:rPr/>
          <w:delText>threat</w:delText>
        </w:r>
      </w:del>
      <w:ins w:id="392" w:author="marcelo" w:date="2023-06-04T18:52:24Z">
        <w:r>
          <w:rPr>
            <w:lang w:val="en-US"/>
          </w:rPr>
          <w:t>risk</w:t>
        </w:r>
      </w:ins>
      <w:r>
        <w:t xml:space="preserve"> context, we </w:t>
      </w:r>
      <w:del w:id="393" w:author="marcelo" w:date="2023-06-04T16:33:09Z">
        <w:r>
          <w:rPr>
            <w:rFonts w:hint="default"/>
            <w:lang w:val="en-US"/>
          </w:rPr>
          <w:delText>applied</w:delText>
        </w:r>
      </w:del>
      <w:ins w:id="394" w:author="marcelo" w:date="2023-06-04T16:33:09Z">
        <w:r>
          <w:rPr>
            <w:rFonts w:hint="default"/>
            <w:lang w:val="en-US"/>
          </w:rPr>
          <w:t>c</w:t>
        </w:r>
      </w:ins>
      <w:ins w:id="395" w:author="marcelo" w:date="2023-06-04T16:33:10Z">
        <w:r>
          <w:rPr>
            <w:rFonts w:hint="default"/>
            <w:lang w:val="en-US"/>
          </w:rPr>
          <w:t>onduct</w:t>
        </w:r>
      </w:ins>
      <w:ins w:id="396" w:author="marcelo" w:date="2023-06-04T16:33:11Z">
        <w:r>
          <w:rPr>
            <w:rFonts w:hint="default"/>
            <w:lang w:val="en-US"/>
          </w:rPr>
          <w:t>ed</w:t>
        </w:r>
      </w:ins>
      <w:r>
        <w:t xml:space="preserve"> a field experiment using </w:t>
      </w:r>
      <w:del w:id="397" w:author="marcelo" w:date="2023-06-04T16:33:20Z">
        <w:r>
          <w:rPr/>
          <w:delText xml:space="preserve">a </w:delText>
        </w:r>
      </w:del>
      <w:del w:id="398" w:author="marcelo" w:date="2023-06-04T16:33:19Z">
        <w:r>
          <w:rPr/>
          <w:delText xml:space="preserve">set-up of </w:delText>
        </w:r>
      </w:del>
      <w:r>
        <w:t>hummingbird feeders. Commercial feeders (Perky model Pet #209B, 900 ml) were</w:t>
      </w:r>
      <w:del w:id="399" w:author="marcelo" w:date="2023-06-04T16:33:29Z">
        <w:r>
          <w:rPr/>
          <w:delText xml:space="preserve"> used and</w:delText>
        </w:r>
      </w:del>
      <w:r>
        <w:t xml:space="preserve"> modified to have a single opening for accessing “nectar”. Three feeders were arranged in a line (separated by ca 10 cm distance from each other, Fig. 1) and filled with a fresh nectar (~30% sugar-water). The set-up was located in a distance of ca 100 m from the lek border. The feeders (filled with nectar filled/changed daily) were exposed in the field for two weeks before the onset of </w:t>
      </w:r>
      <w:del w:id="400" w:author="marcelo" w:date="2023-06-04T16:39:13Z">
        <w:r>
          <w:rPr/>
          <w:delText>prope</w:delText>
        </w:r>
      </w:del>
      <w:del w:id="401" w:author="marcelo" w:date="2023-06-04T16:39:14Z">
        <w:r>
          <w:rPr/>
          <w:delText>r</w:delText>
        </w:r>
      </w:del>
      <w:del w:id="402" w:author="marcelo" w:date="2023-06-04T16:39:15Z">
        <w:r>
          <w:rPr/>
          <w:delText xml:space="preserve"> </w:delText>
        </w:r>
      </w:del>
      <w:r>
        <w:t>experiment</w:t>
      </w:r>
      <w:ins w:id="403" w:author="marcelo" w:date="2023-06-04T16:39:19Z">
        <w:r>
          <w:rPr>
            <w:rFonts w:hint="default"/>
            <w:lang w:val="en-US"/>
          </w:rPr>
          <w:t>s</w:t>
        </w:r>
      </w:ins>
      <w:r>
        <w:t xml:space="preserve">, to habituate birds to </w:t>
      </w:r>
      <w:del w:id="404" w:author="marcelo" w:date="2023-06-04T16:39:38Z">
        <w:r>
          <w:rPr>
            <w:rFonts w:hint="default"/>
            <w:lang w:val="en-US"/>
          </w:rPr>
          <w:delText xml:space="preserve">the study design </w:delText>
        </w:r>
      </w:del>
      <w:del w:id="405" w:author="marcelo" w:date="2023-06-04T16:39:35Z">
        <w:r>
          <w:rPr/>
          <w:delText xml:space="preserve">and </w:delText>
        </w:r>
      </w:del>
      <w:r>
        <w:t>feeders</w:t>
      </w:r>
      <w:del w:id="406" w:author="marcelo" w:date="2023-06-04T16:39:42Z">
        <w:r>
          <w:rPr/>
          <w:delText xml:space="preserve"> location</w:delText>
        </w:r>
      </w:del>
      <w:r>
        <w:t xml:space="preserve">. </w:t>
      </w:r>
      <w:ins w:id="407" w:author="Katarzyna Wojczulanis-Jakubas" w:date="2023-06-02T13:44:00Z">
        <w:r>
          <w:rPr/>
          <w:t>A</w:t>
        </w:r>
      </w:ins>
      <w:ins w:id="408" w:author="Katarzyna Wojczulanis-Jakubas" w:date="2023-06-02T13:44:00Z">
        <w:del w:id="409" w:author="Katarzyna Wojczulanis-Jakubas" w:date="2023-06-02T13:44:00Z">
          <w:r>
            <w:rPr/>
            <w:delText>a</w:delText>
          </w:r>
        </w:del>
      </w:ins>
      <w:ins w:id="410" w:author="Katarzyna Wojczulanis-Jakubas" w:date="2023-06-02T13:44:00Z">
        <w:r>
          <w:rPr/>
          <w:t>ll marked birds were observed on the lek after being caught, either defending territory or as floaters (i.e. all of them survived the capturing and marking procedure and behaved normally at the lek area)</w:t>
        </w:r>
      </w:ins>
      <w:ins w:id="411" w:author="Katarzyna Wojczulanis-Jakubas" w:date="2023-06-02T13:45:00Z">
        <w:r>
          <w:rPr/>
          <w:t xml:space="preserve">. </w:t>
        </w:r>
      </w:ins>
      <w:ins w:id="412" w:author="Katarzyna Wojczulanis-Jakubas" w:date="2023-06-02T13:45:00Z">
        <w:del w:id="413" w:author="marcelo" w:date="2023-06-04T16:39:58Z">
          <w:r>
            <w:rPr>
              <w:rFonts w:hint="default"/>
              <w:lang w:val="en-US"/>
            </w:rPr>
            <w:delText>However, l</w:delText>
          </w:r>
        </w:del>
      </w:ins>
      <w:ins w:id="414" w:author="marcelo" w:date="2023-06-04T16:39:58Z">
        <w:r>
          <w:rPr>
            <w:rFonts w:hint="default"/>
            <w:lang w:val="en-US"/>
          </w:rPr>
          <w:t>L</w:t>
        </w:r>
      </w:ins>
      <w:ins w:id="415" w:author="Katarzyna Wojczulanis-Jakubas" w:date="2023-06-02T13:44:00Z">
        <w:del w:id="416" w:author="Katarzyna Wojczulanis-Jakubas" w:date="2023-06-02T13:44:00Z">
          <w:r>
            <w:rPr/>
            <w:delText>.</w:delText>
          </w:r>
        </w:del>
      </w:ins>
      <w:del w:id="417" w:author="Katarzyna Wojczulanis-Jakubas" w:date="2023-06-02T13:45:00Z">
        <w:r>
          <w:rPr/>
          <w:delText>L</w:delText>
        </w:r>
      </w:del>
      <w:r>
        <w:t xml:space="preserve">ocation of the feeders did not overlap with foraging area of </w:t>
      </w:r>
      <w:del w:id="418" w:author="marcelo" w:date="2023-06-04T16:40:40Z">
        <w:r>
          <w:rPr/>
          <w:delText xml:space="preserve">all the </w:delText>
        </w:r>
      </w:del>
      <w:r>
        <w:t>captured individual</w:t>
      </w:r>
      <w:ins w:id="419" w:author="marcelo" w:date="2023-06-04T16:40:18Z">
        <w:r>
          <w:rPr>
            <w:rFonts w:hint="default"/>
            <w:lang w:val="en-US"/>
          </w:rPr>
          <w:t>.</w:t>
        </w:r>
      </w:ins>
      <w:ins w:id="420" w:author="marcelo" w:date="2023-06-04T16:40:19Z">
        <w:r>
          <w:rPr>
            <w:rFonts w:hint="default"/>
            <w:lang w:val="en-US"/>
          </w:rPr>
          <w:t xml:space="preserve"> </w:t>
        </w:r>
      </w:ins>
      <w:del w:id="421" w:author="marcelo" w:date="2023-06-04T16:40:18Z">
        <w:r>
          <w:rPr/>
          <w:delText>s</w:delText>
        </w:r>
      </w:del>
      <w:ins w:id="422" w:author="Katarzyna Wojczulanis-Jakubas" w:date="2023-06-02T13:40:00Z">
        <w:del w:id="423" w:author="marcelo" w:date="2023-06-04T16:40:18Z">
          <w:r>
            <w:rPr/>
            <w:delText xml:space="preserve"> </w:delText>
          </w:r>
        </w:del>
      </w:ins>
      <w:ins w:id="424" w:author="Katarzyna Wojczulanis-Jakubas" w:date="2023-06-02T13:45:00Z">
        <w:del w:id="425" w:author="marcelo" w:date="2023-06-04T16:40:18Z">
          <w:r>
            <w:rPr/>
            <w:delText xml:space="preserve">and </w:delText>
          </w:r>
        </w:del>
      </w:ins>
      <w:del w:id="426" w:author="marcelo" w:date="2023-06-04T16:40:18Z">
        <w:r>
          <w:rPr/>
          <w:delText>, however, as in</w:delText>
        </w:r>
      </w:del>
      <w:del w:id="427" w:author="marcelo" w:date="2023-06-04T16:40:47Z">
        <w:r>
          <w:rPr/>
          <w:delText xml:space="preserve"> </w:delText>
        </w:r>
      </w:del>
      <w:del w:id="428" w:author="marcelo" w:date="2023-06-04T16:40:46Z">
        <w:r>
          <w:rPr/>
          <w:delText>total we had 12 visitors at the feeders area</w:delText>
        </w:r>
      </w:del>
      <w:del w:id="429" w:author="Katarzyna Wojczulanis-Jakubas" w:date="2023-06-02T13:46:00Z">
        <w:r>
          <w:rPr/>
          <w:delText xml:space="preserve">, while </w:delText>
        </w:r>
      </w:del>
      <w:del w:id="430" w:author="Katarzyna Wojczulanis-Jakubas" w:date="2023-06-02T13:44:00Z">
        <w:r>
          <w:rPr/>
          <w:delText>all marked birds were observed on the lek after being caught, either defending territory or as floaters (i.e. all of them survived the capturing and marking procedure and behaved normally at the lek area).</w:delText>
        </w:r>
      </w:del>
      <w:ins w:id="431" w:author="Katarzyna Wojczulanis-Jakubas" w:date="2023-06-02T13:46:00Z">
        <w:r>
          <w:rPr/>
          <w:t>.</w:t>
        </w:r>
      </w:ins>
    </w:p>
    <w:p>
      <w:pPr>
        <w:pStyle w:val="64"/>
        <w:jc w:val="right"/>
        <w:pPrChange w:id="432" w:author="Katarzyna Wojczulanis-Jakubas" w:date="2023-06-02T18:18:00Z">
          <w:pPr>
            <w:pStyle w:val="64"/>
          </w:pPr>
        </w:pPrChange>
      </w:pPr>
      <w:ins w:id="433" w:author="Katarzyna Wojczulanis-Jakubas" w:date="2023-06-02T18:17:00Z">
        <w:r>
          <w:rPr/>
          <w:drawing>
            <wp:inline distT="0" distB="0" distL="0" distR="0">
              <wp:extent cx="6066790" cy="3653155"/>
              <wp:effectExtent l="0" t="0" r="0" b="4445"/>
              <wp:docPr id="1738830220" name="Obraz 1" descr="Obraz zawierający tekst, diagram,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30220" name="Obraz 1" descr="Obraz zawierający tekst, diagram, zrzut ekranu, Czcionka&#10;&#10;Opis wygenerowany automatycznie"/>
                      <pic:cNvPicPr>
                        <a:picLocks noChangeAspect="1"/>
                      </pic:cNvPicPr>
                    </pic:nvPicPr>
                    <pic:blipFill>
                      <a:blip r:embed="rId11"/>
                      <a:stretch>
                        <a:fillRect/>
                      </a:stretch>
                    </pic:blipFill>
                    <pic:spPr>
                      <a:xfrm>
                        <a:off x="0" y="0"/>
                        <a:ext cx="6074623" cy="3657775"/>
                      </a:xfrm>
                      <a:prstGeom prst="rect">
                        <a:avLst/>
                      </a:prstGeom>
                    </pic:spPr>
                  </pic:pic>
                </a:graphicData>
              </a:graphic>
            </wp:inline>
          </w:drawing>
        </w:r>
      </w:ins>
      <w:ins w:id="435" w:author="Katarzyna Wojczulanis-Jakubas" w:date="2023-06-02T18:17:00Z">
        <w:r>
          <w:rPr/>
          <w:t xml:space="preserve"> </w:t>
        </w:r>
      </w:ins>
      <w:del w:id="436" w:author="Katarzyna Wojczulanis-Jakubas" w:date="2023-06-02T17:59:00Z">
        <w:r>
          <w:rPr/>
          <w:drawing>
            <wp:inline distT="0" distB="0" distL="0" distR="0">
              <wp:extent cx="5851525" cy="3295015"/>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5851525" cy="3295015"/>
                      </a:xfrm>
                      <a:prstGeom prst="rect">
                        <a:avLst/>
                      </a:prstGeom>
                    </pic:spPr>
                  </pic:pic>
                </a:graphicData>
              </a:graphic>
            </wp:inline>
          </w:drawing>
        </w:r>
      </w:del>
    </w:p>
    <w:p>
      <w:pPr>
        <w:pStyle w:val="63"/>
        <w:jc w:val="both"/>
      </w:pPr>
      <w:r>
        <w:rPr>
          <w:b/>
        </w:rPr>
        <w:t xml:space="preserve">Figure 1. </w:t>
      </w:r>
      <w:r>
        <w:t>Scheme of the foraging visit – the total time spent by focal bird at the feeders area with at l</w:t>
      </w:r>
      <w:ins w:id="438" w:author="Katarzyna Wojczulanis-Jakubas" w:date="2023-06-02T13:48:00Z">
        <w:r>
          <w:rPr/>
          <w:t>e</w:t>
        </w:r>
      </w:ins>
      <w:r>
        <w:t xml:space="preserve">ast one feeding event. Time-points crucial for the data analysis denoted with black circles and labelled with letters to denote particular events, being components of the foraging visit: </w:t>
      </w:r>
      <w:r>
        <w:rPr>
          <w:b/>
        </w:rPr>
        <w:t>a)</w:t>
      </w:r>
      <w:r>
        <w:t xml:space="preserve"> onset of the foraging visit (appearance in the feeder area, usually hovering in front of the feeder); </w:t>
      </w:r>
      <w:r>
        <w:rPr>
          <w:b/>
        </w:rPr>
        <w:t>b)</w:t>
      </w:r>
      <w:ins w:id="439" w:author="Katarzyna Wojczulanis-Jakubas" w:date="2023-06-02T18:00:00Z">
        <w:r>
          <w:rPr/>
          <w:t xml:space="preserve">, </w:t>
        </w:r>
      </w:ins>
      <w:del w:id="440" w:author="Katarzyna Wojczulanis-Jakubas" w:date="2023-06-02T18:00:00Z">
        <w:r>
          <w:rPr/>
          <w:delText xml:space="preserve"> and </w:delText>
        </w:r>
      </w:del>
      <w:r>
        <w:rPr>
          <w:b/>
        </w:rPr>
        <w:t>d)</w:t>
      </w:r>
      <w:ins w:id="441" w:author="Katarzyna Wojczulanis-Jakubas" w:date="2023-06-02T18:00:00Z">
        <w:r>
          <w:rPr>
            <w:b/>
          </w:rPr>
          <w:t xml:space="preserve"> </w:t>
        </w:r>
      </w:ins>
      <w:ins w:id="442" w:author="Katarzyna Wojczulanis-Jakubas" w:date="2023-06-02T18:00:00Z">
        <w:r>
          <w:rPr>
            <w:b w:val="0"/>
            <w:bCs/>
            <w:rPrChange w:id="443" w:author="Katarzyna Wojczulanis-Jakubas" w:date="2023-06-02T18:00:00Z">
              <w:rPr>
                <w:b/>
              </w:rPr>
            </w:rPrChange>
          </w:rPr>
          <w:t>and</w:t>
        </w:r>
      </w:ins>
      <w:ins w:id="444" w:author="Katarzyna Wojczulanis-Jakubas" w:date="2023-06-02T18:00:00Z">
        <w:r>
          <w:rPr>
            <w:b/>
          </w:rPr>
          <w:t xml:space="preserve"> f)</w:t>
        </w:r>
      </w:ins>
      <w:r>
        <w:t xml:space="preserve"> onsets of consecutive feeding events (i.e. inserting the bill into the flower-hole</w:t>
      </w:r>
      <w:del w:id="445" w:author="Katarzyna Wojczulanis-Jakubas" w:date="2023-06-02T13:49:00Z">
        <w:r>
          <w:rPr/>
          <w:delText xml:space="preserve"> </w:delText>
        </w:r>
      </w:del>
      <w:r>
        <w:t xml:space="preserve"> of the feeder; </w:t>
      </w:r>
      <w:r>
        <w:rPr>
          <w:b/>
        </w:rPr>
        <w:t>c)</w:t>
      </w:r>
      <w:ins w:id="446" w:author="Katarzyna Wojczulanis-Jakubas" w:date="2023-06-02T18:02:00Z">
        <w:r>
          <w:rPr>
            <w:b/>
          </w:rPr>
          <w:t xml:space="preserve"> </w:t>
        </w:r>
      </w:ins>
      <w:ins w:id="447" w:author="Katarzyna Wojczulanis-Jakubas" w:date="2023-06-02T18:02:00Z">
        <w:r>
          <w:rPr>
            <w:b w:val="0"/>
            <w:bCs/>
            <w:rPrChange w:id="448" w:author="Katarzyna Wojczulanis-Jakubas" w:date="2023-06-02T18:02:00Z">
              <w:rPr>
                <w:b/>
              </w:rPr>
            </w:rPrChange>
          </w:rPr>
          <w:t>and</w:t>
        </w:r>
      </w:ins>
      <w:ins w:id="449" w:author="Katarzyna Wojczulanis-Jakubas" w:date="2023-06-02T18:00:00Z">
        <w:r>
          <w:rPr>
            <w:b/>
          </w:rPr>
          <w:t xml:space="preserve"> e)</w:t>
        </w:r>
      </w:ins>
      <w:ins w:id="450" w:author="Katarzyna Wojczulanis-Jakubas" w:date="2023-06-02T18:01:00Z">
        <w:r>
          <w:rPr>
            <w:b/>
          </w:rPr>
          <w:t xml:space="preserve"> </w:t>
        </w:r>
      </w:ins>
      <w:del w:id="451" w:author="Katarzyna Wojczulanis-Jakubas" w:date="2023-06-02T18:01:00Z">
        <w:r>
          <w:rPr/>
          <w:delText xml:space="preserve"> </w:delText>
        </w:r>
      </w:del>
      <w:r>
        <w:t xml:space="preserve">end of the </w:t>
      </w:r>
      <w:ins w:id="452" w:author="Katarzyna Wojczulanis-Jakubas" w:date="2023-06-02T18:00:00Z">
        <w:r>
          <w:rPr/>
          <w:t xml:space="preserve">respective </w:t>
        </w:r>
      </w:ins>
      <w:r>
        <w:t>feeding event</w:t>
      </w:r>
      <w:ins w:id="453" w:author="Katarzyna Wojczulanis-Jakubas" w:date="2023-06-02T18:00:00Z">
        <w:r>
          <w:rPr/>
          <w:t>s</w:t>
        </w:r>
      </w:ins>
      <w:r>
        <w:t xml:space="preserve"> (i.e. removal of the bill from the flower-hole of the feeder); </w:t>
      </w:r>
      <w:ins w:id="454" w:author="Katarzyna Wojczulanis-Jakubas" w:date="2023-06-02T18:01:00Z">
        <w:r>
          <w:rPr>
            <w:b/>
            <w:bCs/>
          </w:rPr>
          <w:t>g</w:t>
        </w:r>
      </w:ins>
      <w:del w:id="455" w:author="Katarzyna Wojczulanis-Jakubas" w:date="2023-06-02T18:01:00Z">
        <w:r>
          <w:rPr>
            <w:b/>
            <w:bCs/>
            <w:rPrChange w:id="456" w:author="Katarzyna Wojczulanis-Jakubas" w:date="2023-06-02T13:47:00Z">
              <w:rPr/>
            </w:rPrChange>
          </w:rPr>
          <w:delText>e</w:delText>
        </w:r>
      </w:del>
      <w:r>
        <w:rPr>
          <w:b/>
          <w:bCs/>
          <w:rPrChange w:id="457" w:author="Katarzyna Wojczulanis-Jakubas" w:date="2023-06-02T13:48:00Z">
            <w:rPr/>
          </w:rPrChange>
        </w:rPr>
        <w:t>)</w:t>
      </w:r>
      <w:r>
        <w:t xml:space="preserve"> end of the foraging visit (i.e. the end of the very last feeding event during the foraging visit). Multiple feedings intervals </w:t>
      </w:r>
      <w:del w:id="458" w:author="Katarzyna Wojczulanis-Jakubas" w:date="2023-06-02T18:02:00Z">
        <w:r>
          <w:rPr/>
          <w:delText xml:space="preserve">were </w:delText>
        </w:r>
      </w:del>
      <w:ins w:id="459" w:author="Katarzyna Wojczulanis-Jakubas" w:date="2023-06-02T18:02:00Z">
        <w:r>
          <w:rPr/>
          <w:t xml:space="preserve">are </w:t>
        </w:r>
      </w:ins>
      <w:r>
        <w:t>possible (1-26, mean: 4.9).</w:t>
      </w:r>
    </w:p>
    <w:p>
      <w:pPr>
        <w:pStyle w:val="47"/>
      </w:pPr>
      <w:r>
        <w:t xml:space="preserve">The experiment session consisted of two consecutive phases performed on the same day, in the low (first phase, control) and high </w:t>
      </w:r>
      <w:del w:id="460" w:author="marcelo" w:date="2023-06-04T18:52:27Z">
        <w:r>
          <w:rPr/>
          <w:delText>threat</w:delText>
        </w:r>
      </w:del>
      <w:ins w:id="461" w:author="marcelo" w:date="2023-06-04T18:52:27Z">
        <w:r>
          <w:rPr>
            <w:lang w:val="en-US"/>
          </w:rPr>
          <w:t>risk</w:t>
        </w:r>
      </w:ins>
      <w:r>
        <w:t xml:space="preserve"> contexts (second phase, experimental). </w:t>
      </w:r>
      <w:del w:id="462" w:author="marcelo" w:date="2023-06-04T16:42:23Z">
        <w:r>
          <w:rPr>
            <w:rFonts w:hint="default"/>
            <w:lang w:val="en-US"/>
          </w:rPr>
          <w:delText>During the whole experiment b</w:delText>
        </w:r>
      </w:del>
      <w:ins w:id="463" w:author="marcelo" w:date="2023-06-04T16:42:23Z">
        <w:r>
          <w:rPr>
            <w:rFonts w:hint="default"/>
            <w:lang w:val="en-US"/>
          </w:rPr>
          <w:t>B</w:t>
        </w:r>
      </w:ins>
      <w:r>
        <w:t>irds were allowed to forage on the nectar spontaneously and their behavio</w:t>
      </w:r>
      <w:del w:id="464" w:author="marcelo" w:date="2023-06-04T16:42:56Z">
        <w:r>
          <w:rPr/>
          <w:delText>u</w:delText>
        </w:r>
      </w:del>
      <w:r>
        <w:t xml:space="preserve">r was recorded by a commercial camera (continuous recording mode; model: Fujifilm HS30); camera set up on a tripod in a distance of ca 10 m from the feeders (zoomed on the feeders area). During the second phase, </w:t>
      </w:r>
      <w:ins w:id="465" w:author="Katarzyna Wojczulanis-Jakubas" w:date="2023-06-02T18:03:00Z">
        <w:del w:id="466" w:author="marcelo" w:date="2023-06-04T16:43:18Z">
          <w:r>
            <w:rPr/>
            <w:delText>to simulate a threat</w:delText>
          </w:r>
        </w:del>
      </w:ins>
      <w:ins w:id="467" w:author="Katarzyna Wojczulanis-Jakubas" w:date="2023-06-02T18:03:00Z">
        <w:del w:id="468" w:author="marcelo" w:date="2023-06-04T16:43:21Z">
          <w:r>
            <w:rPr/>
            <w:delText xml:space="preserve"> </w:delText>
          </w:r>
        </w:del>
      </w:ins>
      <w:r>
        <w:t>we glued a dead bullet ant (</w:t>
      </w:r>
      <w:r>
        <w:rPr>
          <w:i/>
        </w:rPr>
        <w:t>Paraponera clavata</w:t>
      </w:r>
      <w:r>
        <w:t xml:space="preserve">; found dead in the forest) to each of the three </w:t>
      </w:r>
      <w:ins w:id="469" w:author="Katarzyna Wojczulanis-Jakubas" w:date="2023-06-02T18:04:00Z">
        <w:r>
          <w:rPr/>
          <w:t>feeders</w:t>
        </w:r>
      </w:ins>
      <w:ins w:id="470" w:author="marcelo" w:date="2023-06-04T16:43:32Z">
        <w:r>
          <w:rPr>
            <w:rFonts w:hint="default"/>
            <w:lang w:val="en-US"/>
          </w:rPr>
          <w:t xml:space="preserve"> </w:t>
        </w:r>
      </w:ins>
      <w:ins w:id="471" w:author="marcelo" w:date="2023-06-04T16:43:33Z">
        <w:r>
          <w:rPr>
            <w:rFonts w:hint="default"/>
            <w:lang w:val="en-US"/>
          </w:rPr>
          <w:t>(a</w:t>
        </w:r>
      </w:ins>
      <w:ins w:id="472" w:author="marcelo" w:date="2023-06-04T16:43:34Z">
        <w:r>
          <w:rPr>
            <w:rFonts w:hint="default"/>
            <w:lang w:val="en-US"/>
          </w:rPr>
          <w:t>t</w:t>
        </w:r>
      </w:ins>
      <w:ins w:id="473" w:author="Katarzyna Wojczulanis-Jakubas" w:date="2023-06-02T18:04:00Z">
        <w:del w:id="474" w:author="marcelo" w:date="2023-06-04T16:43:32Z">
          <w:r>
            <w:rPr/>
            <w:delText>,</w:delText>
          </w:r>
        </w:del>
      </w:ins>
      <w:ins w:id="475" w:author="Katarzyna Wojczulanis-Jakubas" w:date="2023-06-02T18:04:00Z">
        <w:r>
          <w:rPr/>
          <w:t xml:space="preserve"> 2 cm from the flower-hole</w:t>
        </w:r>
      </w:ins>
      <w:ins w:id="476" w:author="marcelo" w:date="2023-06-04T16:43:37Z">
        <w:r>
          <w:rPr>
            <w:rFonts w:hint="default"/>
            <w:lang w:val="en-US"/>
          </w:rPr>
          <w:t>)</w:t>
        </w:r>
      </w:ins>
      <w:ins w:id="477" w:author="marcelo" w:date="2023-06-04T16:43:38Z">
        <w:r>
          <w:rPr>
            <w:rFonts w:hint="default"/>
            <w:lang w:val="en-US"/>
          </w:rPr>
          <w:t xml:space="preserve"> </w:t>
        </w:r>
      </w:ins>
      <w:ins w:id="478" w:author="marcelo" w:date="2023-06-04T16:43:38Z">
        <w:r>
          <w:rPr/>
          <w:t>to simulate a threat</w:t>
        </w:r>
      </w:ins>
      <w:del w:id="479" w:author="Katarzyna Wojczulanis-Jakubas" w:date="2023-06-02T18:04:00Z">
        <w:r>
          <w:rPr/>
          <w:delText>feeders,</w:delText>
        </w:r>
      </w:del>
      <w:del w:id="480" w:author="Katarzyna Wojczulanis-Jakubas" w:date="2023-06-02T18:03:00Z">
        <w:r>
          <w:rPr/>
          <w:delText xml:space="preserve"> to simulate a threat</w:delText>
        </w:r>
      </w:del>
      <w:r>
        <w:t xml:space="preserve">. Although the ant is not a predator of hummingbirds, presence of large insects on flowers often scares various hummingbird species (e.g. Carr and Golinski 2020), including Long-billed Hermits (MAS., pers. obs, </w:t>
      </w:r>
      <w:ins w:id="481" w:author="Katarzyna Wojczulanis-Jakubas" w:date="2023-06-02T18:23:00Z">
        <w:r>
          <w:rPr/>
          <w:t xml:space="preserve">Supplementary Online Materials: </w:t>
        </w:r>
      </w:ins>
      <w:del w:id="482" w:author="Katarzyna Wojczulanis-Jakubas" w:date="2023-06-02T18:23:00Z">
        <w:r>
          <w:rPr/>
          <w:delText xml:space="preserve">SOM </w:delText>
        </w:r>
      </w:del>
      <w:r>
        <w:t>videos 1 and 2). Importantly, attached bullet ants did not completely scare birds off, allowing the quantification of their foraging b</w:t>
      </w:r>
      <w:del w:id="483" w:author="marcelo" w:date="2023-06-04T17:13:35Z">
        <w:r>
          <w:rPr/>
          <w:delText>ehaviour</w:delText>
        </w:r>
      </w:del>
      <w:ins w:id="484" w:author="marcelo" w:date="2023-06-04T17:13:35Z">
        <w:r>
          <w:rPr>
            <w:lang w:val="en-US"/>
          </w:rPr>
          <w:t>ehavior</w:t>
        </w:r>
      </w:ins>
      <w:r>
        <w:t xml:space="preserve"> in these circumstances. Hence attaching the bullet ant to the feeders was expected to resemble situations of increased risk of being injured while still exploiting the feeding resource. </w:t>
      </w:r>
    </w:p>
    <w:p>
      <w:pPr>
        <w:pStyle w:val="47"/>
      </w:pPr>
      <w:r>
        <w:t xml:space="preserve">We performed three complete experiment sessions (with two phases) and two incomplete sessions (with control phase only, due to weather conditions), all within two weeks (with 2-3 days between sessions). The two complete (two phases) and two incomplete sessions (control phase only) were conducted in the mornings when the foraging activity peak occurs </w:t>
      </w:r>
      <w:r>
        <w:fldChar w:fldCharType="begin" w:fldLock="1"/>
      </w:r>
      <w:r>
        <w:instrText xml:space="preserve">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hummingbird","type":"article-journal","volume":"27"},"uris":["http://www.mendeley.com/documents/?uuid=cb6d52e5-c52d-4e68-8e69-83e8f5bca49c"]}],"mendeley":{"formattedCitation":"[28]","manualFormatting":"(Stiles &amp; Wolf, 1979)","plainTextFormattedCitation":"[28]","previouslyFormattedCitation":"[28]"},"properties":{"noteIndex":0},"schema":"https://github.com/citation-style-language/schema/raw/master/csl-citation.json"}</w:instrText>
      </w:r>
      <w:r>
        <w:fldChar w:fldCharType="separate"/>
      </w:r>
      <w:r>
        <w:t>(Stiles &amp; Wolf, 1979)</w:t>
      </w:r>
      <w:r>
        <w:fldChar w:fldCharType="end"/>
      </w:r>
      <w:r>
        <w:t xml:space="preserve">, and only a single complete experiment session was performed </w:t>
      </w:r>
      <w:del w:id="485" w:author="marcelo" w:date="2023-06-04T16:51:33Z">
        <w:r>
          <w:rPr>
            <w:rFonts w:hint="default"/>
            <w:lang w:val="en-US"/>
          </w:rPr>
          <w:delText>during an</w:delText>
        </w:r>
      </w:del>
      <w:ins w:id="486" w:author="marcelo" w:date="2023-06-04T16:51:33Z">
        <w:r>
          <w:rPr>
            <w:rFonts w:hint="default"/>
            <w:lang w:val="en-US"/>
          </w:rPr>
          <w:t>in th</w:t>
        </w:r>
      </w:ins>
      <w:ins w:id="487" w:author="marcelo" w:date="2023-06-04T16:51:34Z">
        <w:r>
          <w:rPr>
            <w:rFonts w:hint="default"/>
            <w:lang w:val="en-US"/>
          </w:rPr>
          <w:t>e</w:t>
        </w:r>
      </w:ins>
      <w:r>
        <w:t xml:space="preserve"> afternoon, when the activity is lower. Since the time of the day, which we considered in the present study, did not affect foraging effi</w:t>
      </w:r>
      <w:ins w:id="488" w:author="Katarzyna Wojczulanis-Jakubas" w:date="2023-06-02T18:20:00Z">
        <w:r>
          <w:rPr/>
          <w:t>ci</w:t>
        </w:r>
      </w:ins>
      <w:r>
        <w:t>ency considerably (</w:t>
      </w:r>
      <w:del w:id="489" w:author="Katarzyna Wojczulanis-Jakubas" w:date="2023-06-02T18:20:00Z">
        <w:r>
          <w:rPr/>
          <w:delText>generalizd</w:delText>
        </w:r>
      </w:del>
      <w:ins w:id="490" w:author="Katarzyna Wojczulanis-Jakubas" w:date="2023-06-02T18:20:00Z">
        <w:r>
          <w:rPr/>
          <w:t>generalized</w:t>
        </w:r>
      </w:ins>
      <w:r>
        <w:t xml:space="preserve"> mixed effect model: foraging efficiency ~ hour (fixed effect; numeric) +  birdID (random effect); estimate: -0.009 ± SE 0.005, t = -1.74, df = 137.97, P = 0.08), we did not consider it in further analyses. </w:t>
      </w:r>
      <w:del w:id="491" w:author="marcelo" w:date="2023-06-04T16:53:11Z">
        <w:r>
          <w:rPr>
            <w:rFonts w:hint="default"/>
            <w:lang w:val="en-US"/>
          </w:rPr>
          <w:delText>Besides</w:delText>
        </w:r>
      </w:del>
      <w:ins w:id="492" w:author="marcelo" w:date="2023-06-04T16:53:11Z">
        <w:r>
          <w:rPr>
            <w:rFonts w:hint="default"/>
            <w:lang w:val="en-US"/>
          </w:rPr>
          <w:t>Furt</w:t>
        </w:r>
      </w:ins>
      <w:ins w:id="493" w:author="marcelo" w:date="2023-06-04T16:53:12Z">
        <w:r>
          <w:rPr>
            <w:rFonts w:hint="default"/>
            <w:lang w:val="en-US"/>
          </w:rPr>
          <w:t>her</w:t>
        </w:r>
      </w:ins>
      <w:ins w:id="494" w:author="marcelo" w:date="2023-06-04T16:53:13Z">
        <w:r>
          <w:rPr>
            <w:rFonts w:hint="default"/>
            <w:lang w:val="en-US"/>
          </w:rPr>
          <w:t>more</w:t>
        </w:r>
      </w:ins>
      <w:r>
        <w:t xml:space="preserve">, since the </w:t>
      </w:r>
      <w:del w:id="495" w:author="marcelo" w:date="2023-06-04T16:53:16Z">
        <w:r>
          <w:rPr>
            <w:rFonts w:hint="default"/>
            <w:lang w:val="en-US"/>
          </w:rPr>
          <w:delText xml:space="preserve">whole </w:delText>
        </w:r>
      </w:del>
      <w:ins w:id="496" w:author="marcelo" w:date="2023-06-04T16:53:16Z">
        <w:r>
          <w:rPr>
            <w:rFonts w:hint="default"/>
            <w:lang w:val="en-US"/>
          </w:rPr>
          <w:t>enti</w:t>
        </w:r>
      </w:ins>
      <w:ins w:id="497" w:author="marcelo" w:date="2023-06-04T16:53:17Z">
        <w:r>
          <w:rPr>
            <w:rFonts w:hint="default"/>
            <w:lang w:val="en-US"/>
          </w:rPr>
          <w:t xml:space="preserve">re </w:t>
        </w:r>
      </w:ins>
      <w:r>
        <w:t xml:space="preserve">experiment session was completed within </w:t>
      </w:r>
      <w:ins w:id="498" w:author="marcelo" w:date="2023-06-04T16:55:30Z">
        <w:r>
          <w:rPr>
            <w:rFonts w:hint="default"/>
            <w:lang w:val="en-US"/>
          </w:rPr>
          <w:t xml:space="preserve">a </w:t>
        </w:r>
      </w:ins>
      <w:r>
        <w:t>relatively short window of time (up to three hours),</w:t>
      </w:r>
      <w:ins w:id="499" w:author="marcelo" w:date="2023-06-04T16:56:09Z">
        <w:r>
          <w:rPr>
            <w:rFonts w:hint="default"/>
            <w:lang w:val="en-US"/>
          </w:rPr>
          <w:t xml:space="preserve"> and </w:t>
        </w:r>
      </w:ins>
      <w:ins w:id="500" w:author="marcelo" w:date="2023-06-04T16:56:10Z">
        <w:r>
          <w:rPr>
            <w:rFonts w:hint="default"/>
            <w:lang w:val="en-US"/>
          </w:rPr>
          <w:t xml:space="preserve">both </w:t>
        </w:r>
      </w:ins>
      <w:ins w:id="501" w:author="marcelo" w:date="2023-06-04T16:56:11Z">
        <w:r>
          <w:rPr>
            <w:rFonts w:hint="default"/>
            <w:lang w:val="en-US"/>
          </w:rPr>
          <w:t>phase</w:t>
        </w:r>
      </w:ins>
      <w:ins w:id="502" w:author="marcelo" w:date="2023-06-04T16:56:12Z">
        <w:r>
          <w:rPr>
            <w:rFonts w:hint="default"/>
            <w:lang w:val="en-US"/>
          </w:rPr>
          <w:t>s wer</w:t>
        </w:r>
      </w:ins>
      <w:ins w:id="503" w:author="marcelo" w:date="2023-06-04T16:56:13Z">
        <w:r>
          <w:rPr>
            <w:rFonts w:hint="default"/>
            <w:lang w:val="en-US"/>
          </w:rPr>
          <w:t>e compl</w:t>
        </w:r>
      </w:ins>
      <w:ins w:id="504" w:author="marcelo" w:date="2023-06-04T16:56:14Z">
        <w:r>
          <w:rPr>
            <w:rFonts w:hint="default"/>
            <w:lang w:val="en-US"/>
          </w:rPr>
          <w:t xml:space="preserve">eted </w:t>
        </w:r>
      </w:ins>
      <w:ins w:id="505" w:author="marcelo" w:date="2023-06-04T16:56:16Z">
        <w:r>
          <w:rPr>
            <w:rFonts w:hint="default"/>
            <w:lang w:val="en-US"/>
          </w:rPr>
          <w:t xml:space="preserve">during </w:t>
        </w:r>
      </w:ins>
      <w:ins w:id="506" w:author="marcelo" w:date="2023-06-04T16:56:17Z">
        <w:r>
          <w:rPr>
            <w:rFonts w:hint="default"/>
            <w:lang w:val="en-US"/>
          </w:rPr>
          <w:t xml:space="preserve">the </w:t>
        </w:r>
      </w:ins>
      <w:ins w:id="507" w:author="marcelo" w:date="2023-06-04T16:56:18Z">
        <w:r>
          <w:rPr>
            <w:rFonts w:hint="default"/>
            <w:lang w:val="en-US"/>
          </w:rPr>
          <w:t>same</w:t>
        </w:r>
      </w:ins>
      <w:ins w:id="508" w:author="marcelo" w:date="2023-06-04T16:56:19Z">
        <w:r>
          <w:rPr>
            <w:rFonts w:hint="default"/>
            <w:lang w:val="en-US"/>
          </w:rPr>
          <w:t xml:space="preserve"> time wi</w:t>
        </w:r>
      </w:ins>
      <w:ins w:id="509" w:author="marcelo" w:date="2023-06-04T16:56:20Z">
        <w:r>
          <w:rPr>
            <w:rFonts w:hint="default"/>
            <w:lang w:val="en-US"/>
          </w:rPr>
          <w:t>nd</w:t>
        </w:r>
      </w:ins>
      <w:ins w:id="510" w:author="marcelo" w:date="2023-06-04T16:56:21Z">
        <w:r>
          <w:rPr>
            <w:rFonts w:hint="default"/>
            <w:lang w:val="en-US"/>
          </w:rPr>
          <w:t>ow</w:t>
        </w:r>
      </w:ins>
      <w:r>
        <w:t xml:space="preserve"> we </w:t>
      </w:r>
      <w:del w:id="511" w:author="marcelo" w:date="2023-06-04T16:56:29Z">
        <w:r>
          <w:rPr>
            <w:rFonts w:hint="default"/>
            <w:lang w:val="en-US"/>
          </w:rPr>
          <w:delText>beli</w:delText>
        </w:r>
      </w:del>
      <w:ins w:id="512" w:author="Katarzyna Wojczulanis-Jakubas" w:date="2023-06-02T11:28:00Z">
        <w:del w:id="513" w:author="marcelo" w:date="2023-06-04T16:56:29Z">
          <w:r>
            <w:rPr>
              <w:rFonts w:hint="default"/>
              <w:lang w:val="en-US"/>
            </w:rPr>
            <w:delText>e</w:delText>
          </w:r>
        </w:del>
      </w:ins>
      <w:del w:id="514" w:author="marcelo" w:date="2023-06-04T16:56:29Z">
        <w:r>
          <w:rPr>
            <w:rFonts w:hint="default"/>
            <w:lang w:val="en-US"/>
          </w:rPr>
          <w:delText>ve that potential day effect should</w:delText>
        </w:r>
      </w:del>
      <w:ins w:id="515" w:author="marcelo" w:date="2023-06-04T16:56:29Z">
        <w:r>
          <w:rPr>
            <w:rFonts w:hint="default"/>
            <w:lang w:val="en-US"/>
          </w:rPr>
          <w:t>d</w:t>
        </w:r>
      </w:ins>
      <w:ins w:id="516" w:author="marcelo" w:date="2023-06-04T16:56:30Z">
        <w:r>
          <w:rPr>
            <w:rFonts w:hint="default"/>
            <w:lang w:val="en-US"/>
          </w:rPr>
          <w:t>on</w:t>
        </w:r>
      </w:ins>
      <w:ins w:id="517" w:author="marcelo" w:date="2023-06-04T16:56:32Z">
        <w:r>
          <w:rPr>
            <w:rFonts w:hint="default"/>
            <w:lang w:val="en-US"/>
          </w:rPr>
          <w:t>’t</w:t>
        </w:r>
      </w:ins>
      <w:ins w:id="518" w:author="marcelo" w:date="2023-06-04T16:56:34Z">
        <w:r>
          <w:rPr>
            <w:rFonts w:hint="default"/>
            <w:lang w:val="en-US"/>
          </w:rPr>
          <w:t xml:space="preserve"> e</w:t>
        </w:r>
      </w:ins>
      <w:ins w:id="519" w:author="marcelo" w:date="2023-06-04T16:56:35Z">
        <w:r>
          <w:rPr>
            <w:rFonts w:hint="default"/>
            <w:lang w:val="en-US"/>
          </w:rPr>
          <w:t>xpect</w:t>
        </w:r>
      </w:ins>
      <w:ins w:id="520" w:author="marcelo" w:date="2023-06-04T16:56:36Z">
        <w:r>
          <w:rPr>
            <w:rFonts w:hint="default"/>
            <w:lang w:val="en-US"/>
          </w:rPr>
          <w:t xml:space="preserve"> t</w:t>
        </w:r>
      </w:ins>
      <w:ins w:id="521" w:author="marcelo" w:date="2023-06-04T16:56:39Z">
        <w:r>
          <w:rPr>
            <w:rFonts w:hint="default"/>
            <w:lang w:val="en-US"/>
          </w:rPr>
          <w:t>i</w:t>
        </w:r>
      </w:ins>
      <w:ins w:id="522" w:author="marcelo" w:date="2023-06-04T16:56:41Z">
        <w:r>
          <w:rPr>
            <w:rFonts w:hint="default"/>
            <w:lang w:val="en-US"/>
          </w:rPr>
          <w:t>me</w:t>
        </w:r>
      </w:ins>
      <w:del w:id="523" w:author="marcelo" w:date="2023-06-04T16:56:45Z">
        <w:r>
          <w:rPr/>
          <w:delText xml:space="preserve"> no</w:delText>
        </w:r>
      </w:del>
      <w:ins w:id="524" w:author="marcelo" w:date="2023-06-04T16:56:46Z">
        <w:r>
          <w:rPr>
            <w:rFonts w:hint="default"/>
            <w:lang w:val="en-US"/>
          </w:rPr>
          <w:t xml:space="preserve"> </w:t>
        </w:r>
      </w:ins>
      <w:ins w:id="525" w:author="marcelo" w:date="2023-06-04T16:56:47Z">
        <w:r>
          <w:rPr>
            <w:rFonts w:hint="default"/>
            <w:lang w:val="en-US"/>
          </w:rPr>
          <w:t>to</w:t>
        </w:r>
      </w:ins>
      <w:del w:id="526" w:author="marcelo" w:date="2023-06-04T16:56:46Z">
        <w:r>
          <w:rPr/>
          <w:delText>t</w:delText>
        </w:r>
      </w:del>
      <w:r>
        <w:t xml:space="preserve"> bias compar</w:t>
      </w:r>
      <w:ins w:id="527" w:author="Katarzyna Wojczulanis-Jakubas" w:date="2023-06-02T11:28:00Z">
        <w:r>
          <w:rPr/>
          <w:t>i</w:t>
        </w:r>
      </w:ins>
      <w:r>
        <w:t>s</w:t>
      </w:r>
      <w:del w:id="528" w:author="Katarzyna Wojczulanis-Jakubas" w:date="2023-06-02T11:28:00Z">
        <w:r>
          <w:rPr/>
          <w:delText>i</w:delText>
        </w:r>
      </w:del>
      <w:r>
        <w:t xml:space="preserve">ons of the control and experimental phases. </w:t>
      </w:r>
    </w:p>
    <w:p>
      <w:pPr>
        <w:pStyle w:val="47"/>
      </w:pPr>
      <w:r>
        <w:t xml:space="preserve">The duration of control phases, including those from incomplete sessions, varied from 0.5 to 3 hours. Owing to regular visits of birds in these control conditions (ranging from 1 to 12 per hour per individual), we could record multiple visits of focal individuals, on average of 6 visits per individual (range 2-18). For experimental phases, we kept recording until all visitors observed during the preceding control phase returned to the feeders, resulting in an average of 3 visits per individual during this phase (range: 1-7). The control phase was performed always before the experimental one as doing so we could ensure recruitment of individuals to both phases. The presence of the bullet ant on their very first encounter with the feeders in a given day might preclude birds to explore the resource. To mitigate the potentially negative effect of bullet ant exposure on the frequency of visits, we performed the sessions with 2-3 days gap in between. For all these practical reasons, we could not randomize treatments and controls phases. </w:t>
      </w:r>
      <w:del w:id="529" w:author="marcelo" w:date="2023-06-04T17:42:44Z">
        <w:r>
          <w:rPr>
            <w:rFonts w:hint="default"/>
            <w:lang w:val="en-US"/>
          </w:rPr>
          <w:delText>The</w:delText>
        </w:r>
      </w:del>
      <w:del w:id="530" w:author="marcelo" w:date="2023-06-04T17:42:44Z">
        <w:r>
          <w:rPr/>
          <w:delText xml:space="preserve"> fixed sequence of the experiment phases </w:delText>
        </w:r>
      </w:del>
      <w:del w:id="531" w:author="marcelo" w:date="2023-06-04T17:42:44Z">
        <w:r>
          <w:rPr>
            <w:rFonts w:hint="default"/>
            <w:lang w:val="en-US"/>
          </w:rPr>
          <w:delText xml:space="preserve">could bias </w:delText>
        </w:r>
      </w:del>
      <w:del w:id="532" w:author="marcelo" w:date="2023-06-04T17:42:44Z">
        <w:r>
          <w:rPr/>
          <w:delText xml:space="preserve">results </w:delText>
        </w:r>
      </w:del>
      <w:del w:id="533" w:author="marcelo" w:date="2023-06-04T17:42:44Z">
        <w:r>
          <w:rPr>
            <w:rFonts w:hint="default"/>
            <w:lang w:val="en-US"/>
          </w:rPr>
          <w:delText xml:space="preserve">on foraging efficiency if that would decrease over the time of experiment session </w:delText>
        </w:r>
      </w:del>
      <w:ins w:id="534" w:author="marcelo" w:date="2023-06-04T17:29:15Z">
        <w:r>
          <w:rPr>
            <w:rFonts w:hint="default"/>
            <w:lang w:val="en-US"/>
          </w:rPr>
          <w:t xml:space="preserve">A </w:t>
        </w:r>
      </w:ins>
      <w:ins w:id="535" w:author="marcelo" w:date="2023-06-04T17:21:12Z">
        <w:r>
          <w:rPr>
            <w:rFonts w:hint="default"/>
            <w:lang w:val="en-US"/>
          </w:rPr>
          <w:t>potent</w:t>
        </w:r>
      </w:ins>
      <w:ins w:id="536" w:author="marcelo" w:date="2023-06-04T17:21:13Z">
        <w:r>
          <w:rPr>
            <w:rFonts w:hint="default"/>
            <w:lang w:val="en-US"/>
          </w:rPr>
          <w:t>ial</w:t>
        </w:r>
      </w:ins>
      <w:ins w:id="537" w:author="marcelo" w:date="2023-06-04T17:21:14Z">
        <w:r>
          <w:rPr>
            <w:rFonts w:hint="default"/>
            <w:lang w:val="en-US"/>
          </w:rPr>
          <w:t xml:space="preserve"> </w:t>
        </w:r>
      </w:ins>
      <w:ins w:id="538" w:author="marcelo" w:date="2023-06-04T17:29:17Z">
        <w:r>
          <w:rPr>
            <w:rFonts w:hint="default"/>
            <w:lang w:val="en-US"/>
          </w:rPr>
          <w:t>co</w:t>
        </w:r>
      </w:ins>
      <w:ins w:id="539" w:author="marcelo" w:date="2023-06-04T17:29:18Z">
        <w:r>
          <w:rPr>
            <w:rFonts w:hint="default"/>
            <w:lang w:val="en-US"/>
          </w:rPr>
          <w:t>nf</w:t>
        </w:r>
      </w:ins>
      <w:ins w:id="540" w:author="marcelo" w:date="2023-06-04T17:29:22Z">
        <w:r>
          <w:rPr>
            <w:rFonts w:hint="default"/>
            <w:lang w:val="en-US"/>
          </w:rPr>
          <w:t>oun</w:t>
        </w:r>
      </w:ins>
      <w:ins w:id="541" w:author="marcelo" w:date="2023-06-04T17:29:23Z">
        <w:r>
          <w:rPr>
            <w:rFonts w:hint="default"/>
            <w:lang w:val="en-US"/>
          </w:rPr>
          <w:t xml:space="preserve">ding </w:t>
        </w:r>
      </w:ins>
      <w:ins w:id="542" w:author="marcelo" w:date="2023-06-04T17:21:15Z">
        <w:r>
          <w:rPr>
            <w:rFonts w:hint="default"/>
            <w:lang w:val="en-US"/>
          </w:rPr>
          <w:t>ef</w:t>
        </w:r>
      </w:ins>
      <w:ins w:id="543" w:author="marcelo" w:date="2023-06-04T17:21:16Z">
        <w:r>
          <w:rPr>
            <w:rFonts w:hint="default"/>
            <w:lang w:val="en-US"/>
          </w:rPr>
          <w:t>fec</w:t>
        </w:r>
      </w:ins>
      <w:ins w:id="544" w:author="marcelo" w:date="2023-06-04T17:21:17Z">
        <w:r>
          <w:rPr>
            <w:rFonts w:hint="default"/>
            <w:lang w:val="en-US"/>
          </w:rPr>
          <w:t xml:space="preserve">t </w:t>
        </w:r>
      </w:ins>
      <w:ins w:id="545" w:author="marcelo" w:date="2023-06-04T17:29:39Z">
        <w:r>
          <w:rPr>
            <w:rFonts w:hint="default"/>
            <w:lang w:val="en-US"/>
          </w:rPr>
          <w:t>t</w:t>
        </w:r>
      </w:ins>
      <w:ins w:id="546" w:author="marcelo" w:date="2023-06-04T17:29:43Z">
        <w:r>
          <w:rPr>
            <w:rFonts w:hint="default"/>
            <w:lang w:val="en-US"/>
          </w:rPr>
          <w:t>hat</w:t>
        </w:r>
      </w:ins>
      <w:ins w:id="547" w:author="marcelo" w:date="2023-06-04T17:29:44Z">
        <w:r>
          <w:rPr>
            <w:rFonts w:hint="default"/>
            <w:lang w:val="en-US"/>
          </w:rPr>
          <w:t xml:space="preserve"> migh</w:t>
        </w:r>
      </w:ins>
      <w:ins w:id="548" w:author="marcelo" w:date="2023-06-04T17:29:45Z">
        <w:r>
          <w:rPr>
            <w:rFonts w:hint="default"/>
            <w:lang w:val="en-US"/>
          </w:rPr>
          <w:t>t bias</w:t>
        </w:r>
      </w:ins>
      <w:ins w:id="549" w:author="marcelo" w:date="2023-06-04T17:29:46Z">
        <w:r>
          <w:rPr>
            <w:rFonts w:hint="default"/>
            <w:lang w:val="en-US"/>
          </w:rPr>
          <w:t xml:space="preserve"> our</w:t>
        </w:r>
      </w:ins>
      <w:ins w:id="550" w:author="marcelo" w:date="2023-06-04T17:29:47Z">
        <w:r>
          <w:rPr>
            <w:rFonts w:hint="default"/>
            <w:lang w:val="en-US"/>
          </w:rPr>
          <w:t xml:space="preserve"> resu</w:t>
        </w:r>
      </w:ins>
      <w:ins w:id="551" w:author="marcelo" w:date="2023-06-04T17:29:52Z">
        <w:r>
          <w:rPr>
            <w:rFonts w:hint="default"/>
            <w:lang w:val="en-US"/>
          </w:rPr>
          <w:t>lt</w:t>
        </w:r>
      </w:ins>
      <w:ins w:id="552" w:author="marcelo" w:date="2023-06-04T17:29:48Z">
        <w:r>
          <w:rPr>
            <w:rFonts w:hint="default"/>
            <w:lang w:val="en-US"/>
          </w:rPr>
          <w:t>s</w:t>
        </w:r>
      </w:ins>
      <w:ins w:id="553" w:author="marcelo" w:date="2023-06-04T17:21:19Z">
        <w:r>
          <w:rPr>
            <w:rFonts w:hint="default"/>
            <w:lang w:val="en-US"/>
          </w:rPr>
          <w:t xml:space="preserve"> </w:t>
        </w:r>
      </w:ins>
      <w:ins w:id="554" w:author="marcelo" w:date="2023-06-04T17:30:00Z">
        <w:r>
          <w:rPr>
            <w:rFonts w:hint="default"/>
            <w:lang w:val="en-US"/>
          </w:rPr>
          <w:t>due to</w:t>
        </w:r>
      </w:ins>
      <w:ins w:id="555" w:author="marcelo" w:date="2023-06-04T17:30:01Z">
        <w:r>
          <w:rPr>
            <w:rFonts w:hint="default"/>
            <w:lang w:val="en-US"/>
          </w:rPr>
          <w:t xml:space="preserve"> the</w:t>
        </w:r>
      </w:ins>
      <w:ins w:id="556" w:author="marcelo" w:date="2023-06-04T17:30:02Z">
        <w:r>
          <w:rPr>
            <w:rFonts w:hint="default"/>
            <w:lang w:val="en-US"/>
          </w:rPr>
          <w:t xml:space="preserve"> la</w:t>
        </w:r>
      </w:ins>
      <w:ins w:id="557" w:author="marcelo" w:date="2023-06-04T17:30:03Z">
        <w:r>
          <w:rPr>
            <w:rFonts w:hint="default"/>
            <w:lang w:val="en-US"/>
          </w:rPr>
          <w:t>ck o</w:t>
        </w:r>
      </w:ins>
      <w:ins w:id="558" w:author="marcelo" w:date="2023-06-04T17:30:04Z">
        <w:r>
          <w:rPr>
            <w:rFonts w:hint="default"/>
            <w:lang w:val="en-US"/>
          </w:rPr>
          <w:t>f rand</w:t>
        </w:r>
      </w:ins>
      <w:ins w:id="559" w:author="marcelo" w:date="2023-06-04T17:30:05Z">
        <w:r>
          <w:rPr>
            <w:rFonts w:hint="default"/>
            <w:lang w:val="en-US"/>
          </w:rPr>
          <w:t>omi</w:t>
        </w:r>
      </w:ins>
      <w:ins w:id="560" w:author="marcelo" w:date="2023-06-04T17:30:07Z">
        <w:r>
          <w:rPr>
            <w:rFonts w:hint="default"/>
            <w:lang w:val="en-US"/>
          </w:rPr>
          <w:t>zation</w:t>
        </w:r>
      </w:ins>
      <w:ins w:id="561" w:author="marcelo" w:date="2023-06-04T17:30:08Z">
        <w:r>
          <w:rPr>
            <w:rFonts w:hint="default"/>
            <w:lang w:val="en-US"/>
          </w:rPr>
          <w:t xml:space="preserve"> is </w:t>
        </w:r>
      </w:ins>
      <w:ins w:id="562" w:author="marcelo" w:date="2023-06-04T17:31:10Z">
        <w:r>
          <w:rPr>
            <w:rFonts w:hint="default"/>
            <w:lang w:val="en-US"/>
          </w:rPr>
          <w:t>habi</w:t>
        </w:r>
      </w:ins>
      <w:ins w:id="563" w:author="marcelo" w:date="2023-06-04T17:31:11Z">
        <w:r>
          <w:rPr>
            <w:rFonts w:hint="default"/>
            <w:lang w:val="en-US"/>
          </w:rPr>
          <w:t>tuatio</w:t>
        </w:r>
      </w:ins>
      <w:ins w:id="564" w:author="marcelo" w:date="2023-06-04T17:31:14Z">
        <w:r>
          <w:rPr>
            <w:rFonts w:hint="default"/>
            <w:lang w:val="en-US"/>
          </w:rPr>
          <w:t>n</w:t>
        </w:r>
      </w:ins>
      <w:ins w:id="565" w:author="marcelo" w:date="2023-06-04T17:32:23Z">
        <w:r>
          <w:rPr>
            <w:rFonts w:hint="default"/>
            <w:lang w:val="en-US"/>
          </w:rPr>
          <w:t>.</w:t>
        </w:r>
      </w:ins>
      <w:ins w:id="566" w:author="marcelo" w:date="2023-06-04T17:19:08Z">
        <w:r>
          <w:rPr>
            <w:rFonts w:hint="default"/>
            <w:lang w:val="en-US"/>
          </w:rPr>
          <w:t xml:space="preserve"> </w:t>
        </w:r>
      </w:ins>
      <w:ins w:id="567" w:author="marcelo" w:date="2023-06-04T17:32:28Z">
        <w:r>
          <w:rPr>
            <w:rFonts w:hint="default"/>
            <w:lang w:val="en-US"/>
          </w:rPr>
          <w:t>Un</w:t>
        </w:r>
      </w:ins>
      <w:ins w:id="568" w:author="marcelo" w:date="2023-06-04T17:32:29Z">
        <w:r>
          <w:rPr>
            <w:rFonts w:hint="default"/>
            <w:lang w:val="en-US"/>
          </w:rPr>
          <w:t>der thi</w:t>
        </w:r>
      </w:ins>
      <w:ins w:id="569" w:author="marcelo" w:date="2023-06-04T17:32:30Z">
        <w:r>
          <w:rPr>
            <w:rFonts w:hint="default"/>
            <w:lang w:val="en-US"/>
          </w:rPr>
          <w:t>s scenar</w:t>
        </w:r>
      </w:ins>
      <w:ins w:id="570" w:author="marcelo" w:date="2023-06-04T17:32:31Z">
        <w:r>
          <w:rPr>
            <w:rFonts w:hint="default"/>
            <w:lang w:val="en-US"/>
          </w:rPr>
          <w:t xml:space="preserve">io </w:t>
        </w:r>
      </w:ins>
      <w:ins w:id="571" w:author="marcelo" w:date="2023-06-04T17:31:36Z">
        <w:r>
          <w:rPr>
            <w:rFonts w:hint="default"/>
            <w:lang w:val="en-US"/>
          </w:rPr>
          <w:t>fa</w:t>
        </w:r>
      </w:ins>
      <w:ins w:id="572" w:author="marcelo" w:date="2023-06-04T17:31:37Z">
        <w:r>
          <w:rPr>
            <w:rFonts w:hint="default"/>
            <w:lang w:val="en-US"/>
          </w:rPr>
          <w:t>milia</w:t>
        </w:r>
      </w:ins>
      <w:ins w:id="573" w:author="marcelo" w:date="2023-06-04T17:31:38Z">
        <w:r>
          <w:rPr>
            <w:rFonts w:hint="default"/>
            <w:lang w:val="en-US"/>
          </w:rPr>
          <w:t xml:space="preserve">rity </w:t>
        </w:r>
      </w:ins>
      <w:ins w:id="574" w:author="marcelo" w:date="2023-06-04T17:31:39Z">
        <w:r>
          <w:rPr>
            <w:rFonts w:hint="default"/>
            <w:lang w:val="en-US"/>
          </w:rPr>
          <w:t>with t</w:t>
        </w:r>
      </w:ins>
      <w:ins w:id="575" w:author="marcelo" w:date="2023-06-04T17:31:40Z">
        <w:r>
          <w:rPr>
            <w:rFonts w:hint="default"/>
            <w:lang w:val="en-US"/>
          </w:rPr>
          <w:t>he expe</w:t>
        </w:r>
      </w:ins>
      <w:ins w:id="576" w:author="marcelo" w:date="2023-06-04T17:31:41Z">
        <w:r>
          <w:rPr>
            <w:rFonts w:hint="default"/>
            <w:lang w:val="en-US"/>
          </w:rPr>
          <w:t>rimenta</w:t>
        </w:r>
      </w:ins>
      <w:ins w:id="577" w:author="marcelo" w:date="2023-06-04T17:31:42Z">
        <w:r>
          <w:rPr>
            <w:rFonts w:hint="default"/>
            <w:lang w:val="en-US"/>
          </w:rPr>
          <w:t>l set</w:t>
        </w:r>
      </w:ins>
      <w:ins w:id="578" w:author="marcelo" w:date="2023-06-04T17:31:46Z">
        <w:r>
          <w:rPr>
            <w:rFonts w:hint="default"/>
            <w:lang w:val="en-US"/>
          </w:rPr>
          <w:t xml:space="preserve"> </w:t>
        </w:r>
      </w:ins>
      <w:ins w:id="579" w:author="marcelo" w:date="2023-06-04T17:31:47Z">
        <w:r>
          <w:rPr>
            <w:rFonts w:hint="default"/>
            <w:lang w:val="en-US"/>
          </w:rPr>
          <w:t xml:space="preserve">up </w:t>
        </w:r>
      </w:ins>
      <w:ins w:id="580" w:author="marcelo" w:date="2023-06-04T17:31:48Z">
        <w:r>
          <w:rPr>
            <w:rFonts w:hint="default"/>
            <w:lang w:val="en-US"/>
          </w:rPr>
          <w:t xml:space="preserve">will </w:t>
        </w:r>
      </w:ins>
      <w:ins w:id="581" w:author="marcelo" w:date="2023-06-04T17:31:49Z">
        <w:r>
          <w:rPr>
            <w:rFonts w:hint="default"/>
            <w:lang w:val="en-US"/>
          </w:rPr>
          <w:t>res</w:t>
        </w:r>
      </w:ins>
      <w:ins w:id="582" w:author="marcelo" w:date="2023-06-04T17:31:50Z">
        <w:r>
          <w:rPr>
            <w:rFonts w:hint="default"/>
            <w:lang w:val="en-US"/>
          </w:rPr>
          <w:t>ult i</w:t>
        </w:r>
      </w:ins>
      <w:ins w:id="583" w:author="marcelo" w:date="2023-06-04T17:31:51Z">
        <w:r>
          <w:rPr>
            <w:rFonts w:hint="default"/>
            <w:lang w:val="en-US"/>
          </w:rPr>
          <w:t xml:space="preserve">n </w:t>
        </w:r>
      </w:ins>
      <w:ins w:id="584" w:author="marcelo" w:date="2023-06-04T17:31:55Z">
        <w:r>
          <w:rPr>
            <w:rFonts w:hint="default"/>
            <w:lang w:val="en-US"/>
          </w:rPr>
          <w:t>foragin</w:t>
        </w:r>
      </w:ins>
      <w:ins w:id="585" w:author="marcelo" w:date="2023-06-04T17:31:56Z">
        <w:r>
          <w:rPr>
            <w:rFonts w:hint="default"/>
            <w:lang w:val="en-US"/>
          </w:rPr>
          <w:t>g eff</w:t>
        </w:r>
      </w:ins>
      <w:ins w:id="586" w:author="marcelo" w:date="2023-06-04T17:31:57Z">
        <w:r>
          <w:rPr>
            <w:rFonts w:hint="default"/>
            <w:lang w:val="en-US"/>
          </w:rPr>
          <w:t>ic</w:t>
        </w:r>
      </w:ins>
      <w:ins w:id="587" w:author="marcelo" w:date="2023-06-04T17:31:58Z">
        <w:r>
          <w:rPr>
            <w:rFonts w:hint="default"/>
            <w:lang w:val="en-US"/>
          </w:rPr>
          <w:t>ie</w:t>
        </w:r>
      </w:ins>
      <w:ins w:id="588" w:author="marcelo" w:date="2023-06-04T17:31:59Z">
        <w:r>
          <w:rPr>
            <w:rFonts w:hint="default"/>
            <w:lang w:val="en-US"/>
          </w:rPr>
          <w:t xml:space="preserve">ncy </w:t>
        </w:r>
      </w:ins>
      <w:ins w:id="589" w:author="marcelo" w:date="2023-06-04T17:44:20Z">
        <w:r>
          <w:rPr>
            <w:rFonts w:hint="default"/>
            <w:lang w:val="en-US"/>
          </w:rPr>
          <w:t>t</w:t>
        </w:r>
      </w:ins>
      <w:ins w:id="590" w:author="marcelo" w:date="2023-06-04T17:44:21Z">
        <w:r>
          <w:rPr>
            <w:rFonts w:hint="default"/>
            <w:lang w:val="en-US"/>
          </w:rPr>
          <w:t>r</w:t>
        </w:r>
      </w:ins>
      <w:ins w:id="591" w:author="marcelo" w:date="2023-06-04T17:44:22Z">
        <w:r>
          <w:rPr>
            <w:rFonts w:hint="default"/>
            <w:lang w:val="en-US"/>
          </w:rPr>
          <w:t>end</w:t>
        </w:r>
      </w:ins>
      <w:ins w:id="592" w:author="marcelo" w:date="2023-06-04T17:44:26Z">
        <w:r>
          <w:rPr>
            <w:rFonts w:hint="default"/>
            <w:lang w:val="en-US"/>
          </w:rPr>
          <w:t xml:space="preserve"> ov</w:t>
        </w:r>
      </w:ins>
      <w:ins w:id="593" w:author="marcelo" w:date="2023-06-04T17:44:27Z">
        <w:r>
          <w:rPr>
            <w:rFonts w:hint="default"/>
            <w:lang w:val="en-US"/>
          </w:rPr>
          <w:t>er time</w:t>
        </w:r>
      </w:ins>
      <w:ins w:id="594" w:author="marcelo" w:date="2023-06-04T17:44:28Z">
        <w:r>
          <w:rPr>
            <w:rFonts w:hint="default"/>
            <w:lang w:val="en-US"/>
          </w:rPr>
          <w:t xml:space="preserve">, </w:t>
        </w:r>
      </w:ins>
      <w:ins w:id="595" w:author="marcelo" w:date="2023-06-04T17:32:00Z">
        <w:r>
          <w:rPr>
            <w:rFonts w:hint="default"/>
            <w:lang w:val="en-US"/>
          </w:rPr>
          <w:t>regard</w:t>
        </w:r>
      </w:ins>
      <w:ins w:id="596" w:author="marcelo" w:date="2023-06-04T17:32:01Z">
        <w:r>
          <w:rPr>
            <w:rFonts w:hint="default"/>
            <w:lang w:val="en-US"/>
          </w:rPr>
          <w:t>less</w:t>
        </w:r>
      </w:ins>
      <w:ins w:id="597" w:author="marcelo" w:date="2023-06-04T17:32:02Z">
        <w:r>
          <w:rPr>
            <w:rFonts w:hint="default"/>
            <w:lang w:val="en-US"/>
          </w:rPr>
          <w:t xml:space="preserve"> of </w:t>
        </w:r>
      </w:ins>
      <w:ins w:id="598" w:author="marcelo" w:date="2023-06-04T17:32:08Z">
        <w:r>
          <w:rPr>
            <w:rFonts w:hint="default"/>
            <w:lang w:val="en-US"/>
          </w:rPr>
          <w:t>tre</w:t>
        </w:r>
      </w:ins>
      <w:ins w:id="599" w:author="marcelo" w:date="2023-06-04T17:32:09Z">
        <w:r>
          <w:rPr>
            <w:rFonts w:hint="default"/>
            <w:lang w:val="en-US"/>
          </w:rPr>
          <w:t>atment</w:t>
        </w:r>
      </w:ins>
      <w:del w:id="600" w:author="marcelo" w:date="2023-06-04T17:32:14Z">
        <w:r>
          <w:rPr/>
          <w:delText>(e.g. due to satiation effect over the whole experiment duration)</w:delText>
        </w:r>
      </w:del>
      <w:r>
        <w:t xml:space="preserve">. To </w:t>
      </w:r>
      <w:del w:id="601" w:author="Katarzyna Wojczulanis-Jakubas" w:date="2023-06-02T10:57:00Z">
        <w:r>
          <w:rPr/>
          <w:delText>adress</w:delText>
        </w:r>
      </w:del>
      <w:ins w:id="602" w:author="Katarzyna Wojczulanis-Jakubas" w:date="2023-06-02T10:57:00Z">
        <w:r>
          <w:rPr/>
          <w:t>address</w:t>
        </w:r>
      </w:ins>
      <w:r>
        <w:t xml:space="preserve"> this concern, we </w:t>
      </w:r>
      <w:del w:id="603" w:author="Katarzyna Wojczulanis-Jakubas" w:date="2023-06-02T10:57:00Z">
        <w:r>
          <w:rPr/>
          <w:delText>analysed</w:delText>
        </w:r>
      </w:del>
      <w:ins w:id="604" w:author="Katarzyna Wojczulanis-Jakubas" w:date="2023-06-02T10:57:00Z">
        <w:r>
          <w:rPr/>
          <w:t>analyzed</w:t>
        </w:r>
      </w:ins>
      <w:r>
        <w:t xml:space="preserve"> </w:t>
      </w:r>
      <w:ins w:id="605" w:author="marcelo" w:date="2023-06-04T17:44:44Z">
        <w:r>
          <w:rPr>
            <w:rFonts w:hint="default"/>
            <w:lang w:val="en-US"/>
          </w:rPr>
          <w:t>indi</w:t>
        </w:r>
      </w:ins>
      <w:ins w:id="606" w:author="marcelo" w:date="2023-06-04T17:44:45Z">
        <w:r>
          <w:rPr>
            <w:rFonts w:hint="default"/>
            <w:lang w:val="en-US"/>
          </w:rPr>
          <w:t xml:space="preserve">vidual </w:t>
        </w:r>
      </w:ins>
      <w:r>
        <w:t xml:space="preserve">foraging </w:t>
      </w:r>
      <w:del w:id="607" w:author="Katarzyna Wojczulanis-Jakubas" w:date="2023-06-02T10:57:00Z">
        <w:r>
          <w:rPr/>
          <w:delText>efficency</w:delText>
        </w:r>
      </w:del>
      <w:ins w:id="608" w:author="Katarzyna Wojczulanis-Jakubas" w:date="2023-06-02T10:57:00Z">
        <w:r>
          <w:rPr/>
          <w:t>efficiency</w:t>
        </w:r>
      </w:ins>
      <w:r>
        <w:t xml:space="preserve"> over</w:t>
      </w:r>
      <w:del w:id="609" w:author="marcelo" w:date="2023-06-04T17:44:42Z">
        <w:r>
          <w:rPr/>
          <w:delText xml:space="preserve"> </w:delText>
        </w:r>
      </w:del>
      <w:del w:id="610" w:author="marcelo" w:date="2023-06-04T17:44:41Z">
        <w:r>
          <w:rPr/>
          <w:delText>the</w:delText>
        </w:r>
      </w:del>
      <w:r>
        <w:t xml:space="preserve"> consecutive visits using data from control phases (see Supplementary Online Materials</w:t>
      </w:r>
      <w:del w:id="611" w:author="Katarzyna Wojczulanis-Jakubas" w:date="2023-06-02T18:23:00Z">
        <w:r>
          <w:rPr/>
          <w:delText>, SOM</w:delText>
        </w:r>
      </w:del>
      <w:r>
        <w:t>). We found that</w:t>
      </w:r>
      <w:del w:id="612" w:author="marcelo" w:date="2023-06-04T17:43:08Z">
        <w:r>
          <w:rPr/>
          <w:delText xml:space="preserve"> although</w:delText>
        </w:r>
      </w:del>
      <w:r>
        <w:t xml:space="preserve"> foraging efficiency </w:t>
      </w:r>
      <w:del w:id="613" w:author="marcelo" w:date="2023-06-04T17:43:11Z">
        <w:r>
          <w:rPr/>
          <w:delText xml:space="preserve">may </w:delText>
        </w:r>
      </w:del>
      <w:r>
        <w:t>change over</w:t>
      </w:r>
      <w:del w:id="614" w:author="marcelo" w:date="2023-06-04T17:28:35Z">
        <w:r>
          <w:rPr/>
          <w:delText xml:space="preserve"> the</w:delText>
        </w:r>
      </w:del>
      <w:r>
        <w:t xml:space="preserve"> time</w:t>
      </w:r>
      <w:ins w:id="615" w:author="Katarzyna Wojczulanis-Jakubas" w:date="2023-06-02T18:24:00Z">
        <w:del w:id="616" w:author="marcelo" w:date="2023-06-04T17:44:54Z">
          <w:r>
            <w:rPr/>
            <w:delText>,</w:delText>
          </w:r>
        </w:del>
      </w:ins>
      <w:ins w:id="617" w:author="marcelo" w:date="2023-06-04T17:43:17Z">
        <w:r>
          <w:rPr>
            <w:rFonts w:hint="default"/>
            <w:lang w:val="en-US"/>
          </w:rPr>
          <w:t xml:space="preserve"> </w:t>
        </w:r>
      </w:ins>
      <w:del w:id="618" w:author="marcelo" w:date="2023-06-04T17:43:16Z">
        <w:r>
          <w:rPr/>
          <w:delText xml:space="preserve"> that apparently happens </w:delText>
        </w:r>
      </w:del>
      <w:r>
        <w:t xml:space="preserve">only </w:t>
      </w:r>
      <w:ins w:id="619" w:author="marcelo" w:date="2023-06-04T17:44:57Z">
        <w:r>
          <w:rPr>
            <w:rFonts w:hint="default"/>
            <w:lang w:val="en-US"/>
          </w:rPr>
          <w:t xml:space="preserve">for </w:t>
        </w:r>
      </w:ins>
      <w:ins w:id="620" w:author="marcelo" w:date="2023-06-04T17:43:19Z">
        <w:r>
          <w:rPr>
            <w:rFonts w:hint="default"/>
            <w:lang w:val="en-US"/>
          </w:rPr>
          <w:t>on</w:t>
        </w:r>
      </w:ins>
      <w:ins w:id="621" w:author="marcelo" w:date="2023-06-04T17:43:20Z">
        <w:r>
          <w:rPr>
            <w:rFonts w:hint="default"/>
            <w:lang w:val="en-US"/>
          </w:rPr>
          <w:t>e i</w:t>
        </w:r>
      </w:ins>
      <w:ins w:id="622" w:author="marcelo" w:date="2023-06-04T17:43:21Z">
        <w:r>
          <w:rPr>
            <w:rFonts w:hint="default"/>
            <w:lang w:val="en-US"/>
          </w:rPr>
          <w:t>ndividual</w:t>
        </w:r>
      </w:ins>
      <w:ins w:id="623" w:author="marcelo" w:date="2023-06-04T17:44:59Z">
        <w:r>
          <w:rPr>
            <w:rFonts w:hint="default"/>
            <w:lang w:val="en-US"/>
          </w:rPr>
          <w:t>,</w:t>
        </w:r>
      </w:ins>
      <w:ins w:id="624" w:author="marcelo" w:date="2023-06-04T17:43:22Z">
        <w:r>
          <w:rPr>
            <w:rFonts w:hint="default"/>
            <w:lang w:val="en-US"/>
          </w:rPr>
          <w:t xml:space="preserve"> </w:t>
        </w:r>
      </w:ins>
      <w:ins w:id="625" w:author="marcelo" w:date="2023-06-04T17:43:35Z">
        <w:r>
          <w:rPr>
            <w:rFonts w:hint="default"/>
            <w:lang w:val="en-US"/>
          </w:rPr>
          <w:t xml:space="preserve">and </w:t>
        </w:r>
      </w:ins>
      <w:ins w:id="626" w:author="marcelo" w:date="2023-06-04T17:45:03Z">
        <w:r>
          <w:rPr>
            <w:rFonts w:hint="default"/>
            <w:lang w:val="en-US"/>
          </w:rPr>
          <w:t>th</w:t>
        </w:r>
      </w:ins>
      <w:ins w:id="627" w:author="marcelo" w:date="2023-06-04T17:45:04Z">
        <w:r>
          <w:rPr>
            <w:rFonts w:hint="default"/>
            <w:lang w:val="en-US"/>
          </w:rPr>
          <w:t>at happ</w:t>
        </w:r>
      </w:ins>
      <w:ins w:id="628" w:author="marcelo" w:date="2023-06-04T17:45:05Z">
        <w:r>
          <w:rPr>
            <w:rFonts w:hint="default"/>
            <w:lang w:val="en-US"/>
          </w:rPr>
          <w:t>en</w:t>
        </w:r>
      </w:ins>
      <w:ins w:id="629" w:author="marcelo" w:date="2023-06-04T17:45:08Z">
        <w:r>
          <w:rPr>
            <w:rFonts w:hint="default"/>
            <w:lang w:val="en-US"/>
          </w:rPr>
          <w:t>e</w:t>
        </w:r>
      </w:ins>
      <w:ins w:id="630" w:author="marcelo" w:date="2023-06-04T17:45:05Z">
        <w:r>
          <w:rPr>
            <w:rFonts w:hint="default"/>
            <w:lang w:val="en-US"/>
          </w:rPr>
          <w:t xml:space="preserve">d </w:t>
        </w:r>
      </w:ins>
      <w:r>
        <w:t>after a considerable number of visits</w:t>
      </w:r>
      <w:del w:id="631" w:author="marcelo" w:date="2023-06-04T17:39:57Z">
        <w:r>
          <w:rPr/>
          <w:delText xml:space="preserve"> of an individual</w:delText>
        </w:r>
      </w:del>
      <w:r>
        <w:t>.</w:t>
      </w:r>
      <w:ins w:id="632" w:author="marcelo" w:date="2023-06-04T17:40:25Z">
        <w:r>
          <w:rPr>
            <w:rFonts w:hint="default"/>
            <w:lang w:val="en-US"/>
          </w:rPr>
          <w:t xml:space="preserve"> </w:t>
        </w:r>
      </w:ins>
      <w:del w:id="633" w:author="marcelo" w:date="2023-06-04T17:40:27Z">
        <w:r>
          <w:rPr>
            <w:rFonts w:hint="default"/>
            <w:lang w:val="en-US"/>
          </w:rPr>
          <w:delText xml:space="preserve"> Since in our data set</w:delText>
        </w:r>
      </w:del>
      <w:ins w:id="634" w:author="Katarzyna Wojczulanis-Jakubas" w:date="2023-06-02T18:25:00Z">
        <w:del w:id="635" w:author="marcelo" w:date="2023-06-04T17:40:27Z">
          <w:r>
            <w:rPr>
              <w:rFonts w:hint="default"/>
              <w:lang w:val="en-US"/>
            </w:rPr>
            <w:delText>,</w:delText>
          </w:r>
        </w:del>
      </w:ins>
      <w:del w:id="636" w:author="marcelo" w:date="2023-06-04T17:40:27Z">
        <w:r>
          <w:rPr>
            <w:rFonts w:hint="default"/>
            <w:lang w:val="en-US"/>
          </w:rPr>
          <w:delText xml:space="preserve"> </w:delText>
        </w:r>
      </w:del>
      <w:ins w:id="637" w:author="Katarzyna Wojczulanis-Jakubas" w:date="2023-06-02T18:25:00Z">
        <w:del w:id="638" w:author="marcelo" w:date="2023-06-04T17:40:27Z">
          <w:r>
            <w:rPr>
              <w:rFonts w:hint="default"/>
              <w:lang w:val="en-US"/>
            </w:rPr>
            <w:delText xml:space="preserve">considerable number of visit was </w:delText>
          </w:r>
        </w:del>
      </w:ins>
      <w:del w:id="639" w:author="marcelo" w:date="2023-06-04T17:40:27Z">
        <w:r>
          <w:rPr>
            <w:rFonts w:hint="default"/>
            <w:lang w:val="en-US"/>
          </w:rPr>
          <w:delText>it was only the issue with single individuals at single control phases, we considered that issue of not particular importance. Besides</w:delText>
        </w:r>
      </w:del>
      <w:ins w:id="640" w:author="marcelo" w:date="2023-06-04T17:40:27Z">
        <w:r>
          <w:rPr>
            <w:rFonts w:hint="default"/>
            <w:lang w:val="en-US"/>
          </w:rPr>
          <w:t>F</w:t>
        </w:r>
      </w:ins>
      <w:ins w:id="641" w:author="marcelo" w:date="2023-06-04T17:40:28Z">
        <w:r>
          <w:rPr>
            <w:rFonts w:hint="default"/>
            <w:lang w:val="en-US"/>
          </w:rPr>
          <w:t>urtherm</w:t>
        </w:r>
      </w:ins>
      <w:ins w:id="642" w:author="marcelo" w:date="2023-06-04T17:40:29Z">
        <w:r>
          <w:rPr>
            <w:rFonts w:hint="default"/>
            <w:lang w:val="en-US"/>
          </w:rPr>
          <w:t>ore</w:t>
        </w:r>
      </w:ins>
      <w:r>
        <w:t xml:space="preserve">, </w:t>
      </w:r>
      <w:ins w:id="643" w:author="marcelo" w:date="2023-06-04T17:40:30Z">
        <w:r>
          <w:rPr>
            <w:rFonts w:hint="default"/>
            <w:lang w:val="en-US"/>
          </w:rPr>
          <w:t xml:space="preserve">in </w:t>
        </w:r>
      </w:ins>
      <w:ins w:id="644" w:author="marcelo" w:date="2023-06-04T17:40:31Z">
        <w:r>
          <w:rPr>
            <w:rFonts w:hint="default"/>
            <w:lang w:val="en-US"/>
          </w:rPr>
          <w:t>th</w:t>
        </w:r>
      </w:ins>
      <w:ins w:id="645" w:author="marcelo" w:date="2023-06-04T17:40:32Z">
        <w:r>
          <w:rPr>
            <w:rFonts w:hint="default"/>
            <w:lang w:val="en-US"/>
          </w:rPr>
          <w:t xml:space="preserve">is </w:t>
        </w:r>
      </w:ins>
      <w:ins w:id="646" w:author="marcelo" w:date="2023-06-04T17:40:33Z">
        <w:r>
          <w:rPr>
            <w:rFonts w:hint="default"/>
            <w:lang w:val="en-US"/>
          </w:rPr>
          <w:t xml:space="preserve">case </w:t>
        </w:r>
      </w:ins>
      <w:r>
        <w:t>foraging effic</w:t>
      </w:r>
      <w:ins w:id="647" w:author="Katarzyna Wojczulanis-Jakubas" w:date="2023-06-02T10:56:00Z">
        <w:r>
          <w:rPr/>
          <w:t>i</w:t>
        </w:r>
      </w:ins>
      <w:r>
        <w:t xml:space="preserve">ency improved over </w:t>
      </w:r>
      <w:del w:id="648" w:author="marcelo" w:date="2023-06-04T17:40:37Z">
        <w:r>
          <w:rPr/>
          <w:delText xml:space="preserve">the </w:delText>
        </w:r>
      </w:del>
      <w:r>
        <w:t>time</w:t>
      </w:r>
      <w:ins w:id="649" w:author="marcelo" w:date="2023-06-04T17:40:47Z">
        <w:r>
          <w:rPr>
            <w:rFonts w:hint="default"/>
            <w:lang w:val="en-US"/>
          </w:rPr>
          <w:t>.</w:t>
        </w:r>
      </w:ins>
      <w:ins w:id="650" w:author="marcelo" w:date="2023-06-04T17:40:48Z">
        <w:r>
          <w:rPr>
            <w:rFonts w:hint="default"/>
            <w:lang w:val="en-US"/>
          </w:rPr>
          <w:t xml:space="preserve"> </w:t>
        </w:r>
      </w:ins>
      <w:ins w:id="651" w:author="marcelo" w:date="2023-06-04T17:40:49Z">
        <w:r>
          <w:rPr>
            <w:rFonts w:hint="default"/>
            <w:lang w:val="en-US"/>
          </w:rPr>
          <w:t xml:space="preserve">If </w:t>
        </w:r>
      </w:ins>
      <w:ins w:id="652" w:author="marcelo" w:date="2023-06-04T17:40:50Z">
        <w:r>
          <w:rPr>
            <w:rFonts w:hint="default"/>
            <w:lang w:val="en-US"/>
          </w:rPr>
          <w:t>this pa</w:t>
        </w:r>
      </w:ins>
      <w:ins w:id="653" w:author="marcelo" w:date="2023-06-04T17:40:51Z">
        <w:r>
          <w:rPr>
            <w:rFonts w:hint="default"/>
            <w:lang w:val="en-US"/>
          </w:rPr>
          <w:t xml:space="preserve">ttern </w:t>
        </w:r>
      </w:ins>
      <w:ins w:id="654" w:author="marcelo" w:date="2023-06-04T17:40:52Z">
        <w:r>
          <w:rPr>
            <w:rFonts w:hint="default"/>
            <w:lang w:val="en-US"/>
          </w:rPr>
          <w:t>would ha</w:t>
        </w:r>
      </w:ins>
      <w:ins w:id="655" w:author="marcelo" w:date="2023-06-04T17:40:54Z">
        <w:r>
          <w:rPr>
            <w:rFonts w:hint="default"/>
            <w:lang w:val="en-US"/>
          </w:rPr>
          <w:t>ve a</w:t>
        </w:r>
      </w:ins>
      <w:ins w:id="656" w:author="marcelo" w:date="2023-06-04T17:40:55Z">
        <w:r>
          <w:rPr>
            <w:rFonts w:hint="default"/>
            <w:lang w:val="en-US"/>
          </w:rPr>
          <w:t>ffected</w:t>
        </w:r>
      </w:ins>
      <w:ins w:id="657" w:author="marcelo" w:date="2023-06-04T17:40:56Z">
        <w:r>
          <w:rPr>
            <w:rFonts w:hint="default"/>
            <w:lang w:val="en-US"/>
          </w:rPr>
          <w:t xml:space="preserve"> the </w:t>
        </w:r>
      </w:ins>
      <w:ins w:id="658" w:author="marcelo" w:date="2023-06-04T17:40:57Z">
        <w:r>
          <w:rPr>
            <w:rFonts w:hint="default"/>
            <w:lang w:val="en-US"/>
          </w:rPr>
          <w:t>obs</w:t>
        </w:r>
      </w:ins>
      <w:ins w:id="659" w:author="marcelo" w:date="2023-06-04T17:40:58Z">
        <w:r>
          <w:rPr>
            <w:rFonts w:hint="default"/>
            <w:lang w:val="en-US"/>
          </w:rPr>
          <w:t>erved</w:t>
        </w:r>
      </w:ins>
      <w:ins w:id="660" w:author="marcelo" w:date="2023-06-04T17:40:59Z">
        <w:r>
          <w:rPr>
            <w:rFonts w:hint="default"/>
            <w:lang w:val="en-US"/>
          </w:rPr>
          <w:t xml:space="preserve"> </w:t>
        </w:r>
      </w:ins>
      <w:ins w:id="661" w:author="marcelo" w:date="2023-06-04T17:41:30Z">
        <w:r>
          <w:rPr>
            <w:rFonts w:hint="default"/>
            <w:lang w:val="en-US"/>
          </w:rPr>
          <w:t>dif</w:t>
        </w:r>
      </w:ins>
      <w:ins w:id="662" w:author="marcelo" w:date="2023-06-04T17:41:31Z">
        <w:r>
          <w:rPr>
            <w:rFonts w:hint="default"/>
            <w:lang w:val="en-US"/>
          </w:rPr>
          <w:t xml:space="preserve">ference </w:t>
        </w:r>
      </w:ins>
      <w:ins w:id="663" w:author="marcelo" w:date="2023-06-04T17:41:32Z">
        <w:r>
          <w:rPr>
            <w:rFonts w:hint="default"/>
            <w:lang w:val="en-US"/>
          </w:rPr>
          <w:t xml:space="preserve">in </w:t>
        </w:r>
      </w:ins>
      <w:ins w:id="664" w:author="marcelo" w:date="2023-06-04T17:41:00Z">
        <w:r>
          <w:rPr>
            <w:rFonts w:hint="default"/>
            <w:lang w:val="en-US"/>
          </w:rPr>
          <w:t>e</w:t>
        </w:r>
      </w:ins>
      <w:ins w:id="665" w:author="marcelo" w:date="2023-06-04T17:41:01Z">
        <w:r>
          <w:rPr>
            <w:rFonts w:hint="default"/>
            <w:lang w:val="en-US"/>
          </w:rPr>
          <w:t>ffi</w:t>
        </w:r>
      </w:ins>
      <w:ins w:id="666" w:author="marcelo" w:date="2023-06-04T17:41:02Z">
        <w:r>
          <w:rPr>
            <w:rFonts w:hint="default"/>
            <w:lang w:val="en-US"/>
          </w:rPr>
          <w:t>cienc</w:t>
        </w:r>
      </w:ins>
      <w:ins w:id="667" w:author="marcelo" w:date="2023-06-04T17:41:03Z">
        <w:r>
          <w:rPr>
            <w:rFonts w:hint="default"/>
            <w:lang w:val="en-US"/>
          </w:rPr>
          <w:t xml:space="preserve">y </w:t>
        </w:r>
      </w:ins>
      <w:ins w:id="668" w:author="marcelo" w:date="2023-06-04T17:41:34Z">
        <w:r>
          <w:rPr>
            <w:rFonts w:hint="default"/>
            <w:lang w:val="en-US"/>
          </w:rPr>
          <w:t>betwee</w:t>
        </w:r>
      </w:ins>
      <w:ins w:id="669" w:author="marcelo" w:date="2023-06-04T17:41:35Z">
        <w:r>
          <w:rPr>
            <w:rFonts w:hint="default"/>
            <w:lang w:val="en-US"/>
          </w:rPr>
          <w:t>n tre</w:t>
        </w:r>
      </w:ins>
      <w:ins w:id="670" w:author="marcelo" w:date="2023-06-04T17:41:36Z">
        <w:r>
          <w:rPr>
            <w:rFonts w:hint="default"/>
            <w:lang w:val="en-US"/>
          </w:rPr>
          <w:t>atment</w:t>
        </w:r>
      </w:ins>
      <w:ins w:id="671" w:author="marcelo" w:date="2023-06-04T17:41:37Z">
        <w:r>
          <w:rPr>
            <w:rFonts w:hint="default"/>
            <w:lang w:val="en-US"/>
          </w:rPr>
          <w:t>s w</w:t>
        </w:r>
      </w:ins>
      <w:ins w:id="672" w:author="marcelo" w:date="2023-06-04T17:41:38Z">
        <w:r>
          <w:rPr>
            <w:rFonts w:hint="default"/>
            <w:lang w:val="en-US"/>
          </w:rPr>
          <w:t>e wou</w:t>
        </w:r>
      </w:ins>
      <w:ins w:id="673" w:author="marcelo" w:date="2023-06-04T17:41:39Z">
        <w:r>
          <w:rPr>
            <w:rFonts w:hint="default"/>
            <w:lang w:val="en-US"/>
          </w:rPr>
          <w:t xml:space="preserve">ld </w:t>
        </w:r>
      </w:ins>
      <w:ins w:id="674" w:author="marcelo" w:date="2023-06-04T17:41:41Z">
        <w:r>
          <w:rPr>
            <w:rFonts w:hint="default"/>
            <w:lang w:val="en-US"/>
          </w:rPr>
          <w:t>e</w:t>
        </w:r>
      </w:ins>
      <w:ins w:id="675" w:author="marcelo" w:date="2023-06-04T17:41:42Z">
        <w:r>
          <w:rPr>
            <w:rFonts w:hint="default"/>
            <w:lang w:val="en-US"/>
          </w:rPr>
          <w:t>xpect</w:t>
        </w:r>
      </w:ins>
      <w:ins w:id="676" w:author="marcelo" w:date="2023-06-04T17:41:46Z">
        <w:r>
          <w:rPr>
            <w:rFonts w:hint="default"/>
            <w:lang w:val="en-US"/>
          </w:rPr>
          <w:t xml:space="preserve"> </w:t>
        </w:r>
      </w:ins>
      <w:ins w:id="677" w:author="marcelo" w:date="2023-06-04T17:41:47Z">
        <w:r>
          <w:rPr>
            <w:rFonts w:hint="default"/>
            <w:lang w:val="en-US"/>
          </w:rPr>
          <w:t>high</w:t>
        </w:r>
      </w:ins>
      <w:ins w:id="678" w:author="marcelo" w:date="2023-06-04T17:41:49Z">
        <w:r>
          <w:rPr>
            <w:rFonts w:hint="default"/>
            <w:lang w:val="en-US"/>
          </w:rPr>
          <w:t xml:space="preserve">er </w:t>
        </w:r>
      </w:ins>
      <w:ins w:id="679" w:author="marcelo" w:date="2023-06-04T17:41:50Z">
        <w:r>
          <w:rPr>
            <w:rFonts w:hint="default"/>
            <w:lang w:val="en-US"/>
          </w:rPr>
          <w:t>eff</w:t>
        </w:r>
      </w:ins>
      <w:ins w:id="680" w:author="marcelo" w:date="2023-06-04T17:41:51Z">
        <w:r>
          <w:rPr>
            <w:rFonts w:hint="default"/>
            <w:lang w:val="en-US"/>
          </w:rPr>
          <w:t>i</w:t>
        </w:r>
      </w:ins>
      <w:ins w:id="681" w:author="marcelo" w:date="2023-06-04T17:41:52Z">
        <w:r>
          <w:rPr>
            <w:rFonts w:hint="default"/>
            <w:lang w:val="en-US"/>
          </w:rPr>
          <w:t>cienc</w:t>
        </w:r>
      </w:ins>
      <w:ins w:id="682" w:author="marcelo" w:date="2023-06-04T17:41:53Z">
        <w:r>
          <w:rPr>
            <w:rFonts w:hint="default"/>
            <w:lang w:val="en-US"/>
          </w:rPr>
          <w:t xml:space="preserve">y </w:t>
        </w:r>
      </w:ins>
      <w:ins w:id="683" w:author="marcelo" w:date="2023-06-04T17:41:54Z">
        <w:r>
          <w:rPr>
            <w:rFonts w:hint="default"/>
            <w:lang w:val="en-US"/>
          </w:rPr>
          <w:t xml:space="preserve">in </w:t>
        </w:r>
      </w:ins>
      <w:ins w:id="684" w:author="marcelo" w:date="2023-06-04T17:42:05Z">
        <w:r>
          <w:rPr>
            <w:rFonts w:hint="default"/>
            <w:lang w:val="en-US"/>
          </w:rPr>
          <w:t xml:space="preserve">the </w:t>
        </w:r>
      </w:ins>
      <w:ins w:id="685" w:author="marcelo" w:date="2023-06-04T17:42:06Z">
        <w:r>
          <w:rPr>
            <w:rFonts w:hint="default"/>
            <w:lang w:val="en-US"/>
          </w:rPr>
          <w:t xml:space="preserve">high </w:t>
        </w:r>
      </w:ins>
      <w:ins w:id="686" w:author="marcelo" w:date="2023-06-04T17:42:01Z">
        <w:r>
          <w:rPr>
            <w:rFonts w:hint="default"/>
            <w:lang w:val="en-US"/>
          </w:rPr>
          <w:t>ri</w:t>
        </w:r>
      </w:ins>
      <w:ins w:id="687" w:author="marcelo" w:date="2023-06-04T17:42:02Z">
        <w:r>
          <w:rPr>
            <w:rFonts w:hint="default"/>
            <w:lang w:val="en-US"/>
          </w:rPr>
          <w:t>sk</w:t>
        </w:r>
      </w:ins>
      <w:ins w:id="688" w:author="marcelo" w:date="2023-06-04T17:42:09Z">
        <w:r>
          <w:rPr>
            <w:rFonts w:hint="default"/>
            <w:lang w:val="en-US"/>
          </w:rPr>
          <w:t xml:space="preserve"> pha</w:t>
        </w:r>
      </w:ins>
      <w:ins w:id="689" w:author="marcelo" w:date="2023-06-04T17:42:10Z">
        <w:r>
          <w:rPr>
            <w:rFonts w:hint="default"/>
            <w:lang w:val="en-US"/>
          </w:rPr>
          <w:t>se</w:t>
        </w:r>
      </w:ins>
      <w:ins w:id="690" w:author="marcelo" w:date="2023-06-04T17:45:37Z">
        <w:r>
          <w:rPr>
            <w:rFonts w:hint="default"/>
            <w:lang w:val="en-US"/>
          </w:rPr>
          <w:t xml:space="preserve"> which </w:t>
        </w:r>
      </w:ins>
      <w:ins w:id="691" w:author="marcelo" w:date="2023-06-04T17:45:38Z">
        <w:r>
          <w:rPr>
            <w:rFonts w:hint="default"/>
            <w:lang w:val="en-US"/>
          </w:rPr>
          <w:t>w</w:t>
        </w:r>
      </w:ins>
      <w:ins w:id="692" w:author="marcelo" w:date="2023-06-04T17:45:39Z">
        <w:r>
          <w:rPr>
            <w:rFonts w:hint="default"/>
            <w:lang w:val="en-US"/>
          </w:rPr>
          <w:t xml:space="preserve">as </w:t>
        </w:r>
      </w:ins>
      <w:ins w:id="693" w:author="marcelo" w:date="2023-06-04T17:45:52Z">
        <w:r>
          <w:rPr>
            <w:rFonts w:hint="default"/>
            <w:lang w:val="en-US"/>
          </w:rPr>
          <w:t>alw</w:t>
        </w:r>
      </w:ins>
      <w:ins w:id="694" w:author="marcelo" w:date="2023-06-04T17:45:53Z">
        <w:r>
          <w:rPr>
            <w:rFonts w:hint="default"/>
            <w:lang w:val="en-US"/>
          </w:rPr>
          <w:t>a</w:t>
        </w:r>
      </w:ins>
      <w:ins w:id="695" w:author="marcelo" w:date="2023-06-04T17:45:55Z">
        <w:r>
          <w:rPr>
            <w:rFonts w:hint="default"/>
            <w:lang w:val="en-US"/>
          </w:rPr>
          <w:t xml:space="preserve">ys </w:t>
        </w:r>
      </w:ins>
      <w:ins w:id="696" w:author="marcelo" w:date="2023-06-04T17:45:45Z">
        <w:r>
          <w:rPr>
            <w:rFonts w:hint="default"/>
            <w:lang w:val="en-US"/>
          </w:rPr>
          <w:t>con</w:t>
        </w:r>
      </w:ins>
      <w:ins w:id="697" w:author="marcelo" w:date="2023-06-04T17:45:46Z">
        <w:r>
          <w:rPr>
            <w:rFonts w:hint="default"/>
            <w:lang w:val="en-US"/>
          </w:rPr>
          <w:t>ducte</w:t>
        </w:r>
      </w:ins>
      <w:ins w:id="698" w:author="marcelo" w:date="2023-06-04T17:45:47Z">
        <w:r>
          <w:rPr>
            <w:rFonts w:hint="default"/>
            <w:lang w:val="en-US"/>
          </w:rPr>
          <w:t xml:space="preserve">d </w:t>
        </w:r>
      </w:ins>
      <w:ins w:id="699" w:author="marcelo" w:date="2023-06-04T17:45:48Z">
        <w:r>
          <w:rPr>
            <w:rFonts w:hint="default"/>
            <w:lang w:val="en-US"/>
          </w:rPr>
          <w:t>a</w:t>
        </w:r>
      </w:ins>
      <w:ins w:id="700" w:author="marcelo" w:date="2023-06-04T17:45:56Z">
        <w:r>
          <w:rPr>
            <w:rFonts w:hint="default"/>
            <w:lang w:val="en-US"/>
          </w:rPr>
          <w:t>ft</w:t>
        </w:r>
      </w:ins>
      <w:ins w:id="701" w:author="marcelo" w:date="2023-06-04T17:45:58Z">
        <w:r>
          <w:rPr>
            <w:rFonts w:hint="default"/>
            <w:lang w:val="en-US"/>
          </w:rPr>
          <w:t>er t</w:t>
        </w:r>
      </w:ins>
      <w:ins w:id="702" w:author="marcelo" w:date="2023-06-04T17:45:59Z">
        <w:r>
          <w:rPr>
            <w:rFonts w:hint="default"/>
            <w:lang w:val="en-US"/>
          </w:rPr>
          <w:t>he contro</w:t>
        </w:r>
      </w:ins>
      <w:ins w:id="703" w:author="marcelo" w:date="2023-06-04T17:46:00Z">
        <w:r>
          <w:rPr>
            <w:rFonts w:hint="default"/>
            <w:lang w:val="en-US"/>
          </w:rPr>
          <w:t>l phas</w:t>
        </w:r>
      </w:ins>
      <w:ins w:id="704" w:author="marcelo" w:date="2023-06-04T17:46:01Z">
        <w:r>
          <w:rPr>
            <w:rFonts w:hint="default"/>
            <w:lang w:val="en-US"/>
          </w:rPr>
          <w:t xml:space="preserve">e. </w:t>
        </w:r>
      </w:ins>
      <w:ins w:id="705" w:author="marcelo" w:date="2023-06-04T17:46:02Z">
        <w:r>
          <w:rPr>
            <w:rFonts w:hint="default"/>
            <w:lang w:val="en-US"/>
          </w:rPr>
          <w:t>H</w:t>
        </w:r>
      </w:ins>
      <w:ins w:id="706" w:author="marcelo" w:date="2023-06-04T17:46:03Z">
        <w:r>
          <w:rPr>
            <w:rFonts w:hint="default"/>
            <w:lang w:val="en-US"/>
          </w:rPr>
          <w:t>owever,</w:t>
        </w:r>
      </w:ins>
      <w:ins w:id="707" w:author="marcelo" w:date="2023-06-04T17:46:04Z">
        <w:r>
          <w:rPr>
            <w:rFonts w:hint="default"/>
            <w:lang w:val="en-US"/>
          </w:rPr>
          <w:t xml:space="preserve"> </w:t>
        </w:r>
      </w:ins>
      <w:ins w:id="708" w:author="marcelo" w:date="2023-06-04T17:46:06Z">
        <w:r>
          <w:rPr>
            <w:rFonts w:hint="default"/>
            <w:lang w:val="en-US"/>
          </w:rPr>
          <w:t>this</w:t>
        </w:r>
      </w:ins>
      <w:ins w:id="709" w:author="marcelo" w:date="2023-06-04T17:46:07Z">
        <w:r>
          <w:rPr>
            <w:rFonts w:hint="default"/>
            <w:lang w:val="en-US"/>
          </w:rPr>
          <w:t xml:space="preserve"> </w:t>
        </w:r>
      </w:ins>
      <w:ins w:id="710" w:author="marcelo" w:date="2023-06-04T17:42:24Z">
        <w:r>
          <w:rPr>
            <w:rFonts w:hint="default"/>
            <w:lang w:val="en-US"/>
          </w:rPr>
          <w:t>was</w:t>
        </w:r>
      </w:ins>
      <w:ins w:id="711" w:author="marcelo" w:date="2023-06-04T17:42:25Z">
        <w:r>
          <w:rPr>
            <w:rFonts w:hint="default"/>
            <w:lang w:val="en-US"/>
          </w:rPr>
          <w:t xml:space="preserve"> not the </w:t>
        </w:r>
      </w:ins>
      <w:ins w:id="712" w:author="marcelo" w:date="2023-06-04T17:42:26Z">
        <w:r>
          <w:rPr>
            <w:rFonts w:hint="default"/>
            <w:lang w:val="en-US"/>
          </w:rPr>
          <w:t>case</w:t>
        </w:r>
      </w:ins>
      <w:del w:id="713" w:author="marcelo" w:date="2023-06-04T17:42:20Z">
        <w:r>
          <w:rPr/>
          <w:delText>, and given the fact that experiments with bullet ants were always performed after the control phases, if the fixed sequence of the phases biased the results, we would observe an increase or no difference, instead of decrease in foraging effic</w:delText>
        </w:r>
      </w:del>
      <w:ins w:id="714" w:author="Katarzyna Wojczulanis-Jakubas" w:date="2023-06-02T10:57:00Z">
        <w:del w:id="715" w:author="marcelo" w:date="2023-06-04T17:42:20Z">
          <w:r>
            <w:rPr/>
            <w:delText>i</w:delText>
          </w:r>
        </w:del>
      </w:ins>
      <w:del w:id="716" w:author="marcelo" w:date="2023-06-04T17:42:20Z">
        <w:r>
          <w:rPr/>
          <w:delText>ency</w:delText>
        </w:r>
      </w:del>
      <w:ins w:id="717" w:author="marcelo" w:date="2023-06-04T17:42:32Z">
        <w:r>
          <w:rPr>
            <w:rFonts w:hint="default"/>
            <w:lang w:val="en-US"/>
          </w:rPr>
          <w:t xml:space="preserve"> </w:t>
        </w:r>
      </w:ins>
      <w:del w:id="718" w:author="marcelo" w:date="2023-06-04T17:42:31Z">
        <w:r>
          <w:rPr/>
          <w:delText xml:space="preserve">. Since that did not happen, the results of the experiment are apparently solid </w:delText>
        </w:r>
      </w:del>
      <w:r>
        <w:t>(</w:t>
      </w:r>
      <w:del w:id="719" w:author="Katarzyna Wojczulanis-Jakubas" w:date="2023-06-02T18:27:00Z">
        <w:r>
          <w:rPr/>
          <w:delText>S</w:delText>
        </w:r>
      </w:del>
      <w:ins w:id="720" w:author="Katarzyna Wojczulanis-Jakubas" w:date="2023-06-02T18:27:00Z">
        <w:r>
          <w:rPr/>
          <w:t>Supplementary</w:t>
        </w:r>
      </w:ins>
      <w:ins w:id="721" w:author="Katarzyna Wojczulanis-Jakubas" w:date="2023-06-02T18:26:00Z">
        <w:r>
          <w:rPr/>
          <w:t xml:space="preserve"> </w:t>
        </w:r>
      </w:ins>
      <w:r>
        <w:t>O</w:t>
      </w:r>
      <w:ins w:id="722" w:author="Katarzyna Wojczulanis-Jakubas" w:date="2023-06-02T18:26:00Z">
        <w:r>
          <w:rPr/>
          <w:t xml:space="preserve">nline </w:t>
        </w:r>
      </w:ins>
      <w:r>
        <w:t>M</w:t>
      </w:r>
      <w:ins w:id="723" w:author="Katarzyna Wojczulanis-Jakubas" w:date="2023-06-02T18:26:00Z">
        <w:r>
          <w:rPr/>
          <w:t>aterials:</w:t>
        </w:r>
      </w:ins>
      <w:del w:id="724" w:author="Katarzyna Wojczulanis-Jakubas" w:date="2023-06-02T18:26:00Z">
        <w:r>
          <w:rPr/>
          <w:delText>,</w:delText>
        </w:r>
      </w:del>
      <w:r>
        <w:t xml:space="preserve"> Fig. S1 and S2). Consequently, we treated all the visits of particu</w:t>
      </w:r>
      <w:ins w:id="725" w:author="Katarzyna Wojczulanis-Jakubas" w:date="2023-06-02T10:57:00Z">
        <w:r>
          <w:rPr/>
          <w:t>l</w:t>
        </w:r>
      </w:ins>
      <w:r>
        <w:t xml:space="preserve">ar individuals as independent data points but obviously controlling for their identity in further analyses. </w:t>
      </w:r>
    </w:p>
    <w:p>
      <w:pPr>
        <w:pStyle w:val="45"/>
        <w:spacing w:before="240"/>
      </w:pPr>
      <w:r>
        <w:t>2.</w:t>
      </w:r>
      <w:ins w:id="726" w:author="Katarzyna Wojczulanis-Jakubas" w:date="2023-06-02T18:36:00Z">
        <w:r>
          <w:rPr/>
          <w:t>2</w:t>
        </w:r>
      </w:ins>
      <w:del w:id="727" w:author="Katarzyna Wojczulanis-Jakubas" w:date="2023-06-02T18:36:00Z">
        <w:r>
          <w:rPr/>
          <w:delText>3</w:delText>
        </w:r>
      </w:del>
      <w:r>
        <w:t>. Videos analysis</w:t>
      </w:r>
    </w:p>
    <w:p>
      <w:pPr>
        <w:pStyle w:val="47"/>
      </w:pPr>
      <w:r>
        <w:t>We screened the video recordings with VLC software (www.videolan.org), to locate and cut out video fragments with foraging visits of focal birds. Events of two or more individuals (Long-billed Hermits or a different species) visiting the feeders at the same time were uncommon and were excluded from analysis as interactions disrupted their regular foraging b</w:t>
      </w:r>
      <w:del w:id="728" w:author="marcelo" w:date="2023-06-04T17:12:48Z">
        <w:r>
          <w:rPr/>
          <w:delText>ehaviour</w:delText>
        </w:r>
      </w:del>
      <w:ins w:id="729" w:author="marcelo" w:date="2023-06-04T17:12:48Z">
        <w:r>
          <w:rPr>
            <w:lang w:val="en-US"/>
          </w:rPr>
          <w:t>ehavior</w:t>
        </w:r>
      </w:ins>
      <w:r>
        <w:t>. A foraging visit was considered whenever a bird inserted the bill into a feeder at least once. For each bird’s visit we established key time-points (</w:t>
      </w:r>
      <w:del w:id="730" w:author="Katarzyna Wojczulanis-Jakubas" w:date="2023-06-02T18:28:00Z">
        <w:r>
          <w:rPr/>
          <w:delText xml:space="preserve">white and </w:delText>
        </w:r>
      </w:del>
      <w:r>
        <w:t xml:space="preserve">black circles on Fig. 1), with 0.1 seconds precision, using Cowlog software </w:t>
      </w:r>
      <w:r>
        <w:fldChar w:fldCharType="begin" w:fldLock="1"/>
      </w:r>
      <w:r>
        <w:instrText xml:space="preserve">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[38]","plainTextFormattedCitation":"[38]","previouslyFormattedCitation":"[38]"},"properties":{"noteIndex":0},"schema":"https://github.com/citation-style-language/schema/raw/master/csl-citation.json"}</w:instrText>
      </w:r>
      <w:r>
        <w:fldChar w:fldCharType="separate"/>
      </w:r>
      <w:r>
        <w:t>[38]</w:t>
      </w:r>
      <w:r>
        <w:fldChar w:fldCharType="end"/>
      </w:r>
      <w:r>
        <w:t xml:space="preserve">. Based on these time-points we calculated the duration of latency to forage, defined as the interval between appearance in the feeder area (when started to hover in front of the feeder in a distance of </w:t>
      </w:r>
      <w:ins w:id="731" w:author="Katarzyna Wojczulanis-Jakubas" w:date="2023-06-02T18:29:00Z">
        <w:r>
          <w:rPr/>
          <w:t>around</w:t>
        </w:r>
      </w:ins>
      <w:del w:id="732" w:author="Katarzyna Wojczulanis-Jakubas" w:date="2023-06-02T18:29:00Z">
        <w:r>
          <w:rPr/>
          <w:delText>ca</w:delText>
        </w:r>
      </w:del>
      <w:r>
        <w:t xml:space="preserve"> 0.5 m) and the onset of foraging (time from </w:t>
      </w:r>
      <w:r>
        <w:rPr>
          <w:i/>
        </w:rPr>
        <w:t>a</w:t>
      </w:r>
      <w:r>
        <w:t xml:space="preserve"> to </w:t>
      </w:r>
      <w:r>
        <w:rPr>
          <w:i/>
        </w:rPr>
        <w:t>b</w:t>
      </w:r>
      <w:r>
        <w:t xml:space="preserve"> on Fig. 1); </w:t>
      </w:r>
      <w:ins w:id="733" w:author="marcelo" w:date="2023-06-04T17:47:19Z">
        <w:r>
          <w:rPr>
            <w:rFonts w:hint="default"/>
            <w:lang w:val="en-US"/>
          </w:rPr>
          <w:t>th</w:t>
        </w:r>
      </w:ins>
      <w:ins w:id="734" w:author="marcelo" w:date="2023-06-04T17:47:20Z">
        <w:r>
          <w:rPr>
            <w:rFonts w:hint="default"/>
            <w:lang w:val="en-US"/>
          </w:rPr>
          <w:t xml:space="preserve">e </w:t>
        </w:r>
      </w:ins>
      <w:r>
        <w:t xml:space="preserve">duration of feeding interval/s (time from </w:t>
      </w:r>
      <w:r>
        <w:rPr>
          <w:i/>
        </w:rPr>
        <w:t>b</w:t>
      </w:r>
      <w:r>
        <w:t xml:space="preserve"> to </w:t>
      </w:r>
      <w:r>
        <w:rPr>
          <w:i/>
        </w:rPr>
        <w:t>c</w:t>
      </w:r>
      <w:r>
        <w:t xml:space="preserve"> on Fig. 1; on average 4.9 events, with a range of 1-26); duration of feeding break/s (time from </w:t>
      </w:r>
      <w:r>
        <w:rPr>
          <w:i/>
        </w:rPr>
        <w:t>c</w:t>
      </w:r>
      <w:r>
        <w:t xml:space="preserve"> to </w:t>
      </w:r>
      <w:r>
        <w:rPr>
          <w:i/>
        </w:rPr>
        <w:t>d</w:t>
      </w:r>
      <w:r>
        <w:t xml:space="preserve"> on Fig. 1);</w:t>
      </w:r>
      <w:ins w:id="735" w:author="marcelo" w:date="2023-06-04T17:47:26Z">
        <w:r>
          <w:rPr>
            <w:rFonts w:hint="default"/>
            <w:lang w:val="en-US"/>
          </w:rPr>
          <w:t xml:space="preserve"> the</w:t>
        </w:r>
      </w:ins>
      <w:r>
        <w:t xml:space="preserve"> duration of total foraging (time from </w:t>
      </w:r>
      <w:r>
        <w:rPr>
          <w:i/>
        </w:rPr>
        <w:t>b</w:t>
      </w:r>
      <w:r>
        <w:t xml:space="preserve"> to </w:t>
      </w:r>
      <w:ins w:id="736" w:author="Katarzyna Wojczulanis-Jakubas" w:date="2023-06-02T18:29:00Z">
        <w:r>
          <w:rPr>
            <w:i/>
          </w:rPr>
          <w:t>g</w:t>
        </w:r>
      </w:ins>
      <w:del w:id="737" w:author="Katarzyna Wojczulanis-Jakubas" w:date="2023-06-02T18:29:00Z">
        <w:r>
          <w:rPr>
            <w:i/>
          </w:rPr>
          <w:delText>e</w:delText>
        </w:r>
      </w:del>
      <w:r>
        <w:t xml:space="preserve">, Fig. 1) and </w:t>
      </w:r>
      <w:ins w:id="738" w:author="marcelo" w:date="2023-06-04T17:47:30Z">
        <w:r>
          <w:rPr>
            <w:rFonts w:hint="default"/>
            <w:lang w:val="en-US"/>
          </w:rPr>
          <w:t xml:space="preserve">the </w:t>
        </w:r>
      </w:ins>
      <w:r>
        <w:t xml:space="preserve">duration of total foraging visit (time from </w:t>
      </w:r>
      <w:r>
        <w:rPr>
          <w:i/>
        </w:rPr>
        <w:t>a</w:t>
      </w:r>
      <w:r>
        <w:t xml:space="preserve"> to </w:t>
      </w:r>
      <w:ins w:id="739" w:author="Katarzyna Wojczulanis-Jakubas" w:date="2023-06-02T18:29:00Z">
        <w:r>
          <w:rPr>
            <w:i/>
          </w:rPr>
          <w:t>g</w:t>
        </w:r>
      </w:ins>
      <w:del w:id="740" w:author="Katarzyna Wojczulanis-Jakubas" w:date="2023-06-02T18:29:00Z">
        <w:r>
          <w:rPr>
            <w:i/>
          </w:rPr>
          <w:delText>e</w:delText>
        </w:r>
      </w:del>
      <w:r>
        <w:t xml:space="preserve"> on Fig. 1). For each visit we also noted which and how many times each of the three feeders were used by the focal bird. </w:t>
      </w:r>
      <w:r>
        <w:tab/>
      </w:r>
    </w:p>
    <w:p>
      <w:pPr>
        <w:pStyle w:val="47"/>
      </w:pPr>
      <w:r>
        <w:t>To quantify bird movements around the feeders, we took advantage of the line-arrangement of the feeders that greatly restricted birds activity into two axis. That simplified further analyses, as operating in two-dimensional space we could establish Cartesian coordinates of a bird position for each video frame using the  software Tracker version 5.1.5 (physlets.org/tracker). Based on those coordinates we calculated distances between each two bird’s positions using Pythagorean theorem.</w:t>
      </w:r>
    </w:p>
    <w:p>
      <w:pPr>
        <w:pStyle w:val="45"/>
        <w:spacing w:before="240"/>
      </w:pPr>
      <w:r>
        <w:t>2.</w:t>
      </w:r>
      <w:ins w:id="741" w:author="Katarzyna Wojczulanis-Jakubas" w:date="2023-06-02T18:36:00Z">
        <w:r>
          <w:rPr/>
          <w:t>3</w:t>
        </w:r>
      </w:ins>
      <w:del w:id="742" w:author="Katarzyna Wojczulanis-Jakubas" w:date="2023-06-02T18:36:00Z">
        <w:r>
          <w:rPr/>
          <w:delText>4</w:delText>
        </w:r>
      </w:del>
      <w:r>
        <w:t xml:space="preserve">. Parameters </w:t>
      </w:r>
    </w:p>
    <w:p>
      <w:pPr>
        <w:pStyle w:val="47"/>
      </w:pPr>
      <w:r>
        <w:t xml:space="preserve">We calculated </w:t>
      </w:r>
      <w:r>
        <w:rPr>
          <w:bCs/>
        </w:rPr>
        <w:t xml:space="preserve">foraging efficiency </w:t>
      </w:r>
      <w:r>
        <w:t xml:space="preserve">as the ratio of the total duration of foraging (sum of the duration of all feeding intervals) to the total duration of the foraging visit. To characterize foraging strategies we measured three </w:t>
      </w:r>
      <w:del w:id="743" w:author="Katarzyna Wojczulanis-Jakubas" w:date="2023-06-02T18:30:00Z">
        <w:r>
          <w:rPr/>
          <w:delText>behavioural</w:delText>
        </w:r>
      </w:del>
      <w:ins w:id="744" w:author="Katarzyna Wojczulanis-Jakubas" w:date="2023-06-02T18:30:00Z">
        <w:r>
          <w:rPr/>
          <w:t>behavioral</w:t>
        </w:r>
      </w:ins>
      <w:r>
        <w:t xml:space="preserve"> features that have been linked to </w:t>
      </w:r>
      <w:del w:id="745" w:author="Katarzyna Wojczulanis-Jakubas" w:date="2023-06-02T11:29:00Z">
        <w:r>
          <w:rPr/>
          <w:delText>intrisic</w:delText>
        </w:r>
      </w:del>
      <w:ins w:id="746" w:author="Katarzyna Wojczulanis-Jakubas" w:date="2023-06-02T11:29:00Z">
        <w:r>
          <w:rPr/>
          <w:t>intrinsic</w:t>
        </w:r>
      </w:ins>
      <w:r>
        <w:t xml:space="preserve"> individual characteristics in other species and</w:t>
      </w:r>
      <w:ins w:id="747" w:author="marcelo" w:date="2023-06-04T17:48:26Z">
        <w:r>
          <w:rPr>
            <w:rFonts w:hint="default"/>
            <w:lang w:val="en-US"/>
          </w:rPr>
          <w:t xml:space="preserve"> </w:t>
        </w:r>
      </w:ins>
      <w:ins w:id="748" w:author="marcelo" w:date="2023-06-04T17:48:28Z">
        <w:r>
          <w:rPr>
            <w:rFonts w:hint="default"/>
            <w:lang w:val="en-US"/>
          </w:rPr>
          <w:t>have</w:t>
        </w:r>
      </w:ins>
      <w:ins w:id="749" w:author="marcelo" w:date="2023-06-04T17:48:29Z">
        <w:r>
          <w:rPr>
            <w:rFonts w:hint="default"/>
            <w:lang w:val="en-US"/>
          </w:rPr>
          <w:t xml:space="preserve"> been</w:t>
        </w:r>
      </w:ins>
      <w:r>
        <w:t xml:space="preserve"> shown to affect foraging: exploration, risk</w:t>
      </w:r>
      <w:ins w:id="750" w:author="Katarzyna Wojczulanis-Jakubas" w:date="2023-06-02T18:31:00Z">
        <w:r>
          <w:rPr/>
          <w:t xml:space="preserve"> </w:t>
        </w:r>
      </w:ins>
      <w:del w:id="751" w:author="Katarzyna Wojczulanis-Jakubas" w:date="2023-06-02T18:31:00Z">
        <w:r>
          <w:rPr/>
          <w:delText>-</w:delText>
        </w:r>
      </w:del>
      <w:r>
        <w:t xml:space="preserve">avoidance and arousal </w:t>
      </w:r>
      <w:r>
        <w:fldChar w:fldCharType="begin" w:fldLock="1"/>
      </w:r>
      <w:r>
        <w:instrText xml:space="preserve">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[1,18,19,36,37]","plainTextFormattedCitation":"[1,18,19,36,37]","previouslyFormattedCitation":"[1,18,19,36,37]"},"properties":{"noteIndex":0},"schema":"https://github.com/citation-style-language/schema/raw/master/csl-citation.json"}</w:instrText>
      </w:r>
      <w:r>
        <w:fldChar w:fldCharType="separate"/>
      </w:r>
      <w:r>
        <w:t>[1,18,19,36,37]</w:t>
      </w:r>
      <w:r>
        <w:fldChar w:fldCharType="end"/>
      </w:r>
      <w:r>
        <w:t xml:space="preserve">. As a proxy for </w:t>
      </w:r>
      <w:r>
        <w:rPr>
          <w:b/>
        </w:rPr>
        <w:t>exploration</w:t>
      </w:r>
      <w:r>
        <w:t xml:space="preserve"> we utilized the rate of visited feeder; the number of feeders divided by the total duration of the visit</w:t>
      </w:r>
      <w:ins w:id="752" w:author="Katarzyna Wojczulanis-Jakubas" w:date="2023-06-02T18:31:00Z">
        <w:r>
          <w:rPr/>
          <w:t>,</w:t>
        </w:r>
      </w:ins>
      <w:r>
        <w:t xml:space="preserve"> as </w:t>
      </w:r>
      <w:ins w:id="753" w:author="Katarzyna Wojczulanis-Jakubas" w:date="2023-06-02T18:32:00Z">
        <w:r>
          <w:rPr/>
          <w:t xml:space="preserve">the absolute </w:t>
        </w:r>
      </w:ins>
      <w:ins w:id="754" w:author="Katarzyna Wojczulanis-Jakubas" w:date="2023-06-02T18:31:00Z">
        <w:r>
          <w:rPr/>
          <w:t xml:space="preserve">number of feeder changes </w:t>
        </w:r>
      </w:ins>
      <w:del w:id="755" w:author="Katarzyna Wojczulanis-Jakubas" w:date="2023-06-02T18:32:00Z">
        <w:r>
          <w:rPr/>
          <w:delText xml:space="preserve">visits to new feeders are </w:delText>
        </w:r>
      </w:del>
      <w:ins w:id="756" w:author="Katarzyna Wojczulanis-Jakubas" w:date="2023-06-02T18:32:00Z">
        <w:r>
          <w:rPr/>
          <w:t xml:space="preserve">is </w:t>
        </w:r>
      </w:ins>
      <w:r>
        <w:t xml:space="preserve">likely to be a function of time spend at the feeders. As a proxy for </w:t>
      </w:r>
      <w:r>
        <w:rPr>
          <w:b/>
        </w:rPr>
        <w:t>risk</w:t>
      </w:r>
      <w:ins w:id="757" w:author="Katarzyna Wojczulanis-Jakubas" w:date="2023-06-02T18:32:00Z">
        <w:r>
          <w:rPr>
            <w:b/>
          </w:rPr>
          <w:t xml:space="preserve"> </w:t>
        </w:r>
      </w:ins>
      <w:del w:id="758" w:author="Katarzyna Wojczulanis-Jakubas" w:date="2023-06-02T18:32:00Z">
        <w:r>
          <w:rPr>
            <w:b/>
          </w:rPr>
          <w:delText>-</w:delText>
        </w:r>
      </w:del>
      <w:r>
        <w:rPr>
          <w:b/>
        </w:rPr>
        <w:t xml:space="preserve">avoidance </w:t>
      </w:r>
      <w:r>
        <w:t>we used latency to start to forage</w:t>
      </w:r>
      <w:ins w:id="759" w:author="Katarzyna Wojczulanis-Jakubas" w:date="2023-06-02T18:32:00Z">
        <w:r>
          <w:rPr/>
          <w:t xml:space="preserve"> (the very </w:t>
        </w:r>
      </w:ins>
      <w:ins w:id="760" w:author="Katarzyna Wojczulanis-Jakubas" w:date="2023-06-02T18:33:00Z">
        <w:r>
          <w:rPr/>
          <w:t>first use of the feeder during the visit);</w:t>
        </w:r>
      </w:ins>
      <w:del w:id="761" w:author="Katarzyna Wojczulanis-Jakubas" w:date="2023-06-02T18:33:00Z">
        <w:r>
          <w:rPr/>
          <w:delText>,</w:delText>
        </w:r>
      </w:del>
      <w:r>
        <w:t xml:space="preserve"> as defined above (time from </w:t>
      </w:r>
      <w:r>
        <w:rPr>
          <w:i/>
        </w:rPr>
        <w:t>a</w:t>
      </w:r>
      <w:r>
        <w:t xml:space="preserve"> to </w:t>
      </w:r>
      <w:r>
        <w:rPr>
          <w:i/>
        </w:rPr>
        <w:t>b</w:t>
      </w:r>
      <w:r>
        <w:t xml:space="preserve"> on Fig. 1). For both parameters, the higher the value, the stronger was the exhibited behavio</w:t>
      </w:r>
      <w:del w:id="762" w:author="Katarzyna Wojczulanis-Jakubas" w:date="2023-06-02T18:33:00Z">
        <w:r>
          <w:rPr/>
          <w:delText>u</w:delText>
        </w:r>
      </w:del>
      <w:r>
        <w:t xml:space="preserve">r. As </w:t>
      </w:r>
      <w:r>
        <w:rPr>
          <w:b/>
        </w:rPr>
        <w:t>arousal</w:t>
      </w:r>
      <w:r>
        <w:t xml:space="preserve"> we considered the coefficient of variance in spatial distances covered by an individual during the whole foraging visit, divided by the number of visited feeders. </w:t>
      </w:r>
      <w:del w:id="763" w:author="Katarzyna Wojczulanis-Jakubas" w:date="2023-06-02T18:34:00Z">
        <w:r>
          <w:rPr/>
          <w:delText xml:space="preserve">Therefore, it represents the mean distance covered while visiting a feeder. </w:delText>
        </w:r>
      </w:del>
      <w:ins w:id="764" w:author="Katarzyna Wojczulanis-Jakubas" w:date="2023-06-02T18:34:00Z">
        <w:r>
          <w:rPr/>
          <w:t xml:space="preserve">Birds changing the position frequently </w:t>
        </w:r>
      </w:ins>
      <w:ins w:id="765" w:author="Katarzyna Wojczulanis-Jakubas" w:date="2023-06-02T18:35:00Z">
        <w:r>
          <w:rPr/>
          <w:t xml:space="preserve">(of high value of the coefficient) </w:t>
        </w:r>
      </w:ins>
      <w:ins w:id="766" w:author="Katarzyna Wojczulanis-Jakubas" w:date="2023-06-02T18:34:00Z">
        <w:r>
          <w:rPr/>
          <w:t>were assumed t</w:t>
        </w:r>
      </w:ins>
      <w:ins w:id="767" w:author="Katarzyna Wojczulanis-Jakubas" w:date="2023-06-02T18:35:00Z">
        <w:r>
          <w:rPr/>
          <w:t>o exhibit higher arousal</w:t>
        </w:r>
      </w:ins>
      <w:del w:id="768" w:author="Katarzyna Wojczulanis-Jakubas" w:date="2023-06-02T18:35:00Z">
        <w:r>
          <w:rPr/>
          <w:delText>Higher distances were related to the higher arousal</w:delText>
        </w:r>
      </w:del>
      <w:r>
        <w:t xml:space="preserve">. </w:t>
      </w:r>
    </w:p>
    <w:p>
      <w:pPr>
        <w:pStyle w:val="45"/>
        <w:spacing w:before="240"/>
      </w:pPr>
      <w:r>
        <w:t>2.</w:t>
      </w:r>
      <w:ins w:id="769" w:author="Katarzyna Wojczulanis-Jakubas" w:date="2023-06-02T18:37:00Z">
        <w:r>
          <w:rPr/>
          <w:t>4</w:t>
        </w:r>
      </w:ins>
      <w:del w:id="770" w:author="Katarzyna Wojczulanis-Jakubas" w:date="2023-06-02T18:37:00Z">
        <w:r>
          <w:rPr/>
          <w:delText>5</w:delText>
        </w:r>
      </w:del>
      <w:r>
        <w:t>. Data analysis</w:t>
      </w:r>
    </w:p>
    <w:p>
      <w:pPr>
        <w:pStyle w:val="47"/>
      </w:pPr>
      <w:r>
        <w:t xml:space="preserve">All the analyses were performed in R </w:t>
      </w:r>
      <w:r>
        <w:fldChar w:fldCharType="begin" w:fldLock="1"/>
      </w:r>
      <w:r>
        <w:instrText xml:space="preserve">ADDIN CSL_CITATION {"citationItems":[{"id":"ITEM-1","itemData":{"author":[{"dropping-particle":"","family":"R Core Team","given":"","non-dropping-particle":"","parse-names":false,"suffix":""}],"id":"ITEM-1","issued":{"date-parts":[["2019"]]},"publisher":"Foundation for Statistical Computing","publisher-place":"Vienna, Austria","title":"R: A language and environment for statistical computing. R","type":"article"},"uris":["http://www.mendeley.com/documents/?uuid=9bc52c59-adc1-49b9-9cbf-86e6a209f6cf"]}],"mendeley":{"formattedCitation":"[39]","plainTextFormattedCitation":"[39]","previouslyFormattedCitation":"[39]"},"properties":{"noteIndex":0},"schema":"https://github.com/citation-style-language/schema/raw/master/csl-citation.json"}</w:instrText>
      </w:r>
      <w:r>
        <w:fldChar w:fldCharType="separate"/>
      </w:r>
      <w:r>
        <w:t>[39]</w:t>
      </w:r>
      <w:r>
        <w:fldChar w:fldCharType="end"/>
      </w:r>
      <w:r>
        <w:t>. Since all parameters had skewed distribution, we log-transformed them prior to analyses (</w:t>
      </w:r>
      <w:del w:id="771" w:author="Katarzyna Wojczulanis-Jakubas" w:date="2023-06-02T19:03:00Z">
        <w:r>
          <w:rPr/>
          <w:delText>S</w:delText>
        </w:r>
      </w:del>
      <w:ins w:id="772" w:author="Katarzyna Wojczulanis-Jakubas" w:date="2023-06-02T19:03:00Z">
        <w:r>
          <w:rPr/>
          <w:t>Supplementary</w:t>
        </w:r>
      </w:ins>
      <w:ins w:id="773" w:author="Katarzyna Wojczulanis-Jakubas" w:date="2023-06-02T18:37:00Z">
        <w:r>
          <w:rPr/>
          <w:t xml:space="preserve"> Online Materials</w:t>
        </w:r>
      </w:ins>
      <w:del w:id="774" w:author="Katarzyna Wojczulanis-Jakubas" w:date="2023-06-02T18:37:00Z">
        <w:r>
          <w:rPr/>
          <w:delText xml:space="preserve">OM, </w:delText>
        </w:r>
      </w:del>
      <w:ins w:id="775" w:author="Katarzyna Wojczulanis-Jakubas" w:date="2023-06-02T18:37:00Z">
        <w:r>
          <w:rPr/>
          <w:t xml:space="preserve">: </w:t>
        </w:r>
      </w:ins>
      <w:r>
        <w:t>Fig. S2). To examine how consistent birds are in their behavio</w:t>
      </w:r>
      <w:del w:id="776" w:author="Katarzyna Wojczulanis-Jakubas" w:date="2023-06-02T18:37:00Z">
        <w:r>
          <w:rPr/>
          <w:delText>u</w:delText>
        </w:r>
      </w:del>
      <w:r>
        <w:t xml:space="preserve">r during the foraging, we estimated the repeatability of </w:t>
      </w:r>
      <w:ins w:id="777" w:author="Katarzyna Wojczulanis-Jakubas" w:date="2023-06-02T18:38:00Z">
        <w:r>
          <w:rPr/>
          <w:t>all the examined parameters (</w:t>
        </w:r>
      </w:ins>
      <w:r>
        <w:t>foraging efficiency, exploration, risk</w:t>
      </w:r>
      <w:ins w:id="778" w:author="Katarzyna Wojczulanis-Jakubas" w:date="2023-06-02T18:37:00Z">
        <w:r>
          <w:rPr/>
          <w:t xml:space="preserve"> </w:t>
        </w:r>
      </w:ins>
      <w:del w:id="779" w:author="Katarzyna Wojczulanis-Jakubas" w:date="2023-06-02T18:37:00Z">
        <w:r>
          <w:rPr/>
          <w:delText>-</w:delText>
        </w:r>
      </w:del>
      <w:r>
        <w:t>avoidance, and arousal</w:t>
      </w:r>
      <w:ins w:id="780" w:author="Katarzyna Wojczulanis-Jakubas" w:date="2023-06-02T18:38:00Z">
        <w:r>
          <w:rPr/>
          <w:t>)</w:t>
        </w:r>
      </w:ins>
      <w:r>
        <w:t xml:space="preserve"> using </w:t>
      </w:r>
      <w:ins w:id="781" w:author="marcelo" w:date="2023-06-04T17:49:45Z">
        <w:r>
          <w:rPr>
            <w:rFonts w:hint="default"/>
            <w:lang w:val="en-US"/>
          </w:rPr>
          <w:t xml:space="preserve">the </w:t>
        </w:r>
      </w:ins>
      <w:r>
        <w:rPr>
          <w:i/>
        </w:rPr>
        <w:t>rptR</w:t>
      </w:r>
      <w:r>
        <w:t xml:space="preserve"> package </w:t>
      </w:r>
      <w:r>
        <w:fldChar w:fldCharType="begin" w:fldLock="1"/>
      </w:r>
      <w:r>
        <w:instrText xml:space="preserve">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[40]","plainTextFormattedCitation":"[40]","previouslyFormattedCitation":"[40]"},"properties":{"noteIndex":0},"schema":"https://github.com/citation-style-language/schema/raw/master/csl-citation.json"}</w:instrText>
      </w:r>
      <w:r>
        <w:fldChar w:fldCharType="separate"/>
      </w:r>
      <w:r>
        <w:t>[40]</w:t>
      </w:r>
      <w:r>
        <w:fldChar w:fldCharType="end"/>
      </w:r>
      <w:r>
        <w:t xml:space="preserve">. </w:t>
      </w:r>
      <w:del w:id="782" w:author="marcelo" w:date="2023-06-04T17:49:52Z">
        <w:r>
          <w:rPr>
            <w:rFonts w:hint="default"/>
            <w:lang w:val="en-US"/>
          </w:rPr>
          <w:delText>For that</w:delText>
        </w:r>
      </w:del>
      <w:ins w:id="783" w:author="marcelo" w:date="2023-06-04T17:49:52Z">
        <w:r>
          <w:rPr>
            <w:rFonts w:hint="default"/>
            <w:lang w:val="en-US"/>
          </w:rPr>
          <w:t>T</w:t>
        </w:r>
      </w:ins>
      <w:ins w:id="784" w:author="marcelo" w:date="2023-06-04T17:49:54Z">
        <w:r>
          <w:rPr>
            <w:rFonts w:hint="default"/>
            <w:lang w:val="en-US"/>
          </w:rPr>
          <w:t xml:space="preserve">o do </w:t>
        </w:r>
      </w:ins>
      <w:ins w:id="785" w:author="marcelo" w:date="2023-06-04T17:49:55Z">
        <w:r>
          <w:rPr>
            <w:rFonts w:hint="default"/>
            <w:lang w:val="en-US"/>
          </w:rPr>
          <w:t>this</w:t>
        </w:r>
      </w:ins>
      <w:r>
        <w:t xml:space="preserve"> we used </w:t>
      </w:r>
      <w:del w:id="786" w:author="Katarzyna Wojczulanis-Jakubas" w:date="2023-06-02T18:38:00Z">
        <w:r>
          <w:rPr/>
          <w:delText>behavioural</w:delText>
        </w:r>
      </w:del>
      <w:ins w:id="787" w:author="Katarzyna Wojczulanis-Jakubas" w:date="2023-06-02T18:38:00Z">
        <w:r>
          <w:rPr/>
          <w:t>behavioral</w:t>
        </w:r>
      </w:ins>
      <w:r>
        <w:t xml:space="preserve"> features measured during the low risk (control) treatment only, which represented undisturbed conditions</w:t>
      </w:r>
      <w:ins w:id="788" w:author="Katarzyna Wojczulanis-Jakubas" w:date="2023-06-02T18:38:00Z">
        <w:r>
          <w:rPr/>
          <w:t>,</w:t>
        </w:r>
      </w:ins>
      <w:r>
        <w:t xml:space="preserve"> and for which we recorded multiple visits per individual. </w:t>
      </w:r>
      <w:del w:id="789" w:author="marcelo" w:date="2023-06-04T17:50:35Z">
        <w:r>
          <w:rPr>
            <w:rFonts w:hint="default"/>
            <w:lang w:val="en-US"/>
          </w:rPr>
          <w:delText xml:space="preserve">While fitting the </w:delText>
        </w:r>
      </w:del>
      <w:ins w:id="790" w:author="marcelo" w:date="2023-06-04T17:50:37Z">
        <w:r>
          <w:rPr>
            <w:rFonts w:hint="default"/>
            <w:lang w:val="en-US"/>
          </w:rPr>
          <w:t>Wh</w:t>
        </w:r>
      </w:ins>
      <w:ins w:id="791" w:author="marcelo" w:date="2023-06-04T17:50:38Z">
        <w:r>
          <w:rPr>
            <w:rFonts w:hint="default"/>
            <w:lang w:val="en-US"/>
          </w:rPr>
          <w:t xml:space="preserve">en </w:t>
        </w:r>
      </w:ins>
      <w:ins w:id="792" w:author="marcelo" w:date="2023-06-04T17:50:39Z">
        <w:r>
          <w:rPr>
            <w:rFonts w:hint="default"/>
            <w:lang w:val="en-US"/>
          </w:rPr>
          <w:t>estimati</w:t>
        </w:r>
      </w:ins>
      <w:ins w:id="793" w:author="marcelo" w:date="2023-06-04T17:50:40Z">
        <w:r>
          <w:rPr>
            <w:rFonts w:hint="default"/>
            <w:lang w:val="en-US"/>
          </w:rPr>
          <w:t xml:space="preserve">ng </w:t>
        </w:r>
      </w:ins>
      <w:r>
        <w:t>repeatability</w:t>
      </w:r>
      <w:del w:id="794" w:author="marcelo" w:date="2023-06-04T17:50:41Z">
        <w:r>
          <w:rPr/>
          <w:delText xml:space="preserve"> model</w:delText>
        </w:r>
      </w:del>
      <w:r>
        <w:t xml:space="preserve">, we considered </w:t>
      </w:r>
      <w:del w:id="795" w:author="marcelo" w:date="2023-06-04T17:50:50Z">
        <w:r>
          <w:rPr>
            <w:rFonts w:hint="default"/>
            <w:lang w:val="en-US"/>
          </w:rPr>
          <w:delText>given behavioural</w:delText>
        </w:r>
      </w:del>
      <w:ins w:id="796" w:author="Katarzyna Wojczulanis-Jakubas" w:date="2023-06-02T18:38:00Z">
        <w:del w:id="797" w:author="marcelo" w:date="2023-06-04T17:50:50Z">
          <w:r>
            <w:rPr>
              <w:rFonts w:hint="default"/>
              <w:lang w:val="en-US"/>
            </w:rPr>
            <w:delText>behavioral</w:delText>
          </w:r>
        </w:del>
      </w:ins>
      <w:ins w:id="798" w:author="marcelo" w:date="2023-06-04T17:50:50Z">
        <w:r>
          <w:rPr>
            <w:rFonts w:hint="default"/>
            <w:lang w:val="en-US"/>
          </w:rPr>
          <w:t>be</w:t>
        </w:r>
      </w:ins>
      <w:ins w:id="799" w:author="marcelo" w:date="2023-06-04T17:50:51Z">
        <w:r>
          <w:rPr>
            <w:rFonts w:hint="default"/>
            <w:lang w:val="en-US"/>
          </w:rPr>
          <w:t>havio</w:t>
        </w:r>
      </w:ins>
      <w:ins w:id="800" w:author="marcelo" w:date="2023-06-04T17:50:52Z">
        <w:r>
          <w:rPr>
            <w:rFonts w:hint="default"/>
            <w:lang w:val="en-US"/>
          </w:rPr>
          <w:t>ral tr</w:t>
        </w:r>
      </w:ins>
      <w:ins w:id="801" w:author="marcelo" w:date="2023-06-04T17:50:53Z">
        <w:r>
          <w:rPr>
            <w:rFonts w:hint="default"/>
            <w:lang w:val="en-US"/>
          </w:rPr>
          <w:t xml:space="preserve">aits </w:t>
        </w:r>
      </w:ins>
      <w:ins w:id="802" w:author="marcelo" w:date="2023-06-04T17:50:54Z">
        <w:r>
          <w:rPr>
            <w:rFonts w:hint="default"/>
            <w:lang w:val="en-US"/>
          </w:rPr>
          <w:t xml:space="preserve">as </w:t>
        </w:r>
      </w:ins>
      <w:del w:id="803" w:author="marcelo" w:date="2023-06-04T17:50:59Z">
        <w:r>
          <w:rPr>
            <w:rFonts w:hint="default"/>
            <w:lang w:val="en-US"/>
          </w:rPr>
          <w:delText xml:space="preserve"> variable </w:delText>
        </w:r>
      </w:del>
      <w:ins w:id="804" w:author="marcelo" w:date="2023-06-04T17:50:59Z">
        <w:r>
          <w:rPr>
            <w:rFonts w:hint="default"/>
            <w:lang w:val="en-US"/>
          </w:rPr>
          <w:t>single</w:t>
        </w:r>
      </w:ins>
      <w:ins w:id="805" w:author="marcelo" w:date="2023-06-04T17:51:00Z">
        <w:r>
          <w:rPr>
            <w:rFonts w:hint="default"/>
            <w:lang w:val="en-US"/>
          </w:rPr>
          <w:t xml:space="preserve"> </w:t>
        </w:r>
      </w:ins>
      <w:del w:id="806" w:author="marcelo" w:date="2023-06-04T17:51:03Z">
        <w:r>
          <w:rPr/>
          <w:delText>(</w:delText>
        </w:r>
      </w:del>
      <w:r>
        <w:t>response variable</w:t>
      </w:r>
      <w:ins w:id="807" w:author="marcelo" w:date="2023-06-04T17:51:02Z">
        <w:r>
          <w:rPr>
            <w:rFonts w:hint="default"/>
            <w:lang w:val="en-US"/>
          </w:rPr>
          <w:t>s</w:t>
        </w:r>
      </w:ins>
      <w:del w:id="808" w:author="marcelo" w:date="2023-06-04T17:51:02Z">
        <w:r>
          <w:rPr/>
          <w:delText>)</w:delText>
        </w:r>
      </w:del>
      <w:r>
        <w:t xml:space="preserve"> and birds identity</w:t>
      </w:r>
      <w:ins w:id="809" w:author="marcelo" w:date="2023-06-04T17:51:21Z">
        <w:r>
          <w:rPr>
            <w:rFonts w:hint="default"/>
            <w:lang w:val="en-US"/>
          </w:rPr>
          <w:t xml:space="preserve"> as </w:t>
        </w:r>
      </w:ins>
      <w:ins w:id="810" w:author="marcelo" w:date="2023-06-04T17:51:26Z">
        <w:r>
          <w:rPr>
            <w:rFonts w:hint="default"/>
            <w:lang w:val="en-US"/>
          </w:rPr>
          <w:t>v</w:t>
        </w:r>
      </w:ins>
      <w:ins w:id="811" w:author="marcelo" w:date="2023-06-04T17:51:27Z">
        <w:r>
          <w:rPr>
            <w:rFonts w:hint="default"/>
            <w:lang w:val="en-US"/>
          </w:rPr>
          <w:t>ary</w:t>
        </w:r>
      </w:ins>
      <w:ins w:id="812" w:author="marcelo" w:date="2023-06-04T17:51:28Z">
        <w:r>
          <w:rPr>
            <w:rFonts w:hint="default"/>
            <w:lang w:val="en-US"/>
          </w:rPr>
          <w:t>ing int</w:t>
        </w:r>
      </w:ins>
      <w:ins w:id="813" w:author="marcelo" w:date="2023-06-04T17:51:29Z">
        <w:r>
          <w:rPr>
            <w:rFonts w:hint="default"/>
            <w:lang w:val="en-US"/>
          </w:rPr>
          <w:t>erce</w:t>
        </w:r>
      </w:ins>
      <w:ins w:id="814" w:author="marcelo" w:date="2023-06-04T17:51:30Z">
        <w:r>
          <w:rPr>
            <w:rFonts w:hint="default"/>
            <w:lang w:val="en-US"/>
          </w:rPr>
          <w:t xml:space="preserve">pt </w:t>
        </w:r>
      </w:ins>
      <w:ins w:id="815" w:author="marcelo" w:date="2023-06-04T17:51:33Z">
        <w:r>
          <w:rPr>
            <w:rFonts w:hint="default"/>
            <w:lang w:val="en-US"/>
          </w:rPr>
          <w:t>f</w:t>
        </w:r>
      </w:ins>
      <w:ins w:id="816" w:author="marcelo" w:date="2023-06-04T17:51:34Z">
        <w:r>
          <w:rPr>
            <w:rFonts w:hint="default"/>
            <w:lang w:val="en-US"/>
          </w:rPr>
          <w:t>actor</w:t>
        </w:r>
      </w:ins>
      <w:ins w:id="817" w:author="marcelo" w:date="2023-06-04T17:51:35Z">
        <w:r>
          <w:rPr>
            <w:rFonts w:hint="default"/>
            <w:lang w:val="en-US"/>
          </w:rPr>
          <w:t xml:space="preserve"> </w:t>
        </w:r>
      </w:ins>
      <w:ins w:id="818" w:author="marcelo" w:date="2023-06-04T17:51:37Z">
        <w:r>
          <w:rPr>
            <w:rFonts w:hint="default"/>
            <w:lang w:val="en-US"/>
          </w:rPr>
          <w:t>(</w:t>
        </w:r>
      </w:ins>
      <w:ins w:id="819" w:author="marcelo" w:date="2023-06-04T17:51:40Z">
        <w:r>
          <w:rPr>
            <w:rFonts w:hint="default"/>
            <w:lang w:val="en-US"/>
          </w:rPr>
          <w:t>i</w:t>
        </w:r>
      </w:ins>
      <w:ins w:id="820" w:author="marcelo" w:date="2023-06-04T17:51:42Z">
        <w:r>
          <w:rPr>
            <w:rFonts w:hint="default"/>
            <w:lang w:val="en-US"/>
          </w:rPr>
          <w:t>.</w:t>
        </w:r>
      </w:ins>
      <w:ins w:id="821" w:author="marcelo" w:date="2023-06-04T17:51:43Z">
        <w:r>
          <w:rPr>
            <w:rFonts w:hint="default"/>
            <w:lang w:val="en-US"/>
          </w:rPr>
          <w:t xml:space="preserve">e </w:t>
        </w:r>
      </w:ins>
      <w:ins w:id="822" w:author="marcelo" w:date="2023-06-04T17:51:22Z">
        <w:r>
          <w:rPr>
            <w:rFonts w:hint="default"/>
            <w:lang w:val="en-US"/>
          </w:rPr>
          <w:t xml:space="preserve">random </w:t>
        </w:r>
      </w:ins>
      <w:ins w:id="823" w:author="marcelo" w:date="2023-06-04T17:51:23Z">
        <w:r>
          <w:rPr>
            <w:rFonts w:hint="default"/>
            <w:lang w:val="en-US"/>
          </w:rPr>
          <w:t>effec</w:t>
        </w:r>
      </w:ins>
      <w:ins w:id="824" w:author="marcelo" w:date="2023-06-04T17:51:24Z">
        <w:r>
          <w:rPr>
            <w:rFonts w:hint="default"/>
            <w:lang w:val="en-US"/>
          </w:rPr>
          <w:t>t</w:t>
        </w:r>
      </w:ins>
      <w:ins w:id="825" w:author="marcelo" w:date="2023-06-04T17:51:45Z">
        <w:r>
          <w:rPr>
            <w:rFonts w:hint="default"/>
            <w:lang w:val="en-US"/>
          </w:rPr>
          <w:t>)</w:t>
        </w:r>
      </w:ins>
      <w:r>
        <w:t xml:space="preserve"> </w:t>
      </w:r>
      <w:del w:id="826" w:author="marcelo" w:date="2023-06-04T17:51:14Z">
        <w:r>
          <w:rPr/>
          <w:delText xml:space="preserve">[explanatory variable/random effect, </w:delText>
        </w:r>
      </w:del>
      <w:r>
        <w:fldChar w:fldCharType="begin" w:fldLock="1"/>
      </w:r>
      <w:r>
        <w:instrText xml:space="preserve">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[40]","plainTextFormattedCitation":"[40]","previouslyFormattedCitation":"[40]"},"properties":{"noteIndex":0},"schema":"https://github.com/citation-style-language/schema/raw/master/csl-citation.json"}</w:instrText>
      </w:r>
      <w:r>
        <w:fldChar w:fldCharType="separate"/>
      </w:r>
      <w:r>
        <w:t>[40]</w:t>
      </w:r>
      <w:r>
        <w:fldChar w:fldCharType="end"/>
      </w:r>
      <w:del w:id="827" w:author="marcelo" w:date="2023-06-04T17:51:18Z">
        <w:r>
          <w:rPr/>
          <w:delText>]</w:delText>
        </w:r>
      </w:del>
      <w:r>
        <w:t xml:space="preserve">. </w:t>
      </w:r>
    </w:p>
    <w:p>
      <w:pPr>
        <w:pStyle w:val="47"/>
      </w:pPr>
      <w:r>
        <w:t>To assess</w:t>
      </w:r>
      <w:del w:id="828" w:author="Katarzyna Wojczulanis-Jakubas" w:date="2023-06-02T11:30:00Z">
        <w:r>
          <w:rPr/>
          <w:delText>e</w:delText>
        </w:r>
      </w:del>
      <w:del w:id="829" w:author="Katarzyna Wojczulanis-Jakubas" w:date="2023-06-02T11:29:00Z">
        <w:r>
          <w:rPr/>
          <w:delText>d</w:delText>
        </w:r>
      </w:del>
      <w:r>
        <w:t xml:space="preserve"> variation in foraging efficiency (response variable) as a function of </w:t>
      </w:r>
      <w:del w:id="830" w:author="marcelo" w:date="2023-06-04T17:51:55Z">
        <w:r>
          <w:rPr>
            <w:rFonts w:hint="default"/>
            <w:lang w:val="en-US"/>
          </w:rPr>
          <w:delText xml:space="preserve">threat </w:delText>
        </w:r>
      </w:del>
      <w:ins w:id="831" w:author="marcelo" w:date="2023-06-04T17:51:55Z">
        <w:r>
          <w:rPr>
            <w:rFonts w:hint="default"/>
            <w:lang w:val="en-US"/>
          </w:rPr>
          <w:t>r</w:t>
        </w:r>
      </w:ins>
      <w:ins w:id="832" w:author="marcelo" w:date="2023-06-04T17:51:56Z">
        <w:r>
          <w:rPr>
            <w:rFonts w:hint="default"/>
            <w:lang w:val="en-US"/>
          </w:rPr>
          <w:t xml:space="preserve">isk </w:t>
        </w:r>
      </w:ins>
      <w:r>
        <w:t xml:space="preserve">level and intrinsic </w:t>
      </w:r>
      <w:del w:id="833" w:author="Katarzyna Wojczulanis-Jakubas" w:date="2023-06-02T18:39:00Z">
        <w:r>
          <w:rPr/>
          <w:delText>behavioural</w:delText>
        </w:r>
      </w:del>
      <w:ins w:id="834" w:author="Katarzyna Wojczulanis-Jakubas" w:date="2023-06-02T18:39:00Z">
        <w:r>
          <w:rPr/>
          <w:t>behavioral</w:t>
        </w:r>
      </w:ins>
      <w:r>
        <w:t xml:space="preserve"> features (exploration, latency and arousal as predictors) we applied a Bayesian generalized linear mixed model with individuals as a random effect. We fitted three models representing alternative hypotheses explaining variation in foraging efficiency. The first model represents a more traditional view of foraging b</w:t>
      </w:r>
      <w:del w:id="835" w:author="marcelo" w:date="2023-06-04T17:12:49Z">
        <w:r>
          <w:rPr/>
          <w:delText>ehaviour</w:delText>
        </w:r>
      </w:del>
      <w:ins w:id="836" w:author="marcelo" w:date="2023-06-04T17:12:49Z">
        <w:r>
          <w:rPr>
            <w:lang w:val="en-US"/>
          </w:rPr>
          <w:t>ehavior</w:t>
        </w:r>
      </w:ins>
      <w:r>
        <w:t xml:space="preserve"> in which efficiency is only affected by the level of </w:t>
      </w:r>
      <w:del w:id="837" w:author="marcelo" w:date="2023-06-04T17:52:11Z">
        <w:r>
          <w:rPr>
            <w:rFonts w:hint="default"/>
            <w:lang w:val="en-US"/>
          </w:rPr>
          <w:delText>threat</w:delText>
        </w:r>
      </w:del>
      <w:ins w:id="838" w:author="marcelo" w:date="2023-06-04T17:52:11Z">
        <w:r>
          <w:rPr>
            <w:rFonts w:hint="default"/>
            <w:lang w:val="en-US"/>
          </w:rPr>
          <w:t>r</w:t>
        </w:r>
      </w:ins>
      <w:ins w:id="839" w:author="marcelo" w:date="2023-06-04T17:52:12Z">
        <w:r>
          <w:rPr>
            <w:rFonts w:hint="default"/>
            <w:lang w:val="en-US"/>
          </w:rPr>
          <w:t>isk</w:t>
        </w:r>
      </w:ins>
      <w:r>
        <w:t xml:space="preserve">. The second model included an interaction among </w:t>
      </w:r>
      <w:del w:id="840" w:author="Katarzyna Wojczulanis-Jakubas" w:date="2023-06-02T18:39:00Z">
        <w:r>
          <w:rPr/>
          <w:delText>behavioural</w:delText>
        </w:r>
      </w:del>
      <w:ins w:id="841" w:author="Katarzyna Wojczulanis-Jakubas" w:date="2023-06-02T18:39:00Z">
        <w:r>
          <w:rPr/>
          <w:t>behavioral</w:t>
        </w:r>
      </w:ins>
      <w:r>
        <w:t xml:space="preserve"> traits and </w:t>
      </w:r>
      <w:del w:id="842" w:author="marcelo" w:date="2023-06-04T17:52:32Z">
        <w:r>
          <w:rPr>
            <w:rFonts w:hint="default"/>
            <w:lang w:val="en-US"/>
          </w:rPr>
          <w:delText xml:space="preserve">threat </w:delText>
        </w:r>
      </w:del>
      <w:ins w:id="843" w:author="marcelo" w:date="2023-06-04T17:52:32Z">
        <w:r>
          <w:rPr>
            <w:rFonts w:hint="default"/>
            <w:lang w:val="en-US"/>
          </w:rPr>
          <w:t xml:space="preserve">risk </w:t>
        </w:r>
      </w:ins>
      <w:r>
        <w:t xml:space="preserve">level, which represents a more nuanced scenario in which the interplay between </w:t>
      </w:r>
      <w:del w:id="844" w:author="marcelo" w:date="2023-06-04T17:52:44Z">
        <w:r>
          <w:rPr>
            <w:rFonts w:hint="default"/>
            <w:lang w:val="en-US"/>
          </w:rPr>
          <w:delText>threat</w:delText>
        </w:r>
      </w:del>
      <w:ins w:id="845" w:author="marcelo" w:date="2023-06-04T17:52:44Z">
        <w:r>
          <w:rPr>
            <w:rFonts w:hint="default"/>
            <w:lang w:val="en-US"/>
          </w:rPr>
          <w:t>ri</w:t>
        </w:r>
      </w:ins>
      <w:ins w:id="846" w:author="marcelo" w:date="2023-06-04T17:52:45Z">
        <w:r>
          <w:rPr>
            <w:rFonts w:hint="default"/>
            <w:lang w:val="en-US"/>
          </w:rPr>
          <w:t>sk</w:t>
        </w:r>
      </w:ins>
      <w:r>
        <w:t xml:space="preserve"> level and intrinsic </w:t>
      </w:r>
      <w:del w:id="847" w:author="Katarzyna Wojczulanis-Jakubas" w:date="2023-06-02T18:39:00Z">
        <w:r>
          <w:rPr/>
          <w:delText>behavioural</w:delText>
        </w:r>
      </w:del>
      <w:ins w:id="848" w:author="Katarzyna Wojczulanis-Jakubas" w:date="2023-06-02T18:39:00Z">
        <w:r>
          <w:rPr/>
          <w:t>behavioral</w:t>
        </w:r>
      </w:ins>
      <w:r>
        <w:t xml:space="preserve"> differences determines foraging efficiency. There was only little collinearity between predictors (</w:t>
      </w:r>
      <w:ins w:id="849" w:author="Katarzyna Wojczulanis-Jakubas" w:date="2023-06-03T08:59:00Z">
        <w:r>
          <w:rPr/>
          <w:t>VIF for each of the parameters in the model &lt;</w:t>
        </w:r>
      </w:ins>
      <w:ins w:id="850" w:author="Katarzyna Wojczulanis-Jakubas" w:date="2023-06-03T09:00:00Z">
        <w:r>
          <w:rPr/>
          <w:t xml:space="preserve">1.5 also </w:t>
        </w:r>
      </w:ins>
      <w:r>
        <w:t>correlation coefficient range</w:t>
      </w:r>
      <w:ins w:id="851" w:author="Katarzyna Wojczulanis-Jakubas" w:date="2023-06-03T09:00:00Z">
        <w:r>
          <w:rPr/>
          <w:t>d</w:t>
        </w:r>
      </w:ins>
      <w:r>
        <w:t xml:space="preserve"> from -0.21 to -0.10; S</w:t>
      </w:r>
      <w:ins w:id="852" w:author="Katarzyna Wojczulanis-Jakubas" w:date="2023-06-02T18:39:00Z">
        <w:r>
          <w:rPr/>
          <w:t>upplementary Online Materials</w:t>
        </w:r>
      </w:ins>
      <w:del w:id="853" w:author="Katarzyna Wojczulanis-Jakubas" w:date="2023-06-02T18:39:00Z">
        <w:r>
          <w:rPr/>
          <w:delText>OM,</w:delText>
        </w:r>
      </w:del>
      <w:ins w:id="854" w:author="Katarzyna Wojczulanis-Jakubas" w:date="2023-06-02T18:39:00Z">
        <w:r>
          <w:rPr/>
          <w:t>:</w:t>
        </w:r>
      </w:ins>
      <w:r>
        <w:t xml:space="preserve"> Fig. S3). We run this model with a single predictor for intrinsic </w:t>
      </w:r>
      <w:del w:id="855" w:author="Katarzyna Wojczulanis-Jakubas" w:date="2023-06-02T18:48:00Z">
        <w:r>
          <w:rPr/>
          <w:delText>behavioural</w:delText>
        </w:r>
      </w:del>
      <w:ins w:id="856" w:author="Katarzyna Wojczulanis-Jakubas" w:date="2023-06-02T18:48:00Z">
        <w:r>
          <w:rPr/>
          <w:t>behavioral</w:t>
        </w:r>
      </w:ins>
      <w:r>
        <w:t xml:space="preserve"> trait (separately considering arousal, exploration and risk</w:t>
      </w:r>
      <w:ins w:id="857" w:author="Katarzyna Wojczulanis-Jakubas" w:date="2023-06-02T18:48:00Z">
        <w:r>
          <w:rPr/>
          <w:t xml:space="preserve"> </w:t>
        </w:r>
      </w:ins>
      <w:del w:id="858" w:author="Katarzyna Wojczulanis-Jakubas" w:date="2023-06-02T18:48:00Z">
        <w:r>
          <w:rPr/>
          <w:delText>-</w:delText>
        </w:r>
      </w:del>
      <w:r>
        <w:t xml:space="preserve">avoidance) as well as in a form of a global model, with all </w:t>
      </w:r>
      <w:del w:id="859" w:author="Katarzyna Wojczulanis-Jakubas" w:date="2023-06-02T18:48:00Z">
        <w:r>
          <w:rPr/>
          <w:delText>behavioural</w:delText>
        </w:r>
      </w:del>
      <w:ins w:id="860" w:author="Katarzyna Wojczulanis-Jakubas" w:date="2023-06-02T18:48:00Z">
        <w:r>
          <w:rPr/>
          <w:t>behavioral</w:t>
        </w:r>
      </w:ins>
      <w:r>
        <w:t xml:space="preserve"> predictors included. The two approaches yield qualitatively similar results, therefore we presented here only the outcome of the global model. while the outcome of the single b</w:t>
      </w:r>
      <w:del w:id="861" w:author="marcelo" w:date="2023-06-04T17:12:54Z">
        <w:r>
          <w:rPr/>
          <w:delText>ehaviour</w:delText>
        </w:r>
      </w:del>
      <w:ins w:id="862" w:author="marcelo" w:date="2023-06-04T17:12:54Z">
        <w:r>
          <w:rPr>
            <w:lang w:val="en-US"/>
          </w:rPr>
          <w:t>ehavior</w:t>
        </w:r>
      </w:ins>
      <w:r>
        <w:t>-predictor models are presented in S</w:t>
      </w:r>
      <w:ins w:id="863" w:author="Katarzyna Wojczulanis-Jakubas" w:date="2023-06-02T18:48:00Z">
        <w:r>
          <w:rPr/>
          <w:t>upplementary Online Materials</w:t>
        </w:r>
      </w:ins>
      <w:del w:id="864" w:author="Katarzyna Wojczulanis-Jakubas" w:date="2023-06-02T18:48:00Z">
        <w:r>
          <w:rPr/>
          <w:delText xml:space="preserve">OM, </w:delText>
        </w:r>
      </w:del>
      <w:ins w:id="865" w:author="Katarzyna Wojczulanis-Jakubas" w:date="2023-06-02T18:48:00Z">
        <w:r>
          <w:rPr/>
          <w:t xml:space="preserve">: </w:t>
        </w:r>
      </w:ins>
      <w:r>
        <w:t xml:space="preserve">Table S1, Table S2, Fig. S4). Finally, we fitted an intercept-only model representing the scenario in which the proposed predictors do not affect efficiency. All the three alternative models were compared using model selection based on the deviance information criteria (DIC) </w:t>
      </w:r>
      <w:r>
        <w:fldChar w:fldCharType="begin" w:fldLock="1"/>
      </w:r>
      <w:r>
        <w:instrText xml:space="preserve">ADDIN CSL_CITATION {"citationItems":[{"id":"ITEM-1","itemData":{"DOI":"10.1002/9781118445112.stat07878","ISBN":"9781118445112","abstract":"Abstract The deviance information criterion (DIC) was introduced in 2002 by Spiegelhalter et al. to compare the relative fit of a set of Bayesian hierarchical models. It is similar to Akaike's information criterion (AIC) in combining a measure of goodness-of-fit and measure of complexity, both based on the deviance. While AIC uses the maximum likelihood estimate, DIC's plug-in estimate is based on the posterior mean. As the number of independent parameters in a Bayesian hierarchical model is not clearly defined, DIC estimates the effective number of parameters by the difference of the posterior mean of the deviance and the deviance at the posterior mean. This coincides with the number of independent parameters in fixed effect models with flat priors, thus the DIC is a generalization of AIC. It can be justified as an estimate of the posterior predictive model performance within a decision-theoretic framework and it is asymptotically equivalent to leave-one-out cross-validation. The DIC has been used extensively for practical model comparison in many disciplines and works well for exponential family models but due to its dependence on the parametrization and focus of a model, its application to mixture models is problematic.","author":[{"dropping-particle":"","family":"Meyer","given":"Renate","non-dropping-particle":"","parse-names":false,"suffix":""}],"container-title":"Wiley StatsRef: Statistics Reference Online","id":"ITEM-1","issue":"DIC","issued":{"date-parts":[["2016"]]},"page":"1-6","title":" Deviance Information Criterion ( DIC ) ","type":"article-journal"},"uris":["http://www.mendeley.com/documents/?uuid=568ace6b-177f-4e8f-9279-a14f8d0f0cfc"]}],"mendeley":{"formattedCitation":"[41]","plainTextFormattedCitation":"[41]","previouslyFormattedCitation":"[41]"},"properties":{"noteIndex":0},"schema":"https://github.com/citation-style-language/schema/raw/master/csl-citation.json"}</w:instrText>
      </w:r>
      <w:r>
        <w:fldChar w:fldCharType="separate"/>
      </w:r>
      <w:r>
        <w:t>[41]</w:t>
      </w:r>
      <w:r>
        <w:fldChar w:fldCharType="end"/>
      </w:r>
      <w:r>
        <w:t xml:space="preserve">. Models were fitted using the R package </w:t>
      </w:r>
      <w:r>
        <w:rPr>
          <w:i/>
        </w:rPr>
        <w:t>MCMCglmm</w:t>
      </w:r>
      <w:r>
        <w:t xml:space="preserve"> </w:t>
      </w:r>
      <w:r>
        <w:fldChar w:fldCharType="begin" w:fldLock="1"/>
      </w:r>
      <w:r>
        <w:instrText xml:space="preserve">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70b4d5b2-e2f7-4703-8661-918009476b2c"]}],"mendeley":{"formattedCitation":"[42]","plainTextFormattedCitation":"[42]","previouslyFormattedCitation":"[42]"},"properties":{"noteIndex":0},"schema":"https://github.com/citation-style-language/schema/raw/master/csl-citation.json"}</w:instrText>
      </w:r>
      <w:r>
        <w:fldChar w:fldCharType="separate"/>
      </w:r>
      <w:r>
        <w:t>[42]</w:t>
      </w:r>
      <w:r>
        <w:fldChar w:fldCharType="end"/>
      </w:r>
      <w:r>
        <w:t>.</w:t>
      </w:r>
    </w:p>
    <w:p>
      <w:pPr>
        <w:pStyle w:val="44"/>
      </w:pPr>
      <w:r>
        <w:t>3. Results</w:t>
      </w:r>
    </w:p>
    <w:p>
      <w:pPr>
        <w:pStyle w:val="47"/>
      </w:pPr>
      <w:r>
        <w:t>Repeatability</w:t>
      </w:r>
      <w:r>
        <w:rPr>
          <w:b/>
        </w:rPr>
        <w:t xml:space="preserve"> </w:t>
      </w:r>
      <w:del w:id="866" w:author="marcelo" w:date="2023-06-04T18:49:56Z">
        <w:r>
          <w:rPr/>
          <w:delText xml:space="preserve">of all the parameters </w:delText>
        </w:r>
      </w:del>
      <w:r>
        <w:t xml:space="preserve">was moderate but significant for all the </w:t>
      </w:r>
      <w:del w:id="867" w:author="marcelo" w:date="2023-06-04T18:50:01Z">
        <w:r>
          <w:rPr>
            <w:rFonts w:hint="default"/>
            <w:lang w:val="en-US"/>
          </w:rPr>
          <w:delText>parameters</w:delText>
        </w:r>
      </w:del>
      <w:ins w:id="868" w:author="marcelo" w:date="2023-06-04T18:50:02Z">
        <w:r>
          <w:rPr>
            <w:rFonts w:hint="default"/>
            <w:lang w:val="en-US"/>
          </w:rPr>
          <w:t>be</w:t>
        </w:r>
      </w:ins>
      <w:ins w:id="869" w:author="marcelo" w:date="2023-06-04T18:50:03Z">
        <w:r>
          <w:rPr>
            <w:rFonts w:hint="default"/>
            <w:lang w:val="en-US"/>
          </w:rPr>
          <w:t>hav</w:t>
        </w:r>
      </w:ins>
      <w:ins w:id="870" w:author="marcelo" w:date="2023-06-04T18:50:04Z">
        <w:r>
          <w:rPr>
            <w:rFonts w:hint="default"/>
            <w:lang w:val="en-US"/>
          </w:rPr>
          <w:t xml:space="preserve">ioral </w:t>
        </w:r>
      </w:ins>
      <w:ins w:id="871" w:author="marcelo" w:date="2023-06-04T18:50:05Z">
        <w:r>
          <w:rPr>
            <w:rFonts w:hint="default"/>
            <w:lang w:val="en-US"/>
          </w:rPr>
          <w:t>traits</w:t>
        </w:r>
      </w:ins>
      <w:ins w:id="872" w:author="marcelo" w:date="2023-06-04T18:50:06Z">
        <w:r>
          <w:rPr>
            <w:rFonts w:hint="default"/>
            <w:lang w:val="en-US"/>
          </w:rPr>
          <w:t xml:space="preserve"> </w:t>
        </w:r>
      </w:ins>
      <w:del w:id="873" w:author="marcelo" w:date="2023-06-04T18:50:01Z">
        <w:r>
          <w:rPr>
            <w:rFonts w:hint="default"/>
            <w:lang w:val="en-US"/>
          </w:rPr>
          <w:delText xml:space="preserve"> </w:delText>
        </w:r>
      </w:del>
      <w:r>
        <w:t xml:space="preserve">except for arousal (Fig. 2). When predicting foraging efficiency, the model including all intrinsic </w:t>
      </w:r>
      <w:del w:id="874" w:author="Katarzyna Wojczulanis-Jakubas" w:date="2023-06-02T18:49:00Z">
        <w:r>
          <w:rPr/>
          <w:delText>behavioural</w:delText>
        </w:r>
      </w:del>
      <w:ins w:id="875" w:author="Katarzyna Wojczulanis-Jakubas" w:date="2023-06-02T18:49:00Z">
        <w:r>
          <w:rPr/>
          <w:t>behavioral</w:t>
        </w:r>
      </w:ins>
      <w:r>
        <w:t xml:space="preserve"> traits and their interaction with the risk predation context performed significantly better than a simpler model including only </w:t>
      </w:r>
      <w:del w:id="876" w:author="marcelo" w:date="2023-06-04T18:52:35Z">
        <w:r>
          <w:rPr/>
          <w:delText>threat</w:delText>
        </w:r>
      </w:del>
      <w:ins w:id="877" w:author="marcelo" w:date="2023-06-04T18:52:35Z">
        <w:r>
          <w:rPr>
            <w:lang w:val="en-US"/>
          </w:rPr>
          <w:t>risk</w:t>
        </w:r>
      </w:ins>
      <w:r>
        <w:t xml:space="preserve"> context (Table 1). All parameters and their interaction were significant in this model except for risk</w:t>
      </w:r>
      <w:del w:id="878" w:author="Katarzyna Wojczulanis-Jakubas" w:date="2023-06-02T18:49:00Z">
        <w:r>
          <w:rPr/>
          <w:delText>-</w:delText>
        </w:r>
      </w:del>
      <w:ins w:id="879" w:author="Katarzyna Wojczulanis-Jakubas" w:date="2023-06-02T18:49:00Z">
        <w:r>
          <w:rPr/>
          <w:t xml:space="preserve"> </w:t>
        </w:r>
      </w:ins>
      <w:r>
        <w:t xml:space="preserve">avoidance (Table 2). Overall, foraging efficiency was lowered in the higher </w:t>
      </w:r>
      <w:del w:id="880" w:author="marcelo" w:date="2023-06-04T18:50:38Z">
        <w:r>
          <w:rPr>
            <w:rFonts w:hint="default"/>
            <w:lang w:val="en-US"/>
          </w:rPr>
          <w:delText xml:space="preserve">threat </w:delText>
        </w:r>
      </w:del>
      <w:ins w:id="881" w:author="marcelo" w:date="2023-06-04T18:50:38Z">
        <w:r>
          <w:rPr>
            <w:rFonts w:hint="default"/>
            <w:lang w:val="en-US"/>
          </w:rPr>
          <w:t>ri</w:t>
        </w:r>
      </w:ins>
      <w:ins w:id="882" w:author="marcelo" w:date="2023-06-04T18:50:39Z">
        <w:r>
          <w:rPr>
            <w:rFonts w:hint="default"/>
            <w:lang w:val="en-US"/>
          </w:rPr>
          <w:t xml:space="preserve">sk </w:t>
        </w:r>
      </w:ins>
      <w:r>
        <w:t>context (Fig. 3) and the effect of</w:t>
      </w:r>
      <w:ins w:id="883" w:author="marcelo" w:date="2023-06-04T18:54:37Z">
        <w:r>
          <w:rPr>
            <w:rFonts w:hint="default"/>
            <w:lang w:val="en-US"/>
          </w:rPr>
          <w:t xml:space="preserve"> </w:t>
        </w:r>
      </w:ins>
      <w:ins w:id="884" w:author="marcelo" w:date="2023-06-04T18:54:38Z">
        <w:r>
          <w:rPr>
            <w:rFonts w:hint="default"/>
            <w:lang w:val="en-US"/>
          </w:rPr>
          <w:t>in</w:t>
        </w:r>
      </w:ins>
      <w:ins w:id="885" w:author="marcelo" w:date="2023-06-04T18:54:39Z">
        <w:r>
          <w:rPr>
            <w:rFonts w:hint="default"/>
            <w:lang w:val="en-US"/>
          </w:rPr>
          <w:t>trin</w:t>
        </w:r>
      </w:ins>
      <w:ins w:id="886" w:author="marcelo" w:date="2023-06-04T18:54:40Z">
        <w:r>
          <w:rPr>
            <w:rFonts w:hint="default"/>
            <w:lang w:val="en-US"/>
          </w:rPr>
          <w:t>sic</w:t>
        </w:r>
      </w:ins>
      <w:r>
        <w:t xml:space="preserve"> </w:t>
      </w:r>
      <w:del w:id="887" w:author="Katarzyna Wojczulanis-Jakubas" w:date="2023-06-02T18:49:00Z">
        <w:r>
          <w:rPr/>
          <w:delText>behavioural</w:delText>
        </w:r>
      </w:del>
      <w:ins w:id="888" w:author="Katarzyna Wojczulanis-Jakubas" w:date="2023-06-02T18:49:00Z">
        <w:r>
          <w:rPr/>
          <w:t>behavioral</w:t>
        </w:r>
      </w:ins>
      <w:r>
        <w:t xml:space="preserve"> </w:t>
      </w:r>
      <w:del w:id="889" w:author="marcelo" w:date="2023-06-04T18:54:42Z">
        <w:r>
          <w:rPr>
            <w:rFonts w:hint="default"/>
            <w:lang w:val="en-US"/>
          </w:rPr>
          <w:delText xml:space="preserve">parameters </w:delText>
        </w:r>
      </w:del>
      <w:ins w:id="890" w:author="marcelo" w:date="2023-06-04T18:54:43Z">
        <w:r>
          <w:rPr>
            <w:rFonts w:hint="default"/>
            <w:lang w:val="en-US"/>
          </w:rPr>
          <w:t>fe</w:t>
        </w:r>
      </w:ins>
      <w:ins w:id="891" w:author="marcelo" w:date="2023-06-04T18:54:44Z">
        <w:r>
          <w:rPr>
            <w:rFonts w:hint="default"/>
            <w:lang w:val="en-US"/>
          </w:rPr>
          <w:t xml:space="preserve">atures </w:t>
        </w:r>
      </w:ins>
      <w:r>
        <w:t>on the foraging efficiency was context dependent (Table 2). The most dramatic effect was found in respect to exploratory behavio</w:t>
      </w:r>
      <w:del w:id="892" w:author="Katarzyna Wojczulanis-Jakubas" w:date="2023-06-02T18:49:00Z">
        <w:r>
          <w:rPr/>
          <w:delText>u</w:delText>
        </w:r>
      </w:del>
      <w:r>
        <w:t xml:space="preserve">r, which was positively related to foraging efficiency in low </w:t>
      </w:r>
      <w:del w:id="893" w:author="marcelo" w:date="2023-06-04T18:52:37Z">
        <w:r>
          <w:rPr/>
          <w:delText>threat</w:delText>
        </w:r>
      </w:del>
      <w:ins w:id="894" w:author="marcelo" w:date="2023-06-04T18:52:37Z">
        <w:r>
          <w:rPr>
            <w:lang w:val="en-US"/>
          </w:rPr>
          <w:t>risk</w:t>
        </w:r>
      </w:ins>
      <w:r>
        <w:t xml:space="preserve"> context but the opposite pattern was observed in the higher </w:t>
      </w:r>
      <w:del w:id="895" w:author="marcelo" w:date="2023-06-04T18:50:51Z">
        <w:r>
          <w:rPr/>
          <w:delText>threat</w:delText>
        </w:r>
      </w:del>
      <w:ins w:id="896" w:author="marcelo" w:date="2023-06-04T18:50:51Z">
        <w:r>
          <w:rPr>
            <w:lang w:val="en-US"/>
          </w:rPr>
          <w:t>risk</w:t>
        </w:r>
      </w:ins>
      <w:r>
        <w:t xml:space="preserve"> context (Fig. 4). Arousal was positively related to foraging efficiency and this was particularly pronounced when birds faced higher </w:t>
      </w:r>
      <w:del w:id="897" w:author="marcelo" w:date="2023-06-04T18:50:52Z">
        <w:r>
          <w:rPr/>
          <w:delText>threat</w:delText>
        </w:r>
      </w:del>
      <w:ins w:id="898" w:author="marcelo" w:date="2023-06-04T18:50:52Z">
        <w:r>
          <w:rPr>
            <w:lang w:val="en-US"/>
          </w:rPr>
          <w:t>risk</w:t>
        </w:r>
      </w:ins>
      <w:r>
        <w:t xml:space="preserve"> (Fig. 4). Risk avoidance overall tended to decrease foraging efficiency but that was not significant and did not differ between </w:t>
      </w:r>
      <w:del w:id="899" w:author="marcelo" w:date="2023-06-04T18:50:53Z">
        <w:r>
          <w:rPr/>
          <w:delText>threat</w:delText>
        </w:r>
      </w:del>
      <w:ins w:id="900" w:author="marcelo" w:date="2023-06-04T18:50:53Z">
        <w:r>
          <w:rPr>
            <w:lang w:val="en-US"/>
          </w:rPr>
          <w:t>risk</w:t>
        </w:r>
      </w:ins>
      <w:r>
        <w:t xml:space="preserve"> levels (Fig. 4).</w:t>
      </w:r>
    </w:p>
    <w:p>
      <w:pPr>
        <w:pStyle w:val="58"/>
        <w:jc w:val="both"/>
      </w:pPr>
      <w:r>
        <w:rPr>
          <w:b/>
        </w:rPr>
        <w:t xml:space="preserve">Table 1. </w:t>
      </w:r>
      <w:r>
        <w:t xml:space="preserve">Ranking of models explaining foraging efficiency of Long-billed Hermits, </w:t>
      </w:r>
      <w:r>
        <w:rPr>
          <w:lang w:eastAsia="pl-PL"/>
        </w:rPr>
        <w:t xml:space="preserve">ordered by delta </w:t>
      </w:r>
      <w:r>
        <w:t>Deviance Information Criterion (DIC; Akaike’s Information Criterion AIC yields to same conclusions).</w:t>
      </w:r>
    </w:p>
    <w:tbl>
      <w:tblPr>
        <w:tblStyle w:val="32"/>
        <w:tblW w:w="10465" w:type="dxa"/>
        <w:jc w:val="cente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0" w:type="dxa"/>
          <w:bottom w:w="0" w:type="dxa"/>
          <w:right w:w="0" w:type="dxa"/>
        </w:tblCellMar>
      </w:tblPr>
      <w:tblGrid>
        <w:gridCol w:w="3322"/>
        <w:gridCol w:w="413"/>
        <w:gridCol w:w="1186"/>
        <w:gridCol w:w="790"/>
        <w:gridCol w:w="1366"/>
        <w:gridCol w:w="1186"/>
        <w:gridCol w:w="836"/>
        <w:gridCol w:w="1366"/>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0" w:type="dxa"/>
            <w:bottom w:w="0" w:type="dxa"/>
            <w:right w:w="0" w:type="dxa"/>
          </w:tblCellMar>
        </w:tblPrEx>
        <w:trPr>
          <w:jc w:val="center"/>
        </w:trPr>
        <w:tc>
          <w:tcPr>
            <w:tcW w:w="3690" w:type="dxa"/>
            <w:tcBorders>
              <w:top w:val="single" w:color="auto" w:sz="8" w:space="0"/>
              <w:left w:val="nil"/>
              <w:bottom w:val="single" w:color="666666" w:themeColor="text1" w:themeTint="99" w:sz="4" w:space="0"/>
              <w:right w:val="nil"/>
            </w:tcBorders>
            <w:shd w:val="clear" w:color="auto" w:fill="D0CECE" w:themeFill="background2" w:themeFillShade="E6"/>
            <w:vAlign w:val="center"/>
          </w:tcPr>
          <w:p>
            <w:pPr>
              <w:autoSpaceDE w:val="0"/>
              <w:autoSpaceDN w:val="0"/>
              <w:adjustRightInd w:val="0"/>
              <w:snapToGrid w:val="0"/>
              <w:spacing w:after="0" w:line="240" w:lineRule="auto"/>
              <w:jc w:val="center"/>
              <w:rPr>
                <w:rFonts w:ascii="Palatino Linotype" w:hAnsi="Palatino Linotype" w:eastAsia="Times New Roman" w:cstheme="minorHAnsi"/>
                <w:b/>
                <w:bCs w:val="0"/>
                <w:sz w:val="20"/>
                <w:lang w:val="en-US" w:eastAsia="pl-PL"/>
              </w:rPr>
            </w:pPr>
            <w:r>
              <w:rPr>
                <w:rFonts w:ascii="Palatino Linotype" w:hAnsi="Palatino Linotype" w:eastAsia="Times New Roman" w:cstheme="minorHAnsi"/>
                <w:b/>
                <w:bCs w:val="0"/>
                <w:sz w:val="20"/>
                <w:lang w:val="en-US" w:eastAsia="pl-PL"/>
              </w:rPr>
              <w:t xml:space="preserve">Predictors </w:t>
            </w:r>
          </w:p>
        </w:tc>
        <w:tc>
          <w:tcPr>
            <w:tcW w:w="457" w:type="dxa"/>
            <w:tcBorders>
              <w:top w:val="single" w:color="auto" w:sz="8" w:space="0"/>
              <w:left w:val="nil"/>
              <w:bottom w:val="single" w:color="666666" w:themeColor="text1" w:themeTint="99" w:sz="4" w:space="0"/>
              <w:right w:val="nil"/>
            </w:tcBorders>
            <w:shd w:val="clear" w:color="auto" w:fill="D0CECE" w:themeFill="background2" w:themeFillShade="E6"/>
            <w:vAlign w:val="center"/>
          </w:tcPr>
          <w:p>
            <w:pPr>
              <w:autoSpaceDE w:val="0"/>
              <w:autoSpaceDN w:val="0"/>
              <w:adjustRightInd w:val="0"/>
              <w:snapToGrid w:val="0"/>
              <w:spacing w:after="0" w:line="240" w:lineRule="auto"/>
              <w:jc w:val="center"/>
              <w:rPr>
                <w:rFonts w:ascii="Palatino Linotype" w:hAnsi="Palatino Linotype" w:eastAsia="Times New Roman" w:cstheme="minorHAnsi"/>
                <w:b/>
                <w:bCs w:val="0"/>
                <w:sz w:val="20"/>
                <w:lang w:val="en-US" w:eastAsia="pl-PL"/>
              </w:rPr>
            </w:pPr>
            <w:r>
              <w:rPr>
                <w:rFonts w:ascii="Palatino Linotype" w:hAnsi="Palatino Linotype" w:eastAsia="Times New Roman" w:cstheme="minorHAnsi"/>
                <w:b/>
                <w:bCs w:val="0"/>
                <w:sz w:val="20"/>
                <w:lang w:val="en-US" w:eastAsia="pl-PL"/>
              </w:rPr>
              <w:t>df</w:t>
            </w:r>
          </w:p>
        </w:tc>
        <w:tc>
          <w:tcPr>
            <w:tcW w:w="1316" w:type="dxa"/>
            <w:tcBorders>
              <w:top w:val="single" w:color="auto" w:sz="8" w:space="0"/>
              <w:left w:val="nil"/>
              <w:bottom w:val="single" w:color="666666" w:themeColor="text1" w:themeTint="99" w:sz="4" w:space="0"/>
              <w:right w:val="nil"/>
            </w:tcBorders>
            <w:shd w:val="clear" w:color="auto" w:fill="D0CECE" w:themeFill="background2" w:themeFillShade="E6"/>
            <w:vAlign w:val="center"/>
          </w:tcPr>
          <w:p>
            <w:pPr>
              <w:autoSpaceDE w:val="0"/>
              <w:autoSpaceDN w:val="0"/>
              <w:adjustRightInd w:val="0"/>
              <w:snapToGrid w:val="0"/>
              <w:spacing w:after="0" w:line="240" w:lineRule="auto"/>
              <w:jc w:val="center"/>
              <w:rPr>
                <w:rFonts w:ascii="Palatino Linotype" w:hAnsi="Palatino Linotype" w:eastAsia="Times New Roman" w:cstheme="minorHAnsi"/>
                <w:b/>
                <w:bCs w:val="0"/>
                <w:sz w:val="20"/>
                <w:lang w:val="en-US" w:eastAsia="pl-PL"/>
              </w:rPr>
            </w:pPr>
            <w:r>
              <w:rPr>
                <w:rFonts w:ascii="Palatino Linotype" w:hAnsi="Palatino Linotype" w:eastAsia="Times New Roman" w:cstheme="minorHAnsi"/>
                <w:b/>
                <w:bCs w:val="0"/>
                <w:sz w:val="20"/>
                <w:lang w:val="en-US" w:eastAsia="pl-PL"/>
              </w:rPr>
              <w:t>DIC</w:t>
            </w:r>
          </w:p>
        </w:tc>
        <w:tc>
          <w:tcPr>
            <w:tcW w:w="876" w:type="dxa"/>
            <w:tcBorders>
              <w:top w:val="single" w:color="auto" w:sz="8" w:space="0"/>
              <w:left w:val="nil"/>
              <w:bottom w:val="single" w:color="666666" w:themeColor="text1" w:themeTint="99" w:sz="4" w:space="0"/>
              <w:right w:val="nil"/>
            </w:tcBorders>
            <w:shd w:val="clear" w:color="auto" w:fill="D0CECE" w:themeFill="background2" w:themeFillShade="E6"/>
            <w:vAlign w:val="center"/>
          </w:tcPr>
          <w:p>
            <w:pPr>
              <w:autoSpaceDE w:val="0"/>
              <w:autoSpaceDN w:val="0"/>
              <w:adjustRightInd w:val="0"/>
              <w:snapToGrid w:val="0"/>
              <w:spacing w:after="0" w:line="240" w:lineRule="auto"/>
              <w:jc w:val="center"/>
              <w:rPr>
                <w:rFonts w:ascii="Palatino Linotype" w:hAnsi="Palatino Linotype" w:eastAsia="Times New Roman" w:cstheme="minorHAnsi"/>
                <w:b/>
                <w:bCs w:val="0"/>
                <w:sz w:val="20"/>
                <w:lang w:val="en-US" w:eastAsia="pl-PL"/>
              </w:rPr>
            </w:pPr>
            <w:r>
              <w:rPr>
                <w:rFonts w:ascii="Palatino Linotype" w:hAnsi="Palatino Linotype" w:cstheme="minorHAnsi"/>
                <w:b/>
                <w:bCs/>
                <w:sz w:val="20"/>
                <w:lang w:val="en-US"/>
              </w:rPr>
              <w:t>Δ</w:t>
            </w:r>
            <w:r>
              <w:rPr>
                <w:rFonts w:ascii="Palatino Linotype" w:hAnsi="Palatino Linotype" w:eastAsia="Times New Roman" w:cstheme="minorHAnsi"/>
                <w:b/>
                <w:bCs w:val="0"/>
                <w:sz w:val="20"/>
                <w:lang w:val="en-US" w:eastAsia="pl-PL"/>
              </w:rPr>
              <w:t>DIC</w:t>
            </w:r>
          </w:p>
        </w:tc>
        <w:tc>
          <w:tcPr>
            <w:tcW w:w="1516" w:type="dxa"/>
            <w:tcBorders>
              <w:top w:val="single" w:color="auto" w:sz="8" w:space="0"/>
              <w:left w:val="nil"/>
              <w:bottom w:val="single" w:color="666666" w:themeColor="text1" w:themeTint="99" w:sz="4" w:space="0"/>
              <w:right w:val="nil"/>
            </w:tcBorders>
            <w:shd w:val="clear" w:color="auto" w:fill="D0CECE" w:themeFill="background2" w:themeFillShade="E6"/>
            <w:vAlign w:val="center"/>
          </w:tcPr>
          <w:p>
            <w:pPr>
              <w:autoSpaceDE w:val="0"/>
              <w:autoSpaceDN w:val="0"/>
              <w:adjustRightInd w:val="0"/>
              <w:snapToGrid w:val="0"/>
              <w:spacing w:after="0" w:line="240" w:lineRule="auto"/>
              <w:jc w:val="center"/>
              <w:rPr>
                <w:rFonts w:ascii="Palatino Linotype" w:hAnsi="Palatino Linotype" w:eastAsia="Times New Roman" w:cstheme="minorHAnsi"/>
                <w:b/>
                <w:bCs w:val="0"/>
                <w:sz w:val="20"/>
                <w:lang w:val="en-US" w:eastAsia="pl-PL"/>
              </w:rPr>
            </w:pPr>
            <w:r>
              <w:rPr>
                <w:rFonts w:ascii="Palatino Linotype" w:hAnsi="Palatino Linotype" w:eastAsia="Times New Roman" w:cstheme="minorHAnsi"/>
                <w:b/>
                <w:bCs w:val="0"/>
                <w:sz w:val="20"/>
                <w:lang w:val="en-US" w:eastAsia="pl-PL"/>
              </w:rPr>
              <w:t>weight DIC</w:t>
            </w:r>
          </w:p>
        </w:tc>
        <w:tc>
          <w:tcPr>
            <w:tcW w:w="1316" w:type="dxa"/>
            <w:tcBorders>
              <w:top w:val="single" w:color="auto" w:sz="8" w:space="0"/>
              <w:left w:val="nil"/>
              <w:bottom w:val="single" w:color="666666" w:themeColor="text1" w:themeTint="99" w:sz="4" w:space="0"/>
              <w:right w:val="nil"/>
            </w:tcBorders>
            <w:shd w:val="clear" w:color="auto" w:fill="D0CECE" w:themeFill="background2" w:themeFillShade="E6"/>
            <w:vAlign w:val="center"/>
          </w:tcPr>
          <w:p>
            <w:pPr>
              <w:autoSpaceDE w:val="0"/>
              <w:autoSpaceDN w:val="0"/>
              <w:adjustRightInd w:val="0"/>
              <w:snapToGrid w:val="0"/>
              <w:spacing w:after="0" w:line="240" w:lineRule="auto"/>
              <w:jc w:val="center"/>
              <w:rPr>
                <w:rFonts w:ascii="Palatino Linotype" w:hAnsi="Palatino Linotype" w:eastAsia="Times New Roman" w:cstheme="minorHAnsi"/>
                <w:b/>
                <w:bCs w:val="0"/>
                <w:sz w:val="20"/>
                <w:lang w:val="en-US" w:eastAsia="pl-PL"/>
              </w:rPr>
            </w:pPr>
            <w:r>
              <w:rPr>
                <w:rFonts w:ascii="Palatino Linotype" w:hAnsi="Palatino Linotype" w:eastAsia="Times New Roman" w:cstheme="minorHAnsi"/>
                <w:b/>
                <w:bCs w:val="0"/>
                <w:sz w:val="20"/>
                <w:lang w:val="en-US" w:eastAsia="pl-PL"/>
              </w:rPr>
              <w:t>AIC</w:t>
            </w:r>
          </w:p>
        </w:tc>
        <w:tc>
          <w:tcPr>
            <w:tcW w:w="927" w:type="dxa"/>
            <w:tcBorders>
              <w:top w:val="single" w:color="auto" w:sz="8" w:space="0"/>
              <w:left w:val="nil"/>
              <w:bottom w:val="single" w:color="666666" w:themeColor="text1" w:themeTint="99" w:sz="4" w:space="0"/>
              <w:right w:val="nil"/>
            </w:tcBorders>
            <w:shd w:val="clear" w:color="auto" w:fill="D0CECE" w:themeFill="background2" w:themeFillShade="E6"/>
            <w:vAlign w:val="center"/>
          </w:tcPr>
          <w:p>
            <w:pPr>
              <w:autoSpaceDE w:val="0"/>
              <w:autoSpaceDN w:val="0"/>
              <w:adjustRightInd w:val="0"/>
              <w:snapToGrid w:val="0"/>
              <w:spacing w:after="0" w:line="240" w:lineRule="auto"/>
              <w:jc w:val="center"/>
              <w:rPr>
                <w:rFonts w:ascii="Palatino Linotype" w:hAnsi="Palatino Linotype" w:eastAsia="Times New Roman" w:cstheme="minorHAnsi"/>
                <w:b/>
                <w:bCs w:val="0"/>
                <w:sz w:val="20"/>
                <w:lang w:val="en-US" w:eastAsia="pl-PL"/>
              </w:rPr>
            </w:pPr>
            <w:r>
              <w:rPr>
                <w:rFonts w:ascii="Palatino Linotype" w:hAnsi="Palatino Linotype" w:cstheme="minorHAnsi"/>
                <w:b/>
                <w:bCs/>
                <w:sz w:val="20"/>
                <w:lang w:val="en-US"/>
              </w:rPr>
              <w:t>Δ</w:t>
            </w:r>
            <w:r>
              <w:rPr>
                <w:rFonts w:ascii="Palatino Linotype" w:hAnsi="Palatino Linotype" w:eastAsia="Times New Roman" w:cstheme="minorHAnsi"/>
                <w:b/>
                <w:bCs w:val="0"/>
                <w:sz w:val="20"/>
                <w:lang w:val="en-US" w:eastAsia="pl-PL"/>
              </w:rPr>
              <w:t>AIC</w:t>
            </w:r>
          </w:p>
        </w:tc>
        <w:tc>
          <w:tcPr>
            <w:tcW w:w="1516" w:type="dxa"/>
            <w:tcBorders>
              <w:top w:val="single" w:color="auto" w:sz="8" w:space="0"/>
              <w:left w:val="nil"/>
              <w:bottom w:val="single" w:color="666666" w:themeColor="text1" w:themeTint="99" w:sz="4" w:space="0"/>
              <w:right w:val="nil"/>
            </w:tcBorders>
            <w:shd w:val="clear" w:color="auto" w:fill="D0CECE" w:themeFill="background2" w:themeFillShade="E6"/>
            <w:vAlign w:val="center"/>
          </w:tcPr>
          <w:p>
            <w:pPr>
              <w:autoSpaceDE w:val="0"/>
              <w:autoSpaceDN w:val="0"/>
              <w:adjustRightInd w:val="0"/>
              <w:snapToGrid w:val="0"/>
              <w:spacing w:after="0" w:line="240" w:lineRule="auto"/>
              <w:jc w:val="center"/>
              <w:rPr>
                <w:rFonts w:ascii="Palatino Linotype" w:hAnsi="Palatino Linotype" w:eastAsia="Times New Roman" w:cstheme="minorHAnsi"/>
                <w:b/>
                <w:bCs w:val="0"/>
                <w:sz w:val="20"/>
                <w:lang w:val="en-US" w:eastAsia="pl-PL"/>
              </w:rPr>
            </w:pPr>
            <w:r>
              <w:rPr>
                <w:rFonts w:ascii="Palatino Linotype" w:hAnsi="Palatino Linotype" w:eastAsia="Times New Roman" w:cstheme="minorHAnsi"/>
                <w:b/>
                <w:bCs w:val="0"/>
                <w:sz w:val="20"/>
                <w:lang w:val="en-US" w:eastAsia="pl-PL"/>
              </w:rPr>
              <w:t>weight AIC</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0" w:type="dxa"/>
            <w:bottom w:w="0" w:type="dxa"/>
            <w:right w:w="0" w:type="dxa"/>
          </w:tblCellMar>
        </w:tblPrEx>
        <w:trPr>
          <w:jc w:val="center"/>
        </w:trPr>
        <w:tc>
          <w:tcPr>
            <w:tcW w:w="3690" w:type="dxa"/>
            <w:tcBorders>
              <w:top w:val="single" w:color="666666" w:themeColor="text1" w:themeTint="99" w:sz="4" w:space="0"/>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b/>
                <w:bCs/>
                <w:sz w:val="20"/>
                <w:lang w:val="en-US" w:eastAsia="pl-PL"/>
              </w:rPr>
            </w:pPr>
            <w:r>
              <w:rPr>
                <w:rFonts w:ascii="Palatino Linotype" w:hAnsi="Palatino Linotype" w:eastAsia="Times New Roman" w:cstheme="minorHAnsi"/>
                <w:b/>
                <w:bCs/>
                <w:sz w:val="20"/>
                <w:lang w:val="en-US" w:eastAsia="pl-PL"/>
              </w:rPr>
              <w:t xml:space="preserve">md_all_interactions </w:t>
            </w:r>
          </w:p>
        </w:tc>
        <w:tc>
          <w:tcPr>
            <w:tcW w:w="457" w:type="dxa"/>
            <w:tcBorders>
              <w:top w:val="single" w:color="666666" w:themeColor="text1" w:themeTint="99" w:sz="4" w:space="0"/>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10</w:t>
            </w:r>
          </w:p>
        </w:tc>
        <w:tc>
          <w:tcPr>
            <w:tcW w:w="1316" w:type="dxa"/>
            <w:tcBorders>
              <w:top w:val="single" w:color="666666" w:themeColor="text1" w:themeTint="99" w:sz="4" w:space="0"/>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-400.0909</w:t>
            </w:r>
          </w:p>
        </w:tc>
        <w:tc>
          <w:tcPr>
            <w:tcW w:w="876" w:type="dxa"/>
            <w:tcBorders>
              <w:top w:val="single" w:color="666666" w:themeColor="text1" w:themeTint="99" w:sz="4" w:space="0"/>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0.00</w:t>
            </w:r>
          </w:p>
        </w:tc>
        <w:tc>
          <w:tcPr>
            <w:tcW w:w="1516" w:type="dxa"/>
            <w:tcBorders>
              <w:top w:val="single" w:color="666666" w:themeColor="text1" w:themeTint="99" w:sz="4" w:space="0"/>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1</w:t>
            </w:r>
          </w:p>
        </w:tc>
        <w:tc>
          <w:tcPr>
            <w:tcW w:w="1316" w:type="dxa"/>
            <w:tcBorders>
              <w:top w:val="single" w:color="666666" w:themeColor="text1" w:themeTint="99" w:sz="4" w:space="0"/>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-396.3073</w:t>
            </w:r>
          </w:p>
        </w:tc>
        <w:tc>
          <w:tcPr>
            <w:tcW w:w="927" w:type="dxa"/>
            <w:tcBorders>
              <w:top w:val="single" w:color="666666" w:themeColor="text1" w:themeTint="99" w:sz="4" w:space="0"/>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0.00</w:t>
            </w:r>
          </w:p>
        </w:tc>
        <w:tc>
          <w:tcPr>
            <w:tcW w:w="1516" w:type="dxa"/>
            <w:tcBorders>
              <w:top w:val="single" w:color="666666" w:themeColor="text1" w:themeTint="99" w:sz="4" w:space="0"/>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0.99</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0" w:type="dxa"/>
            <w:bottom w:w="0" w:type="dxa"/>
            <w:right w:w="0" w:type="dxa"/>
          </w:tblCellMar>
        </w:tblPrEx>
        <w:trPr>
          <w:jc w:val="center"/>
        </w:trPr>
        <w:tc>
          <w:tcPr>
            <w:tcW w:w="3690"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b w:val="0"/>
                <w:bCs/>
                <w:sz w:val="20"/>
                <w:lang w:val="en-US" w:eastAsia="pl-PL"/>
              </w:rPr>
            </w:pPr>
            <w:r>
              <w:rPr>
                <w:rFonts w:ascii="Palatino Linotype" w:hAnsi="Palatino Linotype" w:eastAsia="Times New Roman" w:cstheme="minorHAnsi"/>
                <w:b w:val="0"/>
                <w:bCs/>
                <w:sz w:val="20"/>
                <w:lang w:val="en-US" w:eastAsia="pl-PL"/>
              </w:rPr>
              <w:t xml:space="preserve">md_arousal_exploration </w:t>
            </w:r>
          </w:p>
        </w:tc>
        <w:tc>
          <w:tcPr>
            <w:tcW w:w="457"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8</w:t>
            </w:r>
          </w:p>
        </w:tc>
        <w:tc>
          <w:tcPr>
            <w:tcW w:w="13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-388.2385</w:t>
            </w:r>
          </w:p>
        </w:tc>
        <w:tc>
          <w:tcPr>
            <w:tcW w:w="87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11.85</w:t>
            </w:r>
          </w:p>
        </w:tc>
        <w:tc>
          <w:tcPr>
            <w:tcW w:w="15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w:t>
            </w:r>
          </w:p>
        </w:tc>
        <w:tc>
          <w:tcPr>
            <w:tcW w:w="13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-386.2831</w:t>
            </w:r>
          </w:p>
        </w:tc>
        <w:tc>
          <w:tcPr>
            <w:tcW w:w="927"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10.02</w:t>
            </w:r>
          </w:p>
        </w:tc>
        <w:tc>
          <w:tcPr>
            <w:tcW w:w="15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0.01</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jc w:val="center"/>
        </w:trPr>
        <w:tc>
          <w:tcPr>
            <w:tcW w:w="3690"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b w:val="0"/>
                <w:bCs/>
                <w:sz w:val="20"/>
                <w:lang w:val="en-US" w:eastAsia="pl-PL"/>
              </w:rPr>
            </w:pPr>
            <w:r>
              <w:rPr>
                <w:rFonts w:ascii="Palatino Linotype" w:hAnsi="Palatino Linotype" w:eastAsia="Times New Roman" w:cstheme="minorHAnsi"/>
                <w:b w:val="0"/>
                <w:bCs/>
                <w:sz w:val="20"/>
                <w:lang w:val="en-US" w:eastAsia="pl-PL"/>
              </w:rPr>
              <w:t xml:space="preserve">md_arousal_risk_avoidance </w:t>
            </w:r>
          </w:p>
        </w:tc>
        <w:tc>
          <w:tcPr>
            <w:tcW w:w="457"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8</w:t>
            </w:r>
          </w:p>
        </w:tc>
        <w:tc>
          <w:tcPr>
            <w:tcW w:w="13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-378.9807</w:t>
            </w:r>
          </w:p>
        </w:tc>
        <w:tc>
          <w:tcPr>
            <w:tcW w:w="87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21.11</w:t>
            </w:r>
          </w:p>
        </w:tc>
        <w:tc>
          <w:tcPr>
            <w:tcW w:w="15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w:t>
            </w:r>
          </w:p>
        </w:tc>
        <w:tc>
          <w:tcPr>
            <w:tcW w:w="13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-376.8184</w:t>
            </w:r>
          </w:p>
        </w:tc>
        <w:tc>
          <w:tcPr>
            <w:tcW w:w="927"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19.49</w:t>
            </w:r>
          </w:p>
        </w:tc>
        <w:tc>
          <w:tcPr>
            <w:tcW w:w="15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0" w:type="dxa"/>
            <w:bottom w:w="0" w:type="dxa"/>
            <w:right w:w="0" w:type="dxa"/>
          </w:tblCellMar>
        </w:tblPrEx>
        <w:trPr>
          <w:jc w:val="center"/>
        </w:trPr>
        <w:tc>
          <w:tcPr>
            <w:tcW w:w="3690"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b w:val="0"/>
                <w:bCs/>
                <w:sz w:val="20"/>
                <w:lang w:val="en-US" w:eastAsia="pl-PL"/>
              </w:rPr>
            </w:pPr>
            <w:r>
              <w:rPr>
                <w:rFonts w:ascii="Palatino Linotype" w:hAnsi="Palatino Linotype" w:eastAsia="Times New Roman" w:cstheme="minorHAnsi"/>
                <w:b w:val="0"/>
                <w:bCs/>
                <w:sz w:val="20"/>
                <w:lang w:val="en-US" w:eastAsia="pl-PL"/>
              </w:rPr>
              <w:t xml:space="preserve">md_arousal </w:t>
            </w:r>
          </w:p>
        </w:tc>
        <w:tc>
          <w:tcPr>
            <w:tcW w:w="457"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6</w:t>
            </w:r>
          </w:p>
        </w:tc>
        <w:tc>
          <w:tcPr>
            <w:tcW w:w="13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-363.3410</w:t>
            </w:r>
          </w:p>
        </w:tc>
        <w:tc>
          <w:tcPr>
            <w:tcW w:w="87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36.75</w:t>
            </w:r>
          </w:p>
        </w:tc>
        <w:tc>
          <w:tcPr>
            <w:tcW w:w="15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w:t>
            </w:r>
          </w:p>
        </w:tc>
        <w:tc>
          <w:tcPr>
            <w:tcW w:w="13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-363.2509</w:t>
            </w:r>
          </w:p>
        </w:tc>
        <w:tc>
          <w:tcPr>
            <w:tcW w:w="927"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33.06</w:t>
            </w:r>
          </w:p>
        </w:tc>
        <w:tc>
          <w:tcPr>
            <w:tcW w:w="15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0" w:type="dxa"/>
            <w:bottom w:w="0" w:type="dxa"/>
            <w:right w:w="0" w:type="dxa"/>
          </w:tblCellMar>
        </w:tblPrEx>
        <w:trPr>
          <w:jc w:val="center"/>
        </w:trPr>
        <w:tc>
          <w:tcPr>
            <w:tcW w:w="3690"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b w:val="0"/>
                <w:bCs/>
                <w:sz w:val="20"/>
                <w:lang w:val="en-US" w:eastAsia="pl-PL"/>
              </w:rPr>
            </w:pPr>
            <w:r>
              <w:rPr>
                <w:rFonts w:ascii="Palatino Linotype" w:hAnsi="Palatino Linotype" w:eastAsia="Times New Roman" w:cstheme="minorHAnsi"/>
                <w:b w:val="0"/>
                <w:bCs/>
                <w:sz w:val="20"/>
                <w:lang w:val="en-US" w:eastAsia="pl-PL"/>
              </w:rPr>
              <w:t xml:space="preserve">md_risk_avoidance_exploration </w:t>
            </w:r>
          </w:p>
        </w:tc>
        <w:tc>
          <w:tcPr>
            <w:tcW w:w="457"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8</w:t>
            </w:r>
          </w:p>
        </w:tc>
        <w:tc>
          <w:tcPr>
            <w:tcW w:w="13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-350.1568</w:t>
            </w:r>
          </w:p>
        </w:tc>
        <w:tc>
          <w:tcPr>
            <w:tcW w:w="87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49.93</w:t>
            </w:r>
          </w:p>
        </w:tc>
        <w:tc>
          <w:tcPr>
            <w:tcW w:w="15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w:t>
            </w:r>
          </w:p>
        </w:tc>
        <w:tc>
          <w:tcPr>
            <w:tcW w:w="13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-348.8140</w:t>
            </w:r>
          </w:p>
        </w:tc>
        <w:tc>
          <w:tcPr>
            <w:tcW w:w="927"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47.49</w:t>
            </w:r>
          </w:p>
        </w:tc>
        <w:tc>
          <w:tcPr>
            <w:tcW w:w="15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0" w:type="dxa"/>
            <w:bottom w:w="0" w:type="dxa"/>
            <w:right w:w="0" w:type="dxa"/>
          </w:tblCellMar>
        </w:tblPrEx>
        <w:trPr>
          <w:jc w:val="center"/>
        </w:trPr>
        <w:tc>
          <w:tcPr>
            <w:tcW w:w="3690"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b w:val="0"/>
                <w:bCs/>
                <w:sz w:val="20"/>
                <w:lang w:val="en-US" w:eastAsia="pl-PL"/>
              </w:rPr>
            </w:pPr>
            <w:r>
              <w:rPr>
                <w:rFonts w:ascii="Palatino Linotype" w:hAnsi="Palatino Linotype" w:eastAsia="Times New Roman" w:cstheme="minorHAnsi"/>
                <w:b w:val="0"/>
                <w:bCs/>
                <w:sz w:val="20"/>
                <w:lang w:val="en-US" w:eastAsia="pl-PL"/>
              </w:rPr>
              <w:t xml:space="preserve">md_exploration </w:t>
            </w:r>
          </w:p>
        </w:tc>
        <w:tc>
          <w:tcPr>
            <w:tcW w:w="457"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6</w:t>
            </w:r>
          </w:p>
        </w:tc>
        <w:tc>
          <w:tcPr>
            <w:tcW w:w="13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-345.7716</w:t>
            </w:r>
          </w:p>
        </w:tc>
        <w:tc>
          <w:tcPr>
            <w:tcW w:w="87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54.32</w:t>
            </w:r>
          </w:p>
        </w:tc>
        <w:tc>
          <w:tcPr>
            <w:tcW w:w="15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w:t>
            </w:r>
          </w:p>
        </w:tc>
        <w:tc>
          <w:tcPr>
            <w:tcW w:w="13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-346.4065</w:t>
            </w:r>
          </w:p>
        </w:tc>
        <w:tc>
          <w:tcPr>
            <w:tcW w:w="927"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49.90</w:t>
            </w:r>
          </w:p>
        </w:tc>
        <w:tc>
          <w:tcPr>
            <w:tcW w:w="15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jc w:val="center"/>
        </w:trPr>
        <w:tc>
          <w:tcPr>
            <w:tcW w:w="3690"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b w:val="0"/>
                <w:bCs/>
                <w:sz w:val="20"/>
                <w:lang w:val="en-US" w:eastAsia="pl-PL"/>
              </w:rPr>
            </w:pPr>
            <w:r>
              <w:rPr>
                <w:rFonts w:ascii="Palatino Linotype" w:hAnsi="Palatino Linotype" w:eastAsia="Times New Roman" w:cstheme="minorHAnsi"/>
                <w:b w:val="0"/>
                <w:bCs/>
                <w:sz w:val="20"/>
                <w:lang w:val="en-US" w:eastAsia="pl-PL"/>
              </w:rPr>
              <w:t xml:space="preserve">md_risk_avoidance </w:t>
            </w:r>
          </w:p>
        </w:tc>
        <w:tc>
          <w:tcPr>
            <w:tcW w:w="457"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6</w:t>
            </w:r>
          </w:p>
        </w:tc>
        <w:tc>
          <w:tcPr>
            <w:tcW w:w="13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-315.2258</w:t>
            </w:r>
          </w:p>
        </w:tc>
        <w:tc>
          <w:tcPr>
            <w:tcW w:w="87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84.87</w:t>
            </w:r>
          </w:p>
        </w:tc>
        <w:tc>
          <w:tcPr>
            <w:tcW w:w="15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w:t>
            </w:r>
          </w:p>
        </w:tc>
        <w:tc>
          <w:tcPr>
            <w:tcW w:w="13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-315.0929</w:t>
            </w:r>
          </w:p>
        </w:tc>
        <w:tc>
          <w:tcPr>
            <w:tcW w:w="927"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81.21</w:t>
            </w:r>
          </w:p>
        </w:tc>
        <w:tc>
          <w:tcPr>
            <w:tcW w:w="15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0" w:type="dxa"/>
            <w:bottom w:w="0" w:type="dxa"/>
            <w:right w:w="0" w:type="dxa"/>
          </w:tblCellMar>
        </w:tblPrEx>
        <w:trPr>
          <w:jc w:val="center"/>
        </w:trPr>
        <w:tc>
          <w:tcPr>
            <w:tcW w:w="3690"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b w:val="0"/>
                <w:bCs/>
                <w:sz w:val="20"/>
                <w:lang w:val="en-US" w:eastAsia="pl-PL"/>
              </w:rPr>
            </w:pPr>
            <w:r>
              <w:rPr>
                <w:rFonts w:ascii="Palatino Linotype" w:hAnsi="Palatino Linotype" w:eastAsia="Times New Roman" w:cstheme="minorHAnsi"/>
                <w:b w:val="0"/>
                <w:bCs/>
                <w:sz w:val="20"/>
                <w:lang w:val="en-US" w:eastAsia="pl-PL"/>
              </w:rPr>
              <w:t xml:space="preserve">md_context </w:t>
            </w:r>
          </w:p>
        </w:tc>
        <w:tc>
          <w:tcPr>
            <w:tcW w:w="457"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4</w:t>
            </w:r>
          </w:p>
        </w:tc>
        <w:tc>
          <w:tcPr>
            <w:tcW w:w="13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-308.6036</w:t>
            </w:r>
          </w:p>
        </w:tc>
        <w:tc>
          <w:tcPr>
            <w:tcW w:w="87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91.49</w:t>
            </w:r>
          </w:p>
        </w:tc>
        <w:tc>
          <w:tcPr>
            <w:tcW w:w="15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w:t>
            </w:r>
          </w:p>
        </w:tc>
        <w:tc>
          <w:tcPr>
            <w:tcW w:w="13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-310.7995</w:t>
            </w:r>
          </w:p>
        </w:tc>
        <w:tc>
          <w:tcPr>
            <w:tcW w:w="927"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85.51</w:t>
            </w:r>
          </w:p>
        </w:tc>
        <w:tc>
          <w:tcPr>
            <w:tcW w:w="151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0" w:type="dxa"/>
            <w:bottom w:w="0" w:type="dxa"/>
            <w:right w:w="0" w:type="dxa"/>
          </w:tblCellMar>
        </w:tblPrEx>
        <w:trPr>
          <w:jc w:val="center"/>
        </w:trPr>
        <w:tc>
          <w:tcPr>
            <w:tcW w:w="3690" w:type="dxa"/>
            <w:tcBorders>
              <w:left w:val="nil"/>
              <w:bottom w:val="single" w:color="auto" w:sz="8" w:space="0"/>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b w:val="0"/>
                <w:bCs/>
                <w:sz w:val="20"/>
                <w:lang w:val="en-US" w:eastAsia="pl-PL"/>
              </w:rPr>
            </w:pPr>
            <w:r>
              <w:rPr>
                <w:rFonts w:ascii="Palatino Linotype" w:hAnsi="Palatino Linotype" w:eastAsia="Times New Roman" w:cstheme="minorHAnsi"/>
                <w:b w:val="0"/>
                <w:bCs/>
                <w:sz w:val="20"/>
                <w:lang w:val="en-US" w:eastAsia="pl-PL"/>
              </w:rPr>
              <w:t xml:space="preserve">md_null </w:t>
            </w:r>
          </w:p>
        </w:tc>
        <w:tc>
          <w:tcPr>
            <w:tcW w:w="457" w:type="dxa"/>
            <w:tcBorders>
              <w:left w:val="nil"/>
              <w:bottom w:val="single" w:color="auto" w:sz="8" w:space="0"/>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3</w:t>
            </w:r>
          </w:p>
        </w:tc>
        <w:tc>
          <w:tcPr>
            <w:tcW w:w="1316" w:type="dxa"/>
            <w:tcBorders>
              <w:left w:val="nil"/>
              <w:bottom w:val="single" w:color="auto" w:sz="8" w:space="0"/>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-296.3098</w:t>
            </w:r>
          </w:p>
        </w:tc>
        <w:tc>
          <w:tcPr>
            <w:tcW w:w="876" w:type="dxa"/>
            <w:tcBorders>
              <w:left w:val="nil"/>
              <w:bottom w:val="single" w:color="auto" w:sz="8" w:space="0"/>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103.78</w:t>
            </w:r>
          </w:p>
        </w:tc>
        <w:tc>
          <w:tcPr>
            <w:tcW w:w="1516" w:type="dxa"/>
            <w:tcBorders>
              <w:left w:val="nil"/>
              <w:bottom w:val="single" w:color="auto" w:sz="8" w:space="0"/>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w:t>
            </w:r>
          </w:p>
        </w:tc>
        <w:tc>
          <w:tcPr>
            <w:tcW w:w="1316" w:type="dxa"/>
            <w:tcBorders>
              <w:left w:val="nil"/>
              <w:bottom w:val="single" w:color="auto" w:sz="8" w:space="0"/>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-299.8347</w:t>
            </w:r>
          </w:p>
        </w:tc>
        <w:tc>
          <w:tcPr>
            <w:tcW w:w="927" w:type="dxa"/>
            <w:tcBorders>
              <w:left w:val="nil"/>
              <w:bottom w:val="single" w:color="auto" w:sz="8" w:space="0"/>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96.47</w:t>
            </w:r>
          </w:p>
        </w:tc>
        <w:tc>
          <w:tcPr>
            <w:tcW w:w="1516" w:type="dxa"/>
            <w:tcBorders>
              <w:left w:val="nil"/>
              <w:bottom w:val="single" w:color="auto" w:sz="8" w:space="0"/>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0.00</w:t>
            </w:r>
          </w:p>
        </w:tc>
      </w:tr>
    </w:tbl>
    <w:p>
      <w:pPr>
        <w:pStyle w:val="58"/>
        <w:jc w:val="both"/>
        <w:rPr>
          <w:b/>
        </w:rPr>
      </w:pPr>
      <w:r>
        <w:rPr>
          <w:b/>
        </w:rPr>
        <w:t xml:space="preserve">Table 2. </w:t>
      </w:r>
      <w:r>
        <w:t>Effects of behavio</w:t>
      </w:r>
      <w:del w:id="901" w:author="Katarzyna Wojczulanis-Jakubas" w:date="2023-06-02T18:50:00Z">
        <w:r>
          <w:rPr/>
          <w:delText>u</w:delText>
        </w:r>
      </w:del>
      <w:r>
        <w:t xml:space="preserve">ral variables and experimental context (low/high risk) on foraging efficiency of Long-billed Hermits (N individuals = 12, N data points = 192). Common intercept = </w:t>
      </w:r>
      <w:r>
        <w:rPr>
          <w:lang w:eastAsia="pl-PL"/>
        </w:rPr>
        <w:t>0.4548, e</w:t>
      </w:r>
      <w:r>
        <w:t>ffects are slope estimates derived from the fist top Bayesian MCMC generalized linear model (Table 1). Significant effects denoted in bold.</w:t>
      </w:r>
    </w:p>
    <w:tbl>
      <w:tblPr>
        <w:tblStyle w:val="32"/>
        <w:tblW w:w="10465" w:type="dxa"/>
        <w:jc w:val="cente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0" w:type="dxa"/>
          <w:bottom w:w="0" w:type="dxa"/>
          <w:right w:w="0" w:type="dxa"/>
        </w:tblCellMar>
      </w:tblPr>
      <w:tblGrid>
        <w:gridCol w:w="4530"/>
        <w:gridCol w:w="1644"/>
        <w:gridCol w:w="1341"/>
        <w:gridCol w:w="1491"/>
        <w:gridCol w:w="145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0" w:type="dxa"/>
            <w:bottom w:w="0" w:type="dxa"/>
            <w:right w:w="0" w:type="dxa"/>
          </w:tblCellMar>
        </w:tblPrEx>
        <w:trPr>
          <w:jc w:val="center"/>
        </w:trPr>
        <w:tc>
          <w:tcPr>
            <w:tcW w:w="3736" w:type="dxa"/>
            <w:tcBorders>
              <w:top w:val="single" w:color="auto" w:sz="8" w:space="0"/>
              <w:left w:val="nil"/>
              <w:bottom w:val="single" w:color="666666" w:themeColor="text1" w:themeTint="99" w:sz="4" w:space="0"/>
              <w:right w:val="nil"/>
            </w:tcBorders>
            <w:shd w:val="clear" w:color="auto" w:fill="D0CECE" w:themeFill="background2" w:themeFillShade="E6"/>
            <w:vAlign w:val="center"/>
          </w:tcPr>
          <w:p>
            <w:pPr>
              <w:autoSpaceDE w:val="0"/>
              <w:autoSpaceDN w:val="0"/>
              <w:adjustRightInd w:val="0"/>
              <w:snapToGrid w:val="0"/>
              <w:spacing w:after="0" w:line="240" w:lineRule="auto"/>
              <w:jc w:val="center"/>
              <w:rPr>
                <w:rFonts w:ascii="Palatino Linotype" w:hAnsi="Palatino Linotype" w:eastAsia="Times New Roman" w:cstheme="minorHAnsi"/>
                <w:b/>
                <w:bCs w:val="0"/>
                <w:sz w:val="20"/>
                <w:lang w:val="en-US" w:eastAsia="pl-PL"/>
              </w:rPr>
            </w:pPr>
            <w:r>
              <w:rPr>
                <w:rFonts w:ascii="Palatino Linotype" w:hAnsi="Palatino Linotype" w:eastAsia="Times New Roman" w:cstheme="minorHAnsi"/>
                <w:b/>
                <w:bCs w:val="0"/>
                <w:sz w:val="20"/>
                <w:lang w:val="en-US" w:eastAsia="pl-PL"/>
              </w:rPr>
              <w:t xml:space="preserve">Predictor </w:t>
            </w:r>
          </w:p>
        </w:tc>
        <w:tc>
          <w:tcPr>
            <w:tcW w:w="1356" w:type="dxa"/>
            <w:tcBorders>
              <w:top w:val="single" w:color="auto" w:sz="8" w:space="0"/>
              <w:left w:val="nil"/>
              <w:bottom w:val="single" w:color="666666" w:themeColor="text1" w:themeTint="99" w:sz="4" w:space="0"/>
              <w:right w:val="nil"/>
            </w:tcBorders>
            <w:shd w:val="clear" w:color="auto" w:fill="D0CECE" w:themeFill="background2" w:themeFillShade="E6"/>
            <w:vAlign w:val="center"/>
          </w:tcPr>
          <w:p>
            <w:pPr>
              <w:autoSpaceDE w:val="0"/>
              <w:autoSpaceDN w:val="0"/>
              <w:adjustRightInd w:val="0"/>
              <w:snapToGrid w:val="0"/>
              <w:spacing w:after="0" w:line="240" w:lineRule="auto"/>
              <w:jc w:val="center"/>
              <w:rPr>
                <w:rFonts w:ascii="Palatino Linotype" w:hAnsi="Palatino Linotype" w:eastAsia="Times New Roman" w:cstheme="minorHAnsi"/>
                <w:b/>
                <w:bCs w:val="0"/>
                <w:sz w:val="20"/>
                <w:lang w:val="en-US" w:eastAsia="pl-PL"/>
              </w:rPr>
            </w:pPr>
            <w:r>
              <w:rPr>
                <w:rFonts w:ascii="Palatino Linotype" w:hAnsi="Palatino Linotype" w:eastAsia="Times New Roman" w:cstheme="minorHAnsi"/>
                <w:b/>
                <w:bCs w:val="0"/>
                <w:sz w:val="20"/>
                <w:lang w:val="en-US" w:eastAsia="pl-PL"/>
              </w:rPr>
              <w:t>Effect size</w:t>
            </w:r>
          </w:p>
        </w:tc>
        <w:tc>
          <w:tcPr>
            <w:tcW w:w="1106" w:type="dxa"/>
            <w:tcBorders>
              <w:top w:val="single" w:color="auto" w:sz="8" w:space="0"/>
              <w:left w:val="nil"/>
              <w:bottom w:val="single" w:color="666666" w:themeColor="text1" w:themeTint="99" w:sz="4" w:space="0"/>
              <w:right w:val="nil"/>
            </w:tcBorders>
            <w:shd w:val="clear" w:color="auto" w:fill="D0CECE" w:themeFill="background2" w:themeFillShade="E6"/>
            <w:vAlign w:val="center"/>
          </w:tcPr>
          <w:p>
            <w:pPr>
              <w:autoSpaceDE w:val="0"/>
              <w:autoSpaceDN w:val="0"/>
              <w:adjustRightInd w:val="0"/>
              <w:snapToGrid w:val="0"/>
              <w:spacing w:after="0" w:line="240" w:lineRule="auto"/>
              <w:jc w:val="center"/>
              <w:rPr>
                <w:rFonts w:ascii="Palatino Linotype" w:hAnsi="Palatino Linotype" w:eastAsia="Times New Roman" w:cstheme="minorHAnsi"/>
                <w:b/>
                <w:bCs w:val="0"/>
                <w:sz w:val="20"/>
                <w:lang w:val="en-US" w:eastAsia="pl-PL"/>
              </w:rPr>
            </w:pPr>
            <w:r>
              <w:rPr>
                <w:rFonts w:ascii="Palatino Linotype" w:hAnsi="Palatino Linotype" w:eastAsia="Times New Roman" w:cstheme="minorHAnsi"/>
                <w:b/>
                <w:bCs w:val="0"/>
                <w:sz w:val="20"/>
                <w:lang w:val="en-US" w:eastAsia="pl-PL"/>
              </w:rPr>
              <w:t>CI 2.5%</w:t>
            </w:r>
          </w:p>
        </w:tc>
        <w:tc>
          <w:tcPr>
            <w:tcW w:w="1230" w:type="dxa"/>
            <w:tcBorders>
              <w:top w:val="single" w:color="auto" w:sz="8" w:space="0"/>
              <w:left w:val="nil"/>
              <w:bottom w:val="single" w:color="666666" w:themeColor="text1" w:themeTint="99" w:sz="4" w:space="0"/>
              <w:right w:val="nil"/>
            </w:tcBorders>
            <w:shd w:val="clear" w:color="auto" w:fill="D0CECE" w:themeFill="background2" w:themeFillShade="E6"/>
            <w:vAlign w:val="center"/>
          </w:tcPr>
          <w:p>
            <w:pPr>
              <w:autoSpaceDE w:val="0"/>
              <w:autoSpaceDN w:val="0"/>
              <w:adjustRightInd w:val="0"/>
              <w:snapToGrid w:val="0"/>
              <w:spacing w:after="0" w:line="240" w:lineRule="auto"/>
              <w:jc w:val="center"/>
              <w:rPr>
                <w:rFonts w:ascii="Palatino Linotype" w:hAnsi="Palatino Linotype" w:eastAsia="Times New Roman" w:cstheme="minorHAnsi"/>
                <w:b/>
                <w:bCs w:val="0"/>
                <w:sz w:val="20"/>
                <w:lang w:val="en-US" w:eastAsia="pl-PL"/>
              </w:rPr>
            </w:pPr>
            <w:r>
              <w:rPr>
                <w:rFonts w:ascii="Palatino Linotype" w:hAnsi="Palatino Linotype" w:eastAsia="Times New Roman" w:cstheme="minorHAnsi"/>
                <w:b/>
                <w:bCs w:val="0"/>
                <w:sz w:val="20"/>
                <w:lang w:val="en-US" w:eastAsia="pl-PL"/>
              </w:rPr>
              <w:t>CI 97.5%</w:t>
            </w:r>
          </w:p>
        </w:tc>
        <w:tc>
          <w:tcPr>
            <w:tcW w:w="1203" w:type="dxa"/>
            <w:tcBorders>
              <w:top w:val="single" w:color="auto" w:sz="8" w:space="0"/>
              <w:left w:val="nil"/>
              <w:bottom w:val="single" w:color="666666" w:themeColor="text1" w:themeTint="99" w:sz="4" w:space="0"/>
              <w:right w:val="nil"/>
            </w:tcBorders>
            <w:shd w:val="clear" w:color="auto" w:fill="D0CECE" w:themeFill="background2" w:themeFillShade="E6"/>
            <w:vAlign w:val="center"/>
          </w:tcPr>
          <w:p>
            <w:pPr>
              <w:autoSpaceDE w:val="0"/>
              <w:autoSpaceDN w:val="0"/>
              <w:adjustRightInd w:val="0"/>
              <w:snapToGrid w:val="0"/>
              <w:spacing w:after="0" w:line="240" w:lineRule="auto"/>
              <w:jc w:val="center"/>
              <w:rPr>
                <w:rFonts w:ascii="Palatino Linotype" w:hAnsi="Palatino Linotype" w:eastAsia="Times New Roman" w:cstheme="minorHAnsi"/>
                <w:b/>
                <w:bCs w:val="0"/>
                <w:sz w:val="20"/>
                <w:lang w:val="en-US" w:eastAsia="pl-PL"/>
              </w:rPr>
            </w:pPr>
            <w:r>
              <w:rPr>
                <w:rFonts w:ascii="Palatino Linotype" w:hAnsi="Palatino Linotype" w:eastAsia="Times New Roman" w:cstheme="minorHAnsi"/>
                <w:b/>
                <w:bCs w:val="0"/>
                <w:sz w:val="20"/>
                <w:lang w:val="en-US" w:eastAsia="pl-PL"/>
              </w:rPr>
              <w:t>pMCMC</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0" w:type="dxa"/>
            <w:bottom w:w="0" w:type="dxa"/>
            <w:right w:w="0" w:type="dxa"/>
          </w:tblCellMar>
        </w:tblPrEx>
        <w:trPr>
          <w:jc w:val="center"/>
        </w:trPr>
        <w:tc>
          <w:tcPr>
            <w:tcW w:w="3736" w:type="dxa"/>
            <w:tcBorders>
              <w:top w:val="single" w:color="666666" w:themeColor="text1" w:themeTint="99" w:sz="4" w:space="0"/>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b/>
                <w:bCs/>
                <w:sz w:val="20"/>
                <w:lang w:val="en-US" w:eastAsia="pl-PL"/>
              </w:rPr>
            </w:pPr>
            <w:r>
              <w:rPr>
                <w:rFonts w:ascii="Palatino Linotype" w:hAnsi="Palatino Linotype" w:eastAsia="Times New Roman" w:cstheme="minorHAnsi"/>
                <w:b/>
                <w:bCs/>
                <w:sz w:val="20"/>
                <w:lang w:val="en-US" w:eastAsia="pl-PL"/>
              </w:rPr>
              <w:t xml:space="preserve">contextHigh risk </w:t>
            </w:r>
          </w:p>
        </w:tc>
        <w:tc>
          <w:tcPr>
            <w:tcW w:w="1356" w:type="dxa"/>
            <w:tcBorders>
              <w:top w:val="single" w:color="666666" w:themeColor="text1" w:themeTint="99" w:sz="4" w:space="0"/>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-0.1409</w:t>
            </w:r>
          </w:p>
        </w:tc>
        <w:tc>
          <w:tcPr>
            <w:tcW w:w="1106" w:type="dxa"/>
            <w:tcBorders>
              <w:top w:val="single" w:color="666666" w:themeColor="text1" w:themeTint="99" w:sz="4" w:space="0"/>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b/>
                <w:bCs/>
                <w:sz w:val="20"/>
                <w:lang w:val="en-US" w:eastAsia="pl-PL"/>
              </w:rPr>
              <w:t>-0.2732</w:t>
            </w:r>
          </w:p>
        </w:tc>
        <w:tc>
          <w:tcPr>
            <w:tcW w:w="1230" w:type="dxa"/>
            <w:tcBorders>
              <w:top w:val="single" w:color="666666" w:themeColor="text1" w:themeTint="99" w:sz="4" w:space="0"/>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b/>
                <w:bCs/>
                <w:sz w:val="20"/>
                <w:lang w:val="en-US" w:eastAsia="pl-PL"/>
              </w:rPr>
              <w:t>-0.0132</w:t>
            </w:r>
          </w:p>
        </w:tc>
        <w:tc>
          <w:tcPr>
            <w:tcW w:w="1203" w:type="dxa"/>
            <w:tcBorders>
              <w:top w:val="single" w:color="666666" w:themeColor="text1" w:themeTint="99" w:sz="4" w:space="0"/>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0.0322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0" w:type="dxa"/>
            <w:bottom w:w="0" w:type="dxa"/>
            <w:right w:w="0" w:type="dxa"/>
          </w:tblCellMar>
        </w:tblPrEx>
        <w:trPr>
          <w:jc w:val="center"/>
        </w:trPr>
        <w:tc>
          <w:tcPr>
            <w:tcW w:w="373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b/>
                <w:bCs/>
                <w:sz w:val="20"/>
                <w:lang w:val="en-US" w:eastAsia="pl-PL"/>
              </w:rPr>
            </w:pPr>
            <w:r>
              <w:rPr>
                <w:rFonts w:ascii="Palatino Linotype" w:hAnsi="Palatino Linotype" w:eastAsia="Times New Roman" w:cstheme="minorHAnsi"/>
                <w:b/>
                <w:bCs/>
                <w:sz w:val="20"/>
                <w:lang w:val="en-US" w:eastAsia="pl-PL"/>
              </w:rPr>
              <w:t xml:space="preserve">arousal </w:t>
            </w:r>
          </w:p>
        </w:tc>
        <w:tc>
          <w:tcPr>
            <w:tcW w:w="135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0.0684</w:t>
            </w:r>
          </w:p>
        </w:tc>
        <w:tc>
          <w:tcPr>
            <w:tcW w:w="110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b/>
                <w:bCs/>
                <w:sz w:val="20"/>
                <w:lang w:val="en-US" w:eastAsia="pl-PL"/>
              </w:rPr>
              <w:t>0.0275</w:t>
            </w:r>
          </w:p>
        </w:tc>
        <w:tc>
          <w:tcPr>
            <w:tcW w:w="1230"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b/>
                <w:bCs/>
                <w:sz w:val="20"/>
                <w:lang w:val="en-US" w:eastAsia="pl-PL"/>
              </w:rPr>
              <w:t>0.1083</w:t>
            </w:r>
          </w:p>
        </w:tc>
        <w:tc>
          <w:tcPr>
            <w:tcW w:w="1203"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0.0006</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jc w:val="center"/>
        </w:trPr>
        <w:tc>
          <w:tcPr>
            <w:tcW w:w="373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b/>
                <w:bCs/>
                <w:sz w:val="20"/>
                <w:lang w:val="en-US" w:eastAsia="pl-PL"/>
              </w:rPr>
            </w:pPr>
            <w:r>
              <w:rPr>
                <w:rFonts w:ascii="Palatino Linotype" w:hAnsi="Palatino Linotype" w:eastAsia="Times New Roman" w:cstheme="minorHAnsi"/>
                <w:b/>
                <w:bCs/>
                <w:sz w:val="20"/>
                <w:lang w:val="en-US" w:eastAsia="pl-PL"/>
              </w:rPr>
              <w:t xml:space="preserve">exploration </w:t>
            </w:r>
          </w:p>
        </w:tc>
        <w:tc>
          <w:tcPr>
            <w:tcW w:w="135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0.3686</w:t>
            </w:r>
          </w:p>
        </w:tc>
        <w:tc>
          <w:tcPr>
            <w:tcW w:w="110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b/>
                <w:bCs/>
                <w:sz w:val="20"/>
                <w:lang w:val="en-US" w:eastAsia="pl-PL"/>
              </w:rPr>
              <w:t>0.1244</w:t>
            </w:r>
          </w:p>
        </w:tc>
        <w:tc>
          <w:tcPr>
            <w:tcW w:w="1230"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b/>
                <w:bCs/>
                <w:sz w:val="20"/>
                <w:lang w:val="en-US" w:eastAsia="pl-PL"/>
              </w:rPr>
              <w:t>0.6167</w:t>
            </w:r>
          </w:p>
        </w:tc>
        <w:tc>
          <w:tcPr>
            <w:tcW w:w="1203"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0.0023</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0" w:type="dxa"/>
            <w:bottom w:w="0" w:type="dxa"/>
            <w:right w:w="0" w:type="dxa"/>
          </w:tblCellMar>
        </w:tblPrEx>
        <w:trPr>
          <w:jc w:val="center"/>
        </w:trPr>
        <w:tc>
          <w:tcPr>
            <w:tcW w:w="373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b w:val="0"/>
                <w:bCs w:val="0"/>
                <w:sz w:val="20"/>
                <w:lang w:val="en-US" w:eastAsia="pl-PL"/>
              </w:rPr>
            </w:pPr>
            <w:r>
              <w:rPr>
                <w:rFonts w:ascii="Palatino Linotype" w:hAnsi="Palatino Linotype" w:eastAsia="Times New Roman" w:cstheme="minorHAnsi"/>
                <w:b w:val="0"/>
                <w:bCs w:val="0"/>
                <w:sz w:val="20"/>
                <w:lang w:val="en-US" w:eastAsia="pl-PL"/>
              </w:rPr>
              <w:t xml:space="preserve">risk_avoidance </w:t>
            </w:r>
          </w:p>
        </w:tc>
        <w:tc>
          <w:tcPr>
            <w:tcW w:w="135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-0.0327</w:t>
            </w:r>
          </w:p>
        </w:tc>
        <w:tc>
          <w:tcPr>
            <w:tcW w:w="110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-0.0663</w:t>
            </w:r>
          </w:p>
        </w:tc>
        <w:tc>
          <w:tcPr>
            <w:tcW w:w="1230"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0.0023</w:t>
            </w:r>
          </w:p>
        </w:tc>
        <w:tc>
          <w:tcPr>
            <w:tcW w:w="1203"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0.0641</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0" w:type="dxa"/>
            <w:bottom w:w="0" w:type="dxa"/>
            <w:right w:w="0" w:type="dxa"/>
          </w:tblCellMar>
        </w:tblPrEx>
        <w:trPr>
          <w:jc w:val="center"/>
        </w:trPr>
        <w:tc>
          <w:tcPr>
            <w:tcW w:w="373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b/>
                <w:bCs w:val="0"/>
                <w:sz w:val="20"/>
                <w:lang w:val="en-US" w:eastAsia="pl-PL"/>
              </w:rPr>
            </w:pPr>
            <w:r>
              <w:rPr>
                <w:rFonts w:ascii="Palatino Linotype" w:hAnsi="Palatino Linotype" w:eastAsia="Times New Roman" w:cstheme="minorHAnsi"/>
                <w:b/>
                <w:bCs w:val="0"/>
                <w:sz w:val="20"/>
                <w:lang w:val="en-US" w:eastAsia="pl-PL"/>
              </w:rPr>
              <w:t xml:space="preserve">contextHigh risk:arousal </w:t>
            </w:r>
          </w:p>
        </w:tc>
        <w:tc>
          <w:tcPr>
            <w:tcW w:w="135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0.2445</w:t>
            </w:r>
          </w:p>
        </w:tc>
        <w:tc>
          <w:tcPr>
            <w:tcW w:w="110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b/>
                <w:bCs/>
                <w:sz w:val="20"/>
                <w:lang w:val="en-US" w:eastAsia="pl-PL"/>
              </w:rPr>
              <w:t>0.1541</w:t>
            </w:r>
          </w:p>
        </w:tc>
        <w:tc>
          <w:tcPr>
            <w:tcW w:w="1230"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b/>
                <w:bCs/>
                <w:sz w:val="20"/>
                <w:lang w:val="en-US" w:eastAsia="pl-PL"/>
              </w:rPr>
              <w:t>0.3436</w:t>
            </w:r>
          </w:p>
        </w:tc>
        <w:tc>
          <w:tcPr>
            <w:tcW w:w="1203"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0.0001</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0" w:type="dxa"/>
            <w:bottom w:w="0" w:type="dxa"/>
            <w:right w:w="0" w:type="dxa"/>
          </w:tblCellMar>
        </w:tblPrEx>
        <w:trPr>
          <w:jc w:val="center"/>
        </w:trPr>
        <w:tc>
          <w:tcPr>
            <w:tcW w:w="373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b/>
                <w:bCs w:val="0"/>
                <w:sz w:val="20"/>
                <w:lang w:val="en-US" w:eastAsia="pl-PL"/>
              </w:rPr>
            </w:pPr>
            <w:r>
              <w:rPr>
                <w:rFonts w:ascii="Palatino Linotype" w:hAnsi="Palatino Linotype" w:eastAsia="Times New Roman" w:cstheme="minorHAnsi"/>
                <w:b/>
                <w:bCs w:val="0"/>
                <w:sz w:val="20"/>
                <w:lang w:val="en-US" w:eastAsia="pl-PL"/>
              </w:rPr>
              <w:t xml:space="preserve">contextHigh risk:exploration </w:t>
            </w:r>
          </w:p>
        </w:tc>
        <w:tc>
          <w:tcPr>
            <w:tcW w:w="135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-0.8355</w:t>
            </w:r>
          </w:p>
        </w:tc>
        <w:tc>
          <w:tcPr>
            <w:tcW w:w="1106"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b/>
                <w:bCs/>
                <w:sz w:val="20"/>
                <w:lang w:val="en-US" w:eastAsia="pl-PL"/>
              </w:rPr>
              <w:t>-1.1641</w:t>
            </w:r>
          </w:p>
        </w:tc>
        <w:tc>
          <w:tcPr>
            <w:tcW w:w="1230"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b/>
                <w:bCs/>
                <w:sz w:val="20"/>
                <w:lang w:val="en-US" w:eastAsia="pl-PL"/>
              </w:rPr>
              <w:t>-0.4925</w:t>
            </w:r>
          </w:p>
        </w:tc>
        <w:tc>
          <w:tcPr>
            <w:tcW w:w="1203" w:type="dxa"/>
            <w:tcBorders>
              <w:left w:val="nil"/>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0.0001</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jc w:val="center"/>
        </w:trPr>
        <w:tc>
          <w:tcPr>
            <w:tcW w:w="3736" w:type="dxa"/>
            <w:tcBorders>
              <w:left w:val="nil"/>
              <w:bottom w:val="single" w:color="auto" w:sz="8" w:space="0"/>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b w:val="0"/>
                <w:bCs w:val="0"/>
                <w:sz w:val="20"/>
                <w:lang w:val="en-US" w:eastAsia="pl-PL"/>
              </w:rPr>
            </w:pPr>
            <w:r>
              <w:rPr>
                <w:rFonts w:ascii="Palatino Linotype" w:hAnsi="Palatino Linotype" w:eastAsia="Times New Roman" w:cstheme="minorHAnsi"/>
                <w:b w:val="0"/>
                <w:bCs w:val="0"/>
                <w:sz w:val="20"/>
                <w:lang w:val="en-US" w:eastAsia="pl-PL"/>
              </w:rPr>
              <w:t xml:space="preserve">contextHigh risk:risk_avoidance </w:t>
            </w:r>
          </w:p>
        </w:tc>
        <w:tc>
          <w:tcPr>
            <w:tcW w:w="1356" w:type="dxa"/>
            <w:tcBorders>
              <w:left w:val="nil"/>
              <w:bottom w:val="single" w:color="auto" w:sz="8" w:space="0"/>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-0.0270</w:t>
            </w:r>
          </w:p>
        </w:tc>
        <w:tc>
          <w:tcPr>
            <w:tcW w:w="1106" w:type="dxa"/>
            <w:tcBorders>
              <w:left w:val="nil"/>
              <w:bottom w:val="single" w:color="auto" w:sz="8" w:space="0"/>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-0.0793</w:t>
            </w:r>
          </w:p>
        </w:tc>
        <w:tc>
          <w:tcPr>
            <w:tcW w:w="1230" w:type="dxa"/>
            <w:tcBorders>
              <w:left w:val="nil"/>
              <w:bottom w:val="single" w:color="auto" w:sz="8" w:space="0"/>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0.021</w:t>
            </w:r>
          </w:p>
        </w:tc>
        <w:tc>
          <w:tcPr>
            <w:tcW w:w="1203" w:type="dxa"/>
            <w:tcBorders>
              <w:left w:val="nil"/>
              <w:bottom w:val="single" w:color="auto" w:sz="8" w:space="0"/>
              <w:right w:val="nil"/>
            </w:tcBorders>
            <w:vAlign w:val="center"/>
          </w:tcPr>
          <w:p>
            <w:pPr>
              <w:autoSpaceDE w:val="0"/>
              <w:autoSpaceDN w:val="0"/>
              <w:adjustRightInd w:val="0"/>
              <w:snapToGrid w:val="0"/>
              <w:spacing w:after="0" w:line="240" w:lineRule="auto"/>
              <w:jc w:val="center"/>
              <w:rPr>
                <w:rFonts w:ascii="Palatino Linotype" w:hAnsi="Palatino Linotype" w:eastAsia="Times New Roman" w:cstheme="minorHAnsi"/>
                <w:sz w:val="20"/>
                <w:lang w:val="en-US" w:eastAsia="pl-PL"/>
              </w:rPr>
            </w:pPr>
            <w:r>
              <w:rPr>
                <w:rFonts w:ascii="Palatino Linotype" w:hAnsi="Palatino Linotype" w:eastAsia="Times New Roman" w:cstheme="minorHAnsi"/>
                <w:sz w:val="20"/>
                <w:lang w:val="en-US" w:eastAsia="pl-PL"/>
              </w:rPr>
              <w:t>0.2918</w:t>
            </w:r>
          </w:p>
        </w:tc>
      </w:tr>
    </w:tbl>
    <w:p>
      <w:pPr>
        <w:pStyle w:val="64"/>
        <w:ind w:left="2608"/>
        <w:jc w:val="left"/>
      </w:pPr>
      <w:r>
        <w:rPr>
          <w:lang w:eastAsia="pl-PL"/>
        </w:rPr>
        <w:drawing>
          <wp:inline distT="0" distB="0" distL="0" distR="0">
            <wp:extent cx="4267200" cy="2843530"/>
            <wp:effectExtent l="0" t="0" r="0" b="0"/>
            <wp:docPr id="2" name="Obraz 2" descr="C:\Users\KWJ\AppData\Local\Microsoft\Windows\INetCache\Content.MSO\F455EC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C:\Users\KWJ\AppData\Local\Microsoft\Windows\INetCache\Content.MSO\F455EC10.tmp"/>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4268711" cy="2844655"/>
                    </a:xfrm>
                    <a:prstGeom prst="rect">
                      <a:avLst/>
                    </a:prstGeom>
                    <a:noFill/>
                    <a:ln>
                      <a:noFill/>
                    </a:ln>
                  </pic:spPr>
                </pic:pic>
              </a:graphicData>
            </a:graphic>
          </wp:inline>
        </w:drawing>
      </w:r>
      <w:r>
        <w:t xml:space="preserve"> </w:t>
      </w:r>
    </w:p>
    <w:p>
      <w:pPr>
        <w:pStyle w:val="63"/>
        <w:jc w:val="both"/>
      </w:pPr>
      <w:r>
        <w:rPr>
          <w:b/>
        </w:rPr>
        <w:t xml:space="preserve">Figure 2. </w:t>
      </w:r>
      <w:r>
        <w:t xml:space="preserve">Repeatability estimates of foraging efficiency and </w:t>
      </w:r>
      <w:del w:id="902" w:author="Katarzyna Wojczulanis-Jakubas" w:date="2023-06-02T18:51:00Z">
        <w:r>
          <w:rPr/>
          <w:delText>behavioural</w:delText>
        </w:r>
      </w:del>
      <w:ins w:id="903" w:author="Katarzyna Wojczulanis-Jakubas" w:date="2023-06-02T18:51:00Z">
        <w:r>
          <w:rPr/>
          <w:t>behavioral</w:t>
        </w:r>
      </w:ins>
      <w:r>
        <w:t xml:space="preserve"> parameters in the Long-billed Hermit measured</w:t>
      </w:r>
      <w:ins w:id="904" w:author="Katarzyna Wojczulanis-Jakubas" w:date="2023-06-02T18:51:00Z">
        <w:r>
          <w:rPr/>
          <w:t xml:space="preserve"> in control conditions, analyzed</w:t>
        </w:r>
      </w:ins>
      <w:r>
        <w:t xml:space="preserve"> with linear mixed-effects models (Nakagawa and Schielzeth 2010).</w:t>
      </w:r>
      <w:ins w:id="905" w:author="Katarzyna Wojczulanis-Jakubas" w:date="2023-06-02T18:52:00Z">
        <w:r>
          <w:rPr/>
          <w:t xml:space="preserve"> Dots represent the value of repeatability coefficient, and bars 95% confidence intervals.</w:t>
        </w:r>
      </w:ins>
    </w:p>
    <w:p>
      <w:pPr>
        <w:pStyle w:val="64"/>
        <w:ind w:left="2608"/>
        <w:jc w:val="left"/>
      </w:pPr>
      <w:r>
        <w:drawing>
          <wp:inline distT="0" distB="0" distL="114300" distR="114300">
            <wp:extent cx="4354830" cy="2903220"/>
            <wp:effectExtent l="0" t="0" r="7620" b="1143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6">
                      <a:grayscl/>
                    </a:blip>
                    <a:stretch>
                      <a:fillRect/>
                    </a:stretch>
                  </pic:blipFill>
                  <pic:spPr>
                    <a:xfrm>
                      <a:off x="0" y="0"/>
                      <a:ext cx="4354830" cy="2903220"/>
                    </a:xfrm>
                    <a:prstGeom prst="rect">
                      <a:avLst/>
                    </a:prstGeom>
                    <a:noFill/>
                    <a:ln>
                      <a:noFill/>
                    </a:ln>
                  </pic:spPr>
                </pic:pic>
              </a:graphicData>
            </a:graphic>
          </wp:inline>
        </w:drawing>
      </w:r>
    </w:p>
    <w:p>
      <w:pPr>
        <w:pStyle w:val="64"/>
        <w:ind w:left="2608"/>
        <w:jc w:val="left"/>
      </w:pPr>
      <w:del w:id="906" w:author="marcelo" w:date="2023-06-04T20:07:59Z">
        <w:r>
          <w:rPr/>
          <w:drawing>
            <wp:inline distT="0" distB="0" distL="0" distR="0">
              <wp:extent cx="4269740" cy="2846705"/>
              <wp:effectExtent l="0" t="0" r="0" b="0"/>
              <wp:docPr id="3" name="Obraz 3" descr="C:\Users\KWJ\AppData\Local\Microsoft\Windows\INetCache\Content.MSO\4127FC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C:\Users\KWJ\AppData\Local\Microsoft\Windows\INetCache\Content.MSO\4127FC9E.tmp"/>
                      <pic:cNvPicPr>
                        <a:picLocks noChangeAspect="1" noChangeArrowheads="1"/>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4271081" cy="2847388"/>
                      </a:xfrm>
                      <a:prstGeom prst="rect">
                        <a:avLst/>
                      </a:prstGeom>
                      <a:noFill/>
                      <a:ln>
                        <a:noFill/>
                      </a:ln>
                    </pic:spPr>
                  </pic:pic>
                </a:graphicData>
              </a:graphic>
            </wp:inline>
          </w:drawing>
        </w:r>
      </w:del>
    </w:p>
    <w:p>
      <w:pPr>
        <w:pStyle w:val="63"/>
      </w:pPr>
      <w:r>
        <w:rPr>
          <w:b/>
          <w:bCs/>
        </w:rPr>
        <w:t xml:space="preserve">Figure 3. </w:t>
      </w:r>
      <w:r>
        <w:rPr>
          <w:bCs/>
        </w:rPr>
        <w:t>Foraging efficiency</w:t>
      </w:r>
      <w:r>
        <w:t xml:space="preserve"> in the context of low and high levels of perceived risk of predation.</w:t>
      </w:r>
      <w:ins w:id="908" w:author="Katarzyna Wojczulanis-Jakubas" w:date="2023-06-02T18:53:00Z">
        <w:r>
          <w:rPr/>
          <w:t xml:space="preserve"> Dots represent mean value of the foraging efficiency in given context, and shaded area </w:t>
        </w:r>
      </w:ins>
      <w:ins w:id="909" w:author="Katarzyna Wojczulanis-Jakubas" w:date="2023-06-02T18:54:00Z">
        <w:r>
          <w:rPr/>
          <w:t xml:space="preserve">is </w:t>
        </w:r>
      </w:ins>
      <w:ins w:id="910" w:author="Katarzyna Wojczulanis-Jakubas" w:date="2023-06-02T18:53:00Z">
        <w:r>
          <w:rPr/>
          <w:t>data density</w:t>
        </w:r>
      </w:ins>
      <w:ins w:id="911" w:author="Katarzyna Wojczulanis-Jakubas" w:date="2023-06-02T18:54:00Z">
        <w:r>
          <w:rPr/>
          <w:t>.</w:t>
        </w:r>
      </w:ins>
    </w:p>
    <w:p>
      <w:pPr>
        <w:pStyle w:val="64"/>
      </w:pPr>
      <w:r>
        <w:drawing>
          <wp:inline distT="0" distB="0" distL="0" distR="0">
            <wp:extent cx="5851525" cy="6690360"/>
            <wp:effectExtent l="0" t="0" r="0" b="0"/>
            <wp:docPr id="4" name="Obraz 4" descr="C:\Users\KWJ\AppData\Local\Microsoft\Windows\INetCache\Content.MSO\D6D7F2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C:\Users\KWJ\AppData\Local\Microsoft\Windows\INetCache\Content.MSO\D6D7F25C.tmp"/>
                    <pic:cNvPicPr>
                      <a:picLocks noChangeAspect="1" noChangeArrowheads="1"/>
                    </pic:cNvPicPr>
                  </pic:nvPicPr>
                  <pic:blipFill>
                    <a:blip r:embed="rId19" cstate="print">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5851525" cy="6690360"/>
                    </a:xfrm>
                    <a:prstGeom prst="rect">
                      <a:avLst/>
                    </a:prstGeom>
                    <a:noFill/>
                    <a:ln>
                      <a:noFill/>
                    </a:ln>
                  </pic:spPr>
                </pic:pic>
              </a:graphicData>
            </a:graphic>
          </wp:inline>
        </w:drawing>
      </w:r>
    </w:p>
    <w:p>
      <w:pPr>
        <w:pStyle w:val="63"/>
        <w:jc w:val="both"/>
      </w:pPr>
      <w:r>
        <w:rPr>
          <w:b/>
        </w:rPr>
        <w:t xml:space="preserve">Figure 4. </w:t>
      </w:r>
      <w:r>
        <w:t xml:space="preserve">Foraging efficiency of Long-billed Hermits in regard to their </w:t>
      </w:r>
      <w:del w:id="912" w:author="Katarzyna Wojczulanis-Jakubas" w:date="2023-06-02T18:54:00Z">
        <w:r>
          <w:rPr/>
          <w:delText>behavioural</w:delText>
        </w:r>
      </w:del>
      <w:ins w:id="913" w:author="Katarzyna Wojczulanis-Jakubas" w:date="2023-06-02T18:54:00Z">
        <w:r>
          <w:rPr/>
          <w:t>behavioral</w:t>
        </w:r>
      </w:ins>
      <w:r>
        <w:t xml:space="preserve"> performance  (exploration, risk avoidance and arousal) in the context of low and high levels of perceived risk of predation.</w:t>
      </w:r>
      <w:ins w:id="914" w:author="Katarzyna Wojczulanis-Jakubas" w:date="2023-06-02T18:54:00Z">
        <w:r>
          <w:rPr/>
          <w:t xml:space="preserve"> </w:t>
        </w:r>
      </w:ins>
      <w:ins w:id="915" w:author="Katarzyna Wojczulanis-Jakubas" w:date="2023-06-02T18:55:00Z">
        <w:r>
          <w:rPr/>
          <w:t>Regression lines presented with 95% confidence intervals (shadow area).</w:t>
        </w:r>
      </w:ins>
    </w:p>
    <w:p>
      <w:pPr>
        <w:pStyle w:val="44"/>
      </w:pPr>
      <w:r>
        <w:t>4. Discussion</w:t>
      </w:r>
    </w:p>
    <w:p>
      <w:pPr>
        <w:pStyle w:val="47"/>
      </w:pPr>
      <w:r>
        <w:t xml:space="preserve">As we could expect under the risk allocation hypothesis </w:t>
      </w:r>
      <w:ins w:id="916" w:author="Katarzyna Wojczulanis-Jakubas" w:date="2023-06-03T09:16:00Z">
        <w:r>
          <w:rPr/>
          <w:fldChar w:fldCharType="begin" w:fldLock="1"/>
        </w:r>
      </w:ins>
      <w:r>
        <w:instrText xml:space="preserve">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hypothesis","type":"article-journal","volume":"153"},"uris":["http://www.mendeley.com/documents/?uuid=fdff2887-ada9-40bb-a7d8-1b0d216ae37c"]},{"id":"ITEM-2","itemData":{"DOI":"10.1098/rstb.1993.0123","ISSN":"0962-8436","abstract":"When animals can choose from a range of feeding options, often those options with a higher energetic gain carry a higher risk of predation. This paper analyses the optimal trade-off between food and predation. We are primarily interested in how an animal’s decisions and its state change over time. Our models are very general. They can be applied to growth decisions, such as choice of habitat, in which case we might consider how the state variable size changes over an animal’s lifetime. Equally our models are applicable to short-term foraging decisions, such as vigilance level, in which case we might consider how energy reserves vary over a day. We concentrate on two cases: (i) the animal must reach a fixed state, its fitness depending on when this is attained; (ii) the animal must survive to a fixed time, its fitness depending on its final state. In case (i) minimization of m ortality per unit increase of state is optimal under certain baseline conditions. In case (ii) behaviour is constant over time under baseline conditions (the 'Risk-spreading Theorem’). We analyse how these patterns are modified by complicating factors, e.g. time penalties, premature termination of the food supply, stochasticity in food supply or in metabolic expenditure, and state-dependence in the ability to obtain food, in metabolic expenditure and in predation risk. From this analysis we obtain a variety of possible explanations for why an animal should reduce its intake rate over time (i.e. show satiation). We show how earlier work can be viewed as special cases of our results.","author":[{"dropping-particle":"","family":"Houston","given":"Alasdair I","non-dropping-particle":"","parse-names":false,"suffix":""},{"dropping-particle":"","family":"Mcnamara","given":"John M","non-dropping-particle":"","parse-names":false,"suffix":""},{"dropping-particle":"","family":"Hutchinson","given":"John M C","non-dropping-particle":"","parse-names":false,"suffix":""},{"dropping-particle":"","family":"Trans","given":"Phil","non-dropping-particle":"","parse-names":false,"suffix":""},{"dropping-particle":"","family":"Lond","given":"R Soc","non-dropping-particle":"","parse-names":false,"suffix":""}],"container-title":"Philosophical Transactions of the Royal Society of London. Series B: Biological Sciences","id":"ITEM-2","issue":"1298","issued":{"date-parts":[["1993"]]},"page":"375-397","title":"General results concerning the trade-off between gaining energy and avoiding predation","type":"article-journal","volume":"341"},"uris":["http://www.mendeley.com/documents/?uuid=a76fa787-1cdd-49c2-b6c6-5dcb2b4bddd8"]}],"mendeley":{"formattedCitation":"[5,6]","plainTextFormattedCitation":"[5,6]","previouslyFormattedCitation":"[5,6]"},"properties":{"noteIndex":0},"schema":"https://github.com/citation-style-language/schema/raw/master/csl-citation.json"}</w:instrText>
      </w:r>
      <w:r>
        <w:fldChar w:fldCharType="separate"/>
      </w:r>
      <w:r>
        <w:t>[5,6]</w:t>
      </w:r>
      <w:ins w:id="917" w:author="Katarzyna Wojczulanis-Jakubas" w:date="2023-06-03T09:16:00Z">
        <w:r>
          <w:rPr/>
          <w:fldChar w:fldCharType="end"/>
        </w:r>
      </w:ins>
      <w:del w:id="918" w:author="Katarzyna Wojczulanis-Jakubas" w:date="2023-06-03T09:16:00Z">
        <w:r>
          <w:rPr/>
          <w:delText>(Lima and Bednekoff 1999)</w:delText>
        </w:r>
      </w:del>
      <w:r>
        <w:t xml:space="preserve"> foraging efficiency of Long-billed Hermits decreased in response to threatening conditions. However, </w:t>
      </w:r>
      <w:del w:id="919" w:author="Katarzyna Wojczulanis-Jakubas" w:date="2023-06-02T18:56:00Z">
        <w:r>
          <w:rPr/>
          <w:delText>behavioural</w:delText>
        </w:r>
      </w:del>
      <w:ins w:id="920" w:author="Katarzyna Wojczulanis-Jakubas" w:date="2023-06-02T18:56:00Z">
        <w:r>
          <w:rPr/>
          <w:t>behavioral</w:t>
        </w:r>
      </w:ins>
      <w:r>
        <w:t xml:space="preserve"> performance </w:t>
      </w:r>
      <w:del w:id="921" w:author="Katarzyna Wojczulanis-Jakubas" w:date="2023-06-02T18:56:00Z">
        <w:r>
          <w:rPr/>
          <w:delText xml:space="preserve">in regard </w:delText>
        </w:r>
      </w:del>
      <w:ins w:id="922" w:author="Katarzyna Wojczulanis-Jakubas" w:date="2023-06-02T18:56:00Z">
        <w:r>
          <w:rPr/>
          <w:t xml:space="preserve">related </w:t>
        </w:r>
      </w:ins>
      <w:r>
        <w:t>to exploration, risk</w:t>
      </w:r>
      <w:ins w:id="923" w:author="Katarzyna Wojczulanis-Jakubas" w:date="2023-06-02T18:56:00Z">
        <w:r>
          <w:rPr/>
          <w:t xml:space="preserve"> </w:t>
        </w:r>
      </w:ins>
      <w:del w:id="924" w:author="Katarzyna Wojczulanis-Jakubas" w:date="2023-06-02T18:56:00Z">
        <w:r>
          <w:rPr/>
          <w:delText>-</w:delText>
        </w:r>
      </w:del>
      <w:r>
        <w:t>avoidance and arousal</w:t>
      </w:r>
      <w:ins w:id="925" w:author="Katarzyna Wojczulanis-Jakubas" w:date="2023-06-02T18:56:00Z">
        <w:r>
          <w:rPr/>
          <w:t xml:space="preserve">, </w:t>
        </w:r>
      </w:ins>
      <w:del w:id="926" w:author="Katarzyna Wojczulanis-Jakubas" w:date="2023-06-02T18:56:00Z">
        <w:r>
          <w:rPr/>
          <w:delText xml:space="preserve"> </w:delText>
        </w:r>
      </w:del>
      <w:r>
        <w:t xml:space="preserve">additionally affected the foraging efficiency, </w:t>
      </w:r>
      <w:ins w:id="927" w:author="Katarzyna Wojczulanis-Jakubas" w:date="2023-06-02T18:56:00Z">
        <w:r>
          <w:rPr/>
          <w:t xml:space="preserve">and </w:t>
        </w:r>
      </w:ins>
      <w:r>
        <w:t xml:space="preserve">interestingly, </w:t>
      </w:r>
      <w:ins w:id="928" w:author="Katarzyna Wojczulanis-Jakubas" w:date="2023-06-02T18:57:00Z">
        <w:r>
          <w:rPr/>
          <w:t xml:space="preserve">it was affected </w:t>
        </w:r>
      </w:ins>
      <w:r>
        <w:t>in a condition-dependent manner. These results suggest that a range of strategies</w:t>
      </w:r>
      <w:ins w:id="929" w:author="Katarzyna Wojczulanis-Jakubas" w:date="2023-06-02T18:57:00Z">
        <w:r>
          <w:rPr/>
          <w:t>,</w:t>
        </w:r>
      </w:ins>
      <w:r>
        <w:t xml:space="preserve"> instead of a single fixed strategy</w:t>
      </w:r>
      <w:ins w:id="930" w:author="Katarzyna Wojczulanis-Jakubas" w:date="2023-06-02T18:57:00Z">
        <w:r>
          <w:rPr/>
          <w:t>,</w:t>
        </w:r>
      </w:ins>
      <w:r>
        <w:t xml:space="preserve"> should be considered</w:t>
      </w:r>
      <w:del w:id="931" w:author="Katarzyna Wojczulanis-Jakubas" w:date="2023-06-02T18:57:00Z">
        <w:r>
          <w:rPr/>
          <w:delText>,</w:delText>
        </w:r>
      </w:del>
      <w:r>
        <w:t xml:space="preserve"> when modelling foraging b</w:t>
      </w:r>
      <w:del w:id="932" w:author="marcelo" w:date="2023-06-04T17:12:59Z">
        <w:r>
          <w:rPr/>
          <w:delText>ehaviour</w:delText>
        </w:r>
      </w:del>
      <w:ins w:id="933" w:author="marcelo" w:date="2023-06-04T17:12:59Z">
        <w:r>
          <w:rPr>
            <w:lang w:val="en-US"/>
          </w:rPr>
          <w:t>ehavior</w:t>
        </w:r>
      </w:ins>
      <w:r>
        <w:t xml:space="preserve"> in a </w:t>
      </w:r>
      <w:del w:id="934" w:author="Katarzyna Wojczulanis-Jakubas" w:date="2023-06-02T18:57:00Z">
        <w:r>
          <w:rPr/>
          <w:delText xml:space="preserve">threatening </w:delText>
        </w:r>
      </w:del>
      <w:ins w:id="935" w:author="Katarzyna Wojczulanis-Jakubas" w:date="2023-06-02T18:57:00Z">
        <w:r>
          <w:rPr/>
          <w:t xml:space="preserve">different </w:t>
        </w:r>
      </w:ins>
      <w:r>
        <w:t>context</w:t>
      </w:r>
      <w:ins w:id="936" w:author="Katarzyna Wojczulanis-Jakubas" w:date="2023-06-02T18:57:00Z">
        <w:r>
          <w:rPr/>
          <w:t>s</w:t>
        </w:r>
      </w:ins>
      <w:r>
        <w:t xml:space="preserve">. The results also highlight the importance of </w:t>
      </w:r>
      <w:del w:id="937" w:author="Katarzyna Wojczulanis-Jakubas" w:date="2023-06-02T18:58:00Z">
        <w:r>
          <w:rPr/>
          <w:delText>behavioural</w:delText>
        </w:r>
      </w:del>
      <w:ins w:id="938" w:author="Katarzyna Wojczulanis-Jakubas" w:date="2023-06-02T18:58:00Z">
        <w:r>
          <w:rPr/>
          <w:t>behavioral</w:t>
        </w:r>
      </w:ins>
      <w:r>
        <w:t xml:space="preserve"> variability in shaping evolution of foraging strategy.</w:t>
      </w:r>
    </w:p>
    <w:p>
      <w:pPr>
        <w:pStyle w:val="47"/>
      </w:pPr>
      <w:r>
        <w:t>Despite not being a specific prey target, hummingbirds may be opportunistically hunted by a wide range of predators</w:t>
      </w:r>
      <w:ins w:id="939" w:author="Katarzyna Wojczulanis-Jakubas" w:date="2023-06-03T11:54:00Z">
        <w:r>
          <w:rPr/>
          <w:t>,</w:t>
        </w:r>
      </w:ins>
      <w:ins w:id="940" w:author="Katarzyna Wojczulanis-Jakubas" w:date="2023-06-03T11:55:00Z">
        <w:r>
          <w:rPr/>
          <w:t xml:space="preserve"> including insects</w:t>
        </w:r>
      </w:ins>
      <w:ins w:id="941" w:author="Katarzyna Wojczulanis-Jakubas" w:date="2023-06-03T11:47:00Z">
        <w:r>
          <w:rPr/>
          <w:t xml:space="preserve"> </w:t>
        </w:r>
      </w:ins>
      <w:ins w:id="942" w:author="Katarzyna Wojczulanis-Jakubas" w:date="2023-06-03T11:53:00Z">
        <w:r>
          <w:rPr/>
          <w:fldChar w:fldCharType="begin" w:fldLock="1"/>
        </w:r>
      </w:ins>
      <w:r>
        <w:instrText xml:space="preserve">ADDIN CSL_CITATION {"citationItems":[{"id":"ITEM-1","itemData":{"DOI":"10.1676/05-062.1","ISSN":"15594491","abstract":"A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C.","non-dropping-particle":"","parse-names":false,"suffix":""}],"container-title":"Wilson Journal of Ornithology","id":"ITEM-1","issue":"3","issued":{"date-parts":[["2006"]]},"page":"422-423","title":"Tailless whipscorpion (Phrynus longipes) feeds on Antillean Crested Hummingbird (Orthorhyncus cristatus)","type":"article-journal","volume":"118"},"uris":["http://www.mendeley.com/documents/?uuid=5100fb20-47a5-4013-bc4b-b40db47619ba"]},{"id":"ITEM-2","itemData":{"author":[{"dropping-particle":"","family":"Lorenz","given":"Stephan","non-dropping-particle":"","parse-names":false,"suffix":""}],"container-title":"Bulletin of the Texas Ornithological Society","id":"ITEM-2","issue":"1","issued":{"date-parts":[["2007"]]},"page":"1-40","title":"Carolina mantind (Stagmomantis carolica) captures and feeds on a broad-tailed hummingbird (Selasphorus platycercus)","type":"article-journal","volume":"40"},"uris":["http://www.mendeley.com/documents/?uuid=9f24957e-c9b4-4d62-be5c-26937ea87fdc"]},{"id":"ITEM-3","itemData":{"DOI":"10.1656/058.012.0416","ISSN":"1528-7092","abstract":"Predation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Naturalist","id":"ITEM-3","issue":"4","issued":{"date-parts":[["2013"]]},"page":"N21-N25","title":"Observations of Predation and Anti-Predator Behavior of Rubythroated Hummingbirds During Migratory Stopover","type":"article-journal","volume":"12"},"uris":["http://www.mendeley.com/documents/?uuid=f8bfc975-3786-4095-8c27-34e42169325b"]},{"id":"ITEM-4","itemData":{"ISSN":"01035657","abstract":"Pygmy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Ornithology","id":"ITEM-5","issue":"2","issued":{"date-parts":[["2017"]]},"page":"331-344","title":"Bird predation by praying mantises: a global perspective","type":"article-journal","volume":"129"},"uris":["http://www.mendeley.com/documents/?uuid=f31dd739-1894-4e86-9e0f-98f8f33dcb4a"]}],"mendeley":{"formattedCitation":"[31,33–35,43]","plainTextFormattedCitation":"[31,33–35,43]"},"properties":{"noteIndex":0},"schema":"https://github.com/citation-style-language/schema/raw/master/csl-citation.json"}</w:instrText>
      </w:r>
      <w:r>
        <w:fldChar w:fldCharType="separate"/>
      </w:r>
      <w:r>
        <w:t>[31,33–35,43]</w:t>
      </w:r>
      <w:ins w:id="943" w:author="Katarzyna Wojczulanis-Jakubas" w:date="2023-06-03T11:53:00Z">
        <w:r>
          <w:rPr/>
          <w:fldChar w:fldCharType="end"/>
        </w:r>
      </w:ins>
      <w:del w:id="944" w:author="Katarzyna Wojczulanis-Jakubas" w:date="2023-06-03T11:52:00Z">
        <w:r>
          <w:rPr/>
          <w:delText xml:space="preserve"> (e.g. </w:delText>
        </w:r>
      </w:del>
      <w:del w:id="945" w:author="Katarzyna Wojczulanis-Jakubas" w:date="2023-06-03T11:52:00Z">
        <w:r>
          <w:rPr/>
          <w:fldChar w:fldCharType="begin" w:fldLock="1"/>
        </w:r>
      </w:del>
      <w:del w:id="946" w:author="Katarzyna Wojczulanis-Jakubas" w:date="2023-06-03T11:52:00Z">
        <w:r>
          <w:rPr/>
          <w:delInstrText xml:space="preserve">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w:delInstrText>
        </w:r>
      </w:del>
      <w:del w:id="947" w:author="Katarzyna Wojczulanis-Jakubas" w:date="2023-06-03T11:52:00Z">
        <w:r>
          <w:rPr>
            <w:lang w:val="fr-FR"/>
            <w:rPrChange w:id="948" w:author="Katarzyna Wojczulanis-Jakubas" w:date="2023-06-03T11:53:00Z">
              <w:rPr/>
            </w:rPrChange>
          </w:rPr>
          <w:delInstrText xml:space="preserv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platycercus)","type":"article-journal","volume":"40"},"uris":["http://www.mendeley.com/documents/?uuid=9f24957e-c9b4-4d62-be5c-26937ea87fdc"]}],"mendeley":{"formattedCitation":"[31–35]","manualFormatting":"Owen and Cokendolpher 2006; Lorenz 2007; Zenzal et al. 2013; Sazima 2015; Nyffeler et al. 2017)","plainTextFormattedCitation":"[31–35]","previouslyFormattedCitation":"[31–35]"},"properties":{"noteIndex":0},"schema":"https://github.com/citation-style-language/schema/raw/master/csl-citation.json"}</w:delInstrText>
        </w:r>
      </w:del>
      <w:del w:id="949" w:author="Katarzyna Wojczulanis-Jakubas" w:date="2023-06-03T11:52:00Z">
        <w:r>
          <w:rPr/>
          <w:fldChar w:fldCharType="separate"/>
        </w:r>
      </w:del>
      <w:del w:id="950" w:author="Katarzyna Wojczulanis-Jakubas" w:date="2023-06-03T11:52:00Z">
        <w:r>
          <w:rPr>
            <w:lang w:val="fr-FR"/>
          </w:rPr>
          <w:delText>Owen and Cokendolpher 2006; Lorenz 2007; Zenzal et al. 2013; Sazima 2015; Nyffeler et al. 2017)</w:delText>
        </w:r>
      </w:del>
      <w:del w:id="951" w:author="Katarzyna Wojczulanis-Jakubas" w:date="2023-06-03T11:52:00Z">
        <w:r>
          <w:rPr/>
          <w:fldChar w:fldCharType="end"/>
        </w:r>
      </w:del>
      <w:r>
        <w:rPr>
          <w:lang w:val="fr-FR"/>
        </w:rPr>
        <w:t xml:space="preserve">. </w:t>
      </w:r>
      <w:r>
        <w:t xml:space="preserve">That imposes a considerable predation risk and </w:t>
      </w:r>
      <w:del w:id="952" w:author="Katarzyna Wojczulanis-Jakubas" w:date="2023-06-02T18:58:00Z">
        <w:r>
          <w:rPr/>
          <w:delText>favours</w:delText>
        </w:r>
      </w:del>
      <w:ins w:id="953" w:author="Katarzyna Wojczulanis-Jakubas" w:date="2023-06-02T18:58:00Z">
        <w:r>
          <w:rPr/>
          <w:t>favors</w:t>
        </w:r>
      </w:ins>
      <w:r>
        <w:t xml:space="preserve"> evolution of </w:t>
      </w:r>
      <w:del w:id="954" w:author="Katarzyna Wojczulanis-Jakubas" w:date="2023-06-02T18:58:00Z">
        <w:r>
          <w:rPr/>
          <w:delText xml:space="preserve">risk-avoidance </w:delText>
        </w:r>
      </w:del>
      <w:ins w:id="955" w:author="Katarzyna Wojczulanis-Jakubas" w:date="2023-06-02T18:58:00Z">
        <w:r>
          <w:rPr/>
          <w:t xml:space="preserve">vigilance </w:t>
        </w:r>
      </w:ins>
      <w:r>
        <w:t>b</w:t>
      </w:r>
      <w:del w:id="956" w:author="marcelo" w:date="2023-06-04T17:12:59Z">
        <w:r>
          <w:rPr/>
          <w:delText>ehaviour</w:delText>
        </w:r>
      </w:del>
      <w:ins w:id="957" w:author="marcelo" w:date="2023-06-04T17:13:00Z">
        <w:r>
          <w:rPr>
            <w:lang w:val="en-US"/>
          </w:rPr>
          <w:t>ehavior</w:t>
        </w:r>
      </w:ins>
      <w:r>
        <w:t xml:space="preserve">. Indeed, we found that experimental exposure of an ant, potentially representing just a </w:t>
      </w:r>
      <w:del w:id="958" w:author="marcelo" w:date="2023-06-04T18:51:01Z">
        <w:r>
          <w:rPr/>
          <w:delText>threat</w:delText>
        </w:r>
      </w:del>
      <w:ins w:id="959" w:author="marcelo" w:date="2023-06-04T18:51:01Z">
        <w:r>
          <w:rPr>
            <w:lang w:val="en-US"/>
          </w:rPr>
          <w:t>risk</w:t>
        </w:r>
      </w:ins>
      <w:r>
        <w:t xml:space="preserve"> of being bitten (but not eaten), was enough for LBHs to exhibit some </w:t>
      </w:r>
      <w:del w:id="960" w:author="Katarzyna Wojczulanis-Jakubas" w:date="2023-06-02T18:59:00Z">
        <w:r>
          <w:rPr/>
          <w:delText>behavioural</w:delText>
        </w:r>
      </w:del>
      <w:ins w:id="961" w:author="Katarzyna Wojczulanis-Jakubas" w:date="2023-06-02T18:59:00Z">
        <w:r>
          <w:rPr/>
          <w:t>behavioral</w:t>
        </w:r>
      </w:ins>
      <w:r>
        <w:t xml:space="preserve"> changes. Importantly, despite of the </w:t>
      </w:r>
      <w:del w:id="962" w:author="marcelo" w:date="2023-06-04T18:51:11Z">
        <w:r>
          <w:rPr/>
          <w:delText>threat</w:delText>
        </w:r>
      </w:del>
      <w:ins w:id="963" w:author="marcelo" w:date="2023-06-04T18:51:11Z">
        <w:r>
          <w:rPr>
            <w:lang w:val="en-US"/>
          </w:rPr>
          <w:t>risk</w:t>
        </w:r>
      </w:ins>
      <w:r>
        <w:t xml:space="preserve">, birds did forage although with a lower efficiency. This places LBHs in a group of species representing so call paradox of risk-allocation hypothesis - in conditions of a frequent predator presence, prey might need to forage actively even though a threat (either potential or real predator) is present </w:t>
      </w:r>
      <w:ins w:id="964" w:author="Katarzyna Wojczulanis-Jakubas" w:date="2023-06-03T09:20:00Z">
        <w:r>
          <w:rPr/>
          <w:fldChar w:fldCharType="begin" w:fldLock="1"/>
        </w:r>
      </w:ins>
      <w:r>
        <w:instrText xml:space="preserve">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Behaviour","id":"ITEM-2","issue":"3","issued":{"date-parts":[["2009"]]},"page":"579-585","publisher":"Elsevier Ltd","title":"The paradox of risk allocation: a review and prospectus","type":"article-journal","volume":"78"},"uris":["http://www.mendeley.com/documents/?uuid=cb3549f2-cfad-4f5e-81df-569be2b2ae6c"]},{"id":"ITEM-3","itemData":{"DOI":"10.1098/rstb.1993.0123","ISSN":"0962-8436","abstract":"When animals can choose from a range of feeding options, often those options with a higher energetic gain carry a higher risk of predation. This paper analyses the optimal trade-off between food and predation. We are primarily interested in how an animal’s decisions and its state change over time. Our models are very general. They can be applied to growth decisions, such as choice of habitat, in which case we might consider how the state variable size changes over an animal’s lifetime. Equally our models are applicable to short-term foraging decisions, such as vigilance level, in which case we might consider how energy reserves vary over a day. We concentrate on two cases: (i) the animal must reach a fixed state, its fitness depending on when this is attained; (ii) the animal must survive to a fixed time, its fitness depending on its final state. In case (i) minimization of m ortality per unit increase of state is optimal under certain baseline conditions. In case (ii) behaviour is constant over time under baseline conditions (the 'Risk-spreading Theorem’). We analyse how these patterns are modified by complicating factors, e.g. time penalties, premature termination of the food supply, stochasticity in food supply or in metabolic expenditure, and state-dependence in the ability to obtain food, in metabolic expenditure and in predation risk. From this analysis we obtain a variety of possible explanations for why an animal should reduce its intake rate over time (i.e. show satiation). We show how earlier work can be viewed as special cases of our results.","author":[{"dropping-particle":"","family":"Houston","given":"Alasdair I","non-dropping-particle":"","parse-names":false,"suffix":""},{"dropping-particle":"","family":"Mcnamara","given":"John M","non-dropping-particle":"","parse-names":false,"suffix":""},{"dropping-particle":"","family":"Hutchinson","given":"John M C","non-dropping-particle":"","parse-names":false,"suffix":""},{"dropping-particle":"","family":"Trans","given":"Phil","non-dropping-particle":"","parse-names":false,"suffix":""},{"dropping-particle":"","family":"Lond","given":"R Soc","non-dropping-particle":"","parse-names":false,"suffix":""}],"container-title":"Philosophical Transactions of the Royal Society of London. Series B: Biological Sciences","id":"ITEM-3","issue":"1298","issued":{"date-parts":[["1993"]]},"page":"375-397","title":"General results concerning the trade-off between gaining energy and avoiding predation","type":"article-journal","volume":"341"},"uris":["http://www.mendeley.com/documents/?uuid=a76fa787-1cdd-49c2-b6c6-5dcb2b4bddd8"]}],"mendeley":{"formattedCitation":"[5,6,44]","plainTextFormattedCitation":"[5,6,44]","previouslyFormattedCitation":"[5,6,44]"},"properties":{"noteIndex":0},"schema":"https://github.com/citation-style-language/schema/raw/master/csl-citation.json"}</w:instrText>
      </w:r>
      <w:r>
        <w:fldChar w:fldCharType="separate"/>
      </w:r>
      <w:r>
        <w:t>[5,6,44]</w:t>
      </w:r>
      <w:ins w:id="965" w:author="Katarzyna Wojczulanis-Jakubas" w:date="2023-06-03T09:20:00Z">
        <w:r>
          <w:rPr/>
          <w:fldChar w:fldCharType="end"/>
        </w:r>
      </w:ins>
      <w:del w:id="966" w:author="Katarzyna Wojczulanis-Jakubas" w:date="2023-06-03T09:20:00Z">
        <w:r>
          <w:rPr/>
          <w:fldChar w:fldCharType="begin" w:fldLock="1"/>
        </w:r>
      </w:del>
      <w:del w:id="967" w:author="Katarzyna Wojczulanis-Jakubas" w:date="2023-06-03T09:20:00Z">
        <w:r>
          <w:rPr/>
          <w:delInstrText xml:space="preserve">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Behaviour","id":"ITEM-2","issue":"3","issued":{"date-parts":[["2009"]]},"page":"579-585","publisher":"Elsevier Ltd","title":"The paradox of risk allocation: a review and prospectus","type":"article-journal","volume":"78"},"uris":["http://www.mendeley.com/documents/?uuid=cb3549f2-cfad-4f5e-81df-569be2b2ae6c"]}],"mendeley":{"formattedCitation":"(Lima and Bednekoff 1999; Ferrari et al. 2009)","plainTextFormattedCitation":"(Lima and Bednekoff 1999; Ferrari et al. 2009)","previouslyFormattedCitation":"(Lima and Bednekoff 1999; Ferrari et al. 2009)"},"properties":{"noteIndex":0},"schema":"https://github.com/citation-style-language/schema/raw/master/csl-citation.json"}</w:delInstrText>
        </w:r>
      </w:del>
      <w:del w:id="968" w:author="Katarzyna Wojczulanis-Jakubas" w:date="2023-06-03T09:20:00Z">
        <w:r>
          <w:rPr/>
          <w:fldChar w:fldCharType="separate"/>
        </w:r>
      </w:del>
      <w:del w:id="969" w:author="Katarzyna Wojczulanis-Jakubas" w:date="2023-06-03T09:20:00Z">
        <w:r>
          <w:rPr/>
          <w:delText>(Lima and Bednekoff 1999; Ferrari et al. 2009)</w:delText>
        </w:r>
      </w:del>
      <w:del w:id="970" w:author="Katarzyna Wojczulanis-Jakubas" w:date="2023-06-03T09:20:00Z">
        <w:r>
          <w:rPr/>
          <w:fldChar w:fldCharType="end"/>
        </w:r>
      </w:del>
      <w:del w:id="971" w:author="Katarzyna Wojczulanis-Jakubas" w:date="2023-06-03T09:20:00Z">
        <w:r>
          <w:rPr/>
          <w:delText>.</w:delText>
        </w:r>
      </w:del>
      <w:r>
        <w:t xml:space="preserve"> </w:t>
      </w:r>
      <w:ins w:id="972" w:author="Katarzyna Wojczulanis-Jakubas" w:date="2023-06-02T19:00:00Z">
        <w:r>
          <w:rPr/>
          <w:t xml:space="preserve">In that context, it </w:t>
        </w:r>
      </w:ins>
      <w:del w:id="973" w:author="Katarzyna Wojczulanis-Jakubas" w:date="2023-06-02T19:00:00Z">
        <w:r>
          <w:rPr/>
          <w:delText xml:space="preserve">It </w:delText>
        </w:r>
      </w:del>
      <w:r>
        <w:t xml:space="preserve">is worth to evoke </w:t>
      </w:r>
      <w:del w:id="974" w:author="Katarzyna Wojczulanis-Jakubas" w:date="2023-06-02T19:00:00Z">
        <w:r>
          <w:rPr/>
          <w:delText xml:space="preserve">in that context </w:delText>
        </w:r>
      </w:del>
      <w:r>
        <w:t xml:space="preserve">one of assumptions of the risk allocation hypothesis, which is ‘living on the edge’ in terms of meeting energy demands </w:t>
      </w:r>
      <w:r>
        <w:fldChar w:fldCharType="begin" w:fldLock="1"/>
      </w:r>
      <w:r>
        <w:instrText xml:space="preserve">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[5,7]","plainTextFormattedCitation":"[5,7]","previouslyFormattedCitation":"[5,7]"},"properties":{"noteIndex":0},"schema":"https://github.com/citation-style-language/schema/raw/master/csl-citation.json"}</w:instrText>
      </w:r>
      <w:r>
        <w:fldChar w:fldCharType="separate"/>
      </w:r>
      <w:r>
        <w:t>[5,7]</w:t>
      </w:r>
      <w:r>
        <w:fldChar w:fldCharType="end"/>
      </w:r>
      <w:r>
        <w:t>. This assumption seems to be rarely met in most of animal species used to test the hypothesis so far (</w:t>
      </w:r>
      <w:r>
        <w:fldChar w:fldCharType="begin" w:fldLock="1"/>
      </w:r>
      <w:r>
        <w:instrText xml:space="preserve">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[44]","plainTextFormattedCitation":"[44]","previouslyFormattedCitation":"[44]"},"properties":{"noteIndex":0},"schema":"https://github.com/citation-style-language/schema/raw/master/csl-citation.json"}</w:instrText>
      </w:r>
      <w:r>
        <w:fldChar w:fldCharType="separate"/>
      </w:r>
      <w:r>
        <w:t>[44]</w:t>
      </w:r>
      <w:r>
        <w:fldChar w:fldCharType="end"/>
      </w:r>
      <w:r>
        <w:t>). Hummingbirds, given their extreme metabolism rate, could be a rare example when the assumption is actually true.</w:t>
      </w:r>
    </w:p>
    <w:p>
      <w:pPr>
        <w:pStyle w:val="47"/>
      </w:pPr>
      <w:r>
        <w:t>In control conditions individuals exhibiting more exploratory behavio</w:t>
      </w:r>
      <w:del w:id="975" w:author="Katarzyna Wojczulanis-Jakubas" w:date="2023-06-02T19:00:00Z">
        <w:r>
          <w:rPr/>
          <w:delText>u</w:delText>
        </w:r>
      </w:del>
      <w:r>
        <w:t xml:space="preserve">r had also overall higher efficiency during the foraging visit. </w:t>
      </w:r>
      <w:del w:id="976" w:author="marcelo" w:date="2023-06-04T19:06:32Z">
        <w:r>
          <w:rPr>
            <w:rFonts w:hint="default"/>
            <w:lang w:val="en-US"/>
          </w:rPr>
          <w:delText xml:space="preserve">Reversed </w:delText>
        </w:r>
      </w:del>
      <w:ins w:id="977" w:author="marcelo" w:date="2023-06-04T19:06:33Z">
        <w:r>
          <w:rPr>
            <w:rFonts w:hint="default"/>
            <w:lang w:val="en-US"/>
          </w:rPr>
          <w:t>T</w:t>
        </w:r>
      </w:ins>
      <w:ins w:id="978" w:author="marcelo" w:date="2023-06-04T19:06:34Z">
        <w:r>
          <w:rPr>
            <w:rFonts w:hint="default"/>
            <w:lang w:val="en-US"/>
          </w:rPr>
          <w:t>he</w:t>
        </w:r>
      </w:ins>
      <w:ins w:id="979" w:author="marcelo" w:date="2023-06-04T19:06:35Z">
        <w:r>
          <w:rPr>
            <w:rFonts w:hint="default"/>
            <w:lang w:val="en-US"/>
          </w:rPr>
          <w:t xml:space="preserve"> o</w:t>
        </w:r>
      </w:ins>
      <w:ins w:id="980" w:author="marcelo" w:date="2023-06-04T19:06:36Z">
        <w:r>
          <w:rPr>
            <w:rFonts w:hint="default"/>
            <w:lang w:val="en-US"/>
          </w:rPr>
          <w:t>ppos</w:t>
        </w:r>
      </w:ins>
      <w:ins w:id="981" w:author="marcelo" w:date="2023-06-04T19:06:37Z">
        <w:r>
          <w:rPr>
            <w:rFonts w:hint="default"/>
            <w:lang w:val="en-US"/>
          </w:rPr>
          <w:t xml:space="preserve">ite </w:t>
        </w:r>
      </w:ins>
      <w:r>
        <w:t xml:space="preserve">pattern was observed for the experimental conditions. A simple reason </w:t>
      </w:r>
      <w:del w:id="982" w:author="marcelo" w:date="2023-06-04T19:06:49Z">
        <w:r>
          <w:rPr>
            <w:rFonts w:hint="default"/>
            <w:lang w:val="en-US"/>
          </w:rPr>
          <w:delText xml:space="preserve">of the reversed pattern </w:delText>
        </w:r>
      </w:del>
      <w:ins w:id="983" w:author="marcelo" w:date="2023-06-04T19:06:49Z">
        <w:r>
          <w:rPr>
            <w:rFonts w:hint="default"/>
            <w:lang w:val="en-US"/>
          </w:rPr>
          <w:t>fo</w:t>
        </w:r>
      </w:ins>
      <w:ins w:id="984" w:author="marcelo" w:date="2023-06-04T19:06:50Z">
        <w:r>
          <w:rPr>
            <w:rFonts w:hint="default"/>
            <w:lang w:val="en-US"/>
          </w:rPr>
          <w:t>r this s</w:t>
        </w:r>
      </w:ins>
      <w:ins w:id="985" w:author="marcelo" w:date="2023-06-04T19:06:51Z">
        <w:r>
          <w:rPr>
            <w:rFonts w:hint="default"/>
            <w:lang w:val="en-US"/>
          </w:rPr>
          <w:t>hif</w:t>
        </w:r>
      </w:ins>
      <w:ins w:id="986" w:author="marcelo" w:date="2023-06-04T19:06:52Z">
        <w:r>
          <w:rPr>
            <w:rFonts w:hint="default"/>
            <w:lang w:val="en-US"/>
          </w:rPr>
          <w:t xml:space="preserve">t </w:t>
        </w:r>
      </w:ins>
      <w:r>
        <w:t xml:space="preserve">could be that </w:t>
      </w:r>
      <w:ins w:id="987" w:author="marcelo" w:date="2023-06-04T19:10:45Z">
        <w:r>
          <w:rPr>
            <w:rFonts w:hint="default"/>
            <w:lang w:val="en-US"/>
          </w:rPr>
          <w:t>t</w:t>
        </w:r>
      </w:ins>
      <w:ins w:id="988" w:author="marcelo" w:date="2023-06-04T19:10:46Z">
        <w:r>
          <w:rPr>
            <w:rFonts w:hint="default"/>
            <w:lang w:val="en-US"/>
          </w:rPr>
          <w:t>he tim</w:t>
        </w:r>
      </w:ins>
      <w:ins w:id="989" w:author="marcelo" w:date="2023-06-04T19:10:47Z">
        <w:r>
          <w:rPr>
            <w:rFonts w:hint="default"/>
            <w:lang w:val="en-US"/>
          </w:rPr>
          <w:t xml:space="preserve">e </w:t>
        </w:r>
      </w:ins>
      <w:ins w:id="990" w:author="marcelo" w:date="2023-06-04T19:10:59Z">
        <w:r>
          <w:rPr>
            <w:rFonts w:hint="default"/>
            <w:lang w:val="en-US"/>
          </w:rPr>
          <w:t>spe</w:t>
        </w:r>
      </w:ins>
      <w:ins w:id="991" w:author="marcelo" w:date="2023-06-04T19:11:00Z">
        <w:r>
          <w:rPr>
            <w:rFonts w:hint="default"/>
            <w:lang w:val="en-US"/>
          </w:rPr>
          <w:t xml:space="preserve">nd </w:t>
        </w:r>
      </w:ins>
      <w:ins w:id="992" w:author="marcelo" w:date="2023-06-04T19:11:03Z">
        <w:r>
          <w:rPr>
            <w:rFonts w:hint="default"/>
            <w:lang w:val="en-US"/>
          </w:rPr>
          <w:t>when</w:t>
        </w:r>
      </w:ins>
      <w:ins w:id="993" w:author="marcelo" w:date="2023-06-04T19:11:04Z">
        <w:r>
          <w:rPr>
            <w:rFonts w:hint="default"/>
            <w:lang w:val="en-US"/>
          </w:rPr>
          <w:t xml:space="preserve"> </w:t>
        </w:r>
      </w:ins>
      <w:del w:id="994" w:author="marcelo" w:date="2023-06-04T19:11:03Z">
        <w:r>
          <w:rPr/>
          <w:delText xml:space="preserve">each time an individual </w:delText>
        </w:r>
      </w:del>
      <w:r>
        <w:t>s</w:t>
      </w:r>
      <w:del w:id="995" w:author="marcelo" w:date="2023-06-04T19:08:11Z">
        <w:r>
          <w:rPr>
            <w:rFonts w:hint="default"/>
            <w:lang w:val="en-US"/>
          </w:rPr>
          <w:delText xml:space="preserve">topped feeding to change a </w:delText>
        </w:r>
      </w:del>
      <w:ins w:id="996" w:author="marcelo" w:date="2023-06-04T19:08:11Z">
        <w:r>
          <w:rPr>
            <w:rFonts w:hint="default"/>
            <w:lang w:val="en-US"/>
          </w:rPr>
          <w:t>w</w:t>
        </w:r>
      </w:ins>
      <w:ins w:id="997" w:author="marcelo" w:date="2023-06-04T19:08:13Z">
        <w:r>
          <w:rPr>
            <w:rFonts w:hint="default"/>
            <w:lang w:val="en-US"/>
          </w:rPr>
          <w:t>it</w:t>
        </w:r>
      </w:ins>
      <w:ins w:id="998" w:author="marcelo" w:date="2023-06-04T19:08:14Z">
        <w:r>
          <w:rPr>
            <w:rFonts w:hint="default"/>
            <w:lang w:val="en-US"/>
          </w:rPr>
          <w:t>ch</w:t>
        </w:r>
      </w:ins>
      <w:ins w:id="999" w:author="marcelo" w:date="2023-06-04T19:11:05Z">
        <w:r>
          <w:rPr>
            <w:rFonts w:hint="default"/>
            <w:lang w:val="en-US"/>
          </w:rPr>
          <w:t>i</w:t>
        </w:r>
      </w:ins>
      <w:ins w:id="1000" w:author="marcelo" w:date="2023-06-04T19:11:06Z">
        <w:r>
          <w:rPr>
            <w:rFonts w:hint="default"/>
            <w:lang w:val="en-US"/>
          </w:rPr>
          <w:t>ng</w:t>
        </w:r>
      </w:ins>
      <w:ins w:id="1001" w:author="marcelo" w:date="2023-06-04T19:08:15Z">
        <w:r>
          <w:rPr>
            <w:rFonts w:hint="default"/>
            <w:lang w:val="en-US"/>
          </w:rPr>
          <w:t xml:space="preserve"> </w:t>
        </w:r>
      </w:ins>
      <w:r>
        <w:t>feeder</w:t>
      </w:r>
      <w:ins w:id="1002" w:author="marcelo" w:date="2023-06-04T19:08:17Z">
        <w:r>
          <w:rPr>
            <w:rFonts w:hint="default"/>
            <w:lang w:val="en-US"/>
          </w:rPr>
          <w:t>s</w:t>
        </w:r>
      </w:ins>
      <w:ins w:id="1003" w:author="marcelo" w:date="2023-06-04T19:11:07Z">
        <w:r>
          <w:rPr>
            <w:rFonts w:hint="default"/>
            <w:lang w:val="en-US"/>
          </w:rPr>
          <w:t xml:space="preserve"> </w:t>
        </w:r>
      </w:ins>
      <w:ins w:id="1004" w:author="marcelo" w:date="2023-06-04T19:11:08Z">
        <w:r>
          <w:rPr>
            <w:rFonts w:hint="default"/>
            <w:lang w:val="en-US"/>
          </w:rPr>
          <w:t>was</w:t>
        </w:r>
      </w:ins>
      <w:ins w:id="1005" w:author="marcelo" w:date="2023-06-04T19:11:13Z">
        <w:r>
          <w:rPr>
            <w:rFonts w:hint="default"/>
            <w:lang w:val="en-US"/>
          </w:rPr>
          <w:t xml:space="preserve"> lon</w:t>
        </w:r>
      </w:ins>
      <w:ins w:id="1006" w:author="marcelo" w:date="2023-06-04T19:11:14Z">
        <w:r>
          <w:rPr>
            <w:rFonts w:hint="default"/>
            <w:lang w:val="en-US"/>
          </w:rPr>
          <w:t>ger</w:t>
        </w:r>
      </w:ins>
      <w:ins w:id="1007" w:author="marcelo" w:date="2023-06-04T19:11:17Z">
        <w:r>
          <w:rPr>
            <w:rFonts w:hint="default"/>
            <w:lang w:val="en-US"/>
          </w:rPr>
          <w:t xml:space="preserve"> under</w:t>
        </w:r>
      </w:ins>
      <w:ins w:id="1008" w:author="marcelo" w:date="2023-06-04T19:11:18Z">
        <w:r>
          <w:rPr>
            <w:rFonts w:hint="default"/>
            <w:lang w:val="en-US"/>
          </w:rPr>
          <w:t xml:space="preserve"> </w:t>
        </w:r>
      </w:ins>
      <w:ins w:id="1009" w:author="marcelo" w:date="2023-06-04T19:11:19Z">
        <w:r>
          <w:rPr>
            <w:rFonts w:hint="default"/>
            <w:lang w:val="en-US"/>
          </w:rPr>
          <w:t xml:space="preserve">risk </w:t>
        </w:r>
      </w:ins>
      <w:ins w:id="1010" w:author="marcelo" w:date="2023-06-04T19:11:26Z">
        <w:r>
          <w:rPr>
            <w:rFonts w:hint="default"/>
            <w:lang w:val="en-US"/>
          </w:rPr>
          <w:t>co</w:t>
        </w:r>
      </w:ins>
      <w:ins w:id="1011" w:author="marcelo" w:date="2023-06-04T19:11:27Z">
        <w:r>
          <w:rPr>
            <w:rFonts w:hint="default"/>
            <w:lang w:val="en-US"/>
          </w:rPr>
          <w:t>n</w:t>
        </w:r>
      </w:ins>
      <w:ins w:id="1012" w:author="marcelo" w:date="2023-06-04T19:11:28Z">
        <w:r>
          <w:rPr>
            <w:rFonts w:hint="default"/>
            <w:lang w:val="en-US"/>
          </w:rPr>
          <w:t>dit</w:t>
        </w:r>
      </w:ins>
      <w:ins w:id="1013" w:author="marcelo" w:date="2023-06-04T19:11:29Z">
        <w:r>
          <w:rPr>
            <w:rFonts w:hint="default"/>
            <w:lang w:val="en-US"/>
          </w:rPr>
          <w:t>ions</w:t>
        </w:r>
      </w:ins>
      <w:ins w:id="1014" w:author="marcelo" w:date="2023-06-04T19:07:57Z">
        <w:r>
          <w:rPr>
            <w:rFonts w:hint="default"/>
            <w:lang w:val="en-US"/>
          </w:rPr>
          <w:t>,</w:t>
        </w:r>
      </w:ins>
      <w:r>
        <w:t xml:space="preserve"> </w:t>
      </w:r>
      <w:ins w:id="1015" w:author="marcelo" w:date="2023-06-04T19:11:34Z">
        <w:r>
          <w:rPr>
            <w:rFonts w:hint="default"/>
            <w:lang w:val="en-US"/>
          </w:rPr>
          <w:t xml:space="preserve">which </w:t>
        </w:r>
      </w:ins>
      <w:del w:id="1016" w:author="marcelo" w:date="2023-06-04T19:11:33Z">
        <w:r>
          <w:rPr/>
          <w:delText xml:space="preserve">it </w:delText>
        </w:r>
      </w:del>
      <w:del w:id="1017" w:author="marcelo" w:date="2023-06-04T19:08:24Z">
        <w:r>
          <w:rPr>
            <w:rFonts w:hint="default"/>
            <w:lang w:val="en-US"/>
          </w:rPr>
          <w:delText>had longer time intervals</w:delText>
        </w:r>
      </w:del>
      <w:ins w:id="1018" w:author="marcelo" w:date="2023-06-04T19:08:24Z">
        <w:r>
          <w:rPr>
            <w:rFonts w:hint="default"/>
            <w:lang w:val="en-US"/>
          </w:rPr>
          <w:t>i</w:t>
        </w:r>
      </w:ins>
      <w:ins w:id="1019" w:author="marcelo" w:date="2023-06-04T19:08:29Z">
        <w:r>
          <w:rPr>
            <w:rFonts w:hint="default"/>
            <w:lang w:val="en-US"/>
          </w:rPr>
          <w:t>ncrea</w:t>
        </w:r>
      </w:ins>
      <w:ins w:id="1020" w:author="marcelo" w:date="2023-06-04T19:08:30Z">
        <w:r>
          <w:rPr>
            <w:rFonts w:hint="default"/>
            <w:lang w:val="en-US"/>
          </w:rPr>
          <w:t>se</w:t>
        </w:r>
      </w:ins>
      <w:ins w:id="1021" w:author="marcelo" w:date="2023-06-04T19:11:36Z">
        <w:r>
          <w:rPr>
            <w:rFonts w:hint="default"/>
            <w:lang w:val="en-US"/>
          </w:rPr>
          <w:t>d</w:t>
        </w:r>
      </w:ins>
      <w:ins w:id="1022" w:author="marcelo" w:date="2023-06-04T19:08:30Z">
        <w:r>
          <w:rPr>
            <w:rFonts w:hint="default"/>
            <w:lang w:val="en-US"/>
          </w:rPr>
          <w:t xml:space="preserve"> the </w:t>
        </w:r>
      </w:ins>
      <w:ins w:id="1023" w:author="marcelo" w:date="2023-06-04T19:08:31Z">
        <w:r>
          <w:rPr>
            <w:rFonts w:hint="default"/>
            <w:lang w:val="en-US"/>
          </w:rPr>
          <w:t>dur</w:t>
        </w:r>
      </w:ins>
      <w:ins w:id="1024" w:author="marcelo" w:date="2023-06-04T19:08:32Z">
        <w:r>
          <w:rPr>
            <w:rFonts w:hint="default"/>
            <w:lang w:val="en-US"/>
          </w:rPr>
          <w:t>ation</w:t>
        </w:r>
      </w:ins>
      <w:ins w:id="1025" w:author="marcelo" w:date="2023-06-04T19:08:33Z">
        <w:r>
          <w:rPr>
            <w:rFonts w:hint="default"/>
            <w:lang w:val="en-US"/>
          </w:rPr>
          <w:t xml:space="preserve"> of th</w:t>
        </w:r>
      </w:ins>
      <w:ins w:id="1026" w:author="marcelo" w:date="2023-06-04T19:08:34Z">
        <w:r>
          <w:rPr>
            <w:rFonts w:hint="default"/>
            <w:lang w:val="en-US"/>
          </w:rPr>
          <w:t>e visit</w:t>
        </w:r>
      </w:ins>
      <w:r>
        <w:t xml:space="preserve">, probably associated with the need to </w:t>
      </w:r>
      <w:del w:id="1027" w:author="Katarzyna Wojczulanis-Jakubas" w:date="2023-06-02T19:01:00Z">
        <w:r>
          <w:rPr/>
          <w:delText>analyse</w:delText>
        </w:r>
      </w:del>
      <w:ins w:id="1028" w:author="Katarzyna Wojczulanis-Jakubas" w:date="2023-06-02T19:01:00Z">
        <w:r>
          <w:rPr/>
          <w:t>analyze</w:t>
        </w:r>
      </w:ins>
      <w:r>
        <w:t xml:space="preserve"> “</w:t>
      </w:r>
      <w:r>
        <w:rPr>
          <w:i/>
          <w:iCs/>
        </w:rPr>
        <w:t>de novo</w:t>
      </w:r>
      <w:r>
        <w:t>” the risk situation.</w:t>
      </w:r>
      <w:ins w:id="1029" w:author="Katarzyna Wojczulanis-Jakubas" w:date="2023-06-02T19:02:00Z">
        <w:r>
          <w:rPr/>
          <w:t xml:space="preserve"> Importantly, </w:t>
        </w:r>
      </w:ins>
      <w:del w:id="1030" w:author="Katarzyna Wojczulanis-Jakubas" w:date="2023-06-02T19:02:00Z">
        <w:r>
          <w:rPr/>
          <w:delText xml:space="preserve"> The fact, that </w:delText>
        </w:r>
      </w:del>
      <w:r>
        <w:t xml:space="preserve">individuals were consistent over the time </w:t>
      </w:r>
      <w:del w:id="1031" w:author="Katarzyna Wojczulanis-Jakubas" w:date="2023-06-02T19:03:00Z">
        <w:r>
          <w:rPr/>
          <w:delText xml:space="preserve">and context </w:delText>
        </w:r>
      </w:del>
      <w:r>
        <w:t>in their exploration</w:t>
      </w:r>
      <w:ins w:id="1032" w:author="Katarzyna Wojczulanis-Jakubas" w:date="2023-06-02T19:04:00Z">
        <w:r>
          <w:rPr/>
          <w:t xml:space="preserve"> which could indicate that </w:t>
        </w:r>
      </w:ins>
      <w:del w:id="1033" w:author="Katarzyna Wojczulanis-Jakubas" w:date="2023-06-02T19:04:00Z">
        <w:r>
          <w:rPr/>
          <w:delText xml:space="preserve"> suggests that </w:delText>
        </w:r>
      </w:del>
      <w:r>
        <w:t>this b</w:t>
      </w:r>
      <w:del w:id="1034" w:author="marcelo" w:date="2023-06-04T17:13:01Z">
        <w:r>
          <w:rPr/>
          <w:delText>ehaviour</w:delText>
        </w:r>
      </w:del>
      <w:ins w:id="1035" w:author="marcelo" w:date="2023-06-04T17:13:01Z">
        <w:r>
          <w:rPr>
            <w:lang w:val="en-US"/>
          </w:rPr>
          <w:t>ehavior</w:t>
        </w:r>
      </w:ins>
      <w:r>
        <w:t xml:space="preserve"> </w:t>
      </w:r>
      <w:del w:id="1036" w:author="Katarzyna Wojczulanis-Jakubas" w:date="2023-06-02T19:04:00Z">
        <w:r>
          <w:rPr/>
          <w:delText xml:space="preserve">may be </w:delText>
        </w:r>
      </w:del>
      <w:ins w:id="1037" w:author="Katarzyna Wojczulanis-Jakubas" w:date="2023-06-02T19:04:00Z">
        <w:r>
          <w:rPr/>
          <w:t xml:space="preserve">is </w:t>
        </w:r>
      </w:ins>
      <w:r>
        <w:t xml:space="preserve">related to personality </w:t>
      </w:r>
      <w:r>
        <w:fldChar w:fldCharType="begin" w:fldLock="1"/>
      </w:r>
      <w:r>
        <w:instrText xml:space="preserve">ADDIN CSL_CITATION {"citationItems":[{"id":"ITEM-1","itemData":{"DOI":"10.1016/j.tree.2014.11.004","author":[{"dropping-particle":"","family":"Montiglio","given":"Pierre-olivier","non-dropping-particle":"","parse-names":false,"suffix":""},{"dropping-particle":"","family":"Sih","given":"Andrew","non-dropping-particle":"","parse-names":false,"suffix":""},{"dropping-particle":"","family":"Mathot","given":"Kimberley J","non-dropping-particle":"","parse-names":false,"suffix":""},{"dropping-particle":"","family":"Wolf","given":"Max","non-dropping-particle":"","parse-names":false,"suffix":""},{"dropping-particle":"","family":"Dingemanse","given":"Niels J","non-dropping-particle":"","parse-names":false,"suffix":""}],"container-title":"Trends in Ecology and Evolution","id":"ITEM-1","issue":"1","issued":{"date-parts":[["2015"]]},"page":"50-60","title":"Animal personality and state – behaviour feedbacks: a review and guide for empiricists","type":"article-journal","volume":"30"},"uris":["http://www.mendeley.com/documents/?uuid=5029a03e-7a42-412d-a7b6-34c10dfcbadc"]},{"id":"ITEM-2","itemData":{"author":[{"dropping-particle":"","family":"Dingemanse","given":"Niels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personality","type":"article-journal","volume":"142"},"uris":["http://www.mendeley.com/documents/?uuid=089756e7-88c0-4aaf-8f82-c046190a3c71"]},{"id":"ITEM-3","itemData":{"DOI":"10.1098/rstb.2010.0222","author":[{"dropping-particle":"","family":"Dingemanse","given":"Niels J","non-dropping-particle":"","parse-names":false,"suffix":""},{"dropping-particle":"","family":"Kazem","given":"Anahita J N","non-dropping-particle":"","parse-names":false,"suffix":""},{"dropping-particle":"","family":"Wright","given":"Jonathan","non-dropping-particle":"","parse-names":false,"suffix":""},{"dropping-particle":"","family":"Biologiques","given":"Sciences","non-dropping-particle":"","parse-names":false,"suffix":""}],"id":"ITEM-3","issued":{"date-parts":[["2010"]]},"page":"3937-3946","title":"Evolutionary and ecological approaches to the study of personality","type":"article-journal"},"uris":["http://www.mendeley.com/documents/?uuid=bd815b21-dac0-444e-b4f3-7f61b6fac667"]},{"id":"ITEM-4","itemData":{"DOI":"10.1111/j.1469-185X.2007.00010.x","ISSN":"14647931","PMID":"17437562","abstract":"Temperament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Reviews","id":"ITEM-4","issue":"2","issued":{"date-parts":[["2007"]]},"page":"291-318","title":"Integrating animal temperament within ecology and evolution","type":"article-journal","volume":"82"},"uris":["http://www.mendeley.com/documents/?uuid=7b4528c1-810c-46d1-9f1a-094602912760"]}],"mendeley":{"formattedCitation":"[19,22,45,46]","plainTextFormattedCitation":"[19,22,45,46]","previouslyFormattedCitation":"[19,22,45,46]"},"properties":{"noteIndex":0},"schema":"https://github.com/citation-style-language/schema/raw/master/csl-citation.json"}</w:instrText>
      </w:r>
      <w:r>
        <w:fldChar w:fldCharType="separate"/>
      </w:r>
      <w:r>
        <w:rPr>
          <w:lang w:val="en-GB"/>
        </w:rPr>
        <w:t>[19,22,45,46]</w:t>
      </w:r>
      <w:r>
        <w:fldChar w:fldCharType="end"/>
      </w:r>
      <w:r>
        <w:rPr>
          <w:lang w:val="en-GB"/>
          <w:rPrChange w:id="1038" w:author="Katarzyna Wojczulanis-Jakubas" w:date="2023-06-03T09:22:00Z">
            <w:rPr>
              <w:lang w:val="fr-FR"/>
            </w:rPr>
          </w:rPrChange>
        </w:rPr>
        <w:t xml:space="preserve">. </w:t>
      </w:r>
      <w:r>
        <w:t xml:space="preserve">If </w:t>
      </w:r>
      <w:del w:id="1039" w:author="Katarzyna Wojczulanis-Jakubas" w:date="2023-06-02T19:06:00Z">
        <w:r>
          <w:rPr/>
          <w:delText xml:space="preserve">indeed </w:delText>
        </w:r>
      </w:del>
      <w:r>
        <w:t>the exploratory b</w:t>
      </w:r>
      <w:del w:id="1040" w:author="marcelo" w:date="2023-06-04T17:13:02Z">
        <w:r>
          <w:rPr/>
          <w:delText>ehaviour</w:delText>
        </w:r>
      </w:del>
      <w:ins w:id="1041" w:author="marcelo" w:date="2023-06-04T17:13:02Z">
        <w:r>
          <w:rPr>
            <w:lang w:val="en-US"/>
          </w:rPr>
          <w:t>ehavior</w:t>
        </w:r>
      </w:ins>
      <w:r>
        <w:t xml:space="preserve"> </w:t>
      </w:r>
      <w:ins w:id="1042" w:author="Katarzyna Wojczulanis-Jakubas" w:date="2023-06-02T19:06:00Z">
        <w:r>
          <w:rPr/>
          <w:t xml:space="preserve">was indeed </w:t>
        </w:r>
      </w:ins>
      <w:del w:id="1043" w:author="Katarzyna Wojczulanis-Jakubas" w:date="2023-06-02T19:06:00Z">
        <w:r>
          <w:rPr/>
          <w:delText xml:space="preserve">examined here </w:delText>
        </w:r>
      </w:del>
      <w:del w:id="1044" w:author="Katarzyna Wojczulanis-Jakubas" w:date="2023-06-02T19:09:00Z">
        <w:r>
          <w:rPr/>
          <w:delText xml:space="preserve">is </w:delText>
        </w:r>
      </w:del>
      <w:r>
        <w:t>a personality trait, and that trait ha</w:t>
      </w:r>
      <w:ins w:id="1045" w:author="Katarzyna Wojczulanis-Jakubas" w:date="2023-06-02T19:06:00Z">
        <w:r>
          <w:rPr/>
          <w:t>d</w:t>
        </w:r>
      </w:ins>
      <w:del w:id="1046" w:author="Katarzyna Wojczulanis-Jakubas" w:date="2023-06-02T19:06:00Z">
        <w:r>
          <w:rPr/>
          <w:delText>s</w:delText>
        </w:r>
      </w:del>
      <w:r>
        <w:t xml:space="preserve"> different fitness consequences in regard to predation, the predation pressure is likely to shape distribution of exploration phenotypes in the population. </w:t>
      </w:r>
      <w:ins w:id="1047" w:author="Katarzyna Wojczulanis-Jakubas" w:date="2023-06-02T19:06:00Z">
        <w:r>
          <w:rPr/>
          <w:t>Unfortunately, examinin</w:t>
        </w:r>
      </w:ins>
      <w:ins w:id="1048" w:author="Katarzyna Wojczulanis-Jakubas" w:date="2023-06-02T19:07:00Z">
        <w:r>
          <w:rPr/>
          <w:t>g bird b</w:t>
        </w:r>
      </w:ins>
      <w:ins w:id="1049" w:author="Katarzyna Wojczulanis-Jakubas" w:date="2023-06-02T19:07:00Z">
        <w:del w:id="1050" w:author="marcelo" w:date="2023-06-04T17:13:03Z">
          <w:r>
            <w:rPr/>
            <w:delText>ehaviour</w:delText>
          </w:r>
        </w:del>
      </w:ins>
      <w:ins w:id="1051" w:author="marcelo" w:date="2023-06-04T17:13:03Z">
        <w:r>
          <w:rPr>
            <w:lang w:val="en-US"/>
          </w:rPr>
          <w:t>ehavior</w:t>
        </w:r>
      </w:ins>
      <w:ins w:id="1052" w:author="Katarzyna Wojczulanis-Jakubas" w:date="2023-06-02T19:07:00Z">
        <w:r>
          <w:rPr/>
          <w:t xml:space="preserve"> in limited time and contextual space we </w:t>
        </w:r>
      </w:ins>
      <w:del w:id="1053" w:author="Katarzyna Wojczulanis-Jakubas" w:date="2023-06-02T19:07:00Z">
        <w:r>
          <w:rPr/>
          <w:delText xml:space="preserve">Although we </w:delText>
        </w:r>
      </w:del>
      <w:r>
        <w:t>are not able to test this prediction currently</w:t>
      </w:r>
      <w:ins w:id="1054" w:author="Katarzyna Wojczulanis-Jakubas" w:date="2023-06-02T19:07:00Z">
        <w:r>
          <w:rPr/>
          <w:t>. Nevertheless</w:t>
        </w:r>
      </w:ins>
      <w:r>
        <w:t xml:space="preserve">, to encourage future studies, we highlight </w:t>
      </w:r>
      <w:del w:id="1055" w:author="Katarzyna Wojczulanis-Jakubas" w:date="2023-06-02T19:07:00Z">
        <w:r>
          <w:rPr/>
          <w:delText xml:space="preserve">the </w:delText>
        </w:r>
      </w:del>
      <w:ins w:id="1056" w:author="Katarzyna Wojczulanis-Jakubas" w:date="2023-06-02T19:07:00Z">
        <w:r>
          <w:rPr/>
          <w:t xml:space="preserve">potential </w:t>
        </w:r>
      </w:ins>
      <w:r>
        <w:t xml:space="preserve">role of </w:t>
      </w:r>
      <w:del w:id="1057" w:author="Katarzyna Wojczulanis-Jakubas" w:date="2023-06-02T19:08:00Z">
        <w:r>
          <w:rPr/>
          <w:delText>predat</w:delText>
        </w:r>
      </w:del>
      <w:ins w:id="1058" w:author="Katarzyna Wojczulanis-Jakubas" w:date="2023-06-02T19:08:00Z">
        <w:r>
          <w:rPr/>
          <w:t xml:space="preserve">threats in the environment </w:t>
        </w:r>
      </w:ins>
      <w:del w:id="1059" w:author="Katarzyna Wojczulanis-Jakubas" w:date="2023-06-02T19:07:00Z">
        <w:r>
          <w:rPr/>
          <w:delText xml:space="preserve">ors </w:delText>
        </w:r>
      </w:del>
      <w:r>
        <w:t xml:space="preserve">in the evolution of personality </w:t>
      </w:r>
      <w:r>
        <w:fldChar w:fldCharType="begin" w:fldLock="1"/>
      </w:r>
      <w:r>
        <w:instrText xml:space="preserve">ADDIN CSL_CITATION {"citationItems":[{"id":"ITEM-1","itemData":{"DOI":"10.1016/j.beproc.2018.03.021","ISSN":"18728308","abstract":"Despite the encountering of a predator always being extremely threatening, there is a significant plasticity among individuals in how they cope with such a situation. In laboratory experiments with wild-caught great tits (Parus major), we tested the effect of exploratory behaviour (performance in novel food, object and environment test, startle test) on the ability of individual birds to assess the threat represented by a predator. We presented a wooden dummy of the European sparrowhawk (Accipiter nisus), an extremely dangerous predator, and its visual modifications (chimeras), changing the beak or head to be non-threatening (those of a pigeon – Columba livia f. domestica). We showed that the differences between 'slow’ and ‘fast explorers’ are not very distinct, but that 'slow explorers’ generally tended to be more cautious in the presence of an unmodified sparrowhawk dummy, while the ‘fast explorers’ tended to observe the dummy. On the contrary, 'slow explorers’ tended to treat both chimaeras (and the pigeon dummy as well) as less-threatening than ‘fast explorers’. Since 'slow explorers’ are usually considered to be more sensitive to environmental cues, it came as no surprise that most of them correctly assessed the unmodified sparrowhawk dummy as threatening, while they probably subjected the chimeras to a detailed inspection and were not confused by the presence of sparrowhawk features and assessed them as non-threatening.","author":[{"dropping-particle":"","family":"Nácarová","given":"Jana","non-dropping-particle":"","parse-names":false,"suffix":""},{"dropping-particle":"","family":"Veselý","given":"Petr","non-dropping-particle":"","parse-names":false,"suffix":""},{"dropping-particle":"","family":"Fuchs","given":"Roman","non-dropping-particle":"","parse-names":false,"suffix":""}],"container-title":"Behavioural Processes","id":"ITEM-1","issued":{"date-parts":[["2018"]]},"page":"89-95","publisher":"Elsevier B.V.","title":"Effect of the exploratory behaviour on a bird's ability to categorize a predator","type":"article-journal","volume":"151"},"uris":["http://www.mendeley.com/documents/?uuid=145970c1-7fa1-4f71-a4ea-7020ec844a8e"]},{"id":"ITEM-2","itemData":{"DOI":"10.1098/rspb.2009.1673","ISSN":"14712970","abstract":"Variation in reactions to aposematic prey is common among conspecific individuals of bird predators. It may result from different individual experience but it also exists among naive birds. This variation may possibly be explained by the effect of personality - a complex of correlated, heritable behavioural traits consistent across contexts. In the great tit (Parus major), two extreme personality types have been defined. 'Fast' explorers are bold, aggressive and routine-forming; 'slow' explorers are shy, non-aggressive and innovative. Influence of personality type on unlearned reaction to aposematic prey, rate of avoidance learning and memory were tested in naive, hand-reared great tits from two opposite lines selected for exploration (slow against fast). The birds were subjected to a sequence of trials in which they were offered aposematic adult firebugs (Pyrrhocoris apterus). Slow birds showed a greater degree of unlearned wariness and learned to avoid the firebugs faster than fast birds. Although birds of both personality types remembered their experience, slow birds were more cautious in the memory test. We conclude that not only different species but also populations of predators that differ in proportions of personality types may have different impacts on survival of aposematic insects under natural conditions. © 2009 The Royal Society.","author":[{"dropping-particle":"","family":"Exnerová","given":"Alice","non-dropping-particle":"","parse-names":false,"suffix":""},{"dropping-particle":"","family":"Svádová","given":"Kateřina Hotová","non-dropping-particle":"","parse-names":false,"suffix":""},{"dropping-particle":"","family":"Fučíková","given":"Eva","non-dropping-particle":"","parse-names":false,"suffix":""},{"dropping-particle":"","family":"Drent","given":"Pieter","non-dropping-particle":"","parse-names":false,"suffix":""},{"dropping-particle":"","family":"Štys","given":"Pavel","non-dropping-particle":"","parse-names":false,"suffix":""}],"container-title":"Proceedings of the Royal Society B: Biological Sciences","id":"ITEM-2","issue":"1682","issued":{"date-parts":[["2010"]]},"page":"723-728","title":"Personality matters: Individual variation in reactions of naive bird predators to aposematic prey","type":"article-journal","volume":"277"},"uris":["http://www.mendeley.com/documents/?uuid=f534eaf4-061a-452b-8628-109b04dd2d69"]},{"id":"ITEM-3","itemData":{"author":[{"dropping-particle":"","family":"Dingemanse","given":"Niels J","non-dropping-particle":"","parse-names":false,"suffix":""},{"dropping-particle":"","family":"Réale","given":"Denis","non-dropping-particle":"","parse-names":false,"suffix":""}],"container-title":"Behaviour","id":"ITEM-3","issued":{"date-parts":[["2005"]]},"page":"1165-1190","title":"Natural selection and animal personality","type":"article-journal","volume":"142"},"uris":["http://www.mendeley.com/documents/?uuid=089756e7-88c0-4aaf-8f82-c046190a3c71"]}],"mendeley":{"formattedCitation":"[22,47,48]","plainTextFormattedCitation":"[22,47,48]","previouslyFormattedCitation":"[22,47,48]"},"properties":{"noteIndex":0},"schema":"https://github.com/citation-style-language/schema/raw/master/csl-citation.json"}</w:instrText>
      </w:r>
      <w:r>
        <w:fldChar w:fldCharType="separate"/>
      </w:r>
      <w:r>
        <w:t>[22,47,48]</w:t>
      </w:r>
      <w:r>
        <w:fldChar w:fldCharType="end"/>
      </w:r>
      <w:r>
        <w:t>.</w:t>
      </w:r>
    </w:p>
    <w:p>
      <w:pPr>
        <w:pStyle w:val="47"/>
      </w:pPr>
      <w:r>
        <w:t>There was a clear tendency that risk</w:t>
      </w:r>
      <w:ins w:id="1060" w:author="Katarzyna Wojczulanis-Jakubas" w:date="2023-06-02T19:09:00Z">
        <w:r>
          <w:rPr/>
          <w:t xml:space="preserve"> </w:t>
        </w:r>
      </w:ins>
      <w:del w:id="1061" w:author="Katarzyna Wojczulanis-Jakubas" w:date="2023-06-02T19:09:00Z">
        <w:r>
          <w:rPr/>
          <w:delText>-</w:delText>
        </w:r>
      </w:del>
      <w:r>
        <w:t>avoidance b</w:t>
      </w:r>
      <w:del w:id="1062" w:author="marcelo" w:date="2023-06-04T17:13:04Z">
        <w:r>
          <w:rPr/>
          <w:delText>ehaviour</w:delText>
        </w:r>
      </w:del>
      <w:ins w:id="1063" w:author="marcelo" w:date="2023-06-04T17:13:04Z">
        <w:r>
          <w:rPr>
            <w:lang w:val="en-US"/>
          </w:rPr>
          <w:t>ehavior</w:t>
        </w:r>
      </w:ins>
      <w:r>
        <w:t xml:space="preserve"> negatively affects foraging efficiency. In the global model</w:t>
      </w:r>
      <w:ins w:id="1064" w:author="Katarzyna Wojczulanis-Jakubas" w:date="2023-06-02T19:13:00Z">
        <w:r>
          <w:rPr/>
          <w:t>, that</w:t>
        </w:r>
      </w:ins>
      <w:r>
        <w:t xml:space="preserve"> we present</w:t>
      </w:r>
      <w:ins w:id="1065" w:author="Katarzyna Wojczulanis-Jakubas" w:date="2023-06-02T19:10:00Z">
        <w:r>
          <w:rPr/>
          <w:t>ed</w:t>
        </w:r>
      </w:ins>
      <w:r>
        <w:t xml:space="preserve"> in the main text</w:t>
      </w:r>
      <w:ins w:id="1066" w:author="Katarzyna Wojczulanis-Jakubas" w:date="2023-06-02T19:13:00Z">
        <w:r>
          <w:rPr/>
          <w:t xml:space="preserve">, </w:t>
        </w:r>
      </w:ins>
      <w:del w:id="1067" w:author="Katarzyna Wojczulanis-Jakubas" w:date="2023-06-02T19:13:00Z">
        <w:r>
          <w:rPr/>
          <w:delText xml:space="preserve"> </w:delText>
        </w:r>
      </w:del>
      <w:r>
        <w:t>it was not significant</w:t>
      </w:r>
      <w:ins w:id="1068" w:author="Katarzyna Wojczulanis-Jakubas" w:date="2023-06-02T19:11:00Z">
        <w:r>
          <w:rPr/>
          <w:t xml:space="preserve"> but</w:t>
        </w:r>
      </w:ins>
      <w:del w:id="1069" w:author="Katarzyna Wojczulanis-Jakubas" w:date="2023-06-02T19:11:00Z">
        <w:r>
          <w:rPr/>
          <w:delText>,</w:delText>
        </w:r>
      </w:del>
      <w:r>
        <w:t xml:space="preserve"> </w:t>
      </w:r>
      <w:del w:id="1070" w:author="Katarzyna Wojczulanis-Jakubas" w:date="2023-06-02T19:11:00Z">
        <w:r>
          <w:rPr/>
          <w:delText xml:space="preserve">but when a single trait model was considered </w:delText>
        </w:r>
      </w:del>
      <w:r>
        <w:t xml:space="preserve">the effect was apparent </w:t>
      </w:r>
      <w:ins w:id="1071" w:author="Katarzyna Wojczulanis-Jakubas" w:date="2023-06-02T19:11:00Z">
        <w:r>
          <w:rPr/>
          <w:t xml:space="preserve">in a single trait model </w:t>
        </w:r>
      </w:ins>
      <w:r>
        <w:t>(Table S2, S</w:t>
      </w:r>
      <w:ins w:id="1072" w:author="Katarzyna Wojczulanis-Jakubas" w:date="2023-06-02T19:10:00Z">
        <w:r>
          <w:rPr/>
          <w:t>upplementary Online Materials</w:t>
        </w:r>
      </w:ins>
      <w:del w:id="1073" w:author="Katarzyna Wojczulanis-Jakubas" w:date="2023-06-02T19:10:00Z">
        <w:r>
          <w:rPr/>
          <w:delText>OM</w:delText>
        </w:r>
      </w:del>
      <w:r>
        <w:t>). That indicates that in the most extreme scenario</w:t>
      </w:r>
      <w:ins w:id="1074" w:author="Katarzyna Wojczulanis-Jakubas" w:date="2023-06-02T19:13:00Z">
        <w:r>
          <w:rPr/>
          <w:t>,</w:t>
        </w:r>
      </w:ins>
      <w:r>
        <w:t xml:space="preserve"> individuals exhibiting high risk</w:t>
      </w:r>
      <w:ins w:id="1075" w:author="Katarzyna Wojczulanis-Jakubas" w:date="2023-06-02T19:10:00Z">
        <w:r>
          <w:rPr/>
          <w:t xml:space="preserve"> </w:t>
        </w:r>
      </w:ins>
      <w:del w:id="1076" w:author="Katarzyna Wojczulanis-Jakubas" w:date="2023-06-02T19:10:00Z">
        <w:r>
          <w:rPr/>
          <w:delText>-</w:delText>
        </w:r>
      </w:del>
      <w:r>
        <w:t>aversion m</w:t>
      </w:r>
      <w:ins w:id="1077" w:author="Katarzyna Wojczulanis-Jakubas" w:date="2023-06-02T19:13:00Z">
        <w:r>
          <w:rPr/>
          <w:t>ay tend</w:t>
        </w:r>
      </w:ins>
      <w:ins w:id="1078" w:author="Katarzyna Wojczulanis-Jakubas" w:date="2023-06-02T19:14:00Z">
        <w:r>
          <w:rPr/>
          <w:t xml:space="preserve"> to</w:t>
        </w:r>
      </w:ins>
      <w:del w:id="1079" w:author="Katarzyna Wojczulanis-Jakubas" w:date="2023-06-02T19:13:00Z">
        <w:r>
          <w:rPr/>
          <w:delText>ight</w:delText>
        </w:r>
      </w:del>
      <w:r>
        <w:t xml:space="preserve"> jeopardize their survival in terms of energy intake</w:t>
      </w:r>
      <w:ins w:id="1080" w:author="Katarzyna Wojczulanis-Jakubas" w:date="2023-06-02T19:14:00Z">
        <w:r>
          <w:rPr/>
          <w:t>,</w:t>
        </w:r>
      </w:ins>
      <w:r>
        <w:t xml:space="preserve"> while individuals with low</w:t>
      </w:r>
      <w:ins w:id="1081" w:author="Katarzyna Wojczulanis-Jakubas" w:date="2023-06-02T19:14:00Z">
        <w:r>
          <w:rPr/>
          <w:t xml:space="preserve"> </w:t>
        </w:r>
      </w:ins>
      <w:del w:id="1082" w:author="Katarzyna Wojczulanis-Jakubas" w:date="2023-06-02T19:14:00Z">
        <w:r>
          <w:rPr/>
          <w:delText>-</w:delText>
        </w:r>
      </w:del>
      <w:r>
        <w:t>risk aversion, although benefiting from high foraging efficiency, would be more likely to be predated. If the risk</w:t>
      </w:r>
      <w:ins w:id="1083" w:author="Katarzyna Wojczulanis-Jakubas" w:date="2023-06-02T19:14:00Z">
        <w:r>
          <w:rPr/>
          <w:t xml:space="preserve"> </w:t>
        </w:r>
      </w:ins>
      <w:del w:id="1084" w:author="Katarzyna Wojczulanis-Jakubas" w:date="2023-06-02T19:14:00Z">
        <w:r>
          <w:rPr/>
          <w:delText>-</w:delText>
        </w:r>
      </w:del>
      <w:r>
        <w:t xml:space="preserve">avoidance was related to birds personality, the relationship between that and foraging efficiency would contribute in the selection of given </w:t>
      </w:r>
      <w:del w:id="1085" w:author="Katarzyna Wojczulanis-Jakubas" w:date="2023-06-02T19:14:00Z">
        <w:r>
          <w:rPr/>
          <w:delText>behavioural</w:delText>
        </w:r>
      </w:del>
      <w:ins w:id="1086" w:author="Katarzyna Wojczulanis-Jakubas" w:date="2023-06-02T19:14:00Z">
        <w:r>
          <w:rPr/>
          <w:t>behavioral</w:t>
        </w:r>
      </w:ins>
      <w:r>
        <w:t xml:space="preserve"> phenotype in given predation risk level. Consistently, frequent changes and/or unpredictable level of risk predation in the environment would maintain variability in this </w:t>
      </w:r>
      <w:del w:id="1087" w:author="Katarzyna Wojczulanis-Jakubas" w:date="2023-06-02T19:15:00Z">
        <w:r>
          <w:rPr/>
          <w:delText>behavioural</w:delText>
        </w:r>
      </w:del>
      <w:ins w:id="1088" w:author="Katarzyna Wojczulanis-Jakubas" w:date="2023-06-02T19:15:00Z">
        <w:r>
          <w:rPr/>
          <w:t>behavioral</w:t>
        </w:r>
      </w:ins>
      <w:r>
        <w:t xml:space="preserve"> phenotype </w:t>
      </w:r>
      <w:r>
        <w:fldChar w:fldCharType="begin" w:fldLock="1"/>
      </w:r>
      <w:r>
        <w:instrText xml:space="preserve">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[18]","plainTextFormattedCitation":"[18]","previouslyFormattedCitation":"[18]"},"properties":{"noteIndex":0},"schema":"https://github.com/citation-style-language/schema/raw/master/csl-citation.json"}</w:instrText>
      </w:r>
      <w:r>
        <w:fldChar w:fldCharType="separate"/>
      </w:r>
      <w:r>
        <w:t>[18]</w:t>
      </w:r>
      <w:r>
        <w:fldChar w:fldCharType="end"/>
      </w:r>
      <w:r>
        <w:t>.</w:t>
      </w:r>
      <w:ins w:id="1089" w:author="Katarzyna Wojczulanis-Jakubas" w:date="2023-06-02T19:15:00Z">
        <w:r>
          <w:rPr/>
          <w:t xml:space="preserve"> Again, we cannot boldly conclude </w:t>
        </w:r>
      </w:ins>
      <w:ins w:id="1090" w:author="Katarzyna Wojczulanis-Jakubas" w:date="2023-06-02T19:18:00Z">
        <w:r>
          <w:rPr/>
          <w:t xml:space="preserve">here </w:t>
        </w:r>
      </w:ins>
      <w:ins w:id="1091" w:author="Katarzyna Wojczulanis-Jakubas" w:date="2023-06-02T19:16:00Z">
        <w:r>
          <w:rPr/>
          <w:t xml:space="preserve">about birds personality but the results are </w:t>
        </w:r>
      </w:ins>
      <w:ins w:id="1092" w:author="Katarzyna Wojczulanis-Jakubas" w:date="2023-06-02T19:18:00Z">
        <w:r>
          <w:rPr/>
          <w:t xml:space="preserve">intriguing and </w:t>
        </w:r>
      </w:ins>
      <w:ins w:id="1093" w:author="Katarzyna Wojczulanis-Jakubas" w:date="2023-06-02T19:16:00Z">
        <w:r>
          <w:rPr/>
          <w:t>encourag</w:t>
        </w:r>
      </w:ins>
      <w:ins w:id="1094" w:author="Katarzyna Wojczulanis-Jakubas" w:date="2023-06-02T19:18:00Z">
        <w:r>
          <w:rPr/>
          <w:t xml:space="preserve">e </w:t>
        </w:r>
      </w:ins>
      <w:ins w:id="1095" w:author="Katarzyna Wojczulanis-Jakubas" w:date="2023-06-02T19:17:00Z">
        <w:r>
          <w:rPr/>
          <w:t xml:space="preserve">to explore this </w:t>
        </w:r>
      </w:ins>
      <w:ins w:id="1096" w:author="Katarzyna Wojczulanis-Jakubas" w:date="2023-06-02T19:18:00Z">
        <w:r>
          <w:rPr/>
          <w:t xml:space="preserve">research </w:t>
        </w:r>
      </w:ins>
      <w:ins w:id="1097" w:author="Katarzyna Wojczulanis-Jakubas" w:date="2023-06-02T19:17:00Z">
        <w:r>
          <w:rPr/>
          <w:t>avenue in the future.</w:t>
        </w:r>
      </w:ins>
    </w:p>
    <w:p>
      <w:pPr>
        <w:pStyle w:val="47"/>
      </w:pPr>
      <w:r>
        <w:t>To maximize fitness, hummingbirds should adaptively allocate both the exploratory and risk</w:t>
      </w:r>
      <w:ins w:id="1098" w:author="Katarzyna Wojczulanis-Jakubas" w:date="2023-06-02T19:19:00Z">
        <w:r>
          <w:rPr/>
          <w:t xml:space="preserve"> </w:t>
        </w:r>
      </w:ins>
      <w:del w:id="1099" w:author="Katarzyna Wojczulanis-Jakubas" w:date="2023-06-02T19:19:00Z">
        <w:r>
          <w:rPr/>
          <w:delText>-</w:delText>
        </w:r>
      </w:del>
      <w:r>
        <w:t>avoidance behavio</w:t>
      </w:r>
      <w:del w:id="1100" w:author="Katarzyna Wojczulanis-Jakubas" w:date="2023-06-02T19:19:00Z">
        <w:r>
          <w:rPr/>
          <w:delText>u</w:delText>
        </w:r>
      </w:del>
      <w:r>
        <w:t xml:space="preserve">rs. Here we considered the issue in respect to a given species but interpreting our study </w:t>
      </w:r>
      <w:ins w:id="1101" w:author="Katarzyna Wojczulanis-Jakubas" w:date="2023-06-02T19:19:00Z">
        <w:r>
          <w:rPr/>
          <w:t xml:space="preserve">in a broader context </w:t>
        </w:r>
      </w:ins>
      <w:r>
        <w:t xml:space="preserve">we could speculate that </w:t>
      </w:r>
      <w:ins w:id="1102" w:author="Katarzyna Wojczulanis-Jakubas" w:date="2023-06-02T19:20:00Z">
        <w:r>
          <w:rPr/>
          <w:t xml:space="preserve">exploratory and risk avoidance should </w:t>
        </w:r>
      </w:ins>
      <w:del w:id="1103" w:author="Katarzyna Wojczulanis-Jakubas" w:date="2023-06-02T19:20:00Z">
        <w:r>
          <w:rPr/>
          <w:delText xml:space="preserve">these two behaviours were </w:delText>
        </w:r>
      </w:del>
      <w:ins w:id="1104" w:author="Katarzyna Wojczulanis-Jakubas" w:date="2023-06-02T19:20:00Z">
        <w:r>
          <w:rPr/>
          <w:t xml:space="preserve">be </w:t>
        </w:r>
      </w:ins>
      <w:del w:id="1105" w:author="Katarzyna Wojczulanis-Jakubas" w:date="2023-06-02T19:20:00Z">
        <w:r>
          <w:rPr/>
          <w:delText xml:space="preserve">also </w:delText>
        </w:r>
      </w:del>
      <w:r>
        <w:t>differently allocated in hummingbirds that differ in foraging strategy,</w:t>
      </w:r>
      <w:ins w:id="1106" w:author="Katarzyna Wojczulanis-Jakubas" w:date="2023-06-02T19:20:00Z">
        <w:r>
          <w:rPr/>
          <w:t xml:space="preserve"> like</w:t>
        </w:r>
      </w:ins>
      <w:r>
        <w:t xml:space="preserve"> trappliners and territorials. The two groups are likely to experience different </w:t>
      </w:r>
      <w:ins w:id="1107" w:author="Katarzyna Wojczulanis-Jakubas" w:date="2023-06-02T19:20:00Z">
        <w:del w:id="1108" w:author="marcelo" w:date="2023-06-04T18:51:38Z">
          <w:r>
            <w:rPr/>
            <w:delText>threat</w:delText>
          </w:r>
        </w:del>
      </w:ins>
      <w:ins w:id="1109" w:author="marcelo" w:date="2023-06-04T18:51:38Z">
        <w:r>
          <w:rPr>
            <w:lang w:val="en-US"/>
          </w:rPr>
          <w:t>risk</w:t>
        </w:r>
      </w:ins>
      <w:ins w:id="1110" w:author="Katarzyna Wojczulanis-Jakubas" w:date="2023-06-02T19:20:00Z">
        <w:r>
          <w:rPr/>
          <w:t xml:space="preserve"> of </w:t>
        </w:r>
      </w:ins>
      <w:r>
        <w:t>predation</w:t>
      </w:r>
      <w:del w:id="1111" w:author="Katarzyna Wojczulanis-Jakubas" w:date="2023-06-02T19:20:00Z">
        <w:r>
          <w:rPr/>
          <w:delText xml:space="preserve"> level</w:delText>
        </w:r>
      </w:del>
      <w:r>
        <w:t xml:space="preserve">, and so </w:t>
      </w:r>
      <w:del w:id="1112" w:author="Katarzyna Wojczulanis-Jakubas" w:date="2023-06-02T19:21:00Z">
        <w:r>
          <w:rPr/>
          <w:delText>others behaviours</w:delText>
        </w:r>
      </w:del>
      <w:ins w:id="1113" w:author="Katarzyna Wojczulanis-Jakubas" w:date="2023-06-02T19:21:00Z">
        <w:r>
          <w:rPr/>
          <w:t>behaviors</w:t>
        </w:r>
      </w:ins>
      <w:r>
        <w:t xml:space="preserve"> like exploration and risk</w:t>
      </w:r>
      <w:ins w:id="1114" w:author="Katarzyna Wojczulanis-Jakubas" w:date="2023-06-02T19:21:00Z">
        <w:r>
          <w:rPr/>
          <w:t xml:space="preserve"> </w:t>
        </w:r>
      </w:ins>
      <w:del w:id="1115" w:author="Katarzyna Wojczulanis-Jakubas" w:date="2023-06-02T19:21:00Z">
        <w:r>
          <w:rPr/>
          <w:delText>-</w:delText>
        </w:r>
      </w:del>
      <w:r>
        <w:t xml:space="preserve">avoidance could also differ. </w:t>
      </w:r>
      <w:del w:id="1116" w:author="marcelo" w:date="2023-06-04T19:13:54Z">
        <w:r>
          <w:rPr>
            <w:rFonts w:hint="default"/>
            <w:lang w:val="en-US"/>
          </w:rPr>
          <w:delText>All that might then</w:delText>
        </w:r>
      </w:del>
      <w:ins w:id="1117" w:author="marcelo" w:date="2023-06-04T19:13:54Z">
        <w:r>
          <w:rPr>
            <w:rFonts w:hint="default"/>
            <w:lang w:val="en-US"/>
          </w:rPr>
          <w:t>Weigh</w:t>
        </w:r>
      </w:ins>
      <w:ins w:id="1118" w:author="marcelo" w:date="2023-06-04T19:13:55Z">
        <w:r>
          <w:rPr>
            <w:rFonts w:hint="default"/>
            <w:lang w:val="en-US"/>
          </w:rPr>
          <w:t>ti</w:t>
        </w:r>
      </w:ins>
      <w:ins w:id="1119" w:author="marcelo" w:date="2023-06-04T19:13:56Z">
        <w:r>
          <w:rPr>
            <w:rFonts w:hint="default"/>
            <w:lang w:val="en-US"/>
          </w:rPr>
          <w:t>ng t</w:t>
        </w:r>
      </w:ins>
      <w:ins w:id="1120" w:author="marcelo" w:date="2023-06-04T19:13:57Z">
        <w:r>
          <w:rPr>
            <w:rFonts w:hint="default"/>
            <w:lang w:val="en-US"/>
          </w:rPr>
          <w:t>he relat</w:t>
        </w:r>
      </w:ins>
      <w:ins w:id="1121" w:author="marcelo" w:date="2023-06-04T19:14:01Z">
        <w:r>
          <w:rPr>
            <w:rFonts w:hint="default"/>
            <w:lang w:val="en-US"/>
          </w:rPr>
          <w:t>ive ef</w:t>
        </w:r>
      </w:ins>
      <w:ins w:id="1122" w:author="marcelo" w:date="2023-06-04T19:14:02Z">
        <w:r>
          <w:rPr>
            <w:rFonts w:hint="default"/>
            <w:lang w:val="en-US"/>
          </w:rPr>
          <w:t>fec</w:t>
        </w:r>
      </w:ins>
      <w:ins w:id="1123" w:author="marcelo" w:date="2023-06-04T19:14:03Z">
        <w:r>
          <w:rPr>
            <w:rFonts w:hint="default"/>
            <w:lang w:val="en-US"/>
          </w:rPr>
          <w:t>t o</w:t>
        </w:r>
      </w:ins>
      <w:ins w:id="1124" w:author="marcelo" w:date="2023-06-04T19:14:04Z">
        <w:r>
          <w:rPr>
            <w:rFonts w:hint="default"/>
            <w:lang w:val="en-US"/>
          </w:rPr>
          <w:t>f th</w:t>
        </w:r>
      </w:ins>
      <w:ins w:id="1125" w:author="marcelo" w:date="2023-06-04T19:15:02Z">
        <w:r>
          <w:rPr>
            <w:rFonts w:hint="default"/>
            <w:lang w:val="en-US"/>
          </w:rPr>
          <w:t>e</w:t>
        </w:r>
      </w:ins>
      <w:ins w:id="1126" w:author="marcelo" w:date="2023-06-04T19:14:04Z">
        <w:r>
          <w:rPr>
            <w:rFonts w:hint="default"/>
            <w:lang w:val="en-US"/>
          </w:rPr>
          <w:t>s</w:t>
        </w:r>
      </w:ins>
      <w:ins w:id="1127" w:author="marcelo" w:date="2023-06-04T19:15:02Z">
        <w:r>
          <w:rPr>
            <w:rFonts w:hint="default"/>
            <w:lang w:val="en-US"/>
          </w:rPr>
          <w:t>e</w:t>
        </w:r>
      </w:ins>
      <w:ins w:id="1128" w:author="marcelo" w:date="2023-06-04T19:14:04Z">
        <w:r>
          <w:rPr>
            <w:rFonts w:hint="default"/>
            <w:lang w:val="en-US"/>
          </w:rPr>
          <w:t xml:space="preserve"> </w:t>
        </w:r>
      </w:ins>
      <w:ins w:id="1129" w:author="marcelo" w:date="2023-06-04T19:14:07Z">
        <w:r>
          <w:rPr>
            <w:rFonts w:hint="default"/>
            <w:lang w:val="en-US"/>
          </w:rPr>
          <w:t>intri</w:t>
        </w:r>
      </w:ins>
      <w:ins w:id="1130" w:author="marcelo" w:date="2023-06-04T19:14:08Z">
        <w:r>
          <w:rPr>
            <w:rFonts w:hint="default"/>
            <w:lang w:val="en-US"/>
          </w:rPr>
          <w:t>nsic</w:t>
        </w:r>
      </w:ins>
      <w:ins w:id="1131" w:author="marcelo" w:date="2023-06-04T19:14:09Z">
        <w:r>
          <w:rPr>
            <w:rFonts w:hint="default"/>
            <w:lang w:val="en-US"/>
          </w:rPr>
          <w:t xml:space="preserve"> </w:t>
        </w:r>
      </w:ins>
      <w:ins w:id="1132" w:author="marcelo" w:date="2023-06-04T19:14:10Z">
        <w:r>
          <w:rPr>
            <w:rFonts w:hint="default"/>
            <w:lang w:val="en-US"/>
          </w:rPr>
          <w:t>behaviora</w:t>
        </w:r>
      </w:ins>
      <w:ins w:id="1133" w:author="marcelo" w:date="2023-06-04T19:14:11Z">
        <w:r>
          <w:rPr>
            <w:rFonts w:hint="default"/>
            <w:lang w:val="en-US"/>
          </w:rPr>
          <w:t xml:space="preserve">l </w:t>
        </w:r>
      </w:ins>
      <w:ins w:id="1134" w:author="marcelo" w:date="2023-06-04T19:14:12Z">
        <w:r>
          <w:rPr>
            <w:rFonts w:hint="default"/>
            <w:lang w:val="en-US"/>
          </w:rPr>
          <w:t>feat</w:t>
        </w:r>
      </w:ins>
      <w:ins w:id="1135" w:author="marcelo" w:date="2023-06-04T19:14:13Z">
        <w:r>
          <w:rPr>
            <w:rFonts w:hint="default"/>
            <w:lang w:val="en-US"/>
          </w:rPr>
          <w:t xml:space="preserve">ures </w:t>
        </w:r>
      </w:ins>
      <w:ins w:id="1136" w:author="marcelo" w:date="2023-06-04T19:14:14Z">
        <w:r>
          <w:rPr>
            <w:rFonts w:hint="default"/>
            <w:lang w:val="en-US"/>
          </w:rPr>
          <w:t>ca</w:t>
        </w:r>
      </w:ins>
      <w:ins w:id="1137" w:author="marcelo" w:date="2023-06-04T19:14:15Z">
        <w:r>
          <w:rPr>
            <w:rFonts w:hint="default"/>
            <w:lang w:val="en-US"/>
          </w:rPr>
          <w:t>n</w:t>
        </w:r>
      </w:ins>
      <w:ins w:id="1138" w:author="marcelo" w:date="2023-06-04T19:14:16Z">
        <w:r>
          <w:rPr>
            <w:rFonts w:hint="default"/>
            <w:lang w:val="en-US"/>
          </w:rPr>
          <w:t xml:space="preserve"> </w:t>
        </w:r>
      </w:ins>
      <w:ins w:id="1139" w:author="marcelo" w:date="2023-06-04T19:14:21Z">
        <w:r>
          <w:rPr>
            <w:rFonts w:hint="default"/>
            <w:lang w:val="en-US"/>
          </w:rPr>
          <w:t>all</w:t>
        </w:r>
      </w:ins>
      <w:ins w:id="1140" w:author="marcelo" w:date="2023-06-04T19:14:22Z">
        <w:r>
          <w:rPr>
            <w:rFonts w:hint="default"/>
            <w:lang w:val="en-US"/>
          </w:rPr>
          <w:t>o</w:t>
        </w:r>
      </w:ins>
      <w:ins w:id="1141" w:author="marcelo" w:date="2023-06-04T19:14:24Z">
        <w:r>
          <w:rPr>
            <w:rFonts w:hint="default"/>
            <w:lang w:val="en-US"/>
          </w:rPr>
          <w:t>w</w:t>
        </w:r>
      </w:ins>
      <w:ins w:id="1142" w:author="marcelo" w:date="2023-06-04T19:14:25Z">
        <w:r>
          <w:rPr>
            <w:rFonts w:hint="default"/>
            <w:lang w:val="en-US"/>
          </w:rPr>
          <w:t xml:space="preserve"> u</w:t>
        </w:r>
      </w:ins>
      <w:ins w:id="1143" w:author="marcelo" w:date="2023-06-04T19:14:26Z">
        <w:r>
          <w:rPr>
            <w:rFonts w:hint="default"/>
            <w:lang w:val="en-US"/>
          </w:rPr>
          <w:t>s to m</w:t>
        </w:r>
      </w:ins>
      <w:ins w:id="1144" w:author="marcelo" w:date="2023-06-04T19:14:27Z">
        <w:r>
          <w:rPr>
            <w:rFonts w:hint="default"/>
            <w:lang w:val="en-US"/>
          </w:rPr>
          <w:t>ore a</w:t>
        </w:r>
      </w:ins>
      <w:ins w:id="1145" w:author="marcelo" w:date="2023-06-04T19:14:28Z">
        <w:r>
          <w:rPr>
            <w:rFonts w:hint="default"/>
            <w:lang w:val="en-US"/>
          </w:rPr>
          <w:t>c</w:t>
        </w:r>
      </w:ins>
      <w:ins w:id="1146" w:author="marcelo" w:date="2023-06-04T19:14:29Z">
        <w:r>
          <w:rPr>
            <w:rFonts w:hint="default"/>
            <w:lang w:val="en-US"/>
          </w:rPr>
          <w:t>cur</w:t>
        </w:r>
      </w:ins>
      <w:ins w:id="1147" w:author="marcelo" w:date="2023-06-04T19:14:30Z">
        <w:r>
          <w:rPr>
            <w:rFonts w:hint="default"/>
            <w:lang w:val="en-US"/>
          </w:rPr>
          <w:t>ately</w:t>
        </w:r>
      </w:ins>
      <w:ins w:id="1148" w:author="marcelo" w:date="2023-06-04T19:14:31Z">
        <w:r>
          <w:rPr>
            <w:rFonts w:hint="default"/>
            <w:lang w:val="en-US"/>
          </w:rPr>
          <w:t xml:space="preserve"> </w:t>
        </w:r>
      </w:ins>
      <w:ins w:id="1149" w:author="marcelo" w:date="2023-06-04T19:14:33Z">
        <w:r>
          <w:rPr>
            <w:rFonts w:hint="default"/>
            <w:lang w:val="en-US"/>
          </w:rPr>
          <w:t>u</w:t>
        </w:r>
      </w:ins>
      <w:ins w:id="1150" w:author="marcelo" w:date="2023-06-04T19:14:34Z">
        <w:r>
          <w:rPr>
            <w:rFonts w:hint="default"/>
            <w:lang w:val="en-US"/>
          </w:rPr>
          <w:t>nders</w:t>
        </w:r>
      </w:ins>
      <w:ins w:id="1151" w:author="marcelo" w:date="2023-06-04T19:14:35Z">
        <w:r>
          <w:rPr>
            <w:rFonts w:hint="default"/>
            <w:lang w:val="en-US"/>
          </w:rPr>
          <w:t>tand</w:t>
        </w:r>
      </w:ins>
      <w:ins w:id="1152" w:author="marcelo" w:date="2023-06-04T19:14:36Z">
        <w:r>
          <w:rPr>
            <w:rFonts w:hint="default"/>
            <w:lang w:val="en-US"/>
          </w:rPr>
          <w:t xml:space="preserve"> the </w:t>
        </w:r>
      </w:ins>
      <w:del w:id="1153" w:author="marcelo" w:date="2023-06-04T19:14:39Z">
        <w:r>
          <w:rPr>
            <w:rFonts w:hint="default"/>
            <w:lang w:val="en-US"/>
          </w:rPr>
          <w:delText xml:space="preserve"> affect</w:delText>
        </w:r>
      </w:del>
      <w:ins w:id="1154" w:author="marcelo" w:date="2023-06-04T19:14:39Z">
        <w:r>
          <w:rPr>
            <w:rFonts w:hint="default"/>
            <w:lang w:val="en-US"/>
          </w:rPr>
          <w:t>evol</w:t>
        </w:r>
      </w:ins>
      <w:ins w:id="1155" w:author="marcelo" w:date="2023-06-04T19:14:40Z">
        <w:r>
          <w:rPr>
            <w:rFonts w:hint="default"/>
            <w:lang w:val="en-US"/>
          </w:rPr>
          <w:t>utiona</w:t>
        </w:r>
      </w:ins>
      <w:ins w:id="1156" w:author="marcelo" w:date="2023-06-04T19:14:41Z">
        <w:r>
          <w:rPr>
            <w:rFonts w:hint="default"/>
            <w:lang w:val="en-US"/>
          </w:rPr>
          <w:t>ry</w:t>
        </w:r>
      </w:ins>
      <w:ins w:id="1157" w:author="marcelo" w:date="2023-06-04T19:14:42Z">
        <w:r>
          <w:rPr>
            <w:rFonts w:hint="default"/>
            <w:lang w:val="en-US"/>
          </w:rPr>
          <w:t xml:space="preserve"> </w:t>
        </w:r>
      </w:ins>
      <w:ins w:id="1158" w:author="marcelo" w:date="2023-06-04T19:14:43Z">
        <w:r>
          <w:rPr>
            <w:rFonts w:hint="default"/>
            <w:lang w:val="en-US"/>
          </w:rPr>
          <w:t>factor</w:t>
        </w:r>
      </w:ins>
      <w:ins w:id="1159" w:author="marcelo" w:date="2023-06-04T19:14:44Z">
        <w:r>
          <w:rPr>
            <w:rFonts w:hint="default"/>
            <w:lang w:val="en-US"/>
          </w:rPr>
          <w:t xml:space="preserve">s </w:t>
        </w:r>
      </w:ins>
      <w:ins w:id="1160" w:author="marcelo" w:date="2023-06-04T19:14:45Z">
        <w:r>
          <w:rPr>
            <w:rFonts w:hint="default"/>
            <w:lang w:val="en-US"/>
          </w:rPr>
          <w:t>shapi</w:t>
        </w:r>
      </w:ins>
      <w:ins w:id="1161" w:author="marcelo" w:date="2023-06-04T19:14:46Z">
        <w:r>
          <w:rPr>
            <w:rFonts w:hint="default"/>
            <w:lang w:val="en-US"/>
          </w:rPr>
          <w:t>ng</w:t>
        </w:r>
      </w:ins>
      <w:r>
        <w:t xml:space="preserve"> foraging performance </w:t>
      </w:r>
      <w:r>
        <w:fldChar w:fldCharType="begin" w:fldLock="1"/>
      </w:r>
      <w:r>
        <w:instrText xml:space="preserve">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[49–51]","plainTextFormattedCitation":"[49–51]","previouslyFormattedCitation":"[49–51]"},"properties":{"noteIndex":0},"schema":"https://github.com/citation-style-language/schema/raw/master/csl-citation.json"}</w:instrText>
      </w:r>
      <w:r>
        <w:fldChar w:fldCharType="separate"/>
      </w:r>
      <w:r>
        <w:t>[49–51]</w:t>
      </w:r>
      <w:r>
        <w:fldChar w:fldCharType="end"/>
      </w:r>
      <w:r>
        <w:t>.</w:t>
      </w:r>
      <w:del w:id="1162" w:author="marcelo" w:date="2023-06-04T19:15:10Z">
        <w:r>
          <w:rPr/>
          <w:delText xml:space="preserve"> </w:delText>
        </w:r>
      </w:del>
      <w:del w:id="1163" w:author="marcelo" w:date="2023-06-04T19:15:09Z">
        <w:r>
          <w:rPr/>
          <w:delText xml:space="preserve">Thus, our study suggest possible importance of </w:delText>
        </w:r>
      </w:del>
      <w:ins w:id="1164" w:author="Katarzyna Wojczulanis-Jakubas" w:date="2023-06-02T19:28:00Z">
        <w:del w:id="1165" w:author="marcelo" w:date="2023-06-04T19:15:09Z">
          <w:r>
            <w:rPr/>
            <w:delText xml:space="preserve">perceived threat </w:delText>
          </w:r>
        </w:del>
      </w:ins>
      <w:del w:id="1166" w:author="marcelo" w:date="2023-06-04T19:15:09Z">
        <w:r>
          <w:rPr/>
          <w:delText>predator pressure in shaping foraging strategy of various hummingbirds</w:delText>
        </w:r>
      </w:del>
      <w:del w:id="1167" w:author="marcelo" w:date="2023-06-04T19:15:11Z">
        <w:r>
          <w:rPr/>
          <w:delText>.</w:delText>
        </w:r>
      </w:del>
      <w:r>
        <w:t xml:space="preserve"> </w:t>
      </w:r>
    </w:p>
    <w:p>
      <w:pPr>
        <w:pStyle w:val="47"/>
      </w:pPr>
      <w:r>
        <w:t xml:space="preserve">An increasing foraging efficiency with an increase in arousal may be counterintuitive at first glance, </w:t>
      </w:r>
      <w:ins w:id="1168" w:author="Katarzyna Wojczulanis-Jakubas" w:date="2023-06-02T19:30:00Z">
        <w:r>
          <w:rPr/>
          <w:t xml:space="preserve">as </w:t>
        </w:r>
      </w:ins>
      <w:r>
        <w:t xml:space="preserve">time allocated to movements potentially limits the time for foraging. However, arousal was not a repeatable trait, thus </w:t>
      </w:r>
      <w:del w:id="1169" w:author="Katarzyna Wojczulanis-Jakubas" w:date="2023-06-02T19:29:00Z">
        <w:r>
          <w:rPr/>
          <w:delText xml:space="preserve">an animal </w:delText>
        </w:r>
      </w:del>
      <w:ins w:id="1170" w:author="Katarzyna Wojczulanis-Jakubas" w:date="2023-06-02T19:29:00Z">
        <w:r>
          <w:rPr/>
          <w:t xml:space="preserve">bird’s </w:t>
        </w:r>
      </w:ins>
      <w:r>
        <w:t xml:space="preserve">arousal may </w:t>
      </w:r>
      <w:del w:id="1171" w:author="Katarzyna Wojczulanis-Jakubas" w:date="2023-06-02T19:30:00Z">
        <w:r>
          <w:rPr/>
          <w:delText xml:space="preserve">be </w:delText>
        </w:r>
      </w:del>
      <w:ins w:id="1172" w:author="Katarzyna Wojczulanis-Jakubas" w:date="2023-06-02T19:30:00Z">
        <w:r>
          <w:rPr/>
          <w:t xml:space="preserve">simply reflect </w:t>
        </w:r>
      </w:ins>
      <w:del w:id="1173" w:author="Katarzyna Wojczulanis-Jakubas" w:date="2023-06-02T19:31:00Z">
        <w:r>
          <w:rPr/>
          <w:delText xml:space="preserve">an outcome of </w:delText>
        </w:r>
      </w:del>
      <w:r>
        <w:t>its nutritional state</w:t>
      </w:r>
      <w:ins w:id="1174" w:author="Katarzyna Wojczulanis-Jakubas" w:date="2023-06-02T19:31:00Z">
        <w:r>
          <w:rPr/>
          <w:t>, thus it may vary considerably</w:t>
        </w:r>
      </w:ins>
      <w:ins w:id="1175" w:author="marcelo" w:date="2023-06-04T19:15:34Z">
        <w:r>
          <w:rPr>
            <w:rFonts w:hint="default"/>
            <w:lang w:val="en-US"/>
          </w:rPr>
          <w:t xml:space="preserve"> b</w:t>
        </w:r>
      </w:ins>
      <w:ins w:id="1176" w:author="marcelo" w:date="2023-06-04T19:15:35Z">
        <w:r>
          <w:rPr>
            <w:rFonts w:hint="default"/>
            <w:lang w:val="en-US"/>
          </w:rPr>
          <w:t>etwee</w:t>
        </w:r>
      </w:ins>
      <w:ins w:id="1177" w:author="marcelo" w:date="2023-06-04T19:15:36Z">
        <w:r>
          <w:rPr>
            <w:rFonts w:hint="default"/>
            <w:lang w:val="en-US"/>
          </w:rPr>
          <w:t>n d</w:t>
        </w:r>
      </w:ins>
      <w:ins w:id="1178" w:author="marcelo" w:date="2023-06-04T19:15:37Z">
        <w:r>
          <w:rPr>
            <w:rFonts w:hint="default"/>
            <w:lang w:val="en-US"/>
          </w:rPr>
          <w:t>ifferent</w:t>
        </w:r>
      </w:ins>
      <w:ins w:id="1179" w:author="marcelo" w:date="2023-06-04T19:15:38Z">
        <w:r>
          <w:rPr>
            <w:rFonts w:hint="default"/>
            <w:lang w:val="en-US"/>
          </w:rPr>
          <w:t xml:space="preserve"> days</w:t>
        </w:r>
      </w:ins>
      <w:ins w:id="1180" w:author="marcelo" w:date="2023-06-04T19:15:39Z">
        <w:r>
          <w:rPr>
            <w:rFonts w:hint="default"/>
            <w:lang w:val="en-US"/>
          </w:rPr>
          <w:t xml:space="preserve"> and </w:t>
        </w:r>
      </w:ins>
      <w:ins w:id="1181" w:author="marcelo" w:date="2023-06-04T19:15:40Z">
        <w:r>
          <w:rPr>
            <w:rFonts w:hint="default"/>
            <w:lang w:val="en-US"/>
          </w:rPr>
          <w:t>even</w:t>
        </w:r>
      </w:ins>
      <w:ins w:id="1182" w:author="marcelo" w:date="2023-06-04T19:15:41Z">
        <w:r>
          <w:rPr>
            <w:rFonts w:hint="default"/>
            <w:lang w:val="en-US"/>
          </w:rPr>
          <w:t xml:space="preserve"> </w:t>
        </w:r>
      </w:ins>
      <w:ins w:id="1183" w:author="marcelo" w:date="2023-06-04T19:15:42Z">
        <w:r>
          <w:rPr>
            <w:rFonts w:hint="default"/>
            <w:lang w:val="en-US"/>
          </w:rPr>
          <w:t>visit</w:t>
        </w:r>
      </w:ins>
      <w:ins w:id="1184" w:author="marcelo" w:date="2023-06-04T19:15:43Z">
        <w:r>
          <w:rPr>
            <w:rFonts w:hint="default"/>
            <w:lang w:val="en-US"/>
          </w:rPr>
          <w:t>s</w:t>
        </w:r>
      </w:ins>
      <w:r>
        <w:t>. Then</w:t>
      </w:r>
      <w:ins w:id="1185" w:author="Katarzyna Wojczulanis-Jakubas" w:date="2023-06-02T19:31:00Z">
        <w:r>
          <w:rPr/>
          <w:t xml:space="preserve">, </w:t>
        </w:r>
      </w:ins>
      <w:del w:id="1186" w:author="Katarzyna Wojczulanis-Jakubas" w:date="2023-06-02T19:31:00Z">
        <w:r>
          <w:rPr/>
          <w:delText xml:space="preserve"> </w:delText>
        </w:r>
      </w:del>
      <w:r>
        <w:t xml:space="preserve">more active individuals could be </w:t>
      </w:r>
      <w:ins w:id="1187" w:author="marcelo" w:date="2023-06-04T19:15:55Z">
        <w:r>
          <w:rPr>
            <w:rFonts w:hint="default"/>
            <w:lang w:val="en-US"/>
          </w:rPr>
          <w:t>th</w:t>
        </w:r>
      </w:ins>
      <w:ins w:id="1188" w:author="marcelo" w:date="2023-06-04T19:15:56Z">
        <w:r>
          <w:rPr>
            <w:rFonts w:hint="default"/>
            <w:lang w:val="en-US"/>
          </w:rPr>
          <w:t xml:space="preserve">e </w:t>
        </w:r>
      </w:ins>
      <w:r>
        <w:t xml:space="preserve">more effective during the foraging, owing to their good body condition or high motivation to forage. </w:t>
      </w:r>
    </w:p>
    <w:p>
      <w:pPr>
        <w:pStyle w:val="47"/>
        <w:rPr>
          <w:ins w:id="1189" w:author="Katarzyna Wojczulanis-Jakubas" w:date="2023-06-02T19:42:00Z"/>
        </w:rPr>
      </w:pPr>
      <w:r>
        <w:t>Both exploratory and risk</w:t>
      </w:r>
      <w:ins w:id="1190" w:author="Katarzyna Wojczulanis-Jakubas" w:date="2023-06-02T19:32:00Z">
        <w:r>
          <w:rPr/>
          <w:t xml:space="preserve"> </w:t>
        </w:r>
      </w:ins>
      <w:del w:id="1191" w:author="Katarzyna Wojczulanis-Jakubas" w:date="2023-06-02T19:31:00Z">
        <w:r>
          <w:rPr/>
          <w:delText>-</w:delText>
        </w:r>
      </w:del>
      <w:r>
        <w:t>avoidance b</w:t>
      </w:r>
      <w:del w:id="1192" w:author="marcelo" w:date="2023-06-04T17:13:05Z">
        <w:r>
          <w:rPr/>
          <w:delText>ehaviour</w:delText>
        </w:r>
      </w:del>
      <w:ins w:id="1193" w:author="marcelo" w:date="2023-06-04T17:13:05Z">
        <w:r>
          <w:rPr>
            <w:lang w:val="en-US"/>
          </w:rPr>
          <w:t>ehavior</w:t>
        </w:r>
      </w:ins>
      <w:r>
        <w:t xml:space="preserve"> were quite repeatable for individuals</w:t>
      </w:r>
      <w:ins w:id="1194" w:author="Katarzyna Wojczulanis-Jakubas" w:date="2023-06-02T19:33:00Z">
        <w:r>
          <w:rPr/>
          <w:t>. Although more study are needed to pro</w:t>
        </w:r>
      </w:ins>
      <w:ins w:id="1195" w:author="Katarzyna Wojczulanis-Jakubas" w:date="2023-06-02T19:34:00Z">
        <w:r>
          <w:rPr/>
          <w:t xml:space="preserve">perly examine how stable </w:t>
        </w:r>
      </w:ins>
      <w:ins w:id="1196" w:author="Katarzyna Wojczulanis-Jakubas" w:date="2023-06-02T19:35:00Z">
        <w:r>
          <w:rPr/>
          <w:t xml:space="preserve">this </w:t>
        </w:r>
      </w:ins>
      <w:ins w:id="1197" w:author="Katarzyna Wojczulanis-Jakubas" w:date="2023-06-02T19:34:00Z">
        <w:r>
          <w:rPr/>
          <w:t xml:space="preserve">repeatability is over </w:t>
        </w:r>
      </w:ins>
      <w:ins w:id="1198" w:author="Katarzyna Wojczulanis-Jakubas" w:date="2023-06-02T19:35:00Z">
        <w:r>
          <w:rPr/>
          <w:t xml:space="preserve">different contexts and </w:t>
        </w:r>
      </w:ins>
      <w:ins w:id="1199" w:author="Katarzyna Wojczulanis-Jakubas" w:date="2023-06-02T19:34:00Z">
        <w:r>
          <w:rPr/>
          <w:t>a</w:t>
        </w:r>
      </w:ins>
      <w:ins w:id="1200" w:author="Katarzyna Wojczulanis-Jakubas" w:date="2023-06-02T19:35:00Z">
        <w:r>
          <w:rPr/>
          <w:t xml:space="preserve"> </w:t>
        </w:r>
      </w:ins>
      <w:ins w:id="1201" w:author="Katarzyna Wojczulanis-Jakubas" w:date="2023-06-02T19:34:00Z">
        <w:r>
          <w:rPr/>
          <w:t>longer period, our resul</w:t>
        </w:r>
      </w:ins>
      <w:ins w:id="1202" w:author="Katarzyna Wojczulanis-Jakubas" w:date="2023-06-02T19:35:00Z">
        <w:r>
          <w:rPr/>
          <w:t xml:space="preserve">ts </w:t>
        </w:r>
      </w:ins>
      <w:del w:id="1203" w:author="Katarzyna Wojczulanis-Jakubas" w:date="2023-06-02T19:33:00Z">
        <w:r>
          <w:rPr/>
          <w:delText xml:space="preserve"> </w:delText>
        </w:r>
      </w:del>
      <w:r>
        <w:t>suggest</w:t>
      </w:r>
      <w:ins w:id="1204" w:author="Katarzyna Wojczulanis-Jakubas" w:date="2023-06-02T19:35:00Z">
        <w:r>
          <w:rPr/>
          <w:t xml:space="preserve"> </w:t>
        </w:r>
      </w:ins>
      <w:del w:id="1205" w:author="Katarzyna Wojczulanis-Jakubas" w:date="2023-06-02T19:35:00Z">
        <w:r>
          <w:rPr/>
          <w:delText xml:space="preserve">ing </w:delText>
        </w:r>
      </w:del>
      <w:r>
        <w:t xml:space="preserve">that these two </w:t>
      </w:r>
      <w:del w:id="1206" w:author="Katarzyna Wojczulanis-Jakubas" w:date="2023-06-02T19:31:00Z">
        <w:r>
          <w:rPr/>
          <w:delText>behaviours</w:delText>
        </w:r>
      </w:del>
      <w:ins w:id="1207" w:author="Katarzyna Wojczulanis-Jakubas" w:date="2023-06-02T19:31:00Z">
        <w:r>
          <w:rPr/>
          <w:t>behavior</w:t>
        </w:r>
      </w:ins>
      <w:ins w:id="1208" w:author="Katarzyna Wojczulanis-Jakubas" w:date="2023-06-02T19:32:00Z">
        <w:r>
          <w:rPr/>
          <w:t>s</w:t>
        </w:r>
      </w:ins>
      <w:r>
        <w:t xml:space="preserve"> </w:t>
      </w:r>
      <w:del w:id="1209" w:author="Katarzyna Wojczulanis-Jakubas" w:date="2023-06-02T19:35:00Z">
        <w:r>
          <w:rPr/>
          <w:delText xml:space="preserve">are potentially </w:delText>
        </w:r>
      </w:del>
      <w:ins w:id="1210" w:author="Katarzyna Wojczulanis-Jakubas" w:date="2023-06-02T19:35:00Z">
        <w:r>
          <w:rPr/>
          <w:t>coul</w:t>
        </w:r>
      </w:ins>
      <w:ins w:id="1211" w:author="Katarzyna Wojczulanis-Jakubas" w:date="2023-06-02T20:27:00Z">
        <w:r>
          <w:rPr/>
          <w:t>d</w:t>
        </w:r>
      </w:ins>
      <w:ins w:id="1212" w:author="Katarzyna Wojczulanis-Jakubas" w:date="2023-06-02T19:35:00Z">
        <w:r>
          <w:rPr/>
          <w:t xml:space="preserve"> be </w:t>
        </w:r>
      </w:ins>
      <w:r>
        <w:t xml:space="preserve">related to birds personality </w:t>
      </w:r>
      <w:r>
        <w:fldChar w:fldCharType="begin" w:fldLock="1"/>
      </w:r>
      <w:r>
        <w:instrText xml:space="preserve">ADDIN CSL_CITATION {"citationItems":[{"id":"ITEM-1","itemData":{"DOI":"10.1016/j.tree.2004.04.009","author":[{"dropping-particle":"","family":"Sih","given":"Andrew","non-dropping-particle":"","parse-names":false,"suffix":""},{"dropping-particle":"","family":"Bell","given":"Alison","non-dropping-particle":"","parse-names":false,"suffix":""},{"dropping-particle":"","family":"Johnson","given":"J Chadwick","non-dropping-particle":"","parse-names":false,"suffix":""}],"container-title":"Trends in Ecology &amp; Evolution","id":"ITEM-1","issue":"7","issued":{"date-parts":[["2004"]]},"page":"372-378","title":"Behavioral syndromes : an ecological and evolutionary overview","type":"article-journal","volume":"19"},"uris":["http://www.mendeley.com/documents/?uuid=b4403c39-333b-4c15-b807-acaa0c4befc3"]},{"id":"ITEM-2","itemData":{"author":[{"dropping-particle":"","family":"Dingemanse","given":"Niels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personality","type":"article-journal","volume":"142"},"uris":["http://www.mendeley.com/documents/?uuid=089756e7-88c0-4aaf-8f82-c046190a3c71"]},{"id":"ITEM-3","itemData":{"DOI":"10.1111/2041-210X.12281","author":[{"dropping-particle":"","family":"Cleasby","given":"Ian R","non-dropping-particle":"","parse-names":false,"suffix":""},{"dropping-particle":"","family":"Nakagawa","given":"Shinichi","non-dropping-particle":"","parse-names":false,"suffix":""},{"dropping-particle":"","family":"Schielzeth","given":"Holger","non-dropping-particle":"","parse-names":false,"suffix":""}],"container-title":"Methods in Ecology and Evolution","id":"ITEM-3","issued":{"date-parts":[["2015"]]},"page":"27-37","title":"Quantifying the predictability of behaviour: statistical approaches for the study of between-individual variation in the within-individual variance","type":"article-journal","volume":"6"},"uris":["http://www.mendeley.com/documents/?uuid=263b0c34-4910-4675-bdba-e8c777e21f74"]}],"mendeley":{"formattedCitation":"[22,52,53]","plainTextFormattedCitation":"[22,52,53]","previouslyFormattedCitation":"[22,52,53]"},"properties":{"noteIndex":0},"schema":"https://github.com/citation-style-language/schema/raw/master/csl-citation.json"}</w:instrText>
      </w:r>
      <w:r>
        <w:fldChar w:fldCharType="separate"/>
      </w:r>
      <w:r>
        <w:t>[22,52,53]</w:t>
      </w:r>
      <w:r>
        <w:fldChar w:fldCharType="end"/>
      </w:r>
      <w:r>
        <w:t xml:space="preserve">. In a constantly changing environment, varying fitness consequences of given </w:t>
      </w:r>
      <w:del w:id="1213" w:author="Katarzyna Wojczulanis-Jakubas" w:date="2023-06-02T19:32:00Z">
        <w:r>
          <w:rPr/>
          <w:delText>behavioural</w:delText>
        </w:r>
      </w:del>
      <w:ins w:id="1214" w:author="Katarzyna Wojczulanis-Jakubas" w:date="2023-06-02T19:32:00Z">
        <w:r>
          <w:rPr/>
          <w:t>behavioral</w:t>
        </w:r>
      </w:ins>
      <w:r>
        <w:t xml:space="preserve"> phenotype would maintain variation in animals personality </w:t>
      </w:r>
      <w:r>
        <w:fldChar w:fldCharType="begin" w:fldLock="1"/>
      </w:r>
      <w:r>
        <w:instrText xml:space="preserve">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[18]","plainTextFormattedCitation":"[18]","previouslyFormattedCitation":"[18]"},"properties":{"noteIndex":0},"schema":"https://github.com/citation-style-language/schema/raw/master/csl-citation.json"}</w:instrText>
      </w:r>
      <w:r>
        <w:fldChar w:fldCharType="separate"/>
      </w:r>
      <w:r>
        <w:t>[18]</w:t>
      </w:r>
      <w:r>
        <w:fldChar w:fldCharType="end"/>
      </w:r>
      <w:r>
        <w:t>. If indeed the exploratory and risk</w:t>
      </w:r>
      <w:ins w:id="1215" w:author="Katarzyna Wojczulanis-Jakubas" w:date="2023-06-02T19:32:00Z">
        <w:r>
          <w:rPr/>
          <w:t xml:space="preserve"> </w:t>
        </w:r>
      </w:ins>
      <w:del w:id="1216" w:author="Katarzyna Wojczulanis-Jakubas" w:date="2023-06-02T19:32:00Z">
        <w:r>
          <w:rPr/>
          <w:delText>-</w:delText>
        </w:r>
      </w:del>
      <w:r>
        <w:t>avoidance b</w:t>
      </w:r>
      <w:del w:id="1217" w:author="marcelo" w:date="2023-06-04T17:13:06Z">
        <w:r>
          <w:rPr/>
          <w:delText>ehaviour</w:delText>
        </w:r>
      </w:del>
      <w:ins w:id="1218" w:author="marcelo" w:date="2023-06-04T17:13:06Z">
        <w:r>
          <w:rPr>
            <w:lang w:val="en-US"/>
          </w:rPr>
          <w:t>ehavior</w:t>
        </w:r>
      </w:ins>
      <w:r>
        <w:t xml:space="preserve"> are at least partially heritable </w:t>
      </w:r>
      <w:del w:id="1219" w:author="Katarzyna Wojczulanis-Jakubas" w:date="2023-06-02T19:36:00Z">
        <w:r>
          <w:rPr/>
          <w:delText>personality</w:delText>
        </w:r>
      </w:del>
      <w:ins w:id="1220" w:author="Katarzyna Wojczulanis-Jakubas" w:date="2023-06-02T19:36:00Z">
        <w:r>
          <w:rPr/>
          <w:t>traits</w:t>
        </w:r>
      </w:ins>
      <w:del w:id="1221" w:author="Katarzyna Wojczulanis-Jakubas" w:date="2023-06-02T19:32:00Z">
        <w:r>
          <w:rPr/>
          <w:delText xml:space="preserve"> traits</w:delText>
        </w:r>
      </w:del>
      <w:r>
        <w:t>,</w:t>
      </w:r>
      <w:ins w:id="1222" w:author="marcelo" w:date="2023-06-04T19:17:15Z">
        <w:r>
          <w:rPr>
            <w:rFonts w:hint="default"/>
            <w:lang w:val="en-US"/>
          </w:rPr>
          <w:t xml:space="preserve"> t</w:t>
        </w:r>
      </w:ins>
      <w:ins w:id="1223" w:author="marcelo" w:date="2023-06-04T19:17:16Z">
        <w:r>
          <w:rPr>
            <w:rFonts w:hint="default"/>
            <w:lang w:val="en-US"/>
          </w:rPr>
          <w:t>h</w:t>
        </w:r>
      </w:ins>
      <w:ins w:id="1224" w:author="marcelo" w:date="2023-06-04T19:17:17Z">
        <w:r>
          <w:rPr>
            <w:rFonts w:hint="default"/>
            <w:lang w:val="en-US"/>
          </w:rPr>
          <w:t>is can b</w:t>
        </w:r>
      </w:ins>
      <w:ins w:id="1225" w:author="marcelo" w:date="2023-06-04T19:17:18Z">
        <w:r>
          <w:rPr>
            <w:rFonts w:hint="default"/>
            <w:lang w:val="en-US"/>
          </w:rPr>
          <w:t>e expec</w:t>
        </w:r>
      </w:ins>
      <w:ins w:id="1226" w:author="marcelo" w:date="2023-06-04T19:17:19Z">
        <w:r>
          <w:rPr>
            <w:rFonts w:hint="default"/>
            <w:lang w:val="en-US"/>
          </w:rPr>
          <w:t>ted</w:t>
        </w:r>
      </w:ins>
      <w:del w:id="1227" w:author="marcelo" w:date="2023-06-04T19:17:15Z">
        <w:r>
          <w:rPr/>
          <w:delText xml:space="preserve"> one could use them</w:delText>
        </w:r>
      </w:del>
      <w:r>
        <w:t xml:space="preserve"> to </w:t>
      </w:r>
      <w:del w:id="1228" w:author="marcelo" w:date="2023-06-04T19:17:46Z">
        <w:r>
          <w:rPr>
            <w:rFonts w:hint="default"/>
            <w:lang w:val="en-US"/>
          </w:rPr>
          <w:delText xml:space="preserve">model an </w:delText>
        </w:r>
      </w:del>
      <w:ins w:id="1229" w:author="marcelo" w:date="2023-06-04T19:17:46Z">
        <w:r>
          <w:rPr>
            <w:rFonts w:hint="default"/>
            <w:lang w:val="en-US"/>
          </w:rPr>
          <w:t>pla</w:t>
        </w:r>
      </w:ins>
      <w:ins w:id="1230" w:author="marcelo" w:date="2023-06-04T19:17:47Z">
        <w:r>
          <w:rPr>
            <w:rFonts w:hint="default"/>
            <w:lang w:val="en-US"/>
          </w:rPr>
          <w:t>y an i</w:t>
        </w:r>
      </w:ins>
      <w:ins w:id="1231" w:author="marcelo" w:date="2023-06-04T19:17:48Z">
        <w:r>
          <w:rPr>
            <w:rFonts w:hint="default"/>
            <w:lang w:val="en-US"/>
          </w:rPr>
          <w:t>mportan</w:t>
        </w:r>
      </w:ins>
      <w:ins w:id="1232" w:author="marcelo" w:date="2023-06-04T19:17:49Z">
        <w:r>
          <w:rPr>
            <w:rFonts w:hint="default"/>
            <w:lang w:val="en-US"/>
          </w:rPr>
          <w:t>t role</w:t>
        </w:r>
      </w:ins>
      <w:ins w:id="1233" w:author="marcelo" w:date="2023-06-04T19:17:50Z">
        <w:r>
          <w:rPr>
            <w:rFonts w:hint="default"/>
            <w:lang w:val="en-US"/>
          </w:rPr>
          <w:t xml:space="preserve"> in</w:t>
        </w:r>
      </w:ins>
      <w:ins w:id="1234" w:author="marcelo" w:date="2023-06-04T19:17:51Z">
        <w:r>
          <w:rPr>
            <w:rFonts w:hint="default"/>
            <w:lang w:val="en-US"/>
          </w:rPr>
          <w:t xml:space="preserve"> the</w:t>
        </w:r>
      </w:ins>
      <w:ins w:id="1235" w:author="marcelo" w:date="2023-06-04T19:17:52Z">
        <w:r>
          <w:rPr>
            <w:rFonts w:hint="default"/>
            <w:lang w:val="en-US"/>
          </w:rPr>
          <w:t xml:space="preserve"> </w:t>
        </w:r>
      </w:ins>
      <w:r>
        <w:t>evolutiona</w:t>
      </w:r>
      <w:del w:id="1236" w:author="marcelo" w:date="2023-06-04T19:17:54Z">
        <w:r>
          <w:rPr/>
          <w:delText>ry</w:delText>
        </w:r>
      </w:del>
      <w:ins w:id="1237" w:author="marcelo" w:date="2023-06-04T19:17:41Z">
        <w:r>
          <w:rPr>
            <w:rFonts w:hint="default"/>
            <w:lang w:val="en-US"/>
          </w:rPr>
          <w:t xml:space="preserve"> </w:t>
        </w:r>
      </w:ins>
      <w:del w:id="1238" w:author="marcelo" w:date="2023-06-04T19:17:56Z">
        <w:r>
          <w:rPr>
            <w:rFonts w:hint="default"/>
            <w:lang w:val="en-US"/>
          </w:rPr>
          <w:delText xml:space="preserve"> scenario for </w:delText>
        </w:r>
      </w:del>
      <w:ins w:id="1239" w:author="marcelo" w:date="2023-06-04T19:17:56Z">
        <w:r>
          <w:rPr>
            <w:rFonts w:hint="default"/>
            <w:lang w:val="en-US"/>
          </w:rPr>
          <w:t>of</w:t>
        </w:r>
      </w:ins>
      <w:ins w:id="1240" w:author="marcelo" w:date="2023-06-04T19:17:57Z">
        <w:r>
          <w:rPr>
            <w:rFonts w:hint="default"/>
            <w:lang w:val="en-US"/>
          </w:rPr>
          <w:t xml:space="preserve"> </w:t>
        </w:r>
      </w:ins>
      <w:del w:id="1241" w:author="marcelo" w:date="2023-06-04T19:18:03Z">
        <w:r>
          <w:rPr/>
          <w:delText xml:space="preserve">given </w:delText>
        </w:r>
      </w:del>
      <w:del w:id="1242" w:author="Katarzyna Wojczulanis-Jakubas" w:date="2023-06-02T19:32:00Z">
        <w:r>
          <w:rPr/>
          <w:delText>behavioural</w:delText>
        </w:r>
      </w:del>
      <w:ins w:id="1243" w:author="Katarzyna Wojczulanis-Jakubas" w:date="2023-06-02T19:32:00Z">
        <w:r>
          <w:rPr/>
          <w:t>behavioral</w:t>
        </w:r>
      </w:ins>
      <w:r>
        <w:t xml:space="preserve"> phenotypes </w:t>
      </w:r>
      <w:ins w:id="1244" w:author="marcelo" w:date="2023-06-04T19:18:13Z">
        <w:r>
          <w:rPr>
            <w:rFonts w:hint="default"/>
            <w:lang w:val="en-US"/>
          </w:rPr>
          <w:t xml:space="preserve">under </w:t>
        </w:r>
      </w:ins>
      <w:ins w:id="1245" w:author="marcelo" w:date="2023-06-04T19:18:14Z">
        <w:r>
          <w:rPr>
            <w:rFonts w:hint="default"/>
            <w:lang w:val="en-US"/>
          </w:rPr>
          <w:t>diverse</w:t>
        </w:r>
      </w:ins>
      <w:del w:id="1246" w:author="marcelo" w:date="2023-06-04T19:18:12Z">
        <w:r>
          <w:rPr/>
          <w:delText>in</w:delText>
        </w:r>
      </w:del>
      <w:r>
        <w:t xml:space="preserve"> </w:t>
      </w:r>
      <w:del w:id="1247" w:author="marcelo" w:date="2023-06-04T19:18:07Z">
        <w:r>
          <w:rPr>
            <w:rFonts w:hint="default"/>
            <w:lang w:val="en-US"/>
          </w:rPr>
          <w:delText xml:space="preserve">various </w:delText>
        </w:r>
      </w:del>
      <w:r>
        <w:t xml:space="preserve">conditions of predation pressure. </w:t>
      </w:r>
      <w:del w:id="1248" w:author="marcelo" w:date="2023-06-04T19:18:29Z">
        <w:r>
          <w:rPr>
            <w:rFonts w:hint="default"/>
            <w:lang w:val="en-US"/>
          </w:rPr>
          <w:delText xml:space="preserve">We are currently not able to perform any analysis of that kind given the relatively low number of tested individuals </w:delText>
        </w:r>
      </w:del>
      <w:ins w:id="1249" w:author="Katarzyna Wojczulanis-Jakubas" w:date="2023-06-02T19:36:00Z">
        <w:del w:id="1250" w:author="marcelo" w:date="2023-06-04T19:18:29Z">
          <w:r>
            <w:rPr>
              <w:rFonts w:hint="default"/>
              <w:lang w:val="en-US"/>
            </w:rPr>
            <w:delText xml:space="preserve">and short study period </w:delText>
          </w:r>
        </w:del>
      </w:ins>
      <w:del w:id="1251" w:author="marcelo" w:date="2023-06-04T19:18:29Z">
        <w:r>
          <w:rPr>
            <w:rFonts w:hint="default"/>
            <w:lang w:val="en-US"/>
          </w:rPr>
          <w:delText>but we point out h</w:delText>
        </w:r>
      </w:del>
      <w:ins w:id="1252" w:author="marcelo" w:date="2023-06-04T19:18:29Z">
        <w:r>
          <w:rPr>
            <w:rFonts w:hint="default"/>
            <w:lang w:val="en-US"/>
          </w:rPr>
          <w:t>H</w:t>
        </w:r>
      </w:ins>
      <w:r>
        <w:t xml:space="preserve">ummingbirds </w:t>
      </w:r>
      <w:ins w:id="1253" w:author="marcelo" w:date="2023-06-04T19:19:12Z">
        <w:r>
          <w:rPr>
            <w:rFonts w:hint="default"/>
            <w:lang w:val="en-US"/>
          </w:rPr>
          <w:t>s</w:t>
        </w:r>
      </w:ins>
      <w:ins w:id="1254" w:author="marcelo" w:date="2023-06-04T19:19:13Z">
        <w:r>
          <w:rPr>
            <w:rFonts w:hint="default"/>
            <w:lang w:val="en-US"/>
          </w:rPr>
          <w:t>tand</w:t>
        </w:r>
      </w:ins>
      <w:ins w:id="1255" w:author="marcelo" w:date="2023-06-04T19:19:14Z">
        <w:r>
          <w:rPr>
            <w:rFonts w:hint="default"/>
            <w:lang w:val="en-US"/>
          </w:rPr>
          <w:t xml:space="preserve"> </w:t>
        </w:r>
      </w:ins>
      <w:r>
        <w:t xml:space="preserve">as </w:t>
      </w:r>
      <w:ins w:id="1256" w:author="marcelo" w:date="2023-06-04T19:19:17Z">
        <w:r>
          <w:rPr>
            <w:rFonts w:hint="default"/>
            <w:lang w:val="en-US"/>
          </w:rPr>
          <w:t xml:space="preserve">a </w:t>
        </w:r>
      </w:ins>
      <w:del w:id="1257" w:author="marcelo" w:date="2023-06-04T19:19:19Z">
        <w:r>
          <w:rPr>
            <w:rFonts w:hint="default"/>
            <w:lang w:val="en-US"/>
          </w:rPr>
          <w:delText xml:space="preserve">potential </w:delText>
        </w:r>
      </w:del>
      <w:ins w:id="1258" w:author="marcelo" w:date="2023-06-04T19:19:19Z">
        <w:r>
          <w:rPr>
            <w:rFonts w:hint="default"/>
            <w:lang w:val="en-US"/>
          </w:rPr>
          <w:t>usefu</w:t>
        </w:r>
      </w:ins>
      <w:ins w:id="1259" w:author="marcelo" w:date="2023-06-04T19:19:20Z">
        <w:r>
          <w:rPr>
            <w:rFonts w:hint="default"/>
            <w:lang w:val="en-US"/>
          </w:rPr>
          <w:t xml:space="preserve">l </w:t>
        </w:r>
      </w:ins>
      <w:del w:id="1260" w:author="marcelo" w:date="2023-06-04T19:19:29Z">
        <w:r>
          <w:rPr/>
          <w:delText xml:space="preserve">animal </w:delText>
        </w:r>
      </w:del>
      <w:r>
        <w:t xml:space="preserve">model </w:t>
      </w:r>
      <w:del w:id="1261" w:author="marcelo" w:date="2023-06-04T19:19:26Z">
        <w:r>
          <w:rPr>
            <w:rFonts w:hint="default"/>
            <w:lang w:val="en-US"/>
          </w:rPr>
          <w:delText xml:space="preserve">species </w:delText>
        </w:r>
      </w:del>
      <w:del w:id="1262" w:author="marcelo" w:date="2023-06-04T19:19:32Z">
        <w:r>
          <w:rPr>
            <w:rFonts w:hint="default"/>
            <w:lang w:val="en-US"/>
          </w:rPr>
          <w:delText>in</w:delText>
        </w:r>
      </w:del>
      <w:ins w:id="1263" w:author="marcelo" w:date="2023-06-04T19:19:32Z">
        <w:r>
          <w:rPr>
            <w:rFonts w:hint="default"/>
            <w:lang w:val="en-US"/>
          </w:rPr>
          <w:t>for</w:t>
        </w:r>
      </w:ins>
      <w:r>
        <w:t xml:space="preserve"> the stud</w:t>
      </w:r>
      <w:ins w:id="1264" w:author="marcelo" w:date="2023-06-04T19:20:20Z">
        <w:r>
          <w:rPr>
            <w:rFonts w:hint="default"/>
            <w:lang w:val="en-US"/>
          </w:rPr>
          <w:t>y</w:t>
        </w:r>
      </w:ins>
      <w:del w:id="1265" w:author="marcelo" w:date="2023-06-04T19:20:20Z">
        <w:r>
          <w:rPr/>
          <w:delText>i</w:delText>
        </w:r>
      </w:del>
      <w:del w:id="1266" w:author="marcelo" w:date="2023-06-04T19:20:19Z">
        <w:r>
          <w:rPr/>
          <w:delText>es</w:delText>
        </w:r>
      </w:del>
      <w:r>
        <w:t xml:space="preserve"> of animal</w:t>
      </w:r>
      <w:del w:id="1267" w:author="marcelo" w:date="2023-06-04T19:20:26Z">
        <w:r>
          <w:rPr/>
          <w:delText>s</w:delText>
        </w:r>
      </w:del>
      <w:r>
        <w:t xml:space="preserve"> </w:t>
      </w:r>
      <w:del w:id="1268" w:author="marcelo" w:date="2023-06-04T19:20:31Z">
        <w:r>
          <w:rPr>
            <w:rFonts w:hint="default"/>
            <w:lang w:val="en-US"/>
          </w:rPr>
          <w:delText>personality</w:delText>
        </w:r>
      </w:del>
      <w:ins w:id="1269" w:author="marcelo" w:date="2023-06-04T19:20:31Z">
        <w:r>
          <w:rPr>
            <w:rFonts w:hint="default"/>
            <w:lang w:val="en-US"/>
          </w:rPr>
          <w:t>behavior</w:t>
        </w:r>
      </w:ins>
      <w:ins w:id="1270" w:author="marcelo" w:date="2023-06-04T19:20:32Z">
        <w:r>
          <w:rPr>
            <w:rFonts w:hint="default"/>
            <w:lang w:val="en-US"/>
          </w:rPr>
          <w:t>al</w:t>
        </w:r>
      </w:ins>
      <w:ins w:id="1271" w:author="marcelo" w:date="2023-06-04T19:20:33Z">
        <w:r>
          <w:rPr>
            <w:rFonts w:hint="default"/>
            <w:lang w:val="en-US"/>
          </w:rPr>
          <w:t xml:space="preserve"> syn</w:t>
        </w:r>
      </w:ins>
      <w:ins w:id="1272" w:author="marcelo" w:date="2023-06-04T19:20:34Z">
        <w:r>
          <w:rPr>
            <w:rFonts w:hint="default"/>
            <w:lang w:val="en-US"/>
          </w:rPr>
          <w:t>d</w:t>
        </w:r>
      </w:ins>
      <w:ins w:id="1273" w:author="marcelo" w:date="2023-06-04T19:20:35Z">
        <w:r>
          <w:rPr>
            <w:rFonts w:hint="default"/>
            <w:lang w:val="en-US"/>
          </w:rPr>
          <w:t>rome</w:t>
        </w:r>
      </w:ins>
      <w:ins w:id="1274" w:author="marcelo" w:date="2023-06-04T19:20:36Z">
        <w:r>
          <w:rPr>
            <w:rFonts w:hint="default"/>
            <w:lang w:val="en-US"/>
          </w:rPr>
          <w:t>s</w:t>
        </w:r>
      </w:ins>
      <w:ins w:id="1275" w:author="marcelo" w:date="2023-06-04T19:19:35Z">
        <w:r>
          <w:rPr>
            <w:rFonts w:hint="default"/>
            <w:lang w:val="en-US"/>
          </w:rPr>
          <w:t xml:space="preserve"> </w:t>
        </w:r>
      </w:ins>
      <w:ins w:id="1276" w:author="marcelo" w:date="2023-06-04T19:19:38Z">
        <w:r>
          <w:rPr>
            <w:rFonts w:hint="default"/>
            <w:lang w:val="en-US"/>
          </w:rPr>
          <w:t>and th</w:t>
        </w:r>
      </w:ins>
      <w:ins w:id="1277" w:author="marcelo" w:date="2023-06-04T19:19:39Z">
        <w:r>
          <w:rPr>
            <w:rFonts w:hint="default"/>
            <w:lang w:val="en-US"/>
          </w:rPr>
          <w:t>eir int</w:t>
        </w:r>
      </w:ins>
      <w:ins w:id="1278" w:author="marcelo" w:date="2023-06-04T19:19:40Z">
        <w:r>
          <w:rPr>
            <w:rFonts w:hint="default"/>
            <w:lang w:val="en-US"/>
          </w:rPr>
          <w:t>er</w:t>
        </w:r>
      </w:ins>
      <w:ins w:id="1279" w:author="marcelo" w:date="2023-06-04T19:19:42Z">
        <w:r>
          <w:rPr>
            <w:rFonts w:hint="default"/>
            <w:lang w:val="en-US"/>
          </w:rPr>
          <w:t>acti</w:t>
        </w:r>
      </w:ins>
      <w:ins w:id="1280" w:author="marcelo" w:date="2023-06-04T19:19:43Z">
        <w:r>
          <w:rPr>
            <w:rFonts w:hint="default"/>
            <w:lang w:val="en-US"/>
          </w:rPr>
          <w:t>on wi</w:t>
        </w:r>
      </w:ins>
      <w:ins w:id="1281" w:author="marcelo" w:date="2023-06-04T19:19:44Z">
        <w:r>
          <w:rPr>
            <w:rFonts w:hint="default"/>
            <w:lang w:val="en-US"/>
          </w:rPr>
          <w:t>th cri</w:t>
        </w:r>
      </w:ins>
      <w:ins w:id="1282" w:author="marcelo" w:date="2023-06-04T19:19:45Z">
        <w:r>
          <w:rPr>
            <w:rFonts w:hint="default"/>
            <w:lang w:val="en-US"/>
          </w:rPr>
          <w:t>ti</w:t>
        </w:r>
      </w:ins>
      <w:ins w:id="1283" w:author="marcelo" w:date="2023-06-04T19:19:53Z">
        <w:r>
          <w:rPr>
            <w:rFonts w:hint="default"/>
            <w:lang w:val="en-US"/>
          </w:rPr>
          <w:t>ca</w:t>
        </w:r>
      </w:ins>
      <w:ins w:id="1284" w:author="marcelo" w:date="2023-06-04T19:19:54Z">
        <w:r>
          <w:rPr>
            <w:rFonts w:hint="default"/>
            <w:lang w:val="en-US"/>
          </w:rPr>
          <w:t xml:space="preserve">l </w:t>
        </w:r>
      </w:ins>
      <w:ins w:id="1285" w:author="marcelo" w:date="2023-06-04T19:20:04Z">
        <w:r>
          <w:rPr>
            <w:rFonts w:hint="default"/>
            <w:lang w:val="en-US"/>
          </w:rPr>
          <w:t>natural</w:t>
        </w:r>
      </w:ins>
      <w:ins w:id="1286" w:author="marcelo" w:date="2023-06-04T19:20:05Z">
        <w:r>
          <w:rPr>
            <w:rFonts w:hint="default"/>
            <w:lang w:val="en-US"/>
          </w:rPr>
          <w:t xml:space="preserve"> histo</w:t>
        </w:r>
      </w:ins>
      <w:ins w:id="1287" w:author="marcelo" w:date="2023-06-04T19:20:06Z">
        <w:r>
          <w:rPr>
            <w:rFonts w:hint="default"/>
            <w:lang w:val="en-US"/>
          </w:rPr>
          <w:t>ry fe</w:t>
        </w:r>
      </w:ins>
      <w:ins w:id="1288" w:author="marcelo" w:date="2023-06-04T19:20:07Z">
        <w:r>
          <w:rPr>
            <w:rFonts w:hint="default"/>
            <w:lang w:val="en-US"/>
          </w:rPr>
          <w:t xml:space="preserve">atures </w:t>
        </w:r>
      </w:ins>
      <w:ins w:id="1289" w:author="marcelo" w:date="2023-06-04T19:20:08Z">
        <w:r>
          <w:rPr>
            <w:rFonts w:hint="default"/>
            <w:lang w:val="en-US"/>
          </w:rPr>
          <w:t>in the w</w:t>
        </w:r>
      </w:ins>
      <w:ins w:id="1290" w:author="marcelo" w:date="2023-06-04T19:20:09Z">
        <w:r>
          <w:rPr>
            <w:rFonts w:hint="default"/>
            <w:lang w:val="en-US"/>
          </w:rPr>
          <w:t>ild</w:t>
        </w:r>
      </w:ins>
      <w:r>
        <w:t>.</w:t>
      </w:r>
    </w:p>
    <w:p>
      <w:pPr>
        <w:pStyle w:val="47"/>
        <w:rPr>
          <w:ins w:id="1291" w:author="Katarzyna Wojczulanis-Jakubas" w:date="2023-06-02T19:42:00Z"/>
        </w:rPr>
      </w:pPr>
    </w:p>
    <w:p>
      <w:pPr>
        <w:pStyle w:val="47"/>
        <w:ind w:firstLine="0"/>
        <w:rPr>
          <w:ins w:id="1292" w:author="Katarzyna Wojczulanis-Jakubas" w:date="2023-06-03T09:32:00Z"/>
        </w:rPr>
      </w:pPr>
      <w:ins w:id="1293" w:author="Katarzyna Wojczulanis-Jakubas" w:date="2023-06-03T09:32:00Z">
        <w:r>
          <w:rPr>
            <w:b/>
            <w:bCs/>
          </w:rPr>
          <w:t xml:space="preserve">5. </w:t>
        </w:r>
      </w:ins>
      <w:ins w:id="1294" w:author="Katarzyna Wojczulanis-Jakubas" w:date="2023-06-02T19:42:00Z">
        <w:r>
          <w:rPr>
            <w:b/>
            <w:bCs/>
            <w:snapToGrid w:val="0"/>
            <w:sz w:val="21"/>
            <w:rPrChange w:id="1295" w:author="Katarzyna Wojczulanis-Jakubas" w:date="2023-06-02T19:43:00Z">
              <w:rPr>
                <w:snapToGrid/>
                <w:sz w:val="18"/>
              </w:rPr>
            </w:rPrChange>
          </w:rPr>
          <w:t>Conclusions</w:t>
        </w:r>
      </w:ins>
      <w:ins w:id="1296" w:author="Katarzyna Wojczulanis-Jakubas" w:date="2023-06-02T19:42:00Z">
        <w:r>
          <w:rPr/>
          <w:t xml:space="preserve"> </w:t>
        </w:r>
      </w:ins>
    </w:p>
    <w:p>
      <w:pPr>
        <w:pStyle w:val="47"/>
        <w:ind w:firstLine="0"/>
        <w:rPr>
          <w:ins w:id="1297" w:author="Katarzyna Wojczulanis-Jakubas" w:date="2023-06-03T09:32:00Z"/>
        </w:rPr>
      </w:pPr>
    </w:p>
    <w:p>
      <w:pPr>
        <w:pStyle w:val="47"/>
        <w:ind w:firstLine="452"/>
        <w:rPr>
          <w:ins w:id="1299" w:author="Katarzyna Wojczulanis-Jakubas" w:date="2023-06-02T19:39:00Z"/>
        </w:rPr>
        <w:pPrChange w:id="1298" w:author="Katarzyna Wojczulanis-Jakubas" w:date="2023-06-03T09:32:00Z">
          <w:pPr>
            <w:pStyle w:val="40"/>
          </w:pPr>
        </w:pPrChange>
      </w:pPr>
      <w:ins w:id="1300" w:author="Katarzyna Wojczulanis-Jakubas" w:date="2023-06-02T19:44:00Z">
        <w:r>
          <w:rPr/>
          <w:t xml:space="preserve">Although with lower efficiency, </w:t>
        </w:r>
      </w:ins>
      <w:ins w:id="1301" w:author="Katarzyna Wojczulanis-Jakubas" w:date="2023-06-02T19:48:00Z">
        <w:r>
          <w:rPr/>
          <w:t>L</w:t>
        </w:r>
      </w:ins>
      <w:ins w:id="1302" w:author="Katarzyna Wojczulanis-Jakubas" w:date="2023-06-02T19:42:00Z">
        <w:r>
          <w:rPr/>
          <w:t xml:space="preserve">ong-billed </w:t>
        </w:r>
      </w:ins>
      <w:ins w:id="1303" w:author="Katarzyna Wojczulanis-Jakubas" w:date="2023-06-02T19:48:00Z">
        <w:r>
          <w:rPr/>
          <w:t>H</w:t>
        </w:r>
      </w:ins>
      <w:ins w:id="1304" w:author="Katarzyna Wojczulanis-Jakubas" w:date="2023-06-02T19:42:00Z">
        <w:r>
          <w:rPr/>
          <w:t xml:space="preserve">ermits foraged despite an elevated level of </w:t>
        </w:r>
      </w:ins>
      <w:ins w:id="1305" w:author="Katarzyna Wojczulanis-Jakubas" w:date="2023-06-02T19:42:00Z">
        <w:del w:id="1306" w:author="marcelo" w:date="2023-06-04T18:51:47Z">
          <w:r>
            <w:rPr/>
            <w:delText>threat</w:delText>
          </w:r>
        </w:del>
      </w:ins>
      <w:ins w:id="1307" w:author="marcelo" w:date="2023-06-04T18:51:47Z">
        <w:r>
          <w:rPr>
            <w:lang w:val="en-US"/>
          </w:rPr>
          <w:t>risk</w:t>
        </w:r>
      </w:ins>
      <w:ins w:id="1308" w:author="Katarzyna Wojczulanis-Jakubas" w:date="2023-06-02T19:42:00Z">
        <w:r>
          <w:rPr/>
          <w:t xml:space="preserve"> in the env</w:t>
        </w:r>
      </w:ins>
      <w:ins w:id="1309" w:author="Katarzyna Wojczulanis-Jakubas" w:date="2023-06-02T19:43:00Z">
        <w:r>
          <w:rPr/>
          <w:t>ironment</w:t>
        </w:r>
      </w:ins>
      <w:ins w:id="1310" w:author="Katarzyna Wojczulanis-Jakubas" w:date="2023-06-02T19:44:00Z">
        <w:r>
          <w:rPr/>
          <w:t xml:space="preserve">. </w:t>
        </w:r>
      </w:ins>
      <w:ins w:id="1311" w:author="Katarzyna Wojczulanis-Jakubas" w:date="2023-06-02T19:45:00Z">
        <w:r>
          <w:rPr/>
          <w:t xml:space="preserve">This make them a good model species </w:t>
        </w:r>
      </w:ins>
      <w:ins w:id="1312" w:author="Katarzyna Wojczulanis-Jakubas" w:date="2023-06-02T19:46:00Z">
        <w:r>
          <w:rPr/>
          <w:t xml:space="preserve">for </w:t>
        </w:r>
      </w:ins>
      <w:ins w:id="1313" w:author="Katarzyna Wojczulanis-Jakubas" w:date="2023-06-02T19:45:00Z">
        <w:r>
          <w:rPr/>
          <w:t>studies on the risk</w:t>
        </w:r>
      </w:ins>
      <w:ins w:id="1314" w:author="Katarzyna Wojczulanis-Jakubas" w:date="2023-06-02T19:46:00Z">
        <w:r>
          <w:rPr/>
          <w:t xml:space="preserve"> </w:t>
        </w:r>
      </w:ins>
      <w:ins w:id="1315" w:author="Katarzyna Wojczulanis-Jakubas" w:date="2023-06-02T19:45:00Z">
        <w:r>
          <w:rPr/>
          <w:t>all</w:t>
        </w:r>
      </w:ins>
      <w:ins w:id="1316" w:author="Katarzyna Wojczulanis-Jakubas" w:date="2023-06-02T19:46:00Z">
        <w:r>
          <w:rPr/>
          <w:t xml:space="preserve">ocation hypothesis, where </w:t>
        </w:r>
      </w:ins>
      <w:ins w:id="1317" w:author="Katarzyna Wojczulanis-Jakubas" w:date="2023-06-02T19:47:00Z">
        <w:r>
          <w:rPr/>
          <w:t xml:space="preserve">propensity to forage is measured in the context of predator presence. Our results </w:t>
        </w:r>
      </w:ins>
      <w:ins w:id="1318" w:author="Katarzyna Wojczulanis-Jakubas" w:date="2023-06-02T19:48:00Z">
        <w:r>
          <w:rPr/>
          <w:t xml:space="preserve">show </w:t>
        </w:r>
      </w:ins>
      <w:ins w:id="1319" w:author="Katarzyna Wojczulanis-Jakubas" w:date="2023-06-02T19:56:00Z">
        <w:r>
          <w:rPr/>
          <w:t xml:space="preserve">not only that </w:t>
        </w:r>
      </w:ins>
      <w:ins w:id="1320" w:author="Katarzyna Wojczulanis-Jakubas" w:date="2023-06-02T19:48:00Z">
        <w:r>
          <w:rPr>
            <w:b/>
            <w:bCs/>
          </w:rPr>
          <w:t xml:space="preserve">foraging </w:t>
        </w:r>
      </w:ins>
      <w:ins w:id="1321" w:author="Katarzyna Wojczulanis-Jakubas" w:date="2023-06-02T19:49:00Z">
        <w:r>
          <w:rPr>
            <w:b/>
            <w:bCs/>
          </w:rPr>
          <w:t xml:space="preserve">efficiency </w:t>
        </w:r>
      </w:ins>
      <w:ins w:id="1322" w:author="Katarzyna Wojczulanis-Jakubas" w:date="2023-06-02T19:57:00Z">
        <w:r>
          <w:rPr/>
          <w:t xml:space="preserve">of an individual </w:t>
        </w:r>
      </w:ins>
      <w:ins w:id="1323" w:author="Katarzyna Wojczulanis-Jakubas" w:date="2023-06-02T19:49:00Z">
        <w:r>
          <w:rPr>
            <w:b/>
            <w:bCs/>
          </w:rPr>
          <w:t xml:space="preserve">is </w:t>
        </w:r>
      </w:ins>
      <w:ins w:id="1324" w:author="Katarzyna Wojczulanis-Jakubas" w:date="2023-06-02T19:49:00Z">
        <w:r>
          <w:rPr/>
          <w:t xml:space="preserve">affected by </w:t>
        </w:r>
      </w:ins>
      <w:ins w:id="1325" w:author="Katarzyna Wojczulanis-Jakubas" w:date="2023-06-02T19:57:00Z">
        <w:r>
          <w:rPr/>
          <w:t xml:space="preserve">a </w:t>
        </w:r>
      </w:ins>
      <w:ins w:id="1326" w:author="Katarzyna Wojczulanis-Jakubas" w:date="2023-06-02T19:55:00Z">
        <w:r>
          <w:rPr/>
          <w:t xml:space="preserve">threat presence </w:t>
        </w:r>
      </w:ins>
      <w:ins w:id="1327" w:author="Katarzyna Wojczulanis-Jakubas" w:date="2023-06-02T19:56:00Z">
        <w:r>
          <w:rPr/>
          <w:t xml:space="preserve">but also that </w:t>
        </w:r>
      </w:ins>
      <w:ins w:id="1328" w:author="Katarzyna Wojczulanis-Jakubas" w:date="2023-06-02T19:58:00Z">
        <w:r>
          <w:rPr/>
          <w:t xml:space="preserve">the efficiency </w:t>
        </w:r>
      </w:ins>
      <w:ins w:id="1329" w:author="Katarzyna Wojczulanis-Jakubas" w:date="2023-06-02T19:56:00Z">
        <w:r>
          <w:rPr/>
          <w:t xml:space="preserve">depends on behavioral </w:t>
        </w:r>
      </w:ins>
      <w:ins w:id="1330" w:author="Katarzyna Wojczulanis-Jakubas" w:date="2023-06-02T19:57:00Z">
        <w:r>
          <w:rPr/>
          <w:t xml:space="preserve">performance </w:t>
        </w:r>
      </w:ins>
      <w:ins w:id="1331" w:author="Katarzyna Wojczulanis-Jakubas" w:date="2023-06-02T19:56:00Z">
        <w:r>
          <w:rPr/>
          <w:t xml:space="preserve">of </w:t>
        </w:r>
      </w:ins>
      <w:ins w:id="1332" w:author="Katarzyna Wojczulanis-Jakubas" w:date="2023-06-02T19:58:00Z">
        <w:r>
          <w:rPr/>
          <w:t xml:space="preserve">the </w:t>
        </w:r>
      </w:ins>
      <w:ins w:id="1333" w:author="Katarzyna Wojczulanis-Jakubas" w:date="2023-06-02T19:56:00Z">
        <w:r>
          <w:rPr/>
          <w:t>individual</w:t>
        </w:r>
      </w:ins>
      <w:ins w:id="1334" w:author="Katarzyna Wojczulanis-Jakubas" w:date="2023-06-02T20:00:00Z">
        <w:r>
          <w:rPr/>
          <w:t>. M</w:t>
        </w:r>
      </w:ins>
      <w:ins w:id="1335" w:author="Katarzyna Wojczulanis-Jakubas" w:date="2023-06-02T19:39:00Z">
        <w:r>
          <w:rPr/>
          <w:t xml:space="preserve">ore exploration was associated with higher foraging efficiency in </w:t>
        </w:r>
      </w:ins>
      <w:ins w:id="1336" w:author="Katarzyna Wojczulanis-Jakubas" w:date="2023-06-02T20:00:00Z">
        <w:r>
          <w:rPr/>
          <w:t>no-</w:t>
        </w:r>
      </w:ins>
      <w:ins w:id="1337" w:author="Katarzyna Wojczulanis-Jakubas" w:date="2023-06-02T20:00:00Z">
        <w:del w:id="1338" w:author="marcelo" w:date="2023-06-04T18:51:58Z">
          <w:r>
            <w:rPr/>
            <w:delText>threat</w:delText>
          </w:r>
        </w:del>
      </w:ins>
      <w:ins w:id="1339" w:author="marcelo" w:date="2023-06-04T18:51:58Z">
        <w:r>
          <w:rPr>
            <w:lang w:val="en-US"/>
          </w:rPr>
          <w:t>risk</w:t>
        </w:r>
      </w:ins>
      <w:ins w:id="1340" w:author="Katarzyna Wojczulanis-Jakubas" w:date="2023-06-02T20:00:00Z">
        <w:r>
          <w:rPr/>
          <w:t xml:space="preserve"> </w:t>
        </w:r>
      </w:ins>
      <w:ins w:id="1341" w:author="Katarzyna Wojczulanis-Jakubas" w:date="2023-06-02T19:39:00Z">
        <w:r>
          <w:rPr/>
          <w:t>conditions</w:t>
        </w:r>
      </w:ins>
      <w:ins w:id="1342" w:author="Katarzyna Wojczulanis-Jakubas" w:date="2023-06-02T19:59:00Z">
        <w:r>
          <w:rPr/>
          <w:t xml:space="preserve"> but </w:t>
        </w:r>
      </w:ins>
      <w:ins w:id="1343" w:author="Katarzyna Wojczulanis-Jakubas" w:date="2023-06-02T20:00:00Z">
        <w:r>
          <w:rPr/>
          <w:t xml:space="preserve">it was lower </w:t>
        </w:r>
      </w:ins>
      <w:ins w:id="1344" w:author="Katarzyna Wojczulanis-Jakubas" w:date="2023-06-02T19:39:00Z">
        <w:r>
          <w:rPr/>
          <w:t xml:space="preserve">when </w:t>
        </w:r>
      </w:ins>
      <w:ins w:id="1345" w:author="Katarzyna Wojczulanis-Jakubas" w:date="2023-06-02T20:00:00Z">
        <w:r>
          <w:rPr/>
          <w:t xml:space="preserve">birds were </w:t>
        </w:r>
      </w:ins>
      <w:ins w:id="1346" w:author="Katarzyna Wojczulanis-Jakubas" w:date="2023-06-02T19:39:00Z">
        <w:r>
          <w:rPr/>
          <w:t xml:space="preserve">exposed to a </w:t>
        </w:r>
      </w:ins>
      <w:ins w:id="1347" w:author="Katarzyna Wojczulanis-Jakubas" w:date="2023-06-02T19:39:00Z">
        <w:del w:id="1348" w:author="marcelo" w:date="2023-06-04T18:52:02Z">
          <w:r>
            <w:rPr/>
            <w:delText>threat</w:delText>
          </w:r>
        </w:del>
      </w:ins>
      <w:ins w:id="1349" w:author="marcelo" w:date="2023-06-04T18:52:02Z">
        <w:r>
          <w:rPr>
            <w:lang w:val="en-US"/>
          </w:rPr>
          <w:t>risk</w:t>
        </w:r>
      </w:ins>
      <w:ins w:id="1350" w:author="Katarzyna Wojczulanis-Jakubas" w:date="2023-06-02T19:39:00Z">
        <w:r>
          <w:rPr/>
          <w:t>. Regardless of conditions, arousal was positively associated with foraging efficiency while risk avoidance was related</w:t>
        </w:r>
      </w:ins>
      <w:ins w:id="1351" w:author="Katarzyna Wojczulanis-Jakubas" w:date="2023-06-02T20:00:00Z">
        <w:r>
          <w:rPr/>
          <w:t xml:space="preserve"> negatively</w:t>
        </w:r>
      </w:ins>
      <w:ins w:id="1352" w:author="Katarzyna Wojczulanis-Jakubas" w:date="2023-06-02T19:39:00Z">
        <w:r>
          <w:rPr/>
          <w:t>. Importantly, exploratory b</w:t>
        </w:r>
      </w:ins>
      <w:ins w:id="1353" w:author="Katarzyna Wojczulanis-Jakubas" w:date="2023-06-02T19:39:00Z">
        <w:del w:id="1354" w:author="marcelo" w:date="2023-06-04T17:13:07Z">
          <w:r>
            <w:rPr/>
            <w:delText>ehaviour</w:delText>
          </w:r>
        </w:del>
      </w:ins>
      <w:ins w:id="1355" w:author="marcelo" w:date="2023-06-04T17:13:07Z">
        <w:r>
          <w:rPr>
            <w:lang w:val="en-US"/>
          </w:rPr>
          <w:t>ehavior</w:t>
        </w:r>
      </w:ins>
      <w:ins w:id="1356" w:author="Katarzyna Wojczulanis-Jakubas" w:date="2023-06-02T19:39:00Z">
        <w:r>
          <w:rPr/>
          <w:t xml:space="preserve"> and risk avoidance were quite repeatable behaviors suggesting that they may be related to intrinsic traits of individuals. Our findings highlight the importance of taking into account additional behavioral dimensions to better understand foraging strategies of individuals.</w:t>
        </w:r>
      </w:ins>
    </w:p>
    <w:p>
      <w:pPr>
        <w:pStyle w:val="47"/>
      </w:pPr>
    </w:p>
    <w:p>
      <w:pPr>
        <w:pStyle w:val="66"/>
        <w:spacing w:before="240"/>
        <w:rPr>
          <w:rFonts w:hint="default" w:cstheme="minorBidi"/>
          <w:szCs w:val="22"/>
          <w:lang w:val="en-US" w:eastAsia="pl-PL"/>
        </w:rPr>
      </w:pPr>
      <w:r>
        <w:rPr>
          <w:b/>
        </w:rPr>
        <w:t xml:space="preserve">Supplementary Materials: </w:t>
      </w:r>
      <w:r>
        <w:t xml:space="preserve">The following supporting information can be downloaded at: www.mdpi.com/xxx/s1, </w:t>
      </w:r>
      <w:r>
        <w:rPr>
          <w:b/>
        </w:rPr>
        <w:t xml:space="preserve">Figure S1. </w:t>
      </w:r>
      <w:r>
        <w:t xml:space="preserve">Relationship between foraging efficiency and consecutive visits at feeders area during the control phases of the experiment (all individuals considered); </w:t>
      </w:r>
      <w:r>
        <w:rPr>
          <w:b/>
        </w:rPr>
        <w:t>Figure S2.</w:t>
      </w:r>
      <w:r>
        <w:t xml:space="preserve"> Autocorrelation analysis plots for six time series (four individuals) of foraging efficiency during consecutive visits at feeders area during the control phases of the experiment. The titles denote individual identity and number of control session. Solid vertical lines denote correlation coefficient for particular lag of the time series, and dashed horizontal lines delimit the range of their significance; </w:t>
      </w:r>
      <w:r>
        <w:rPr>
          <w:b/>
        </w:rPr>
        <w:t xml:space="preserve">Figure S3. </w:t>
      </w:r>
      <w:r>
        <w:t xml:space="preserve">Distribution of foraging efficiency and </w:t>
      </w:r>
      <w:del w:id="1357" w:author="Katarzyna Wojczulanis-Jakubas" w:date="2023-06-02T20:02:00Z">
        <w:r>
          <w:rPr/>
          <w:delText>behavioural</w:delText>
        </w:r>
      </w:del>
      <w:ins w:id="1358" w:author="Katarzyna Wojczulanis-Jakubas" w:date="2023-06-02T20:02:00Z">
        <w:r>
          <w:rPr/>
          <w:t>behavioral</w:t>
        </w:r>
      </w:ins>
      <w:r>
        <w:t xml:space="preserve"> parameters in the study population of the long-billed hermits, raw (A) and log-transformed (B) data; </w:t>
      </w:r>
      <w:r>
        <w:rPr>
          <w:b/>
        </w:rPr>
        <w:t xml:space="preserve">Figure S4. </w:t>
      </w:r>
      <w:r>
        <w:t xml:space="preserve">Correlation </w:t>
      </w:r>
      <w:del w:id="1359" w:author="Katarzyna Wojczulanis-Jakubas" w:date="2023-06-02T20:02:00Z">
        <w:r>
          <w:rPr/>
          <w:delText>coeficients</w:delText>
        </w:r>
      </w:del>
      <w:ins w:id="1360" w:author="Katarzyna Wojczulanis-Jakubas" w:date="2023-06-02T20:02:00Z">
        <w:r>
          <w:rPr/>
          <w:t>coefficients</w:t>
        </w:r>
      </w:ins>
      <w:r>
        <w:t xml:space="preserve"> between the three </w:t>
      </w:r>
      <w:del w:id="1361" w:author="Katarzyna Wojczulanis-Jakubas" w:date="2023-06-02T20:01:00Z">
        <w:r>
          <w:rPr/>
          <w:delText>behavioural</w:delText>
        </w:r>
      </w:del>
      <w:ins w:id="1362" w:author="Katarzyna Wojczulanis-Jakubas" w:date="2023-06-02T20:01:00Z">
        <w:r>
          <w:rPr/>
          <w:t>behavioral</w:t>
        </w:r>
      </w:ins>
      <w:r>
        <w:t xml:space="preserve"> variables; </w:t>
      </w:r>
      <w:r>
        <w:rPr>
          <w:b/>
          <w:bCs/>
          <w:lang w:eastAsia="pl-PL"/>
        </w:rPr>
        <w:t xml:space="preserve">Figure S5. </w:t>
      </w:r>
      <w:r>
        <w:rPr>
          <w:bCs/>
          <w:lang w:eastAsia="pl-PL"/>
        </w:rPr>
        <w:t>Comparison of</w:t>
      </w:r>
      <w:r>
        <w:rPr>
          <w:b/>
          <w:bCs/>
          <w:lang w:eastAsia="pl-PL"/>
        </w:rPr>
        <w:t xml:space="preserve"> </w:t>
      </w:r>
      <w:r>
        <w:t xml:space="preserve">estimates from single predictor models and the global model; </w:t>
      </w:r>
      <w:r>
        <w:rPr>
          <w:b/>
          <w:bCs/>
          <w:lang w:eastAsia="pl-PL"/>
        </w:rPr>
        <w:t xml:space="preserve">Table S1. </w:t>
      </w:r>
      <w:r>
        <w:t xml:space="preserve">Ranking of models explaining foraging efficiency of Long-billed Hermits, </w:t>
      </w:r>
      <w:r>
        <w:rPr>
          <w:lang w:eastAsia="pl-PL"/>
        </w:rPr>
        <w:t xml:space="preserve">ordered by delta </w:t>
      </w:r>
      <w:r>
        <w:t>Deviance Information Criterion (DIC; Akaike’s Information Criterion AIC yields to same conclusions). B</w:t>
      </w:r>
      <w:r>
        <w:rPr>
          <w:lang w:eastAsia="pl-PL"/>
        </w:rPr>
        <w:t xml:space="preserve">est model for each parameters is bolded; </w:t>
      </w:r>
      <w:r>
        <w:rPr>
          <w:b/>
          <w:bCs/>
          <w:lang w:eastAsia="pl-PL"/>
        </w:rPr>
        <w:t xml:space="preserve">Table S2. </w:t>
      </w:r>
      <w:r>
        <w:t xml:space="preserve">Effects of </w:t>
      </w:r>
      <w:del w:id="1363" w:author="Katarzyna Wojczulanis-Jakubas" w:date="2023-06-02T20:02:00Z">
        <w:r>
          <w:rPr/>
          <w:delText>behavioural</w:delText>
        </w:r>
      </w:del>
      <w:ins w:id="1364" w:author="Katarzyna Wojczulanis-Jakubas" w:date="2023-06-02T20:02:00Z">
        <w:r>
          <w:rPr/>
          <w:t>behavioral</w:t>
        </w:r>
      </w:ins>
      <w:r>
        <w:t xml:space="preserve"> variables and predation context on foraging efficiency of long-billed hermits. Effects are model slope estimates derived from Bayesian MCMC generalized linear model. </w:t>
      </w:r>
      <w:r>
        <w:rPr>
          <w:lang w:eastAsia="pl-PL"/>
        </w:rPr>
        <w:t>Only models that improved fit compared to the null models are presented.</w:t>
      </w:r>
      <w:ins w:id="1365" w:author="marcelo" w:date="2023-06-04T20:16:44Z">
        <w:r>
          <w:rPr>
            <w:rFonts w:hint="default"/>
            <w:lang w:val="en-US" w:eastAsia="pl-PL"/>
          </w:rPr>
          <w:t xml:space="preserve"> </w:t>
        </w:r>
      </w:ins>
      <w:ins w:id="1366" w:author="marcelo" w:date="2023-06-04T20:16:06Z">
        <w:bookmarkStart w:id="3" w:name="_GoBack"/>
        <w:bookmarkEnd w:id="3"/>
        <w:r>
          <w:rPr>
            <w:rFonts w:hint="default"/>
            <w:lang w:val="en-US" w:eastAsia="pl-PL"/>
          </w:rPr>
          <w:t>Sour</w:t>
        </w:r>
      </w:ins>
      <w:ins w:id="1367" w:author="marcelo" w:date="2023-06-04T20:16:07Z">
        <w:r>
          <w:rPr>
            <w:rFonts w:hint="default"/>
            <w:lang w:val="en-US" w:eastAsia="pl-PL"/>
          </w:rPr>
          <w:t xml:space="preserve">ce code </w:t>
        </w:r>
      </w:ins>
      <w:ins w:id="1368" w:author="marcelo" w:date="2023-06-04T20:16:21Z">
        <w:r>
          <w:rPr>
            <w:rFonts w:hint="default"/>
            <w:lang w:val="en-US" w:eastAsia="pl-PL"/>
          </w:rPr>
          <w:t>of</w:t>
        </w:r>
      </w:ins>
      <w:ins w:id="1369" w:author="marcelo" w:date="2023-06-04T20:16:22Z">
        <w:r>
          <w:rPr>
            <w:rFonts w:hint="default"/>
            <w:lang w:val="en-US" w:eastAsia="pl-PL"/>
          </w:rPr>
          <w:t xml:space="preserve"> the </w:t>
        </w:r>
      </w:ins>
      <w:ins w:id="1370" w:author="marcelo" w:date="2023-06-04T20:16:23Z">
        <w:r>
          <w:rPr>
            <w:rFonts w:hint="default"/>
            <w:lang w:val="en-US" w:eastAsia="pl-PL"/>
          </w:rPr>
          <w:t>stati</w:t>
        </w:r>
      </w:ins>
      <w:ins w:id="1371" w:author="marcelo" w:date="2023-06-04T20:16:24Z">
        <w:r>
          <w:rPr>
            <w:rFonts w:hint="default"/>
            <w:lang w:val="en-US" w:eastAsia="pl-PL"/>
          </w:rPr>
          <w:t>s</w:t>
        </w:r>
      </w:ins>
      <w:ins w:id="1372" w:author="marcelo" w:date="2023-06-04T20:16:25Z">
        <w:r>
          <w:rPr>
            <w:rFonts w:hint="default"/>
            <w:lang w:val="en-US" w:eastAsia="pl-PL"/>
          </w:rPr>
          <w:t xml:space="preserve">tical </w:t>
        </w:r>
      </w:ins>
      <w:ins w:id="1373" w:author="marcelo" w:date="2023-06-04T20:16:14Z">
        <w:r>
          <w:rPr>
            <w:rFonts w:hint="default"/>
            <w:lang w:val="en-US" w:eastAsia="pl-PL"/>
          </w:rPr>
          <w:t>analys</w:t>
        </w:r>
      </w:ins>
      <w:ins w:id="1374" w:author="marcelo" w:date="2023-06-04T20:16:29Z">
        <w:r>
          <w:rPr>
            <w:rFonts w:hint="default"/>
            <w:lang w:val="en-US" w:eastAsia="pl-PL"/>
          </w:rPr>
          <w:t>e</w:t>
        </w:r>
      </w:ins>
      <w:ins w:id="1375" w:author="marcelo" w:date="2023-06-04T20:16:15Z">
        <w:r>
          <w:rPr>
            <w:rFonts w:hint="default"/>
            <w:lang w:val="en-US" w:eastAsia="pl-PL"/>
          </w:rPr>
          <w:t>s</w:t>
        </w:r>
      </w:ins>
      <w:ins w:id="1376" w:author="marcelo" w:date="2023-06-04T20:16:29Z">
        <w:r>
          <w:rPr>
            <w:rFonts w:hint="default"/>
            <w:lang w:val="en-US" w:eastAsia="pl-PL"/>
          </w:rPr>
          <w:t xml:space="preserve"> </w:t>
        </w:r>
      </w:ins>
      <w:ins w:id="1377" w:author="marcelo" w:date="2023-06-04T20:16:30Z">
        <w:r>
          <w:rPr>
            <w:rFonts w:hint="default"/>
            <w:lang w:val="en-US" w:eastAsia="pl-PL"/>
          </w:rPr>
          <w:t xml:space="preserve">can be </w:t>
        </w:r>
      </w:ins>
      <w:ins w:id="1378" w:author="marcelo" w:date="2023-06-04T20:16:32Z">
        <w:r>
          <w:rPr>
            <w:rFonts w:hint="default"/>
            <w:lang w:val="en-US" w:eastAsia="pl-PL"/>
          </w:rPr>
          <w:t>foun</w:t>
        </w:r>
      </w:ins>
      <w:ins w:id="1379" w:author="marcelo" w:date="2023-06-04T20:16:33Z">
        <w:r>
          <w:rPr>
            <w:rFonts w:hint="default"/>
            <w:lang w:val="en-US" w:eastAsia="pl-PL"/>
          </w:rPr>
          <w:t>d a</w:t>
        </w:r>
      </w:ins>
      <w:ins w:id="1380" w:author="marcelo" w:date="2023-06-04T20:16:34Z">
        <w:r>
          <w:rPr>
            <w:rFonts w:hint="default"/>
            <w:lang w:val="en-US" w:eastAsia="pl-PL"/>
          </w:rPr>
          <w:t xml:space="preserve">t </w:t>
        </w:r>
      </w:ins>
      <w:ins w:id="1381" w:author="marcelo" w:date="2023-06-04T20:16:35Z">
        <w:r>
          <w:rPr>
            <w:rFonts w:hint="default"/>
            <w:lang w:val="en-US" w:eastAsia="pl-PL"/>
          </w:rPr>
          <w:t>https://github.com/maRce10/foraging_efficiency_in_long_billed_hermit_hummingbirds</w:t>
        </w:r>
      </w:ins>
    </w:p>
    <w:p>
      <w:pPr>
        <w:pStyle w:val="66"/>
      </w:pPr>
      <w:r>
        <w:rPr>
          <w:b/>
        </w:rPr>
        <w:t xml:space="preserve">Author Contributions: </w:t>
      </w:r>
      <w:r>
        <w:t>Authors equally conceived the study, contributed to data collection, data analysis and manuscript writing.</w:t>
      </w:r>
    </w:p>
    <w:p>
      <w:pPr>
        <w:pStyle w:val="66"/>
      </w:pPr>
      <w:r>
        <w:rPr>
          <w:b/>
        </w:rPr>
        <w:t xml:space="preserve">Funding: </w:t>
      </w:r>
      <w:r>
        <w:t xml:space="preserve">This research was funded by National Geographic Society, grant number 9169-12 </w:t>
      </w:r>
      <w:r>
        <w:rPr>
          <w:rFonts w:eastAsiaTheme="minorEastAsia"/>
          <w:lang w:eastAsia="zh-CN"/>
        </w:rPr>
        <w:t>and</w:t>
      </w:r>
      <w:r>
        <w:t xml:space="preserve"> British Ornithological Union</w:t>
      </w:r>
      <w:r>
        <w:rPr>
          <w:rFonts w:eastAsia="SimSun" w:cs="SimSun"/>
          <w:lang w:eastAsia="zh-CN"/>
        </w:rPr>
        <w:t>.</w:t>
      </w:r>
    </w:p>
    <w:p>
      <w:pPr>
        <w:pStyle w:val="66"/>
      </w:pPr>
      <w:bookmarkStart w:id="2" w:name="OLE_LINK1"/>
      <w:r>
        <w:rPr>
          <w:b/>
        </w:rPr>
        <w:t xml:space="preserve">Institutional Review Board Statement: </w:t>
      </w:r>
      <w:r>
        <w:t xml:space="preserve">All activities (birds marking, feeding, and video recording/observations) were performed with the greatest care. The capturing and marking procedure did not have apparent effect on birds survival, as all the individuals where observed in the lek and/or at the feeders area after the capturing. The foam with </w:t>
      </w:r>
      <w:del w:id="1382" w:author="Katarzyna Wojczulanis-Jakubas" w:date="2023-06-02T20:02:00Z">
        <w:r>
          <w:rPr/>
          <w:delText xml:space="preserve">with </w:delText>
        </w:r>
      </w:del>
      <w:r>
        <w:t>the birds were marked was of negligible weight (0.02 g, which constitutes ~0.3% of average  body mass (6g) of LBH). The study was reviewed and authorized by the Costa Rican Ministerio del Ambiente y Energia (063-2011-SINAC), and performed in accordance with their guidelines and regulations.</w:t>
      </w:r>
    </w:p>
    <w:bookmarkEnd w:id="2"/>
    <w:p>
      <w:pPr>
        <w:pStyle w:val="66"/>
      </w:pPr>
      <w:r>
        <w:rPr>
          <w:b/>
        </w:rPr>
        <w:t>Data Availability Statement:</w:t>
      </w:r>
      <w:r>
        <w:t xml:space="preserve"> Data</w:t>
      </w:r>
      <w:r>
        <w:rPr>
          <w:b/>
        </w:rPr>
        <w:t xml:space="preserve"> </w:t>
      </w:r>
      <w:r>
        <w:t>associated with the manuscript included as supplementary materials.</w:t>
      </w:r>
    </w:p>
    <w:p>
      <w:pPr>
        <w:pStyle w:val="66"/>
      </w:pPr>
      <w:r>
        <w:rPr>
          <w:b/>
        </w:rPr>
        <w:t>Acknowledgments:</w:t>
      </w:r>
      <w:r>
        <w:t xml:space="preserve"> The study was supported by Small Research Grant of British Ornithological Union (to KWJ), the National Geographic Society (CRE grant no. 9169-12 to MAS), a Research Initiation Grant from New Mexico State University (to MAS), the College of Arts and Sciences and the Biology Department at New Mexico State University (to MAS) and the Organization for Tropical Studies (to MAS). We thank Elizabeth Rogers, Judith Smith and Virgilio Lopez III for assistance in field work, and Yuki Brooknevskaya for an overall encouragement during the working on the manuscript.</w:t>
      </w:r>
    </w:p>
    <w:p>
      <w:pPr>
        <w:pStyle w:val="66"/>
        <w:rPr>
          <w:rFonts w:cstheme="minorHAnsi"/>
          <w:b/>
        </w:rPr>
      </w:pPr>
      <w:r>
        <w:rPr>
          <w:b/>
        </w:rPr>
        <w:t xml:space="preserve">Conflicts of Interest: </w:t>
      </w:r>
      <w:r>
        <w:t>Authors declare not conflict of interest.</w:t>
      </w:r>
    </w:p>
    <w:p>
      <w:pPr>
        <w:pStyle w:val="44"/>
        <w:ind w:left="0"/>
        <w:rPr>
          <w:bCs/>
        </w:rPr>
      </w:pPr>
      <w:r>
        <w:t>Reference</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heme="minorHAnsi"/>
          <w:b/>
          <w:sz w:val="18"/>
          <w:lang w:val="en-US"/>
        </w:rPr>
        <w:fldChar w:fldCharType="begin" w:fldLock="1"/>
      </w:r>
      <w:r>
        <w:rPr>
          <w:rFonts w:ascii="Palatino Linotype" w:hAnsi="Palatino Linotype" w:cstheme="minorHAnsi"/>
          <w:b/>
          <w:sz w:val="18"/>
          <w:lang w:val="en-US"/>
        </w:rPr>
        <w:instrText xml:space="preserve">ADDIN Mendeley Bibliography CSL_BIBLIOGRAPHY </w:instrText>
      </w:r>
      <w:r>
        <w:rPr>
          <w:rFonts w:ascii="Palatino Linotype" w:hAnsi="Palatino Linotype" w:cstheme="minorHAnsi"/>
          <w:b/>
          <w:sz w:val="18"/>
          <w:lang w:val="en-US"/>
        </w:rPr>
        <w:fldChar w:fldCharType="separate"/>
      </w:r>
      <w:r>
        <w:rPr>
          <w:rFonts w:ascii="Palatino Linotype" w:hAnsi="Palatino Linotype" w:cs="Times New Roman"/>
          <w:sz w:val="18"/>
          <w:szCs w:val="24"/>
        </w:rPr>
        <w:t xml:space="preserve">1. </w:t>
      </w:r>
      <w:r>
        <w:rPr>
          <w:rFonts w:ascii="Palatino Linotype" w:hAnsi="Palatino Linotype" w:cs="Times New Roman"/>
          <w:sz w:val="18"/>
          <w:szCs w:val="24"/>
        </w:rPr>
        <w:tab/>
      </w:r>
      <w:r>
        <w:rPr>
          <w:rFonts w:ascii="Palatino Linotype" w:hAnsi="Palatino Linotype" w:cs="Times New Roman"/>
          <w:sz w:val="18"/>
          <w:szCs w:val="24"/>
        </w:rPr>
        <w:t xml:space="preserve">Herborn, K.A.; Heidinger, B.J.; Alexander, L.; Arnold, K.E. Personality Predicts Behavioral Flexibility in a Fluctuating, Natural Environment. </w:t>
      </w:r>
      <w:r>
        <w:rPr>
          <w:rFonts w:ascii="Palatino Linotype" w:hAnsi="Palatino Linotype" w:cs="Times New Roman"/>
          <w:i/>
          <w:iCs/>
          <w:sz w:val="18"/>
          <w:szCs w:val="24"/>
        </w:rPr>
        <w:t>Behav. Ecol.</w:t>
      </w:r>
      <w:r>
        <w:rPr>
          <w:rFonts w:ascii="Palatino Linotype" w:hAnsi="Palatino Linotype" w:cs="Times New Roman"/>
          <w:sz w:val="18"/>
          <w:szCs w:val="24"/>
        </w:rPr>
        <w:t xml:space="preserve"> </w:t>
      </w:r>
      <w:r>
        <w:rPr>
          <w:rFonts w:ascii="Palatino Linotype" w:hAnsi="Palatino Linotype" w:cs="Times New Roman"/>
          <w:b/>
          <w:bCs/>
          <w:sz w:val="18"/>
          <w:szCs w:val="24"/>
        </w:rPr>
        <w:t>2014</w:t>
      </w:r>
      <w:r>
        <w:rPr>
          <w:rFonts w:ascii="Palatino Linotype" w:hAnsi="Palatino Linotype" w:cs="Times New Roman"/>
          <w:sz w:val="18"/>
          <w:szCs w:val="24"/>
        </w:rPr>
        <w:t xml:space="preserve">, </w:t>
      </w:r>
      <w:r>
        <w:rPr>
          <w:rFonts w:ascii="Palatino Linotype" w:hAnsi="Palatino Linotype" w:cs="Times New Roman"/>
          <w:i/>
          <w:iCs/>
          <w:sz w:val="18"/>
          <w:szCs w:val="24"/>
        </w:rPr>
        <w:t>25</w:t>
      </w:r>
      <w:r>
        <w:rPr>
          <w:rFonts w:ascii="Palatino Linotype" w:hAnsi="Palatino Linotype" w:cs="Times New Roman"/>
          <w:sz w:val="18"/>
          <w:szCs w:val="24"/>
        </w:rPr>
        <w:t>, 1374–1379, doi:10.1093/beheco/aru131.</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2. </w:t>
      </w:r>
      <w:r>
        <w:rPr>
          <w:rFonts w:ascii="Palatino Linotype" w:hAnsi="Palatino Linotype" w:cs="Times New Roman"/>
          <w:sz w:val="18"/>
          <w:szCs w:val="24"/>
        </w:rPr>
        <w:tab/>
      </w:r>
      <w:r>
        <w:rPr>
          <w:rFonts w:ascii="Palatino Linotype" w:hAnsi="Palatino Linotype" w:cs="Times New Roman"/>
          <w:sz w:val="18"/>
          <w:szCs w:val="24"/>
        </w:rPr>
        <w:t xml:space="preserve">Morrison, M.M.; Raplph, C.J.; Verner, J.; Jehl, J.R.J. </w:t>
      </w:r>
      <w:r>
        <w:rPr>
          <w:rFonts w:ascii="Palatino Linotype" w:hAnsi="Palatino Linotype" w:cs="Times New Roman"/>
          <w:i/>
          <w:iCs/>
          <w:sz w:val="18"/>
          <w:szCs w:val="24"/>
        </w:rPr>
        <w:t>Avian Foraging: Theory, Methodology and Applications</w:t>
      </w:r>
      <w:r>
        <w:rPr>
          <w:rFonts w:ascii="Palatino Linotype" w:hAnsi="Palatino Linotype" w:cs="Times New Roman"/>
          <w:sz w:val="18"/>
          <w:szCs w:val="24"/>
        </w:rPr>
        <w:t>; 1990; Vol. 13; ISBN O-935868-47-X.</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3. </w:t>
      </w:r>
      <w:r>
        <w:rPr>
          <w:rFonts w:ascii="Palatino Linotype" w:hAnsi="Palatino Linotype" w:cs="Times New Roman"/>
          <w:sz w:val="18"/>
          <w:szCs w:val="24"/>
        </w:rPr>
        <w:tab/>
      </w:r>
      <w:r>
        <w:rPr>
          <w:rFonts w:ascii="Palatino Linotype" w:hAnsi="Palatino Linotype" w:cs="Times New Roman"/>
          <w:sz w:val="18"/>
          <w:szCs w:val="24"/>
        </w:rPr>
        <w:t xml:space="preserve">Charnov, E.L. Optimal Foraging, the Marginal Value Theorem. </w:t>
      </w:r>
      <w:r>
        <w:rPr>
          <w:rFonts w:ascii="Palatino Linotype" w:hAnsi="Palatino Linotype" w:cs="Times New Roman"/>
          <w:i/>
          <w:iCs/>
          <w:sz w:val="18"/>
          <w:szCs w:val="24"/>
        </w:rPr>
        <w:t>Theor. Popul. Biol.</w:t>
      </w:r>
      <w:r>
        <w:rPr>
          <w:rFonts w:ascii="Palatino Linotype" w:hAnsi="Palatino Linotype" w:cs="Times New Roman"/>
          <w:sz w:val="18"/>
          <w:szCs w:val="24"/>
        </w:rPr>
        <w:t xml:space="preserve"> </w:t>
      </w:r>
      <w:r>
        <w:rPr>
          <w:rFonts w:ascii="Palatino Linotype" w:hAnsi="Palatino Linotype" w:cs="Times New Roman"/>
          <w:b/>
          <w:bCs/>
          <w:sz w:val="18"/>
          <w:szCs w:val="24"/>
        </w:rPr>
        <w:t>1976</w:t>
      </w:r>
      <w:r>
        <w:rPr>
          <w:rFonts w:ascii="Palatino Linotype" w:hAnsi="Palatino Linotype" w:cs="Times New Roman"/>
          <w:sz w:val="18"/>
          <w:szCs w:val="24"/>
        </w:rPr>
        <w:t xml:space="preserve">, </w:t>
      </w:r>
      <w:r>
        <w:rPr>
          <w:rFonts w:ascii="Palatino Linotype" w:hAnsi="Palatino Linotype" w:cs="Times New Roman"/>
          <w:i/>
          <w:iCs/>
          <w:sz w:val="18"/>
          <w:szCs w:val="24"/>
        </w:rPr>
        <w:t>9</w:t>
      </w:r>
      <w:r>
        <w:rPr>
          <w:rFonts w:ascii="Palatino Linotype" w:hAnsi="Palatino Linotype" w:cs="Times New Roman"/>
          <w:sz w:val="18"/>
          <w:szCs w:val="24"/>
        </w:rPr>
        <w:t>, 739–752.</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4. </w:t>
      </w:r>
      <w:r>
        <w:rPr>
          <w:rFonts w:ascii="Palatino Linotype" w:hAnsi="Palatino Linotype" w:cs="Times New Roman"/>
          <w:sz w:val="18"/>
          <w:szCs w:val="24"/>
        </w:rPr>
        <w:tab/>
      </w:r>
      <w:r>
        <w:rPr>
          <w:rFonts w:ascii="Palatino Linotype" w:hAnsi="Palatino Linotype" w:cs="Times New Roman"/>
          <w:sz w:val="18"/>
          <w:szCs w:val="24"/>
        </w:rPr>
        <w:t xml:space="preserve">Bautista, L.M.; Tinbergen, J.; Kacelnik, A. To Walk or to Fly? How Birds Choose among Foraging Modes. </w:t>
      </w:r>
      <w:r>
        <w:rPr>
          <w:rFonts w:ascii="Palatino Linotype" w:hAnsi="Palatino Linotype" w:cs="Times New Roman"/>
          <w:i/>
          <w:iCs/>
          <w:sz w:val="18"/>
          <w:szCs w:val="24"/>
        </w:rPr>
        <w:t>Proc. Natl. Acad. Sci. U. S. A.</w:t>
      </w:r>
      <w:r>
        <w:rPr>
          <w:rFonts w:ascii="Palatino Linotype" w:hAnsi="Palatino Linotype" w:cs="Times New Roman"/>
          <w:sz w:val="18"/>
          <w:szCs w:val="24"/>
        </w:rPr>
        <w:t xml:space="preserve"> </w:t>
      </w:r>
      <w:r>
        <w:rPr>
          <w:rFonts w:ascii="Palatino Linotype" w:hAnsi="Palatino Linotype" w:cs="Times New Roman"/>
          <w:b/>
          <w:bCs/>
          <w:sz w:val="18"/>
          <w:szCs w:val="24"/>
        </w:rPr>
        <w:t>2001</w:t>
      </w:r>
      <w:r>
        <w:rPr>
          <w:rFonts w:ascii="Palatino Linotype" w:hAnsi="Palatino Linotype" w:cs="Times New Roman"/>
          <w:sz w:val="18"/>
          <w:szCs w:val="24"/>
        </w:rPr>
        <w:t xml:space="preserve">, </w:t>
      </w:r>
      <w:r>
        <w:rPr>
          <w:rFonts w:ascii="Palatino Linotype" w:hAnsi="Palatino Linotype" w:cs="Times New Roman"/>
          <w:i/>
          <w:iCs/>
          <w:sz w:val="18"/>
          <w:szCs w:val="24"/>
        </w:rPr>
        <w:t>98</w:t>
      </w:r>
      <w:r>
        <w:rPr>
          <w:rFonts w:ascii="Palatino Linotype" w:hAnsi="Palatino Linotype" w:cs="Times New Roman"/>
          <w:sz w:val="18"/>
          <w:szCs w:val="24"/>
        </w:rPr>
        <w:t>, 1089–1094, doi:10.1073/pnas.98.3.1089.</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5. </w:t>
      </w:r>
      <w:r>
        <w:rPr>
          <w:rFonts w:ascii="Palatino Linotype" w:hAnsi="Palatino Linotype" w:cs="Times New Roman"/>
          <w:sz w:val="18"/>
          <w:szCs w:val="24"/>
        </w:rPr>
        <w:tab/>
      </w:r>
      <w:r>
        <w:rPr>
          <w:rFonts w:ascii="Palatino Linotype" w:hAnsi="Palatino Linotype" w:cs="Times New Roman"/>
          <w:sz w:val="18"/>
          <w:szCs w:val="24"/>
        </w:rPr>
        <w:t xml:space="preserve">Lima, S.L.; Bednekoff, P.A. Temporal Variation in Danger Drives Antipredator Behavior: The Predation Risk Allocation Hypothesis. </w:t>
      </w:r>
      <w:r>
        <w:rPr>
          <w:rFonts w:ascii="Palatino Linotype" w:hAnsi="Palatino Linotype" w:cs="Times New Roman"/>
          <w:i/>
          <w:iCs/>
          <w:sz w:val="18"/>
          <w:szCs w:val="24"/>
        </w:rPr>
        <w:t>Am. Nat.</w:t>
      </w:r>
      <w:r>
        <w:rPr>
          <w:rFonts w:ascii="Palatino Linotype" w:hAnsi="Palatino Linotype" w:cs="Times New Roman"/>
          <w:sz w:val="18"/>
          <w:szCs w:val="24"/>
        </w:rPr>
        <w:t xml:space="preserve"> </w:t>
      </w:r>
      <w:r>
        <w:rPr>
          <w:rFonts w:ascii="Palatino Linotype" w:hAnsi="Palatino Linotype" w:cs="Times New Roman"/>
          <w:b/>
          <w:bCs/>
          <w:sz w:val="18"/>
          <w:szCs w:val="24"/>
        </w:rPr>
        <w:t>1999</w:t>
      </w:r>
      <w:r>
        <w:rPr>
          <w:rFonts w:ascii="Palatino Linotype" w:hAnsi="Palatino Linotype" w:cs="Times New Roman"/>
          <w:sz w:val="18"/>
          <w:szCs w:val="24"/>
        </w:rPr>
        <w:t xml:space="preserve">, </w:t>
      </w:r>
      <w:r>
        <w:rPr>
          <w:rFonts w:ascii="Palatino Linotype" w:hAnsi="Palatino Linotype" w:cs="Times New Roman"/>
          <w:i/>
          <w:iCs/>
          <w:sz w:val="18"/>
          <w:szCs w:val="24"/>
        </w:rPr>
        <w:t>153</w:t>
      </w:r>
      <w:r>
        <w:rPr>
          <w:rFonts w:ascii="Palatino Linotype" w:hAnsi="Palatino Linotype" w:cs="Times New Roman"/>
          <w:sz w:val="18"/>
          <w:szCs w:val="24"/>
        </w:rPr>
        <w:t>, 649–659, doi:10.1086/303202.</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6. </w:t>
      </w:r>
      <w:r>
        <w:rPr>
          <w:rFonts w:ascii="Palatino Linotype" w:hAnsi="Palatino Linotype" w:cs="Times New Roman"/>
          <w:sz w:val="18"/>
          <w:szCs w:val="24"/>
        </w:rPr>
        <w:tab/>
      </w:r>
      <w:r>
        <w:rPr>
          <w:rFonts w:ascii="Palatino Linotype" w:hAnsi="Palatino Linotype" w:cs="Times New Roman"/>
          <w:sz w:val="18"/>
          <w:szCs w:val="24"/>
        </w:rPr>
        <w:t xml:space="preserve">Houston, A.I.; Mcnamara, J.M.; Hutchinson, J.M.C.; Trans, P.; Lond, R.S. General Results Concerning the Trade-off between Gaining Energy and Avoiding Predation. </w:t>
      </w:r>
      <w:r>
        <w:rPr>
          <w:rFonts w:ascii="Palatino Linotype" w:hAnsi="Palatino Linotype" w:cs="Times New Roman"/>
          <w:i/>
          <w:iCs/>
          <w:sz w:val="18"/>
          <w:szCs w:val="24"/>
        </w:rPr>
        <w:t>Philos. Trans. R. Soc. London. Ser. B Biol. Sci.</w:t>
      </w:r>
      <w:r>
        <w:rPr>
          <w:rFonts w:ascii="Palatino Linotype" w:hAnsi="Palatino Linotype" w:cs="Times New Roman"/>
          <w:sz w:val="18"/>
          <w:szCs w:val="24"/>
        </w:rPr>
        <w:t xml:space="preserve"> </w:t>
      </w:r>
      <w:r>
        <w:rPr>
          <w:rFonts w:ascii="Palatino Linotype" w:hAnsi="Palatino Linotype" w:cs="Times New Roman"/>
          <w:b/>
          <w:bCs/>
          <w:sz w:val="18"/>
          <w:szCs w:val="24"/>
        </w:rPr>
        <w:t>1993</w:t>
      </w:r>
      <w:r>
        <w:rPr>
          <w:rFonts w:ascii="Palatino Linotype" w:hAnsi="Palatino Linotype" w:cs="Times New Roman"/>
          <w:sz w:val="18"/>
          <w:szCs w:val="24"/>
        </w:rPr>
        <w:t xml:space="preserve">, </w:t>
      </w:r>
      <w:r>
        <w:rPr>
          <w:rFonts w:ascii="Palatino Linotype" w:hAnsi="Palatino Linotype" w:cs="Times New Roman"/>
          <w:i/>
          <w:iCs/>
          <w:sz w:val="18"/>
          <w:szCs w:val="24"/>
        </w:rPr>
        <w:t>341</w:t>
      </w:r>
      <w:r>
        <w:rPr>
          <w:rFonts w:ascii="Palatino Linotype" w:hAnsi="Palatino Linotype" w:cs="Times New Roman"/>
          <w:sz w:val="18"/>
          <w:szCs w:val="24"/>
        </w:rPr>
        <w:t>, 375–397, doi:10.1098/rstb.1993.0123.</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7. </w:t>
      </w:r>
      <w:r>
        <w:rPr>
          <w:rFonts w:ascii="Palatino Linotype" w:hAnsi="Palatino Linotype" w:cs="Times New Roman"/>
          <w:sz w:val="18"/>
          <w:szCs w:val="24"/>
        </w:rPr>
        <w:tab/>
      </w:r>
      <w:r>
        <w:rPr>
          <w:rFonts w:ascii="Palatino Linotype" w:hAnsi="Palatino Linotype" w:cs="Times New Roman"/>
          <w:sz w:val="18"/>
          <w:szCs w:val="24"/>
        </w:rPr>
        <w:t xml:space="preserve">Verdolin, J.L. Meta-Analysis of Foraging and Predation Risk Trade-Offs in Terrestrial Systems. </w:t>
      </w:r>
      <w:r>
        <w:rPr>
          <w:rFonts w:ascii="Palatino Linotype" w:hAnsi="Palatino Linotype" w:cs="Times New Roman"/>
          <w:i/>
          <w:iCs/>
          <w:sz w:val="18"/>
          <w:szCs w:val="24"/>
        </w:rPr>
        <w:t>Behav. Ecol. Sociobiol.</w:t>
      </w:r>
      <w:r>
        <w:rPr>
          <w:rFonts w:ascii="Palatino Linotype" w:hAnsi="Palatino Linotype" w:cs="Times New Roman"/>
          <w:sz w:val="18"/>
          <w:szCs w:val="24"/>
        </w:rPr>
        <w:t xml:space="preserve"> </w:t>
      </w:r>
      <w:r>
        <w:rPr>
          <w:rFonts w:ascii="Palatino Linotype" w:hAnsi="Palatino Linotype" w:cs="Times New Roman"/>
          <w:b/>
          <w:bCs/>
          <w:sz w:val="18"/>
          <w:szCs w:val="24"/>
        </w:rPr>
        <w:t>2006</w:t>
      </w:r>
      <w:r>
        <w:rPr>
          <w:rFonts w:ascii="Palatino Linotype" w:hAnsi="Palatino Linotype" w:cs="Times New Roman"/>
          <w:sz w:val="18"/>
          <w:szCs w:val="24"/>
        </w:rPr>
        <w:t xml:space="preserve">, </w:t>
      </w:r>
      <w:r>
        <w:rPr>
          <w:rFonts w:ascii="Palatino Linotype" w:hAnsi="Palatino Linotype" w:cs="Times New Roman"/>
          <w:i/>
          <w:iCs/>
          <w:sz w:val="18"/>
          <w:szCs w:val="24"/>
        </w:rPr>
        <w:t>60</w:t>
      </w:r>
      <w:r>
        <w:rPr>
          <w:rFonts w:ascii="Palatino Linotype" w:hAnsi="Palatino Linotype" w:cs="Times New Roman"/>
          <w:sz w:val="18"/>
          <w:szCs w:val="24"/>
        </w:rPr>
        <w:t>, 457–464, doi:10.1007/s00265-006-0172-6.</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8. </w:t>
      </w:r>
      <w:r>
        <w:rPr>
          <w:rFonts w:ascii="Palatino Linotype" w:hAnsi="Palatino Linotype" w:cs="Times New Roman"/>
          <w:sz w:val="18"/>
          <w:szCs w:val="24"/>
        </w:rPr>
        <w:tab/>
      </w:r>
      <w:r>
        <w:rPr>
          <w:rFonts w:ascii="Palatino Linotype" w:hAnsi="Palatino Linotype" w:cs="Times New Roman"/>
          <w:sz w:val="18"/>
          <w:szCs w:val="24"/>
        </w:rPr>
        <w:t xml:space="preserve">Krebs, J.R. Optimal Foraging, Predation Risk and Territory Defence. </w:t>
      </w:r>
      <w:r>
        <w:rPr>
          <w:rFonts w:ascii="Palatino Linotype" w:hAnsi="Palatino Linotype" w:cs="Times New Roman"/>
          <w:i/>
          <w:iCs/>
          <w:sz w:val="18"/>
          <w:szCs w:val="24"/>
        </w:rPr>
        <w:t>Ardea</w:t>
      </w:r>
      <w:r>
        <w:rPr>
          <w:rFonts w:ascii="Palatino Linotype" w:hAnsi="Palatino Linotype" w:cs="Times New Roman"/>
          <w:sz w:val="18"/>
          <w:szCs w:val="24"/>
        </w:rPr>
        <w:t xml:space="preserve"> </w:t>
      </w:r>
      <w:r>
        <w:rPr>
          <w:rFonts w:ascii="Palatino Linotype" w:hAnsi="Palatino Linotype" w:cs="Times New Roman"/>
          <w:b/>
          <w:bCs/>
          <w:sz w:val="18"/>
          <w:szCs w:val="24"/>
        </w:rPr>
        <w:t>1980</w:t>
      </w:r>
      <w:r>
        <w:rPr>
          <w:rFonts w:ascii="Palatino Linotype" w:hAnsi="Palatino Linotype" w:cs="Times New Roman"/>
          <w:sz w:val="18"/>
          <w:szCs w:val="24"/>
        </w:rPr>
        <w:t xml:space="preserve">, </w:t>
      </w:r>
      <w:r>
        <w:rPr>
          <w:rFonts w:ascii="Palatino Linotype" w:hAnsi="Palatino Linotype" w:cs="Times New Roman"/>
          <w:i/>
          <w:iCs/>
          <w:sz w:val="18"/>
          <w:szCs w:val="24"/>
        </w:rPr>
        <w:t>68</w:t>
      </w:r>
      <w:r>
        <w:rPr>
          <w:rFonts w:ascii="Palatino Linotype" w:hAnsi="Palatino Linotype" w:cs="Times New Roman"/>
          <w:sz w:val="18"/>
          <w:szCs w:val="24"/>
        </w:rPr>
        <w:t>, 83–90, doi:10.5253/arde.v68.p83.</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9. </w:t>
      </w:r>
      <w:r>
        <w:rPr>
          <w:rFonts w:ascii="Palatino Linotype" w:hAnsi="Palatino Linotype" w:cs="Times New Roman"/>
          <w:sz w:val="18"/>
          <w:szCs w:val="24"/>
        </w:rPr>
        <w:tab/>
      </w:r>
      <w:r>
        <w:rPr>
          <w:rFonts w:ascii="Palatino Linotype" w:hAnsi="Palatino Linotype" w:cs="Times New Roman"/>
          <w:sz w:val="18"/>
          <w:szCs w:val="24"/>
        </w:rPr>
        <w:t xml:space="preserve">Patrick, S.C.; Bearhop, S.; Grémillet, D.; Lescroël, A.; Grecian, W.J.; Bodey, T.W.; Hamer, K.C.; Wakefield, E.; Le Nuz, M.; Votier, S.C. Individual Differences in Searching Behaviour and Spatial Foraging Consistency in a Central Place Marine Predator. </w:t>
      </w:r>
      <w:r>
        <w:rPr>
          <w:rFonts w:ascii="Palatino Linotype" w:hAnsi="Palatino Linotype" w:cs="Times New Roman"/>
          <w:i/>
          <w:iCs/>
          <w:sz w:val="18"/>
          <w:szCs w:val="24"/>
        </w:rPr>
        <w:t>Oikos</w:t>
      </w:r>
      <w:r>
        <w:rPr>
          <w:rFonts w:ascii="Palatino Linotype" w:hAnsi="Palatino Linotype" w:cs="Times New Roman"/>
          <w:sz w:val="18"/>
          <w:szCs w:val="24"/>
        </w:rPr>
        <w:t xml:space="preserve"> </w:t>
      </w:r>
      <w:r>
        <w:rPr>
          <w:rFonts w:ascii="Palatino Linotype" w:hAnsi="Palatino Linotype" w:cs="Times New Roman"/>
          <w:b/>
          <w:bCs/>
          <w:sz w:val="18"/>
          <w:szCs w:val="24"/>
        </w:rPr>
        <w:t>2014</w:t>
      </w:r>
      <w:r>
        <w:rPr>
          <w:rFonts w:ascii="Palatino Linotype" w:hAnsi="Palatino Linotype" w:cs="Times New Roman"/>
          <w:sz w:val="18"/>
          <w:szCs w:val="24"/>
        </w:rPr>
        <w:t xml:space="preserve">, </w:t>
      </w:r>
      <w:r>
        <w:rPr>
          <w:rFonts w:ascii="Palatino Linotype" w:hAnsi="Palatino Linotype" w:cs="Times New Roman"/>
          <w:i/>
          <w:iCs/>
          <w:sz w:val="18"/>
          <w:szCs w:val="24"/>
        </w:rPr>
        <w:t>123</w:t>
      </w:r>
      <w:r>
        <w:rPr>
          <w:rFonts w:ascii="Palatino Linotype" w:hAnsi="Palatino Linotype" w:cs="Times New Roman"/>
          <w:sz w:val="18"/>
          <w:szCs w:val="24"/>
        </w:rPr>
        <w:t>, 33–40, doi:10.1111/j.1600-0706.2013.00406.x.</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10. </w:t>
      </w:r>
      <w:r>
        <w:rPr>
          <w:rFonts w:ascii="Palatino Linotype" w:hAnsi="Palatino Linotype" w:cs="Times New Roman"/>
          <w:sz w:val="18"/>
          <w:szCs w:val="24"/>
        </w:rPr>
        <w:tab/>
      </w:r>
      <w:r>
        <w:rPr>
          <w:rFonts w:ascii="Palatino Linotype" w:hAnsi="Palatino Linotype" w:cs="Times New Roman"/>
          <w:sz w:val="18"/>
          <w:szCs w:val="24"/>
        </w:rPr>
        <w:t xml:space="preserve">Camprasse, E.C.M.; Cherel, Y.; Bustamante, P.; Arnould, J.P.Y.; Bost, C.A. Intra-and Inter-Individual Variation in the Foraging Ecology of a Generalist Subantarctic Seabird, the Gentoo Penguin. </w:t>
      </w:r>
      <w:r>
        <w:rPr>
          <w:rFonts w:ascii="Palatino Linotype" w:hAnsi="Palatino Linotype" w:cs="Times New Roman"/>
          <w:i/>
          <w:iCs/>
          <w:sz w:val="18"/>
          <w:szCs w:val="24"/>
        </w:rPr>
        <w:t>Mar. Ecol. Prog. Ser.</w:t>
      </w:r>
      <w:r>
        <w:rPr>
          <w:rFonts w:ascii="Palatino Linotype" w:hAnsi="Palatino Linotype" w:cs="Times New Roman"/>
          <w:sz w:val="18"/>
          <w:szCs w:val="24"/>
        </w:rPr>
        <w:t xml:space="preserve"> </w:t>
      </w:r>
      <w:r>
        <w:rPr>
          <w:rFonts w:ascii="Palatino Linotype" w:hAnsi="Palatino Linotype" w:cs="Times New Roman"/>
          <w:b/>
          <w:bCs/>
          <w:sz w:val="18"/>
          <w:szCs w:val="24"/>
        </w:rPr>
        <w:t>2017</w:t>
      </w:r>
      <w:r>
        <w:rPr>
          <w:rFonts w:ascii="Palatino Linotype" w:hAnsi="Palatino Linotype" w:cs="Times New Roman"/>
          <w:sz w:val="18"/>
          <w:szCs w:val="24"/>
        </w:rPr>
        <w:t xml:space="preserve">, </w:t>
      </w:r>
      <w:r>
        <w:rPr>
          <w:rFonts w:ascii="Palatino Linotype" w:hAnsi="Palatino Linotype" w:cs="Times New Roman"/>
          <w:i/>
          <w:iCs/>
          <w:sz w:val="18"/>
          <w:szCs w:val="24"/>
        </w:rPr>
        <w:t>578</w:t>
      </w:r>
      <w:r>
        <w:rPr>
          <w:rFonts w:ascii="Palatino Linotype" w:hAnsi="Palatino Linotype" w:cs="Times New Roman"/>
          <w:sz w:val="18"/>
          <w:szCs w:val="24"/>
        </w:rPr>
        <w:t>, 227–242, doi:10.3354/meps12151.</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11. </w:t>
      </w:r>
      <w:r>
        <w:rPr>
          <w:rFonts w:ascii="Palatino Linotype" w:hAnsi="Palatino Linotype" w:cs="Times New Roman"/>
          <w:sz w:val="18"/>
          <w:szCs w:val="24"/>
        </w:rPr>
        <w:tab/>
      </w:r>
      <w:r>
        <w:rPr>
          <w:rFonts w:ascii="Palatino Linotype" w:hAnsi="Palatino Linotype" w:cs="Times New Roman"/>
          <w:sz w:val="18"/>
          <w:szCs w:val="24"/>
        </w:rPr>
        <w:t xml:space="preserve">Moldoff, D.E.; Westneat, D.F. Foraging Sparrows Exhibit Individual Differences but Not a Syndrome When Responding to Multiple Kinds of Novelty. </w:t>
      </w:r>
      <w:r>
        <w:rPr>
          <w:rFonts w:ascii="Palatino Linotype" w:hAnsi="Palatino Linotype" w:cs="Times New Roman"/>
          <w:i/>
          <w:iCs/>
          <w:sz w:val="18"/>
          <w:szCs w:val="24"/>
        </w:rPr>
        <w:t>Behav. Ecol.</w:t>
      </w:r>
      <w:r>
        <w:rPr>
          <w:rFonts w:ascii="Palatino Linotype" w:hAnsi="Palatino Linotype" w:cs="Times New Roman"/>
          <w:sz w:val="18"/>
          <w:szCs w:val="24"/>
        </w:rPr>
        <w:t xml:space="preserve"> </w:t>
      </w:r>
      <w:r>
        <w:rPr>
          <w:rFonts w:ascii="Palatino Linotype" w:hAnsi="Palatino Linotype" w:cs="Times New Roman"/>
          <w:b/>
          <w:bCs/>
          <w:sz w:val="18"/>
          <w:szCs w:val="24"/>
        </w:rPr>
        <w:t>2017</w:t>
      </w:r>
      <w:r>
        <w:rPr>
          <w:rFonts w:ascii="Palatino Linotype" w:hAnsi="Palatino Linotype" w:cs="Times New Roman"/>
          <w:sz w:val="18"/>
          <w:szCs w:val="24"/>
        </w:rPr>
        <w:t xml:space="preserve">, </w:t>
      </w:r>
      <w:r>
        <w:rPr>
          <w:rFonts w:ascii="Palatino Linotype" w:hAnsi="Palatino Linotype" w:cs="Times New Roman"/>
          <w:i/>
          <w:iCs/>
          <w:sz w:val="18"/>
          <w:szCs w:val="24"/>
        </w:rPr>
        <w:t>28</w:t>
      </w:r>
      <w:r>
        <w:rPr>
          <w:rFonts w:ascii="Palatino Linotype" w:hAnsi="Palatino Linotype" w:cs="Times New Roman"/>
          <w:sz w:val="18"/>
          <w:szCs w:val="24"/>
        </w:rPr>
        <w:t>, 732–743, doi:10.1093/beheco/arx014.</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12. </w:t>
      </w:r>
      <w:r>
        <w:rPr>
          <w:rFonts w:ascii="Palatino Linotype" w:hAnsi="Palatino Linotype" w:cs="Times New Roman"/>
          <w:sz w:val="18"/>
          <w:szCs w:val="24"/>
        </w:rPr>
        <w:tab/>
      </w:r>
      <w:r>
        <w:rPr>
          <w:rFonts w:ascii="Palatino Linotype" w:hAnsi="Palatino Linotype" w:cs="Times New Roman"/>
          <w:sz w:val="18"/>
          <w:szCs w:val="24"/>
        </w:rPr>
        <w:t xml:space="preserve">Dingemanse, N.J.; Kazem, A.J.N.; Reale, D.; Wright, J. Behavioural Reaction Norms: Animal Personality Meets Individual Plasticity. </w:t>
      </w:r>
      <w:r>
        <w:rPr>
          <w:rFonts w:ascii="Palatino Linotype" w:hAnsi="Palatino Linotype" w:cs="Times New Roman"/>
          <w:i/>
          <w:iCs/>
          <w:sz w:val="18"/>
          <w:szCs w:val="24"/>
        </w:rPr>
        <w:t>Trends Ecol. Evol.</w:t>
      </w:r>
      <w:r>
        <w:rPr>
          <w:rFonts w:ascii="Palatino Linotype" w:hAnsi="Palatino Linotype" w:cs="Times New Roman"/>
          <w:sz w:val="18"/>
          <w:szCs w:val="24"/>
        </w:rPr>
        <w:t xml:space="preserve"> </w:t>
      </w:r>
      <w:r>
        <w:rPr>
          <w:rFonts w:ascii="Palatino Linotype" w:hAnsi="Palatino Linotype" w:cs="Times New Roman"/>
          <w:b/>
          <w:bCs/>
          <w:sz w:val="18"/>
          <w:szCs w:val="24"/>
        </w:rPr>
        <w:t>2009</w:t>
      </w:r>
      <w:r>
        <w:rPr>
          <w:rFonts w:ascii="Palatino Linotype" w:hAnsi="Palatino Linotype" w:cs="Times New Roman"/>
          <w:sz w:val="18"/>
          <w:szCs w:val="24"/>
        </w:rPr>
        <w:t xml:space="preserve">, </w:t>
      </w:r>
      <w:r>
        <w:rPr>
          <w:rFonts w:ascii="Palatino Linotype" w:hAnsi="Palatino Linotype" w:cs="Times New Roman"/>
          <w:i/>
          <w:iCs/>
          <w:sz w:val="18"/>
          <w:szCs w:val="24"/>
        </w:rPr>
        <w:t>25</w:t>
      </w:r>
      <w:r>
        <w:rPr>
          <w:rFonts w:ascii="Palatino Linotype" w:hAnsi="Palatino Linotype" w:cs="Times New Roman"/>
          <w:sz w:val="18"/>
          <w:szCs w:val="24"/>
        </w:rPr>
        <w:t>, 81–89, doi:10.1016/j.tree.2009.07.013.</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13. </w:t>
      </w:r>
      <w:r>
        <w:rPr>
          <w:rFonts w:ascii="Palatino Linotype" w:hAnsi="Palatino Linotype" w:cs="Times New Roman"/>
          <w:sz w:val="18"/>
          <w:szCs w:val="24"/>
        </w:rPr>
        <w:tab/>
      </w:r>
      <w:r>
        <w:rPr>
          <w:rFonts w:ascii="Palatino Linotype" w:hAnsi="Palatino Linotype" w:cs="Times New Roman"/>
          <w:sz w:val="18"/>
          <w:szCs w:val="24"/>
        </w:rPr>
        <w:t xml:space="preserve">Alonzo, S.H. Integrating the How and Why of Within-Individual and among-Individual Variation and Plasticity in Behavior. </w:t>
      </w:r>
      <w:r>
        <w:rPr>
          <w:rFonts w:ascii="Palatino Linotype" w:hAnsi="Palatino Linotype" w:cs="Times New Roman"/>
          <w:i/>
          <w:iCs/>
          <w:sz w:val="18"/>
          <w:szCs w:val="24"/>
        </w:rPr>
        <w:t>Curr. Opin. Behav. Sci.</w:t>
      </w:r>
      <w:r>
        <w:rPr>
          <w:rFonts w:ascii="Palatino Linotype" w:hAnsi="Palatino Linotype" w:cs="Times New Roman"/>
          <w:sz w:val="18"/>
          <w:szCs w:val="24"/>
        </w:rPr>
        <w:t xml:space="preserve"> </w:t>
      </w:r>
      <w:r>
        <w:rPr>
          <w:rFonts w:ascii="Palatino Linotype" w:hAnsi="Palatino Linotype" w:cs="Times New Roman"/>
          <w:b/>
          <w:bCs/>
          <w:sz w:val="18"/>
          <w:szCs w:val="24"/>
        </w:rPr>
        <w:t>2015</w:t>
      </w:r>
      <w:r>
        <w:rPr>
          <w:rFonts w:ascii="Palatino Linotype" w:hAnsi="Palatino Linotype" w:cs="Times New Roman"/>
          <w:sz w:val="18"/>
          <w:szCs w:val="24"/>
        </w:rPr>
        <w:t xml:space="preserve">, </w:t>
      </w:r>
      <w:r>
        <w:rPr>
          <w:rFonts w:ascii="Palatino Linotype" w:hAnsi="Palatino Linotype" w:cs="Times New Roman"/>
          <w:i/>
          <w:iCs/>
          <w:sz w:val="18"/>
          <w:szCs w:val="24"/>
        </w:rPr>
        <w:t>6</w:t>
      </w:r>
      <w:r>
        <w:rPr>
          <w:rFonts w:ascii="Palatino Linotype" w:hAnsi="Palatino Linotype" w:cs="Times New Roman"/>
          <w:sz w:val="18"/>
          <w:szCs w:val="24"/>
        </w:rPr>
        <w:t>, 69–75.</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14. </w:t>
      </w:r>
      <w:r>
        <w:rPr>
          <w:rFonts w:ascii="Palatino Linotype" w:hAnsi="Palatino Linotype" w:cs="Times New Roman"/>
          <w:sz w:val="18"/>
          <w:szCs w:val="24"/>
        </w:rPr>
        <w:tab/>
      </w:r>
      <w:r>
        <w:rPr>
          <w:rFonts w:ascii="Palatino Linotype" w:hAnsi="Palatino Linotype" w:cs="Times New Roman"/>
          <w:sz w:val="18"/>
          <w:szCs w:val="24"/>
        </w:rPr>
        <w:t xml:space="preserve">Toscano, B.J.; Gownaris, N.J.; Heerhartz, S.M. Personality , Foraging Behavior and Specialization: Integrating Behavioral and Food Web Ecology at the Individual Level. </w:t>
      </w:r>
      <w:r>
        <w:rPr>
          <w:rFonts w:ascii="Palatino Linotype" w:hAnsi="Palatino Linotype" w:cs="Times New Roman"/>
          <w:i/>
          <w:iCs/>
          <w:sz w:val="18"/>
          <w:szCs w:val="24"/>
        </w:rPr>
        <w:t>Oecologia</w:t>
      </w:r>
      <w:r>
        <w:rPr>
          <w:rFonts w:ascii="Palatino Linotype" w:hAnsi="Palatino Linotype" w:cs="Times New Roman"/>
          <w:sz w:val="18"/>
          <w:szCs w:val="24"/>
        </w:rPr>
        <w:t xml:space="preserve"> </w:t>
      </w:r>
      <w:r>
        <w:rPr>
          <w:rFonts w:ascii="Palatino Linotype" w:hAnsi="Palatino Linotype" w:cs="Times New Roman"/>
          <w:b/>
          <w:bCs/>
          <w:sz w:val="18"/>
          <w:szCs w:val="24"/>
        </w:rPr>
        <w:t>2016</w:t>
      </w:r>
      <w:r>
        <w:rPr>
          <w:rFonts w:ascii="Palatino Linotype" w:hAnsi="Palatino Linotype" w:cs="Times New Roman"/>
          <w:sz w:val="18"/>
          <w:szCs w:val="24"/>
        </w:rPr>
        <w:t>, doi:10.1007/s00442-016-3648-8.</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15. </w:t>
      </w:r>
      <w:r>
        <w:rPr>
          <w:rFonts w:ascii="Palatino Linotype" w:hAnsi="Palatino Linotype" w:cs="Times New Roman"/>
          <w:sz w:val="18"/>
          <w:szCs w:val="24"/>
        </w:rPr>
        <w:tab/>
      </w:r>
      <w:r>
        <w:rPr>
          <w:rFonts w:ascii="Palatino Linotype" w:hAnsi="Palatino Linotype" w:cs="Times New Roman"/>
          <w:sz w:val="18"/>
          <w:szCs w:val="24"/>
        </w:rPr>
        <w:t xml:space="preserve">Bell, A.M.; Hankison, S.J.; Laskowski, K.L. The Repeatability of Behaviour: A Meta-Analysis. </w:t>
      </w:r>
      <w:r>
        <w:rPr>
          <w:rFonts w:ascii="Palatino Linotype" w:hAnsi="Palatino Linotype" w:cs="Times New Roman"/>
          <w:i/>
          <w:iCs/>
          <w:sz w:val="18"/>
          <w:szCs w:val="24"/>
        </w:rPr>
        <w:t>Anim. Behav.</w:t>
      </w:r>
      <w:r>
        <w:rPr>
          <w:rFonts w:ascii="Palatino Linotype" w:hAnsi="Palatino Linotype" w:cs="Times New Roman"/>
          <w:sz w:val="18"/>
          <w:szCs w:val="24"/>
        </w:rPr>
        <w:t xml:space="preserve"> </w:t>
      </w:r>
      <w:r>
        <w:rPr>
          <w:rFonts w:ascii="Palatino Linotype" w:hAnsi="Palatino Linotype" w:cs="Times New Roman"/>
          <w:b/>
          <w:bCs/>
          <w:sz w:val="18"/>
          <w:szCs w:val="24"/>
        </w:rPr>
        <w:t>2009</w:t>
      </w:r>
      <w:r>
        <w:rPr>
          <w:rFonts w:ascii="Palatino Linotype" w:hAnsi="Palatino Linotype" w:cs="Times New Roman"/>
          <w:sz w:val="18"/>
          <w:szCs w:val="24"/>
        </w:rPr>
        <w:t xml:space="preserve">, </w:t>
      </w:r>
      <w:r>
        <w:rPr>
          <w:rFonts w:ascii="Palatino Linotype" w:hAnsi="Palatino Linotype" w:cs="Times New Roman"/>
          <w:i/>
          <w:iCs/>
          <w:sz w:val="18"/>
          <w:szCs w:val="24"/>
        </w:rPr>
        <w:t>77</w:t>
      </w:r>
      <w:r>
        <w:rPr>
          <w:rFonts w:ascii="Palatino Linotype" w:hAnsi="Palatino Linotype" w:cs="Times New Roman"/>
          <w:sz w:val="18"/>
          <w:szCs w:val="24"/>
        </w:rPr>
        <w:t>, 771–783, doi:10.1016/j.anbehav.2008.12.022.</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16. </w:t>
      </w:r>
      <w:r>
        <w:rPr>
          <w:rFonts w:ascii="Palatino Linotype" w:hAnsi="Palatino Linotype" w:cs="Times New Roman"/>
          <w:sz w:val="18"/>
          <w:szCs w:val="24"/>
        </w:rPr>
        <w:tab/>
      </w:r>
      <w:r>
        <w:rPr>
          <w:rFonts w:ascii="Palatino Linotype" w:hAnsi="Palatino Linotype" w:cs="Times New Roman"/>
          <w:sz w:val="18"/>
          <w:szCs w:val="24"/>
        </w:rPr>
        <w:t xml:space="preserve">Nussey, D.H.; Wilson, A.J.; Brommer, J.E. The Evolutionary Ecology of Individual Phenotypic Plasticity in Wild Populations. </w:t>
      </w:r>
      <w:r>
        <w:rPr>
          <w:rFonts w:ascii="Palatino Linotype" w:hAnsi="Palatino Linotype" w:cs="Times New Roman"/>
          <w:i/>
          <w:iCs/>
          <w:sz w:val="18"/>
          <w:szCs w:val="24"/>
        </w:rPr>
        <w:t>J. Evol. Biol.</w:t>
      </w:r>
      <w:r>
        <w:rPr>
          <w:rFonts w:ascii="Palatino Linotype" w:hAnsi="Palatino Linotype" w:cs="Times New Roman"/>
          <w:sz w:val="18"/>
          <w:szCs w:val="24"/>
        </w:rPr>
        <w:t xml:space="preserve"> </w:t>
      </w:r>
      <w:r>
        <w:rPr>
          <w:rFonts w:ascii="Palatino Linotype" w:hAnsi="Palatino Linotype" w:cs="Times New Roman"/>
          <w:b/>
          <w:bCs/>
          <w:sz w:val="18"/>
          <w:szCs w:val="24"/>
        </w:rPr>
        <w:t>2007</w:t>
      </w:r>
      <w:r>
        <w:rPr>
          <w:rFonts w:ascii="Palatino Linotype" w:hAnsi="Palatino Linotype" w:cs="Times New Roman"/>
          <w:sz w:val="18"/>
          <w:szCs w:val="24"/>
        </w:rPr>
        <w:t xml:space="preserve">, </w:t>
      </w:r>
      <w:r>
        <w:rPr>
          <w:rFonts w:ascii="Palatino Linotype" w:hAnsi="Palatino Linotype" w:cs="Times New Roman"/>
          <w:i/>
          <w:iCs/>
          <w:sz w:val="18"/>
          <w:szCs w:val="24"/>
        </w:rPr>
        <w:t>20</w:t>
      </w:r>
      <w:r>
        <w:rPr>
          <w:rFonts w:ascii="Palatino Linotype" w:hAnsi="Palatino Linotype" w:cs="Times New Roman"/>
          <w:sz w:val="18"/>
          <w:szCs w:val="24"/>
        </w:rPr>
        <w:t>, 831–844, doi:10.1111/j.1420-9101.2007.01300.x.</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17. </w:t>
      </w:r>
      <w:r>
        <w:rPr>
          <w:rFonts w:ascii="Palatino Linotype" w:hAnsi="Palatino Linotype" w:cs="Times New Roman"/>
          <w:sz w:val="18"/>
          <w:szCs w:val="24"/>
        </w:rPr>
        <w:tab/>
      </w:r>
      <w:r>
        <w:rPr>
          <w:rFonts w:ascii="Palatino Linotype" w:hAnsi="Palatino Linotype" w:cs="Times New Roman"/>
          <w:sz w:val="18"/>
          <w:szCs w:val="24"/>
        </w:rPr>
        <w:t xml:space="preserve">Carere, C.; Maestripieri, D. </w:t>
      </w:r>
      <w:r>
        <w:rPr>
          <w:rFonts w:ascii="Palatino Linotype" w:hAnsi="Palatino Linotype" w:cs="Times New Roman"/>
          <w:i/>
          <w:iCs/>
          <w:sz w:val="18"/>
          <w:szCs w:val="24"/>
        </w:rPr>
        <w:t>No Animal Personalities</w:t>
      </w:r>
      <w:r>
        <w:rPr>
          <w:rFonts w:ascii="Palatino Linotype" w:hAnsi="Palatino Linotype" w:cs="Times New Roman"/>
          <w:sz w:val="18"/>
          <w:szCs w:val="24"/>
        </w:rPr>
        <w:t>; Carere, C., Maestripieri, D., Eds.; The University of Chicago Press, 2013;</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18. </w:t>
      </w:r>
      <w:r>
        <w:rPr>
          <w:rFonts w:ascii="Palatino Linotype" w:hAnsi="Palatino Linotype" w:cs="Times New Roman"/>
          <w:sz w:val="18"/>
          <w:szCs w:val="24"/>
        </w:rPr>
        <w:tab/>
      </w:r>
      <w:r>
        <w:rPr>
          <w:rFonts w:ascii="Palatino Linotype" w:hAnsi="Palatino Linotype" w:cs="Times New Roman"/>
          <w:sz w:val="18"/>
          <w:szCs w:val="24"/>
        </w:rPr>
        <w:t xml:space="preserve">Smith, B.R.; Blumstein, D.T. Fitness Consequences of Personality: A Meta-Analysis. </w:t>
      </w:r>
      <w:r>
        <w:rPr>
          <w:rFonts w:ascii="Palatino Linotype" w:hAnsi="Palatino Linotype" w:cs="Times New Roman"/>
          <w:i/>
          <w:iCs/>
          <w:sz w:val="18"/>
          <w:szCs w:val="24"/>
        </w:rPr>
        <w:t>Behav. Ecol.</w:t>
      </w:r>
      <w:r>
        <w:rPr>
          <w:rFonts w:ascii="Palatino Linotype" w:hAnsi="Palatino Linotype" w:cs="Times New Roman"/>
          <w:sz w:val="18"/>
          <w:szCs w:val="24"/>
        </w:rPr>
        <w:t xml:space="preserve"> </w:t>
      </w:r>
      <w:r>
        <w:rPr>
          <w:rFonts w:ascii="Palatino Linotype" w:hAnsi="Palatino Linotype" w:cs="Times New Roman"/>
          <w:b/>
          <w:bCs/>
          <w:sz w:val="18"/>
          <w:szCs w:val="24"/>
        </w:rPr>
        <w:t>2008</w:t>
      </w:r>
      <w:r>
        <w:rPr>
          <w:rFonts w:ascii="Palatino Linotype" w:hAnsi="Palatino Linotype" w:cs="Times New Roman"/>
          <w:sz w:val="18"/>
          <w:szCs w:val="24"/>
        </w:rPr>
        <w:t>, doi:10.1093/beheco/arm144.</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19. </w:t>
      </w:r>
      <w:r>
        <w:rPr>
          <w:rFonts w:ascii="Palatino Linotype" w:hAnsi="Palatino Linotype" w:cs="Times New Roman"/>
          <w:sz w:val="18"/>
          <w:szCs w:val="24"/>
        </w:rPr>
        <w:tab/>
      </w:r>
      <w:r>
        <w:rPr>
          <w:rFonts w:ascii="Palatino Linotype" w:hAnsi="Palatino Linotype" w:cs="Times New Roman"/>
          <w:sz w:val="18"/>
          <w:szCs w:val="24"/>
        </w:rPr>
        <w:t xml:space="preserve">Réale, D.; Reader, S.M.; Sol, D.; McDougall, P.T.; Dingemanse, N.J. Integrating Animal Temperament within Ecology and Evolution. </w:t>
      </w:r>
      <w:r>
        <w:rPr>
          <w:rFonts w:ascii="Palatino Linotype" w:hAnsi="Palatino Linotype" w:cs="Times New Roman"/>
          <w:i/>
          <w:iCs/>
          <w:sz w:val="18"/>
          <w:szCs w:val="24"/>
        </w:rPr>
        <w:t>Biol. Rev.</w:t>
      </w:r>
      <w:r>
        <w:rPr>
          <w:rFonts w:ascii="Palatino Linotype" w:hAnsi="Palatino Linotype" w:cs="Times New Roman"/>
          <w:sz w:val="18"/>
          <w:szCs w:val="24"/>
        </w:rPr>
        <w:t xml:space="preserve"> </w:t>
      </w:r>
      <w:r>
        <w:rPr>
          <w:rFonts w:ascii="Palatino Linotype" w:hAnsi="Palatino Linotype" w:cs="Times New Roman"/>
          <w:b/>
          <w:bCs/>
          <w:sz w:val="18"/>
          <w:szCs w:val="24"/>
        </w:rPr>
        <w:t>2007</w:t>
      </w:r>
      <w:r>
        <w:rPr>
          <w:rFonts w:ascii="Palatino Linotype" w:hAnsi="Palatino Linotype" w:cs="Times New Roman"/>
          <w:sz w:val="18"/>
          <w:szCs w:val="24"/>
        </w:rPr>
        <w:t xml:space="preserve">, </w:t>
      </w:r>
      <w:r>
        <w:rPr>
          <w:rFonts w:ascii="Palatino Linotype" w:hAnsi="Palatino Linotype" w:cs="Times New Roman"/>
          <w:i/>
          <w:iCs/>
          <w:sz w:val="18"/>
          <w:szCs w:val="24"/>
        </w:rPr>
        <w:t>82</w:t>
      </w:r>
      <w:r>
        <w:rPr>
          <w:rFonts w:ascii="Palatino Linotype" w:hAnsi="Palatino Linotype" w:cs="Times New Roman"/>
          <w:sz w:val="18"/>
          <w:szCs w:val="24"/>
        </w:rPr>
        <w:t>, 291–318, doi:10.1111/j.1469-185X.2007.00010.x.</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20. </w:t>
      </w:r>
      <w:r>
        <w:rPr>
          <w:rFonts w:ascii="Palatino Linotype" w:hAnsi="Palatino Linotype" w:cs="Times New Roman"/>
          <w:sz w:val="18"/>
          <w:szCs w:val="24"/>
        </w:rPr>
        <w:tab/>
      </w:r>
      <w:r>
        <w:rPr>
          <w:rFonts w:ascii="Palatino Linotype" w:hAnsi="Palatino Linotype" w:cs="Times New Roman"/>
          <w:sz w:val="18"/>
          <w:szCs w:val="24"/>
        </w:rPr>
        <w:t xml:space="preserve">Quinn, J.L.; Cole, E.F.; Bates, J.; Payne, R.W.; Cresswell, W. Personality Predicts Individual Responsiveness to the Risks of Starvation and Predation. </w:t>
      </w:r>
      <w:r>
        <w:rPr>
          <w:rFonts w:ascii="Palatino Linotype" w:hAnsi="Palatino Linotype" w:cs="Times New Roman"/>
          <w:i/>
          <w:iCs/>
          <w:sz w:val="18"/>
          <w:szCs w:val="24"/>
        </w:rPr>
        <w:t>Proc. R. Soc. B</w:t>
      </w:r>
      <w:r>
        <w:rPr>
          <w:rFonts w:ascii="Palatino Linotype" w:hAnsi="Palatino Linotype" w:cs="Times New Roman"/>
          <w:sz w:val="18"/>
          <w:szCs w:val="24"/>
        </w:rPr>
        <w:t xml:space="preserve"> </w:t>
      </w:r>
      <w:r>
        <w:rPr>
          <w:rFonts w:ascii="Palatino Linotype" w:hAnsi="Palatino Linotype" w:cs="Times New Roman"/>
          <w:b/>
          <w:bCs/>
          <w:sz w:val="18"/>
          <w:szCs w:val="24"/>
        </w:rPr>
        <w:t>2012</w:t>
      </w:r>
      <w:r>
        <w:rPr>
          <w:rFonts w:ascii="Palatino Linotype" w:hAnsi="Palatino Linotype" w:cs="Times New Roman"/>
          <w:sz w:val="18"/>
          <w:szCs w:val="24"/>
        </w:rPr>
        <w:t xml:space="preserve">, </w:t>
      </w:r>
      <w:r>
        <w:rPr>
          <w:rFonts w:ascii="Palatino Linotype" w:hAnsi="Palatino Linotype" w:cs="Times New Roman"/>
          <w:i/>
          <w:iCs/>
          <w:sz w:val="18"/>
          <w:szCs w:val="24"/>
        </w:rPr>
        <w:t>279</w:t>
      </w:r>
      <w:r>
        <w:rPr>
          <w:rFonts w:ascii="Palatino Linotype" w:hAnsi="Palatino Linotype" w:cs="Times New Roman"/>
          <w:sz w:val="18"/>
          <w:szCs w:val="24"/>
        </w:rPr>
        <w:t>, 1919–1926, doi:10.1098/rspb.2011.2227.</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21. </w:t>
      </w:r>
      <w:r>
        <w:rPr>
          <w:rFonts w:ascii="Palatino Linotype" w:hAnsi="Palatino Linotype" w:cs="Times New Roman"/>
          <w:sz w:val="18"/>
          <w:szCs w:val="24"/>
        </w:rPr>
        <w:tab/>
      </w:r>
      <w:r>
        <w:rPr>
          <w:rFonts w:ascii="Palatino Linotype" w:hAnsi="Palatino Linotype" w:cs="Times New Roman"/>
          <w:sz w:val="18"/>
          <w:szCs w:val="24"/>
        </w:rPr>
        <w:t xml:space="preserve">Dall, S.R.X.; Houston, A.I.; McNamara, J.M. The Behavioural Ecology of Personality: Consistent Individual Differences from an Adaptive Perspective. </w:t>
      </w:r>
      <w:r>
        <w:rPr>
          <w:rFonts w:ascii="Palatino Linotype" w:hAnsi="Palatino Linotype" w:cs="Times New Roman"/>
          <w:i/>
          <w:iCs/>
          <w:sz w:val="18"/>
          <w:szCs w:val="24"/>
        </w:rPr>
        <w:t>Ecol. Lett.</w:t>
      </w:r>
      <w:r>
        <w:rPr>
          <w:rFonts w:ascii="Palatino Linotype" w:hAnsi="Palatino Linotype" w:cs="Times New Roman"/>
          <w:sz w:val="18"/>
          <w:szCs w:val="24"/>
        </w:rPr>
        <w:t xml:space="preserve"> </w:t>
      </w:r>
      <w:r>
        <w:rPr>
          <w:rFonts w:ascii="Palatino Linotype" w:hAnsi="Palatino Linotype" w:cs="Times New Roman"/>
          <w:b/>
          <w:bCs/>
          <w:sz w:val="18"/>
          <w:szCs w:val="24"/>
        </w:rPr>
        <w:t>2004</w:t>
      </w:r>
      <w:r>
        <w:rPr>
          <w:rFonts w:ascii="Palatino Linotype" w:hAnsi="Palatino Linotype" w:cs="Times New Roman"/>
          <w:sz w:val="18"/>
          <w:szCs w:val="24"/>
        </w:rPr>
        <w:t xml:space="preserve">, </w:t>
      </w:r>
      <w:r>
        <w:rPr>
          <w:rFonts w:ascii="Palatino Linotype" w:hAnsi="Palatino Linotype" w:cs="Times New Roman"/>
          <w:i/>
          <w:iCs/>
          <w:sz w:val="18"/>
          <w:szCs w:val="24"/>
        </w:rPr>
        <w:t>7</w:t>
      </w:r>
      <w:r>
        <w:rPr>
          <w:rFonts w:ascii="Palatino Linotype" w:hAnsi="Palatino Linotype" w:cs="Times New Roman"/>
          <w:sz w:val="18"/>
          <w:szCs w:val="24"/>
        </w:rPr>
        <w:t>, 734–739, doi:10.1111/j.1461-0248.2004.00618.x.</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22. </w:t>
      </w:r>
      <w:r>
        <w:rPr>
          <w:rFonts w:ascii="Palatino Linotype" w:hAnsi="Palatino Linotype" w:cs="Times New Roman"/>
          <w:sz w:val="18"/>
          <w:szCs w:val="24"/>
        </w:rPr>
        <w:tab/>
      </w:r>
      <w:r>
        <w:rPr>
          <w:rFonts w:ascii="Palatino Linotype" w:hAnsi="Palatino Linotype" w:cs="Times New Roman"/>
          <w:sz w:val="18"/>
          <w:szCs w:val="24"/>
        </w:rPr>
        <w:t xml:space="preserve">Dingemanse, N.J.; Réale, D. Natural Selection and Animal Personality. </w:t>
      </w:r>
      <w:r>
        <w:rPr>
          <w:rFonts w:ascii="Palatino Linotype" w:hAnsi="Palatino Linotype" w:cs="Times New Roman"/>
          <w:i/>
          <w:iCs/>
          <w:sz w:val="18"/>
          <w:szCs w:val="24"/>
        </w:rPr>
        <w:t>Behaviour</w:t>
      </w:r>
      <w:r>
        <w:rPr>
          <w:rFonts w:ascii="Palatino Linotype" w:hAnsi="Palatino Linotype" w:cs="Times New Roman"/>
          <w:sz w:val="18"/>
          <w:szCs w:val="24"/>
        </w:rPr>
        <w:t xml:space="preserve"> </w:t>
      </w:r>
      <w:r>
        <w:rPr>
          <w:rFonts w:ascii="Palatino Linotype" w:hAnsi="Palatino Linotype" w:cs="Times New Roman"/>
          <w:b/>
          <w:bCs/>
          <w:sz w:val="18"/>
          <w:szCs w:val="24"/>
        </w:rPr>
        <w:t>2005</w:t>
      </w:r>
      <w:r>
        <w:rPr>
          <w:rFonts w:ascii="Palatino Linotype" w:hAnsi="Palatino Linotype" w:cs="Times New Roman"/>
          <w:sz w:val="18"/>
          <w:szCs w:val="24"/>
        </w:rPr>
        <w:t xml:space="preserve">, </w:t>
      </w:r>
      <w:r>
        <w:rPr>
          <w:rFonts w:ascii="Palatino Linotype" w:hAnsi="Palatino Linotype" w:cs="Times New Roman"/>
          <w:i/>
          <w:iCs/>
          <w:sz w:val="18"/>
          <w:szCs w:val="24"/>
        </w:rPr>
        <w:t>142</w:t>
      </w:r>
      <w:r>
        <w:rPr>
          <w:rFonts w:ascii="Palatino Linotype" w:hAnsi="Palatino Linotype" w:cs="Times New Roman"/>
          <w:sz w:val="18"/>
          <w:szCs w:val="24"/>
        </w:rPr>
        <w:t>, 1165–1190.</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23. </w:t>
      </w:r>
      <w:r>
        <w:rPr>
          <w:rFonts w:ascii="Palatino Linotype" w:hAnsi="Palatino Linotype" w:cs="Times New Roman"/>
          <w:sz w:val="18"/>
          <w:szCs w:val="24"/>
        </w:rPr>
        <w:tab/>
      </w:r>
      <w:r>
        <w:rPr>
          <w:rFonts w:ascii="Palatino Linotype" w:hAnsi="Palatino Linotype" w:cs="Times New Roman"/>
          <w:sz w:val="18"/>
          <w:szCs w:val="24"/>
        </w:rPr>
        <w:t xml:space="preserve">Bergeron, P.; Montiglio, P.O.; Réale, D.; Humphries, M.M.; Gimenez, O.; Garant, D. Disruptive Viability Selection on Adult Exploratory Behaviour in Eastern Chipmunks. </w:t>
      </w:r>
      <w:r>
        <w:rPr>
          <w:rFonts w:ascii="Palatino Linotype" w:hAnsi="Palatino Linotype" w:cs="Times New Roman"/>
          <w:i/>
          <w:iCs/>
          <w:sz w:val="18"/>
          <w:szCs w:val="24"/>
        </w:rPr>
        <w:t>J. Evol. Biol.</w:t>
      </w:r>
      <w:r>
        <w:rPr>
          <w:rFonts w:ascii="Palatino Linotype" w:hAnsi="Palatino Linotype" w:cs="Times New Roman"/>
          <w:sz w:val="18"/>
          <w:szCs w:val="24"/>
        </w:rPr>
        <w:t xml:space="preserve"> 2013, </w:t>
      </w:r>
      <w:r>
        <w:rPr>
          <w:rFonts w:ascii="Palatino Linotype" w:hAnsi="Palatino Linotype" w:cs="Times New Roman"/>
          <w:i/>
          <w:iCs/>
          <w:sz w:val="18"/>
          <w:szCs w:val="24"/>
        </w:rPr>
        <w:t>26</w:t>
      </w:r>
      <w:r>
        <w:rPr>
          <w:rFonts w:ascii="Palatino Linotype" w:hAnsi="Palatino Linotype" w:cs="Times New Roman"/>
          <w:sz w:val="18"/>
          <w:szCs w:val="24"/>
        </w:rPr>
        <w:t>, 766–774.</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24. </w:t>
      </w:r>
      <w:r>
        <w:rPr>
          <w:rFonts w:ascii="Palatino Linotype" w:hAnsi="Palatino Linotype" w:cs="Times New Roman"/>
          <w:sz w:val="18"/>
          <w:szCs w:val="24"/>
        </w:rPr>
        <w:tab/>
      </w:r>
      <w:r>
        <w:rPr>
          <w:rFonts w:ascii="Palatino Linotype" w:hAnsi="Palatino Linotype" w:cs="Times New Roman"/>
          <w:sz w:val="18"/>
          <w:szCs w:val="24"/>
        </w:rPr>
        <w:t xml:space="preserve">Roth, A.M.; Dingemanse, N.J.; Nakagawa, S.; McDonald, G.C.; Løvlie, H.; Robledo-Ruiz, D.A.; Pizzari, T. Sexual Selection and Personality: Individual and Group-Level Effects on Mating Behaviour in Red Junglefowl. </w:t>
      </w:r>
      <w:r>
        <w:rPr>
          <w:rFonts w:ascii="Palatino Linotype" w:hAnsi="Palatino Linotype" w:cs="Times New Roman"/>
          <w:i/>
          <w:iCs/>
          <w:sz w:val="18"/>
          <w:szCs w:val="24"/>
        </w:rPr>
        <w:t>J. Anim. Ecol.</w:t>
      </w:r>
      <w:r>
        <w:rPr>
          <w:rFonts w:ascii="Palatino Linotype" w:hAnsi="Palatino Linotype" w:cs="Times New Roman"/>
          <w:sz w:val="18"/>
          <w:szCs w:val="24"/>
        </w:rPr>
        <w:t xml:space="preserve"> </w:t>
      </w:r>
      <w:r>
        <w:rPr>
          <w:rFonts w:ascii="Palatino Linotype" w:hAnsi="Palatino Linotype" w:cs="Times New Roman"/>
          <w:b/>
          <w:bCs/>
          <w:sz w:val="18"/>
          <w:szCs w:val="24"/>
        </w:rPr>
        <w:t>2021</w:t>
      </w:r>
      <w:r>
        <w:rPr>
          <w:rFonts w:ascii="Palatino Linotype" w:hAnsi="Palatino Linotype" w:cs="Times New Roman"/>
          <w:sz w:val="18"/>
          <w:szCs w:val="24"/>
        </w:rPr>
        <w:t xml:space="preserve">, </w:t>
      </w:r>
      <w:r>
        <w:rPr>
          <w:rFonts w:ascii="Palatino Linotype" w:hAnsi="Palatino Linotype" w:cs="Times New Roman"/>
          <w:i/>
          <w:iCs/>
          <w:sz w:val="18"/>
          <w:szCs w:val="24"/>
        </w:rPr>
        <w:t>90</w:t>
      </w:r>
      <w:r>
        <w:rPr>
          <w:rFonts w:ascii="Palatino Linotype" w:hAnsi="Palatino Linotype" w:cs="Times New Roman"/>
          <w:sz w:val="18"/>
          <w:szCs w:val="24"/>
        </w:rPr>
        <w:t>, 1288–1306, doi:10.1111/1365-2656.13454.</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25. </w:t>
      </w:r>
      <w:r>
        <w:rPr>
          <w:rFonts w:ascii="Palatino Linotype" w:hAnsi="Palatino Linotype" w:cs="Times New Roman"/>
          <w:sz w:val="18"/>
          <w:szCs w:val="24"/>
        </w:rPr>
        <w:tab/>
      </w:r>
      <w:r>
        <w:rPr>
          <w:rFonts w:ascii="Palatino Linotype" w:hAnsi="Palatino Linotype" w:cs="Times New Roman"/>
          <w:sz w:val="18"/>
          <w:szCs w:val="24"/>
        </w:rPr>
        <w:t xml:space="preserve">Le Cœur, C.; Thibault, M.; Pisanu, B.; Thibault, S.; Chapuis, J.L.; Baudry, E. Temporally Fluctuating Selection on a Personality Trait in a Wild Rodent Population. </w:t>
      </w:r>
      <w:r>
        <w:rPr>
          <w:rFonts w:ascii="Palatino Linotype" w:hAnsi="Palatino Linotype" w:cs="Times New Roman"/>
          <w:i/>
          <w:iCs/>
          <w:sz w:val="18"/>
          <w:szCs w:val="24"/>
        </w:rPr>
        <w:t>Behav. Ecol.</w:t>
      </w:r>
      <w:r>
        <w:rPr>
          <w:rFonts w:ascii="Palatino Linotype" w:hAnsi="Palatino Linotype" w:cs="Times New Roman"/>
          <w:sz w:val="18"/>
          <w:szCs w:val="24"/>
        </w:rPr>
        <w:t xml:space="preserve"> </w:t>
      </w:r>
      <w:r>
        <w:rPr>
          <w:rFonts w:ascii="Palatino Linotype" w:hAnsi="Palatino Linotype" w:cs="Times New Roman"/>
          <w:b/>
          <w:bCs/>
          <w:sz w:val="18"/>
          <w:szCs w:val="24"/>
        </w:rPr>
        <w:t>2015</w:t>
      </w:r>
      <w:r>
        <w:rPr>
          <w:rFonts w:ascii="Palatino Linotype" w:hAnsi="Palatino Linotype" w:cs="Times New Roman"/>
          <w:sz w:val="18"/>
          <w:szCs w:val="24"/>
        </w:rPr>
        <w:t xml:space="preserve">, </w:t>
      </w:r>
      <w:r>
        <w:rPr>
          <w:rFonts w:ascii="Palatino Linotype" w:hAnsi="Palatino Linotype" w:cs="Times New Roman"/>
          <w:i/>
          <w:iCs/>
          <w:sz w:val="18"/>
          <w:szCs w:val="24"/>
        </w:rPr>
        <w:t>26</w:t>
      </w:r>
      <w:r>
        <w:rPr>
          <w:rFonts w:ascii="Palatino Linotype" w:hAnsi="Palatino Linotype" w:cs="Times New Roman"/>
          <w:sz w:val="18"/>
          <w:szCs w:val="24"/>
        </w:rPr>
        <w:t>, 1285–1291, doi:10.1093/beheco/arv074.</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26. </w:t>
      </w:r>
      <w:r>
        <w:rPr>
          <w:rFonts w:ascii="Palatino Linotype" w:hAnsi="Palatino Linotype" w:cs="Times New Roman"/>
          <w:sz w:val="18"/>
          <w:szCs w:val="24"/>
        </w:rPr>
        <w:tab/>
      </w:r>
      <w:r>
        <w:rPr>
          <w:rFonts w:ascii="Palatino Linotype" w:hAnsi="Palatino Linotype" w:cs="Times New Roman"/>
          <w:sz w:val="18"/>
          <w:szCs w:val="24"/>
        </w:rPr>
        <w:t xml:space="preserve">Mouchet, A.; Cole, E.F.; Matthysen, E.; Nicolaus, M.; Quinn, J.L.; Roth, A.M.; Tinbergen, J.M.; van Oers, K.; van Overveld, T.; Dingemanse, N.J. Heterogeneous Selection on Exploration Behavior within and among West European Populations of a Passerine Bird. </w:t>
      </w:r>
      <w:r>
        <w:rPr>
          <w:rFonts w:ascii="Palatino Linotype" w:hAnsi="Palatino Linotype" w:cs="Times New Roman"/>
          <w:i/>
          <w:iCs/>
          <w:sz w:val="18"/>
          <w:szCs w:val="24"/>
        </w:rPr>
        <w:t>Proc. Natl. Acad. Sci. U. S. A.</w:t>
      </w:r>
      <w:r>
        <w:rPr>
          <w:rFonts w:ascii="Palatino Linotype" w:hAnsi="Palatino Linotype" w:cs="Times New Roman"/>
          <w:sz w:val="18"/>
          <w:szCs w:val="24"/>
        </w:rPr>
        <w:t xml:space="preserve"> </w:t>
      </w:r>
      <w:r>
        <w:rPr>
          <w:rFonts w:ascii="Palatino Linotype" w:hAnsi="Palatino Linotype" w:cs="Times New Roman"/>
          <w:b/>
          <w:bCs/>
          <w:sz w:val="18"/>
          <w:szCs w:val="24"/>
        </w:rPr>
        <w:t>2021</w:t>
      </w:r>
      <w:r>
        <w:rPr>
          <w:rFonts w:ascii="Palatino Linotype" w:hAnsi="Palatino Linotype" w:cs="Times New Roman"/>
          <w:sz w:val="18"/>
          <w:szCs w:val="24"/>
        </w:rPr>
        <w:t xml:space="preserve">, </w:t>
      </w:r>
      <w:r>
        <w:rPr>
          <w:rFonts w:ascii="Palatino Linotype" w:hAnsi="Palatino Linotype" w:cs="Times New Roman"/>
          <w:i/>
          <w:iCs/>
          <w:sz w:val="18"/>
          <w:szCs w:val="24"/>
        </w:rPr>
        <w:t>118</w:t>
      </w:r>
      <w:r>
        <w:rPr>
          <w:rFonts w:ascii="Palatino Linotype" w:hAnsi="Palatino Linotype" w:cs="Times New Roman"/>
          <w:sz w:val="18"/>
          <w:szCs w:val="24"/>
        </w:rPr>
        <w:t>, 1–6, doi:10.1073/pnas.2024994118.</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27. </w:t>
      </w:r>
      <w:r>
        <w:rPr>
          <w:rFonts w:ascii="Palatino Linotype" w:hAnsi="Palatino Linotype" w:cs="Times New Roman"/>
          <w:sz w:val="18"/>
          <w:szCs w:val="24"/>
        </w:rPr>
        <w:tab/>
      </w:r>
      <w:r>
        <w:rPr>
          <w:rFonts w:ascii="Palatino Linotype" w:hAnsi="Palatino Linotype" w:cs="Times New Roman"/>
          <w:sz w:val="18"/>
          <w:szCs w:val="24"/>
        </w:rPr>
        <w:t xml:space="preserve">Suarez, R.K. Hummingbird Flight: Sustaining the Highest Mass-Specific Metabolic Rates among Vertebrates. </w:t>
      </w:r>
      <w:r>
        <w:rPr>
          <w:rFonts w:ascii="Palatino Linotype" w:hAnsi="Palatino Linotype" w:cs="Times New Roman"/>
          <w:i/>
          <w:iCs/>
          <w:sz w:val="18"/>
          <w:szCs w:val="24"/>
        </w:rPr>
        <w:t>Experientia</w:t>
      </w:r>
      <w:r>
        <w:rPr>
          <w:rFonts w:ascii="Palatino Linotype" w:hAnsi="Palatino Linotype" w:cs="Times New Roman"/>
          <w:sz w:val="18"/>
          <w:szCs w:val="24"/>
        </w:rPr>
        <w:t xml:space="preserve"> </w:t>
      </w:r>
      <w:r>
        <w:rPr>
          <w:rFonts w:ascii="Palatino Linotype" w:hAnsi="Palatino Linotype" w:cs="Times New Roman"/>
          <w:b/>
          <w:bCs/>
          <w:sz w:val="18"/>
          <w:szCs w:val="24"/>
        </w:rPr>
        <w:t>1992</w:t>
      </w:r>
      <w:r>
        <w:rPr>
          <w:rFonts w:ascii="Palatino Linotype" w:hAnsi="Palatino Linotype" w:cs="Times New Roman"/>
          <w:sz w:val="18"/>
          <w:szCs w:val="24"/>
        </w:rPr>
        <w:t xml:space="preserve">, </w:t>
      </w:r>
      <w:r>
        <w:rPr>
          <w:rFonts w:ascii="Palatino Linotype" w:hAnsi="Palatino Linotype" w:cs="Times New Roman"/>
          <w:i/>
          <w:iCs/>
          <w:sz w:val="18"/>
          <w:szCs w:val="24"/>
        </w:rPr>
        <w:t>48</w:t>
      </w:r>
      <w:r>
        <w:rPr>
          <w:rFonts w:ascii="Palatino Linotype" w:hAnsi="Palatino Linotype" w:cs="Times New Roman"/>
          <w:sz w:val="18"/>
          <w:szCs w:val="24"/>
        </w:rPr>
        <w:t>, 565–570, doi:10.1007/BF01920240.</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28. </w:t>
      </w:r>
      <w:r>
        <w:rPr>
          <w:rFonts w:ascii="Palatino Linotype" w:hAnsi="Palatino Linotype" w:cs="Times New Roman"/>
          <w:sz w:val="18"/>
          <w:szCs w:val="24"/>
        </w:rPr>
        <w:tab/>
      </w:r>
      <w:r>
        <w:rPr>
          <w:rFonts w:ascii="Palatino Linotype" w:hAnsi="Palatino Linotype" w:cs="Times New Roman"/>
          <w:sz w:val="18"/>
          <w:szCs w:val="24"/>
        </w:rPr>
        <w:t xml:space="preserve">Stiles, F.G.; Wolf, L.L. Ecology and Evolution of Lek Mating Behavior in the Long-Tailed Hermit Hummingbird. </w:t>
      </w:r>
      <w:r>
        <w:rPr>
          <w:rFonts w:ascii="Palatino Linotype" w:hAnsi="Palatino Linotype" w:cs="Times New Roman"/>
          <w:i/>
          <w:iCs/>
          <w:sz w:val="18"/>
          <w:szCs w:val="24"/>
        </w:rPr>
        <w:t>Ornithol. Monogr.</w:t>
      </w:r>
      <w:r>
        <w:rPr>
          <w:rFonts w:ascii="Palatino Linotype" w:hAnsi="Palatino Linotype" w:cs="Times New Roman"/>
          <w:sz w:val="18"/>
          <w:szCs w:val="24"/>
        </w:rPr>
        <w:t xml:space="preserve"> </w:t>
      </w:r>
      <w:r>
        <w:rPr>
          <w:rFonts w:ascii="Palatino Linotype" w:hAnsi="Palatino Linotype" w:cs="Times New Roman"/>
          <w:b/>
          <w:bCs/>
          <w:sz w:val="18"/>
          <w:szCs w:val="24"/>
        </w:rPr>
        <w:t>1979</w:t>
      </w:r>
      <w:r>
        <w:rPr>
          <w:rFonts w:ascii="Palatino Linotype" w:hAnsi="Palatino Linotype" w:cs="Times New Roman"/>
          <w:sz w:val="18"/>
          <w:szCs w:val="24"/>
        </w:rPr>
        <w:t xml:space="preserve">, </w:t>
      </w:r>
      <w:r>
        <w:rPr>
          <w:rFonts w:ascii="Palatino Linotype" w:hAnsi="Palatino Linotype" w:cs="Times New Roman"/>
          <w:i/>
          <w:iCs/>
          <w:sz w:val="18"/>
          <w:szCs w:val="24"/>
        </w:rPr>
        <w:t>27</w:t>
      </w:r>
      <w:r>
        <w:rPr>
          <w:rFonts w:ascii="Palatino Linotype" w:hAnsi="Palatino Linotype" w:cs="Times New Roman"/>
          <w:sz w:val="18"/>
          <w:szCs w:val="24"/>
        </w:rPr>
        <w:t>, 78, doi:http://dx.doi.org/10.2307/40166760.</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29. </w:t>
      </w:r>
      <w:r>
        <w:rPr>
          <w:rFonts w:ascii="Palatino Linotype" w:hAnsi="Palatino Linotype" w:cs="Times New Roman"/>
          <w:sz w:val="18"/>
          <w:szCs w:val="24"/>
        </w:rPr>
        <w:tab/>
      </w:r>
      <w:r>
        <w:rPr>
          <w:rFonts w:ascii="Palatino Linotype" w:hAnsi="Palatino Linotype" w:cs="Times New Roman"/>
          <w:sz w:val="18"/>
          <w:szCs w:val="24"/>
        </w:rPr>
        <w:t xml:space="preserve">Araya-Salas, M.; Gonzalez-Gomez, P.; Wojczulanis-Jakubas, K.; López, V.; Wright, T.F. Spatial Memory Is as Important as Weapon and Body Size for Territorial Ownership in a Lekking Hummingbird. </w:t>
      </w:r>
      <w:r>
        <w:rPr>
          <w:rFonts w:ascii="Palatino Linotype" w:hAnsi="Palatino Linotype" w:cs="Times New Roman"/>
          <w:i/>
          <w:iCs/>
          <w:sz w:val="18"/>
          <w:szCs w:val="24"/>
        </w:rPr>
        <w:t>Sci. Rep.</w:t>
      </w:r>
      <w:r>
        <w:rPr>
          <w:rFonts w:ascii="Palatino Linotype" w:hAnsi="Palatino Linotype" w:cs="Times New Roman"/>
          <w:sz w:val="18"/>
          <w:szCs w:val="24"/>
        </w:rPr>
        <w:t xml:space="preserve"> </w:t>
      </w:r>
      <w:r>
        <w:rPr>
          <w:rFonts w:ascii="Palatino Linotype" w:hAnsi="Palatino Linotype" w:cs="Times New Roman"/>
          <w:b/>
          <w:bCs/>
          <w:sz w:val="18"/>
          <w:szCs w:val="24"/>
        </w:rPr>
        <w:t>2018</w:t>
      </w:r>
      <w:r>
        <w:rPr>
          <w:rFonts w:ascii="Palatino Linotype" w:hAnsi="Palatino Linotype" w:cs="Times New Roman"/>
          <w:sz w:val="18"/>
          <w:szCs w:val="24"/>
        </w:rPr>
        <w:t xml:space="preserve">, </w:t>
      </w:r>
      <w:r>
        <w:rPr>
          <w:rFonts w:ascii="Palatino Linotype" w:hAnsi="Palatino Linotype" w:cs="Times New Roman"/>
          <w:i/>
          <w:iCs/>
          <w:sz w:val="18"/>
          <w:szCs w:val="24"/>
        </w:rPr>
        <w:t>8</w:t>
      </w:r>
      <w:r>
        <w:rPr>
          <w:rFonts w:ascii="Palatino Linotype" w:hAnsi="Palatino Linotype" w:cs="Times New Roman"/>
          <w:sz w:val="18"/>
          <w:szCs w:val="24"/>
        </w:rPr>
        <w:t>, doi:10.1038/s41598-018-20441-x.</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30. </w:t>
      </w:r>
      <w:r>
        <w:rPr>
          <w:rFonts w:ascii="Palatino Linotype" w:hAnsi="Palatino Linotype" w:cs="Times New Roman"/>
          <w:sz w:val="18"/>
          <w:szCs w:val="24"/>
        </w:rPr>
        <w:tab/>
      </w:r>
      <w:r>
        <w:rPr>
          <w:rFonts w:ascii="Palatino Linotype" w:hAnsi="Palatino Linotype" w:cs="Times New Roman"/>
          <w:sz w:val="18"/>
          <w:szCs w:val="24"/>
        </w:rPr>
        <w:t xml:space="preserve">Stiles, F.G. Possible Specialization for Hummingbird-Hunting in the Tiny Hawk. </w:t>
      </w:r>
      <w:r>
        <w:rPr>
          <w:rFonts w:ascii="Palatino Linotype" w:hAnsi="Palatino Linotype" w:cs="Times New Roman"/>
          <w:i/>
          <w:iCs/>
          <w:sz w:val="18"/>
          <w:szCs w:val="24"/>
        </w:rPr>
        <w:t>Auk</w:t>
      </w:r>
      <w:r>
        <w:rPr>
          <w:rFonts w:ascii="Palatino Linotype" w:hAnsi="Palatino Linotype" w:cs="Times New Roman"/>
          <w:sz w:val="18"/>
          <w:szCs w:val="24"/>
        </w:rPr>
        <w:t xml:space="preserve"> </w:t>
      </w:r>
      <w:r>
        <w:rPr>
          <w:rFonts w:ascii="Palatino Linotype" w:hAnsi="Palatino Linotype" w:cs="Times New Roman"/>
          <w:b/>
          <w:bCs/>
          <w:sz w:val="18"/>
          <w:szCs w:val="24"/>
        </w:rPr>
        <w:t>1978</w:t>
      </w:r>
      <w:r>
        <w:rPr>
          <w:rFonts w:ascii="Palatino Linotype" w:hAnsi="Palatino Linotype" w:cs="Times New Roman"/>
          <w:sz w:val="18"/>
          <w:szCs w:val="24"/>
        </w:rPr>
        <w:t xml:space="preserve">, </w:t>
      </w:r>
      <w:r>
        <w:rPr>
          <w:rFonts w:ascii="Palatino Linotype" w:hAnsi="Palatino Linotype" w:cs="Times New Roman"/>
          <w:i/>
          <w:iCs/>
          <w:sz w:val="18"/>
          <w:szCs w:val="24"/>
        </w:rPr>
        <w:t>95</w:t>
      </w:r>
      <w:r>
        <w:rPr>
          <w:rFonts w:ascii="Palatino Linotype" w:hAnsi="Palatino Linotype" w:cs="Times New Roman"/>
          <w:sz w:val="18"/>
          <w:szCs w:val="24"/>
        </w:rPr>
        <w:t>, 550–553.</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31. </w:t>
      </w:r>
      <w:r>
        <w:rPr>
          <w:rFonts w:ascii="Palatino Linotype" w:hAnsi="Palatino Linotype" w:cs="Times New Roman"/>
          <w:sz w:val="18"/>
          <w:szCs w:val="24"/>
        </w:rPr>
        <w:tab/>
      </w:r>
      <w:r>
        <w:rPr>
          <w:rFonts w:ascii="Palatino Linotype" w:hAnsi="Palatino Linotype" w:cs="Times New Roman"/>
          <w:sz w:val="18"/>
          <w:szCs w:val="24"/>
        </w:rPr>
        <w:t xml:space="preserve">Nyffeler, M.; Maxwell, M.R.; Remsen, J. V. Bird Predation by Praying Mantises: A Global Perspective. </w:t>
      </w:r>
      <w:r>
        <w:rPr>
          <w:rFonts w:ascii="Palatino Linotype" w:hAnsi="Palatino Linotype" w:cs="Times New Roman"/>
          <w:i/>
          <w:iCs/>
          <w:sz w:val="18"/>
          <w:szCs w:val="24"/>
        </w:rPr>
        <w:t>Wilson J. Ornithol.</w:t>
      </w:r>
      <w:r>
        <w:rPr>
          <w:rFonts w:ascii="Palatino Linotype" w:hAnsi="Palatino Linotype" w:cs="Times New Roman"/>
          <w:sz w:val="18"/>
          <w:szCs w:val="24"/>
        </w:rPr>
        <w:t xml:space="preserve"> </w:t>
      </w:r>
      <w:r>
        <w:rPr>
          <w:rFonts w:ascii="Palatino Linotype" w:hAnsi="Palatino Linotype" w:cs="Times New Roman"/>
          <w:b/>
          <w:bCs/>
          <w:sz w:val="18"/>
          <w:szCs w:val="24"/>
        </w:rPr>
        <w:t>2017</w:t>
      </w:r>
      <w:r>
        <w:rPr>
          <w:rFonts w:ascii="Palatino Linotype" w:hAnsi="Palatino Linotype" w:cs="Times New Roman"/>
          <w:sz w:val="18"/>
          <w:szCs w:val="24"/>
        </w:rPr>
        <w:t xml:space="preserve">, </w:t>
      </w:r>
      <w:r>
        <w:rPr>
          <w:rFonts w:ascii="Palatino Linotype" w:hAnsi="Palatino Linotype" w:cs="Times New Roman"/>
          <w:i/>
          <w:iCs/>
          <w:sz w:val="18"/>
          <w:szCs w:val="24"/>
        </w:rPr>
        <w:t>129</w:t>
      </w:r>
      <w:r>
        <w:rPr>
          <w:rFonts w:ascii="Palatino Linotype" w:hAnsi="Palatino Linotype" w:cs="Times New Roman"/>
          <w:sz w:val="18"/>
          <w:szCs w:val="24"/>
        </w:rPr>
        <w:t>, 331–344, doi:10.1676/16-100.1.</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32. </w:t>
      </w:r>
      <w:r>
        <w:rPr>
          <w:rFonts w:ascii="Palatino Linotype" w:hAnsi="Palatino Linotype" w:cs="Times New Roman"/>
          <w:sz w:val="18"/>
          <w:szCs w:val="24"/>
        </w:rPr>
        <w:tab/>
      </w:r>
      <w:r>
        <w:rPr>
          <w:rFonts w:ascii="Palatino Linotype" w:hAnsi="Palatino Linotype" w:cs="Times New Roman"/>
          <w:sz w:val="18"/>
          <w:szCs w:val="24"/>
        </w:rPr>
        <w:t xml:space="preserve">Owen, J.L.; Cokendolpher, J.C. Tailless Whipscorpion (Phrynus Longipes) Feeds on Antillean Crested Hummingbird (Orthorhyncus Cristatus). </w:t>
      </w:r>
      <w:r>
        <w:rPr>
          <w:rFonts w:ascii="Palatino Linotype" w:hAnsi="Palatino Linotype" w:cs="Times New Roman"/>
          <w:i/>
          <w:iCs/>
          <w:sz w:val="18"/>
          <w:szCs w:val="24"/>
        </w:rPr>
        <w:t>Wilson J. Ornithol.</w:t>
      </w:r>
      <w:r>
        <w:rPr>
          <w:rFonts w:ascii="Palatino Linotype" w:hAnsi="Palatino Linotype" w:cs="Times New Roman"/>
          <w:sz w:val="18"/>
          <w:szCs w:val="24"/>
        </w:rPr>
        <w:t xml:space="preserve"> </w:t>
      </w:r>
      <w:r>
        <w:rPr>
          <w:rFonts w:ascii="Palatino Linotype" w:hAnsi="Palatino Linotype" w:cs="Times New Roman"/>
          <w:b/>
          <w:bCs/>
          <w:sz w:val="18"/>
          <w:szCs w:val="24"/>
        </w:rPr>
        <w:t>2006</w:t>
      </w:r>
      <w:r>
        <w:rPr>
          <w:rFonts w:ascii="Palatino Linotype" w:hAnsi="Palatino Linotype" w:cs="Times New Roman"/>
          <w:sz w:val="18"/>
          <w:szCs w:val="24"/>
        </w:rPr>
        <w:t xml:space="preserve">, </w:t>
      </w:r>
      <w:r>
        <w:rPr>
          <w:rFonts w:ascii="Palatino Linotype" w:hAnsi="Palatino Linotype" w:cs="Times New Roman"/>
          <w:i/>
          <w:iCs/>
          <w:sz w:val="18"/>
          <w:szCs w:val="24"/>
        </w:rPr>
        <w:t>118</w:t>
      </w:r>
      <w:r>
        <w:rPr>
          <w:rFonts w:ascii="Palatino Linotype" w:hAnsi="Palatino Linotype" w:cs="Times New Roman"/>
          <w:sz w:val="18"/>
          <w:szCs w:val="24"/>
        </w:rPr>
        <w:t>, 422–423, doi:10.1676/05-062.1.</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33. </w:t>
      </w:r>
      <w:r>
        <w:rPr>
          <w:rFonts w:ascii="Palatino Linotype" w:hAnsi="Palatino Linotype" w:cs="Times New Roman"/>
          <w:sz w:val="18"/>
          <w:szCs w:val="24"/>
        </w:rPr>
        <w:tab/>
      </w:r>
      <w:r>
        <w:rPr>
          <w:rFonts w:ascii="Palatino Linotype" w:hAnsi="Palatino Linotype" w:cs="Times New Roman"/>
          <w:sz w:val="18"/>
          <w:szCs w:val="24"/>
        </w:rPr>
        <w:t xml:space="preserve">Sazima, I. Lightning Predator: The Ferruginous Pygmy Owl Snatches Flower-Visiting Hummingbirds in Southwestern Brazil. </w:t>
      </w:r>
      <w:r>
        <w:rPr>
          <w:rFonts w:ascii="Palatino Linotype" w:hAnsi="Palatino Linotype" w:cs="Times New Roman"/>
          <w:i/>
          <w:iCs/>
          <w:sz w:val="18"/>
          <w:szCs w:val="24"/>
        </w:rPr>
        <w:t>Rev. Bras. Ornitol.</w:t>
      </w:r>
      <w:r>
        <w:rPr>
          <w:rFonts w:ascii="Palatino Linotype" w:hAnsi="Palatino Linotype" w:cs="Times New Roman"/>
          <w:sz w:val="18"/>
          <w:szCs w:val="24"/>
        </w:rPr>
        <w:t xml:space="preserve"> </w:t>
      </w:r>
      <w:r>
        <w:rPr>
          <w:rFonts w:ascii="Palatino Linotype" w:hAnsi="Palatino Linotype" w:cs="Times New Roman"/>
          <w:b/>
          <w:bCs/>
          <w:sz w:val="18"/>
          <w:szCs w:val="24"/>
        </w:rPr>
        <w:t>2015</w:t>
      </w:r>
      <w:r>
        <w:rPr>
          <w:rFonts w:ascii="Palatino Linotype" w:hAnsi="Palatino Linotype" w:cs="Times New Roman"/>
          <w:sz w:val="18"/>
          <w:szCs w:val="24"/>
        </w:rPr>
        <w:t xml:space="preserve">, </w:t>
      </w:r>
      <w:r>
        <w:rPr>
          <w:rFonts w:ascii="Palatino Linotype" w:hAnsi="Palatino Linotype" w:cs="Times New Roman"/>
          <w:i/>
          <w:iCs/>
          <w:sz w:val="18"/>
          <w:szCs w:val="24"/>
        </w:rPr>
        <w:t>23</w:t>
      </w:r>
      <w:r>
        <w:rPr>
          <w:rFonts w:ascii="Palatino Linotype" w:hAnsi="Palatino Linotype" w:cs="Times New Roman"/>
          <w:sz w:val="18"/>
          <w:szCs w:val="24"/>
        </w:rPr>
        <w:t>, 12–14.</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34. </w:t>
      </w:r>
      <w:r>
        <w:rPr>
          <w:rFonts w:ascii="Palatino Linotype" w:hAnsi="Palatino Linotype" w:cs="Times New Roman"/>
          <w:sz w:val="18"/>
          <w:szCs w:val="24"/>
        </w:rPr>
        <w:tab/>
      </w:r>
      <w:r>
        <w:rPr>
          <w:rFonts w:ascii="Palatino Linotype" w:hAnsi="Palatino Linotype" w:cs="Times New Roman"/>
          <w:sz w:val="18"/>
          <w:szCs w:val="24"/>
        </w:rPr>
        <w:t xml:space="preserve">Zenzal, T.J.; Fish, A.C.; Jones, T.M.; Ospina, E.A.; Moore, F.R. Observations of Predation and Anti-Predator Behavior of Rubythroated Hummingbirds During Migratory Stopover. </w:t>
      </w:r>
      <w:r>
        <w:rPr>
          <w:rFonts w:ascii="Palatino Linotype" w:hAnsi="Palatino Linotype" w:cs="Times New Roman"/>
          <w:i/>
          <w:iCs/>
          <w:sz w:val="18"/>
          <w:szCs w:val="24"/>
        </w:rPr>
        <w:t>Southeast. Nat.</w:t>
      </w:r>
      <w:r>
        <w:rPr>
          <w:rFonts w:ascii="Palatino Linotype" w:hAnsi="Palatino Linotype" w:cs="Times New Roman"/>
          <w:sz w:val="18"/>
          <w:szCs w:val="24"/>
        </w:rPr>
        <w:t xml:space="preserve"> </w:t>
      </w:r>
      <w:r>
        <w:rPr>
          <w:rFonts w:ascii="Palatino Linotype" w:hAnsi="Palatino Linotype" w:cs="Times New Roman"/>
          <w:b/>
          <w:bCs/>
          <w:sz w:val="18"/>
          <w:szCs w:val="24"/>
        </w:rPr>
        <w:t>2013</w:t>
      </w:r>
      <w:r>
        <w:rPr>
          <w:rFonts w:ascii="Palatino Linotype" w:hAnsi="Palatino Linotype" w:cs="Times New Roman"/>
          <w:sz w:val="18"/>
          <w:szCs w:val="24"/>
        </w:rPr>
        <w:t xml:space="preserve">, </w:t>
      </w:r>
      <w:r>
        <w:rPr>
          <w:rFonts w:ascii="Palatino Linotype" w:hAnsi="Palatino Linotype" w:cs="Times New Roman"/>
          <w:i/>
          <w:iCs/>
          <w:sz w:val="18"/>
          <w:szCs w:val="24"/>
        </w:rPr>
        <w:t>12</w:t>
      </w:r>
      <w:r>
        <w:rPr>
          <w:rFonts w:ascii="Palatino Linotype" w:hAnsi="Palatino Linotype" w:cs="Times New Roman"/>
          <w:sz w:val="18"/>
          <w:szCs w:val="24"/>
        </w:rPr>
        <w:t>, N21–N25, doi:10.1656/058.012.0416.</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35. </w:t>
      </w:r>
      <w:r>
        <w:rPr>
          <w:rFonts w:ascii="Palatino Linotype" w:hAnsi="Palatino Linotype" w:cs="Times New Roman"/>
          <w:sz w:val="18"/>
          <w:szCs w:val="24"/>
        </w:rPr>
        <w:tab/>
      </w:r>
      <w:r>
        <w:rPr>
          <w:rFonts w:ascii="Palatino Linotype" w:hAnsi="Palatino Linotype" w:cs="Times New Roman"/>
          <w:sz w:val="18"/>
          <w:szCs w:val="24"/>
        </w:rPr>
        <w:t xml:space="preserve">Lorenz, S. Carolina Mantind (Stagmomantis Carolica) Captures and Feeds on a Broad-Tailed Hummingbird (Selasphorus Platycercus). </w:t>
      </w:r>
      <w:r>
        <w:rPr>
          <w:rFonts w:ascii="Palatino Linotype" w:hAnsi="Palatino Linotype" w:cs="Times New Roman"/>
          <w:i/>
          <w:iCs/>
          <w:sz w:val="18"/>
          <w:szCs w:val="24"/>
        </w:rPr>
        <w:t>Bull. Texas Ornithol. Soc.</w:t>
      </w:r>
      <w:r>
        <w:rPr>
          <w:rFonts w:ascii="Palatino Linotype" w:hAnsi="Palatino Linotype" w:cs="Times New Roman"/>
          <w:sz w:val="18"/>
          <w:szCs w:val="24"/>
        </w:rPr>
        <w:t xml:space="preserve"> </w:t>
      </w:r>
      <w:r>
        <w:rPr>
          <w:rFonts w:ascii="Palatino Linotype" w:hAnsi="Palatino Linotype" w:cs="Times New Roman"/>
          <w:b/>
          <w:bCs/>
          <w:sz w:val="18"/>
          <w:szCs w:val="24"/>
        </w:rPr>
        <w:t>2007</w:t>
      </w:r>
      <w:r>
        <w:rPr>
          <w:rFonts w:ascii="Palatino Linotype" w:hAnsi="Palatino Linotype" w:cs="Times New Roman"/>
          <w:sz w:val="18"/>
          <w:szCs w:val="24"/>
        </w:rPr>
        <w:t xml:space="preserve">, </w:t>
      </w:r>
      <w:r>
        <w:rPr>
          <w:rFonts w:ascii="Palatino Linotype" w:hAnsi="Palatino Linotype" w:cs="Times New Roman"/>
          <w:i/>
          <w:iCs/>
          <w:sz w:val="18"/>
          <w:szCs w:val="24"/>
        </w:rPr>
        <w:t>40</w:t>
      </w:r>
      <w:r>
        <w:rPr>
          <w:rFonts w:ascii="Palatino Linotype" w:hAnsi="Palatino Linotype" w:cs="Times New Roman"/>
          <w:sz w:val="18"/>
          <w:szCs w:val="24"/>
        </w:rPr>
        <w:t>, 1–40.</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36. </w:t>
      </w:r>
      <w:r>
        <w:rPr>
          <w:rFonts w:ascii="Palatino Linotype" w:hAnsi="Palatino Linotype" w:cs="Times New Roman"/>
          <w:sz w:val="18"/>
          <w:szCs w:val="24"/>
        </w:rPr>
        <w:tab/>
      </w:r>
      <w:r>
        <w:rPr>
          <w:rFonts w:ascii="Palatino Linotype" w:hAnsi="Palatino Linotype" w:cs="Times New Roman"/>
          <w:sz w:val="18"/>
          <w:szCs w:val="24"/>
        </w:rPr>
        <w:t xml:space="preserve">Quinn, J.L.; Cole, E.F.; Bates, J.; Payne, R.W.; Cresswell, W. Personality Predicts Individual Responsiveness to the Risks of Starvation and Predation. </w:t>
      </w:r>
      <w:r>
        <w:rPr>
          <w:rFonts w:ascii="Palatino Linotype" w:hAnsi="Palatino Linotype" w:cs="Times New Roman"/>
          <w:i/>
          <w:iCs/>
          <w:sz w:val="18"/>
          <w:szCs w:val="24"/>
        </w:rPr>
        <w:t>Proc. R. Soc. B Biol. Sci.</w:t>
      </w:r>
      <w:r>
        <w:rPr>
          <w:rFonts w:ascii="Palatino Linotype" w:hAnsi="Palatino Linotype" w:cs="Times New Roman"/>
          <w:sz w:val="18"/>
          <w:szCs w:val="24"/>
        </w:rPr>
        <w:t xml:space="preserve"> </w:t>
      </w:r>
      <w:r>
        <w:rPr>
          <w:rFonts w:ascii="Palatino Linotype" w:hAnsi="Palatino Linotype" w:cs="Times New Roman"/>
          <w:b/>
          <w:bCs/>
          <w:sz w:val="18"/>
          <w:szCs w:val="24"/>
        </w:rPr>
        <w:t>2012</w:t>
      </w:r>
      <w:r>
        <w:rPr>
          <w:rFonts w:ascii="Palatino Linotype" w:hAnsi="Palatino Linotype" w:cs="Times New Roman"/>
          <w:sz w:val="18"/>
          <w:szCs w:val="24"/>
        </w:rPr>
        <w:t xml:space="preserve">, </w:t>
      </w:r>
      <w:r>
        <w:rPr>
          <w:rFonts w:ascii="Palatino Linotype" w:hAnsi="Palatino Linotype" w:cs="Times New Roman"/>
          <w:i/>
          <w:iCs/>
          <w:sz w:val="18"/>
          <w:szCs w:val="24"/>
        </w:rPr>
        <w:t>279</w:t>
      </w:r>
      <w:r>
        <w:rPr>
          <w:rFonts w:ascii="Palatino Linotype" w:hAnsi="Palatino Linotype" w:cs="Times New Roman"/>
          <w:sz w:val="18"/>
          <w:szCs w:val="24"/>
        </w:rPr>
        <w:t>, 1919–1926, doi:10.1098/rspb.2011.2227.</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37. </w:t>
      </w:r>
      <w:r>
        <w:rPr>
          <w:rFonts w:ascii="Palatino Linotype" w:hAnsi="Palatino Linotype" w:cs="Times New Roman"/>
          <w:sz w:val="18"/>
          <w:szCs w:val="24"/>
        </w:rPr>
        <w:tab/>
      </w:r>
      <w:r>
        <w:rPr>
          <w:rFonts w:ascii="Palatino Linotype" w:hAnsi="Palatino Linotype" w:cs="Times New Roman"/>
          <w:sz w:val="18"/>
          <w:szCs w:val="24"/>
        </w:rPr>
        <w:t xml:space="preserve">Couchoux, C.; Cresswell, W. Personality Constraints versus Flexible Antipredation Behaviors: How Important Is Boldness in Risk Management of Redshanks (Tringa Totanus) Foraging in a Natural System? </w:t>
      </w:r>
      <w:r>
        <w:rPr>
          <w:rFonts w:ascii="Palatino Linotype" w:hAnsi="Palatino Linotype" w:cs="Times New Roman"/>
          <w:i/>
          <w:iCs/>
          <w:sz w:val="18"/>
          <w:szCs w:val="24"/>
        </w:rPr>
        <w:t>Behav. Ecol.</w:t>
      </w:r>
      <w:r>
        <w:rPr>
          <w:rFonts w:ascii="Palatino Linotype" w:hAnsi="Palatino Linotype" w:cs="Times New Roman"/>
          <w:sz w:val="18"/>
          <w:szCs w:val="24"/>
        </w:rPr>
        <w:t xml:space="preserve"> </w:t>
      </w:r>
      <w:r>
        <w:rPr>
          <w:rFonts w:ascii="Palatino Linotype" w:hAnsi="Palatino Linotype" w:cs="Times New Roman"/>
          <w:b/>
          <w:bCs/>
          <w:sz w:val="18"/>
          <w:szCs w:val="24"/>
        </w:rPr>
        <w:t>2012</w:t>
      </w:r>
      <w:r>
        <w:rPr>
          <w:rFonts w:ascii="Palatino Linotype" w:hAnsi="Palatino Linotype" w:cs="Times New Roman"/>
          <w:sz w:val="18"/>
          <w:szCs w:val="24"/>
        </w:rPr>
        <w:t xml:space="preserve">, </w:t>
      </w:r>
      <w:r>
        <w:rPr>
          <w:rFonts w:ascii="Palatino Linotype" w:hAnsi="Palatino Linotype" w:cs="Times New Roman"/>
          <w:i/>
          <w:iCs/>
          <w:sz w:val="18"/>
          <w:szCs w:val="24"/>
        </w:rPr>
        <w:t>23</w:t>
      </w:r>
      <w:r>
        <w:rPr>
          <w:rFonts w:ascii="Palatino Linotype" w:hAnsi="Palatino Linotype" w:cs="Times New Roman"/>
          <w:sz w:val="18"/>
          <w:szCs w:val="24"/>
        </w:rPr>
        <w:t>, 290–301, doi:10.1093/beheco/arr185.</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38. </w:t>
      </w:r>
      <w:r>
        <w:rPr>
          <w:rFonts w:ascii="Palatino Linotype" w:hAnsi="Palatino Linotype" w:cs="Times New Roman"/>
          <w:sz w:val="18"/>
          <w:szCs w:val="24"/>
        </w:rPr>
        <w:tab/>
      </w:r>
      <w:r>
        <w:rPr>
          <w:rFonts w:ascii="Palatino Linotype" w:hAnsi="Palatino Linotype" w:cs="Times New Roman"/>
          <w:sz w:val="18"/>
          <w:szCs w:val="24"/>
        </w:rPr>
        <w:t xml:space="preserve">Pastell, M. CowLog – Cross-Platform Application for Coding Behaviours from Video. </w:t>
      </w:r>
      <w:r>
        <w:rPr>
          <w:rFonts w:ascii="Palatino Linotype" w:hAnsi="Palatino Linotype" w:cs="Times New Roman"/>
          <w:i/>
          <w:iCs/>
          <w:sz w:val="18"/>
          <w:szCs w:val="24"/>
        </w:rPr>
        <w:t>J. open Res. Softw.</w:t>
      </w:r>
      <w:r>
        <w:rPr>
          <w:rFonts w:ascii="Palatino Linotype" w:hAnsi="Palatino Linotype" w:cs="Times New Roman"/>
          <w:sz w:val="18"/>
          <w:szCs w:val="24"/>
        </w:rPr>
        <w:t xml:space="preserve"> 2016, </w:t>
      </w:r>
      <w:r>
        <w:rPr>
          <w:rFonts w:ascii="Palatino Linotype" w:hAnsi="Palatino Linotype" w:cs="Times New Roman"/>
          <w:i/>
          <w:iCs/>
          <w:sz w:val="18"/>
          <w:szCs w:val="24"/>
        </w:rPr>
        <w:t>25</w:t>
      </w:r>
      <w:r>
        <w:rPr>
          <w:rFonts w:ascii="Palatino Linotype" w:hAnsi="Palatino Linotype" w:cs="Times New Roman"/>
          <w:sz w:val="18"/>
          <w:szCs w:val="24"/>
        </w:rPr>
        <w:t>, 1–4.</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39. </w:t>
      </w:r>
      <w:r>
        <w:rPr>
          <w:rFonts w:ascii="Palatino Linotype" w:hAnsi="Palatino Linotype" w:cs="Times New Roman"/>
          <w:sz w:val="18"/>
          <w:szCs w:val="24"/>
        </w:rPr>
        <w:tab/>
      </w:r>
      <w:r>
        <w:rPr>
          <w:rFonts w:ascii="Palatino Linotype" w:hAnsi="Palatino Linotype" w:cs="Times New Roman"/>
          <w:sz w:val="18"/>
          <w:szCs w:val="24"/>
        </w:rPr>
        <w:t>R Core Team R: A Language and Environment for Statistical Computing. R 2019.</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40. </w:t>
      </w:r>
      <w:r>
        <w:rPr>
          <w:rFonts w:ascii="Palatino Linotype" w:hAnsi="Palatino Linotype" w:cs="Times New Roman"/>
          <w:sz w:val="18"/>
          <w:szCs w:val="24"/>
        </w:rPr>
        <w:tab/>
      </w:r>
      <w:r>
        <w:rPr>
          <w:rFonts w:ascii="Palatino Linotype" w:hAnsi="Palatino Linotype" w:cs="Times New Roman"/>
          <w:sz w:val="18"/>
          <w:szCs w:val="24"/>
        </w:rPr>
        <w:t xml:space="preserve">Stoffel, M.A.; Nakagawa, S.; Schielzeth, H. RptR: Repeatability Estimation and Variance Decomposition by Generalized Linear Mixed-Effects Models. </w:t>
      </w:r>
      <w:r>
        <w:rPr>
          <w:rFonts w:ascii="Palatino Linotype" w:hAnsi="Palatino Linotype" w:cs="Times New Roman"/>
          <w:i/>
          <w:iCs/>
          <w:sz w:val="18"/>
          <w:szCs w:val="24"/>
        </w:rPr>
        <w:t>Methods Ecol. Evol.</w:t>
      </w:r>
      <w:r>
        <w:rPr>
          <w:rFonts w:ascii="Palatino Linotype" w:hAnsi="Palatino Linotype" w:cs="Times New Roman"/>
          <w:sz w:val="18"/>
          <w:szCs w:val="24"/>
        </w:rPr>
        <w:t xml:space="preserve"> </w:t>
      </w:r>
      <w:r>
        <w:rPr>
          <w:rFonts w:ascii="Palatino Linotype" w:hAnsi="Palatino Linotype" w:cs="Times New Roman"/>
          <w:b/>
          <w:bCs/>
          <w:sz w:val="18"/>
          <w:szCs w:val="24"/>
        </w:rPr>
        <w:t>2017</w:t>
      </w:r>
      <w:r>
        <w:rPr>
          <w:rFonts w:ascii="Palatino Linotype" w:hAnsi="Palatino Linotype" w:cs="Times New Roman"/>
          <w:sz w:val="18"/>
          <w:szCs w:val="24"/>
        </w:rPr>
        <w:t xml:space="preserve">, </w:t>
      </w:r>
      <w:r>
        <w:rPr>
          <w:rFonts w:ascii="Palatino Linotype" w:hAnsi="Palatino Linotype" w:cs="Times New Roman"/>
          <w:i/>
          <w:iCs/>
          <w:sz w:val="18"/>
          <w:szCs w:val="24"/>
        </w:rPr>
        <w:t>8</w:t>
      </w:r>
      <w:r>
        <w:rPr>
          <w:rFonts w:ascii="Palatino Linotype" w:hAnsi="Palatino Linotype" w:cs="Times New Roman"/>
          <w:sz w:val="18"/>
          <w:szCs w:val="24"/>
        </w:rPr>
        <w:t>, 1639–1644, doi:10.1111/2041-210X.12797.</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41. </w:t>
      </w:r>
      <w:r>
        <w:rPr>
          <w:rFonts w:ascii="Palatino Linotype" w:hAnsi="Palatino Linotype" w:cs="Times New Roman"/>
          <w:sz w:val="18"/>
          <w:szCs w:val="24"/>
        </w:rPr>
        <w:tab/>
      </w:r>
      <w:r>
        <w:rPr>
          <w:rFonts w:ascii="Palatino Linotype" w:hAnsi="Palatino Linotype" w:cs="Times New Roman"/>
          <w:sz w:val="18"/>
          <w:szCs w:val="24"/>
        </w:rPr>
        <w:t xml:space="preserve">Meyer, R.  Deviance Information Criterion ( DIC ) . </w:t>
      </w:r>
      <w:r>
        <w:rPr>
          <w:rFonts w:ascii="Palatino Linotype" w:hAnsi="Palatino Linotype" w:cs="Times New Roman"/>
          <w:i/>
          <w:iCs/>
          <w:sz w:val="18"/>
          <w:szCs w:val="24"/>
        </w:rPr>
        <w:t>Wiley StatsRef Stat. Ref. Online</w:t>
      </w:r>
      <w:r>
        <w:rPr>
          <w:rFonts w:ascii="Palatino Linotype" w:hAnsi="Palatino Linotype" w:cs="Times New Roman"/>
          <w:sz w:val="18"/>
          <w:szCs w:val="24"/>
        </w:rPr>
        <w:t xml:space="preserve"> </w:t>
      </w:r>
      <w:r>
        <w:rPr>
          <w:rFonts w:ascii="Palatino Linotype" w:hAnsi="Palatino Linotype" w:cs="Times New Roman"/>
          <w:b/>
          <w:bCs/>
          <w:sz w:val="18"/>
          <w:szCs w:val="24"/>
        </w:rPr>
        <w:t>2016</w:t>
      </w:r>
      <w:r>
        <w:rPr>
          <w:rFonts w:ascii="Palatino Linotype" w:hAnsi="Palatino Linotype" w:cs="Times New Roman"/>
          <w:sz w:val="18"/>
          <w:szCs w:val="24"/>
        </w:rPr>
        <w:t>, 1–6, doi:10.1002/9781118445112.stat07878.</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42. </w:t>
      </w:r>
      <w:r>
        <w:rPr>
          <w:rFonts w:ascii="Palatino Linotype" w:hAnsi="Palatino Linotype" w:cs="Times New Roman"/>
          <w:sz w:val="18"/>
          <w:szCs w:val="24"/>
        </w:rPr>
        <w:tab/>
      </w:r>
      <w:r>
        <w:rPr>
          <w:rFonts w:ascii="Palatino Linotype" w:hAnsi="Palatino Linotype" w:cs="Times New Roman"/>
          <w:sz w:val="18"/>
          <w:szCs w:val="24"/>
        </w:rPr>
        <w:t xml:space="preserve">Hadfield, J.D. MCMCglmm: MCMC Methods for Multi-Response GLMMs in R. </w:t>
      </w:r>
      <w:r>
        <w:rPr>
          <w:rFonts w:ascii="Palatino Linotype" w:hAnsi="Palatino Linotype" w:cs="Times New Roman"/>
          <w:i/>
          <w:iCs/>
          <w:sz w:val="18"/>
          <w:szCs w:val="24"/>
        </w:rPr>
        <w:t>J. Stat. Softw.</w:t>
      </w:r>
      <w:r>
        <w:rPr>
          <w:rFonts w:ascii="Palatino Linotype" w:hAnsi="Palatino Linotype" w:cs="Times New Roman"/>
          <w:sz w:val="18"/>
          <w:szCs w:val="24"/>
        </w:rPr>
        <w:t xml:space="preserve"> </w:t>
      </w:r>
      <w:r>
        <w:rPr>
          <w:rFonts w:ascii="Palatino Linotype" w:hAnsi="Palatino Linotype" w:cs="Times New Roman"/>
          <w:b/>
          <w:bCs/>
          <w:sz w:val="18"/>
          <w:szCs w:val="24"/>
        </w:rPr>
        <w:t>2010</w:t>
      </w:r>
      <w:r>
        <w:rPr>
          <w:rFonts w:ascii="Palatino Linotype" w:hAnsi="Palatino Linotype" w:cs="Times New Roman"/>
          <w:sz w:val="18"/>
          <w:szCs w:val="24"/>
        </w:rPr>
        <w:t xml:space="preserve">, </w:t>
      </w:r>
      <w:r>
        <w:rPr>
          <w:rFonts w:ascii="Palatino Linotype" w:hAnsi="Palatino Linotype" w:cs="Times New Roman"/>
          <w:i/>
          <w:iCs/>
          <w:sz w:val="18"/>
          <w:szCs w:val="24"/>
        </w:rPr>
        <w:t>33</w:t>
      </w:r>
      <w:r>
        <w:rPr>
          <w:rFonts w:ascii="Palatino Linotype" w:hAnsi="Palatino Linotype" w:cs="Times New Roman"/>
          <w:sz w:val="18"/>
          <w:szCs w:val="24"/>
        </w:rPr>
        <w:t>, 1–22.</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43. </w:t>
      </w:r>
      <w:r>
        <w:rPr>
          <w:rFonts w:ascii="Palatino Linotype" w:hAnsi="Palatino Linotype" w:cs="Times New Roman"/>
          <w:sz w:val="18"/>
          <w:szCs w:val="24"/>
        </w:rPr>
        <w:tab/>
      </w:r>
      <w:r>
        <w:rPr>
          <w:rFonts w:ascii="Palatino Linotype" w:hAnsi="Palatino Linotype" w:cs="Times New Roman"/>
          <w:sz w:val="18"/>
          <w:szCs w:val="24"/>
        </w:rPr>
        <w:t xml:space="preserve">Owen, J.L.; Cokendolpher, J.C. Tailless Whipscorpion (Phrynus Longipes) Feeds on Antillean Crested Hummingbird (Orthorhyncus Cristatus). </w:t>
      </w:r>
      <w:r>
        <w:rPr>
          <w:rFonts w:ascii="Palatino Linotype" w:hAnsi="Palatino Linotype" w:cs="Times New Roman"/>
          <w:i/>
          <w:iCs/>
          <w:sz w:val="18"/>
          <w:szCs w:val="24"/>
        </w:rPr>
        <w:t>Wilson J. Ornithol.</w:t>
      </w:r>
      <w:r>
        <w:rPr>
          <w:rFonts w:ascii="Palatino Linotype" w:hAnsi="Palatino Linotype" w:cs="Times New Roman"/>
          <w:sz w:val="18"/>
          <w:szCs w:val="24"/>
        </w:rPr>
        <w:t xml:space="preserve"> </w:t>
      </w:r>
      <w:r>
        <w:rPr>
          <w:rFonts w:ascii="Palatino Linotype" w:hAnsi="Palatino Linotype" w:cs="Times New Roman"/>
          <w:b/>
          <w:bCs/>
          <w:sz w:val="18"/>
          <w:szCs w:val="24"/>
        </w:rPr>
        <w:t>2006</w:t>
      </w:r>
      <w:r>
        <w:rPr>
          <w:rFonts w:ascii="Palatino Linotype" w:hAnsi="Palatino Linotype" w:cs="Times New Roman"/>
          <w:sz w:val="18"/>
          <w:szCs w:val="24"/>
        </w:rPr>
        <w:t xml:space="preserve">, </w:t>
      </w:r>
      <w:r>
        <w:rPr>
          <w:rFonts w:ascii="Palatino Linotype" w:hAnsi="Palatino Linotype" w:cs="Times New Roman"/>
          <w:i/>
          <w:iCs/>
          <w:sz w:val="18"/>
          <w:szCs w:val="24"/>
        </w:rPr>
        <w:t>118</w:t>
      </w:r>
      <w:r>
        <w:rPr>
          <w:rFonts w:ascii="Palatino Linotype" w:hAnsi="Palatino Linotype" w:cs="Times New Roman"/>
          <w:sz w:val="18"/>
          <w:szCs w:val="24"/>
        </w:rPr>
        <w:t>, 422–423, doi:10.1676/05-062.1.</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44. </w:t>
      </w:r>
      <w:r>
        <w:rPr>
          <w:rFonts w:ascii="Palatino Linotype" w:hAnsi="Palatino Linotype" w:cs="Times New Roman"/>
          <w:sz w:val="18"/>
          <w:szCs w:val="24"/>
        </w:rPr>
        <w:tab/>
      </w:r>
      <w:r>
        <w:rPr>
          <w:rFonts w:ascii="Palatino Linotype" w:hAnsi="Palatino Linotype" w:cs="Times New Roman"/>
          <w:sz w:val="18"/>
          <w:szCs w:val="24"/>
        </w:rPr>
        <w:t xml:space="preserve">Ferrari, M.C.O.; Sih, A.; Chivers, D.P. The Paradox of Risk Allocation: A Review and Prospectus. </w:t>
      </w:r>
      <w:r>
        <w:rPr>
          <w:rFonts w:ascii="Palatino Linotype" w:hAnsi="Palatino Linotype" w:cs="Times New Roman"/>
          <w:i/>
          <w:iCs/>
          <w:sz w:val="18"/>
          <w:szCs w:val="24"/>
        </w:rPr>
        <w:t>Anim. Behav.</w:t>
      </w:r>
      <w:r>
        <w:rPr>
          <w:rFonts w:ascii="Palatino Linotype" w:hAnsi="Palatino Linotype" w:cs="Times New Roman"/>
          <w:sz w:val="18"/>
          <w:szCs w:val="24"/>
        </w:rPr>
        <w:t xml:space="preserve"> </w:t>
      </w:r>
      <w:r>
        <w:rPr>
          <w:rFonts w:ascii="Palatino Linotype" w:hAnsi="Palatino Linotype" w:cs="Times New Roman"/>
          <w:b/>
          <w:bCs/>
          <w:sz w:val="18"/>
          <w:szCs w:val="24"/>
        </w:rPr>
        <w:t>2009</w:t>
      </w:r>
      <w:r>
        <w:rPr>
          <w:rFonts w:ascii="Palatino Linotype" w:hAnsi="Palatino Linotype" w:cs="Times New Roman"/>
          <w:sz w:val="18"/>
          <w:szCs w:val="24"/>
        </w:rPr>
        <w:t xml:space="preserve">, </w:t>
      </w:r>
      <w:r>
        <w:rPr>
          <w:rFonts w:ascii="Palatino Linotype" w:hAnsi="Palatino Linotype" w:cs="Times New Roman"/>
          <w:i/>
          <w:iCs/>
          <w:sz w:val="18"/>
          <w:szCs w:val="24"/>
        </w:rPr>
        <w:t>78</w:t>
      </w:r>
      <w:r>
        <w:rPr>
          <w:rFonts w:ascii="Palatino Linotype" w:hAnsi="Palatino Linotype" w:cs="Times New Roman"/>
          <w:sz w:val="18"/>
          <w:szCs w:val="24"/>
        </w:rPr>
        <w:t>, 579–585, doi:10.1016/j.anbehav.2009.05.034.</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45. </w:t>
      </w:r>
      <w:r>
        <w:rPr>
          <w:rFonts w:ascii="Palatino Linotype" w:hAnsi="Palatino Linotype" w:cs="Times New Roman"/>
          <w:sz w:val="18"/>
          <w:szCs w:val="24"/>
        </w:rPr>
        <w:tab/>
      </w:r>
      <w:r>
        <w:rPr>
          <w:rFonts w:ascii="Palatino Linotype" w:hAnsi="Palatino Linotype" w:cs="Times New Roman"/>
          <w:sz w:val="18"/>
          <w:szCs w:val="24"/>
        </w:rPr>
        <w:t xml:space="preserve">Montiglio, P.; Sih, A.; Mathot, K.J.; Wolf, M.; Dingemanse, N.J. Animal Personality and State – Behaviour Feedbacks: A Review and Guide for Empiricists. </w:t>
      </w:r>
      <w:r>
        <w:rPr>
          <w:rFonts w:ascii="Palatino Linotype" w:hAnsi="Palatino Linotype" w:cs="Times New Roman"/>
          <w:i/>
          <w:iCs/>
          <w:sz w:val="18"/>
          <w:szCs w:val="24"/>
        </w:rPr>
        <w:t>Trends Ecol. Evol.</w:t>
      </w:r>
      <w:r>
        <w:rPr>
          <w:rFonts w:ascii="Palatino Linotype" w:hAnsi="Palatino Linotype" w:cs="Times New Roman"/>
          <w:sz w:val="18"/>
          <w:szCs w:val="24"/>
        </w:rPr>
        <w:t xml:space="preserve"> </w:t>
      </w:r>
      <w:r>
        <w:rPr>
          <w:rFonts w:ascii="Palatino Linotype" w:hAnsi="Palatino Linotype" w:cs="Times New Roman"/>
          <w:b/>
          <w:bCs/>
          <w:sz w:val="18"/>
          <w:szCs w:val="24"/>
        </w:rPr>
        <w:t>2015</w:t>
      </w:r>
      <w:r>
        <w:rPr>
          <w:rFonts w:ascii="Palatino Linotype" w:hAnsi="Palatino Linotype" w:cs="Times New Roman"/>
          <w:sz w:val="18"/>
          <w:szCs w:val="24"/>
        </w:rPr>
        <w:t xml:space="preserve">, </w:t>
      </w:r>
      <w:r>
        <w:rPr>
          <w:rFonts w:ascii="Palatino Linotype" w:hAnsi="Palatino Linotype" w:cs="Times New Roman"/>
          <w:i/>
          <w:iCs/>
          <w:sz w:val="18"/>
          <w:szCs w:val="24"/>
        </w:rPr>
        <w:t>30</w:t>
      </w:r>
      <w:r>
        <w:rPr>
          <w:rFonts w:ascii="Palatino Linotype" w:hAnsi="Palatino Linotype" w:cs="Times New Roman"/>
          <w:sz w:val="18"/>
          <w:szCs w:val="24"/>
        </w:rPr>
        <w:t>, 50–60, doi:10.1016/j.tree.2014.11.004.</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46. </w:t>
      </w:r>
      <w:r>
        <w:rPr>
          <w:rFonts w:ascii="Palatino Linotype" w:hAnsi="Palatino Linotype" w:cs="Times New Roman"/>
          <w:sz w:val="18"/>
          <w:szCs w:val="24"/>
        </w:rPr>
        <w:tab/>
      </w:r>
      <w:r>
        <w:rPr>
          <w:rFonts w:ascii="Palatino Linotype" w:hAnsi="Palatino Linotype" w:cs="Times New Roman"/>
          <w:sz w:val="18"/>
          <w:szCs w:val="24"/>
        </w:rPr>
        <w:t xml:space="preserve">Dingemanse, N.J.; Kazem, A.J.N.; Wright, J.; Biologiques, S. Evolutionary and Ecological Approaches to the Study of Personality. </w:t>
      </w:r>
      <w:r>
        <w:rPr>
          <w:rFonts w:ascii="Palatino Linotype" w:hAnsi="Palatino Linotype" w:cs="Times New Roman"/>
          <w:b/>
          <w:bCs/>
          <w:sz w:val="18"/>
          <w:szCs w:val="24"/>
        </w:rPr>
        <w:t>2010</w:t>
      </w:r>
      <w:r>
        <w:rPr>
          <w:rFonts w:ascii="Palatino Linotype" w:hAnsi="Palatino Linotype" w:cs="Times New Roman"/>
          <w:sz w:val="18"/>
          <w:szCs w:val="24"/>
        </w:rPr>
        <w:t>, 3937–3946, doi:10.1098/rstb.2010.0222.</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47. </w:t>
      </w:r>
      <w:r>
        <w:rPr>
          <w:rFonts w:ascii="Palatino Linotype" w:hAnsi="Palatino Linotype" w:cs="Times New Roman"/>
          <w:sz w:val="18"/>
          <w:szCs w:val="24"/>
        </w:rPr>
        <w:tab/>
      </w:r>
      <w:r>
        <w:rPr>
          <w:rFonts w:ascii="Palatino Linotype" w:hAnsi="Palatino Linotype" w:cs="Times New Roman"/>
          <w:sz w:val="18"/>
          <w:szCs w:val="24"/>
        </w:rPr>
        <w:t xml:space="preserve">Nácarová, J.; Veselý, P.; Fuchs, R. Effect of the Exploratory Behaviour on a Bird’s Ability to Categorize a Predator. </w:t>
      </w:r>
      <w:r>
        <w:rPr>
          <w:rFonts w:ascii="Palatino Linotype" w:hAnsi="Palatino Linotype" w:cs="Times New Roman"/>
          <w:i/>
          <w:iCs/>
          <w:sz w:val="18"/>
          <w:szCs w:val="24"/>
        </w:rPr>
        <w:t>Behav. Processes</w:t>
      </w:r>
      <w:r>
        <w:rPr>
          <w:rFonts w:ascii="Palatino Linotype" w:hAnsi="Palatino Linotype" w:cs="Times New Roman"/>
          <w:sz w:val="18"/>
          <w:szCs w:val="24"/>
        </w:rPr>
        <w:t xml:space="preserve"> </w:t>
      </w:r>
      <w:r>
        <w:rPr>
          <w:rFonts w:ascii="Palatino Linotype" w:hAnsi="Palatino Linotype" w:cs="Times New Roman"/>
          <w:b/>
          <w:bCs/>
          <w:sz w:val="18"/>
          <w:szCs w:val="24"/>
        </w:rPr>
        <w:t>2018</w:t>
      </w:r>
      <w:r>
        <w:rPr>
          <w:rFonts w:ascii="Palatino Linotype" w:hAnsi="Palatino Linotype" w:cs="Times New Roman"/>
          <w:sz w:val="18"/>
          <w:szCs w:val="24"/>
        </w:rPr>
        <w:t xml:space="preserve">, </w:t>
      </w:r>
      <w:r>
        <w:rPr>
          <w:rFonts w:ascii="Palatino Linotype" w:hAnsi="Palatino Linotype" w:cs="Times New Roman"/>
          <w:i/>
          <w:iCs/>
          <w:sz w:val="18"/>
          <w:szCs w:val="24"/>
        </w:rPr>
        <w:t>151</w:t>
      </w:r>
      <w:r>
        <w:rPr>
          <w:rFonts w:ascii="Palatino Linotype" w:hAnsi="Palatino Linotype" w:cs="Times New Roman"/>
          <w:sz w:val="18"/>
          <w:szCs w:val="24"/>
        </w:rPr>
        <w:t>, 89–95, doi:10.1016/j.beproc.2018.03.021.</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48. </w:t>
      </w:r>
      <w:r>
        <w:rPr>
          <w:rFonts w:ascii="Palatino Linotype" w:hAnsi="Palatino Linotype" w:cs="Times New Roman"/>
          <w:sz w:val="18"/>
          <w:szCs w:val="24"/>
        </w:rPr>
        <w:tab/>
      </w:r>
      <w:r>
        <w:rPr>
          <w:rFonts w:ascii="Palatino Linotype" w:hAnsi="Palatino Linotype" w:cs="Times New Roman"/>
          <w:sz w:val="18"/>
          <w:szCs w:val="24"/>
        </w:rPr>
        <w:t xml:space="preserve">Exnerová, A.; Svádová, K.H.; Fučíková, E.; Drent, P.; Štys, P. Personality Matters: Individual Variation in Reactions of Naive Bird Predators to Aposematic Prey. </w:t>
      </w:r>
      <w:r>
        <w:rPr>
          <w:rFonts w:ascii="Palatino Linotype" w:hAnsi="Palatino Linotype" w:cs="Times New Roman"/>
          <w:i/>
          <w:iCs/>
          <w:sz w:val="18"/>
          <w:szCs w:val="24"/>
        </w:rPr>
        <w:t>Proc. R. Soc. B Biol. Sci.</w:t>
      </w:r>
      <w:r>
        <w:rPr>
          <w:rFonts w:ascii="Palatino Linotype" w:hAnsi="Palatino Linotype" w:cs="Times New Roman"/>
          <w:sz w:val="18"/>
          <w:szCs w:val="24"/>
        </w:rPr>
        <w:t xml:space="preserve"> </w:t>
      </w:r>
      <w:r>
        <w:rPr>
          <w:rFonts w:ascii="Palatino Linotype" w:hAnsi="Palatino Linotype" w:cs="Times New Roman"/>
          <w:b/>
          <w:bCs/>
          <w:sz w:val="18"/>
          <w:szCs w:val="24"/>
        </w:rPr>
        <w:t>2010</w:t>
      </w:r>
      <w:r>
        <w:rPr>
          <w:rFonts w:ascii="Palatino Linotype" w:hAnsi="Palatino Linotype" w:cs="Times New Roman"/>
          <w:sz w:val="18"/>
          <w:szCs w:val="24"/>
        </w:rPr>
        <w:t xml:space="preserve">, </w:t>
      </w:r>
      <w:r>
        <w:rPr>
          <w:rFonts w:ascii="Palatino Linotype" w:hAnsi="Palatino Linotype" w:cs="Times New Roman"/>
          <w:i/>
          <w:iCs/>
          <w:sz w:val="18"/>
          <w:szCs w:val="24"/>
        </w:rPr>
        <w:t>277</w:t>
      </w:r>
      <w:r>
        <w:rPr>
          <w:rFonts w:ascii="Palatino Linotype" w:hAnsi="Palatino Linotype" w:cs="Times New Roman"/>
          <w:sz w:val="18"/>
          <w:szCs w:val="24"/>
        </w:rPr>
        <w:t>, 723–728, doi:10.1098/rspb.2009.1673.</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49. </w:t>
      </w:r>
      <w:r>
        <w:rPr>
          <w:rFonts w:ascii="Palatino Linotype" w:hAnsi="Palatino Linotype" w:cs="Times New Roman"/>
          <w:sz w:val="18"/>
          <w:szCs w:val="24"/>
        </w:rPr>
        <w:tab/>
      </w:r>
      <w:r>
        <w:rPr>
          <w:rFonts w:ascii="Palatino Linotype" w:hAnsi="Palatino Linotype" w:cs="Times New Roman"/>
          <w:sz w:val="18"/>
          <w:szCs w:val="24"/>
        </w:rPr>
        <w:t xml:space="preserve">Tello-Ramos, M.C.; Hurly, T.A.; Healy, S.D. Traplining in Hummingbirds: Flying Shortdistance Sequences among Several Locations. </w:t>
      </w:r>
      <w:r>
        <w:rPr>
          <w:rFonts w:ascii="Palatino Linotype" w:hAnsi="Palatino Linotype" w:cs="Times New Roman"/>
          <w:i/>
          <w:iCs/>
          <w:sz w:val="18"/>
          <w:szCs w:val="24"/>
        </w:rPr>
        <w:t>Behav. Ecol.</w:t>
      </w:r>
      <w:r>
        <w:rPr>
          <w:rFonts w:ascii="Palatino Linotype" w:hAnsi="Palatino Linotype" w:cs="Times New Roman"/>
          <w:sz w:val="18"/>
          <w:szCs w:val="24"/>
        </w:rPr>
        <w:t xml:space="preserve"> </w:t>
      </w:r>
      <w:r>
        <w:rPr>
          <w:rFonts w:ascii="Palatino Linotype" w:hAnsi="Palatino Linotype" w:cs="Times New Roman"/>
          <w:b/>
          <w:bCs/>
          <w:sz w:val="18"/>
          <w:szCs w:val="24"/>
        </w:rPr>
        <w:t>2015</w:t>
      </w:r>
      <w:r>
        <w:rPr>
          <w:rFonts w:ascii="Palatino Linotype" w:hAnsi="Palatino Linotype" w:cs="Times New Roman"/>
          <w:sz w:val="18"/>
          <w:szCs w:val="24"/>
        </w:rPr>
        <w:t xml:space="preserve">, </w:t>
      </w:r>
      <w:r>
        <w:rPr>
          <w:rFonts w:ascii="Palatino Linotype" w:hAnsi="Palatino Linotype" w:cs="Times New Roman"/>
          <w:i/>
          <w:iCs/>
          <w:sz w:val="18"/>
          <w:szCs w:val="24"/>
        </w:rPr>
        <w:t>26</w:t>
      </w:r>
      <w:r>
        <w:rPr>
          <w:rFonts w:ascii="Palatino Linotype" w:hAnsi="Palatino Linotype" w:cs="Times New Roman"/>
          <w:sz w:val="18"/>
          <w:szCs w:val="24"/>
        </w:rPr>
        <w:t>, 812–819, doi:10.1093/beheco/arv014.</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50. </w:t>
      </w:r>
      <w:r>
        <w:rPr>
          <w:rFonts w:ascii="Palatino Linotype" w:hAnsi="Palatino Linotype" w:cs="Times New Roman"/>
          <w:sz w:val="18"/>
          <w:szCs w:val="24"/>
        </w:rPr>
        <w:tab/>
      </w:r>
      <w:r>
        <w:rPr>
          <w:rFonts w:ascii="Palatino Linotype" w:hAnsi="Palatino Linotype" w:cs="Times New Roman"/>
          <w:sz w:val="18"/>
          <w:szCs w:val="24"/>
        </w:rPr>
        <w:t xml:space="preserve">Ohashi, K.; Thomson, J.D. Efficient Harvesting of Renewing Resources. </w:t>
      </w:r>
      <w:r>
        <w:rPr>
          <w:rFonts w:ascii="Palatino Linotype" w:hAnsi="Palatino Linotype" w:cs="Times New Roman"/>
          <w:i/>
          <w:iCs/>
          <w:sz w:val="18"/>
          <w:szCs w:val="24"/>
        </w:rPr>
        <w:t>Behav. Ecol.</w:t>
      </w:r>
      <w:r>
        <w:rPr>
          <w:rFonts w:ascii="Palatino Linotype" w:hAnsi="Palatino Linotype" w:cs="Times New Roman"/>
          <w:sz w:val="18"/>
          <w:szCs w:val="24"/>
        </w:rPr>
        <w:t xml:space="preserve"> </w:t>
      </w:r>
      <w:r>
        <w:rPr>
          <w:rFonts w:ascii="Palatino Linotype" w:hAnsi="Palatino Linotype" w:cs="Times New Roman"/>
          <w:b/>
          <w:bCs/>
          <w:sz w:val="18"/>
          <w:szCs w:val="24"/>
        </w:rPr>
        <w:t>2005</w:t>
      </w:r>
      <w:r>
        <w:rPr>
          <w:rFonts w:ascii="Palatino Linotype" w:hAnsi="Palatino Linotype" w:cs="Times New Roman"/>
          <w:sz w:val="18"/>
          <w:szCs w:val="24"/>
        </w:rPr>
        <w:t xml:space="preserve">, </w:t>
      </w:r>
      <w:r>
        <w:rPr>
          <w:rFonts w:ascii="Palatino Linotype" w:hAnsi="Palatino Linotype" w:cs="Times New Roman"/>
          <w:i/>
          <w:iCs/>
          <w:sz w:val="18"/>
          <w:szCs w:val="24"/>
        </w:rPr>
        <w:t>16</w:t>
      </w:r>
      <w:r>
        <w:rPr>
          <w:rFonts w:ascii="Palatino Linotype" w:hAnsi="Palatino Linotype" w:cs="Times New Roman"/>
          <w:sz w:val="18"/>
          <w:szCs w:val="24"/>
        </w:rPr>
        <w:t>, 592–605, doi:10.1093/beheco/ari031.</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51. </w:t>
      </w:r>
      <w:r>
        <w:rPr>
          <w:rFonts w:ascii="Palatino Linotype" w:hAnsi="Palatino Linotype" w:cs="Times New Roman"/>
          <w:sz w:val="18"/>
          <w:szCs w:val="24"/>
        </w:rPr>
        <w:tab/>
      </w:r>
      <w:r>
        <w:rPr>
          <w:rFonts w:ascii="Palatino Linotype" w:hAnsi="Palatino Linotype" w:cs="Times New Roman"/>
          <w:sz w:val="18"/>
          <w:szCs w:val="24"/>
        </w:rPr>
        <w:t xml:space="preserve">Gill, F.B. Trapline Foraging by Hermit Hummingbirds: Competition for an Undefended, Renewable Resource. </w:t>
      </w:r>
      <w:r>
        <w:rPr>
          <w:rFonts w:ascii="Palatino Linotype" w:hAnsi="Palatino Linotype" w:cs="Times New Roman"/>
          <w:i/>
          <w:iCs/>
          <w:sz w:val="18"/>
          <w:szCs w:val="24"/>
        </w:rPr>
        <w:t>Ecology</w:t>
      </w:r>
      <w:r>
        <w:rPr>
          <w:rFonts w:ascii="Palatino Linotype" w:hAnsi="Palatino Linotype" w:cs="Times New Roman"/>
          <w:sz w:val="18"/>
          <w:szCs w:val="24"/>
        </w:rPr>
        <w:t xml:space="preserve"> </w:t>
      </w:r>
      <w:r>
        <w:rPr>
          <w:rFonts w:ascii="Palatino Linotype" w:hAnsi="Palatino Linotype" w:cs="Times New Roman"/>
          <w:b/>
          <w:bCs/>
          <w:sz w:val="18"/>
          <w:szCs w:val="24"/>
        </w:rPr>
        <w:t>1988</w:t>
      </w:r>
      <w:r>
        <w:rPr>
          <w:rFonts w:ascii="Palatino Linotype" w:hAnsi="Palatino Linotype" w:cs="Times New Roman"/>
          <w:sz w:val="18"/>
          <w:szCs w:val="24"/>
        </w:rPr>
        <w:t xml:space="preserve">, </w:t>
      </w:r>
      <w:r>
        <w:rPr>
          <w:rFonts w:ascii="Palatino Linotype" w:hAnsi="Palatino Linotype" w:cs="Times New Roman"/>
          <w:i/>
          <w:iCs/>
          <w:sz w:val="18"/>
          <w:szCs w:val="24"/>
        </w:rPr>
        <w:t>69</w:t>
      </w:r>
      <w:r>
        <w:rPr>
          <w:rFonts w:ascii="Palatino Linotype" w:hAnsi="Palatino Linotype" w:cs="Times New Roman"/>
          <w:sz w:val="18"/>
          <w:szCs w:val="24"/>
        </w:rPr>
        <w:t>, 1933–1942, doi:10.2307/1941170.</w:t>
      </w:r>
    </w:p>
    <w:p>
      <w:pPr>
        <w:widowControl w:val="0"/>
        <w:autoSpaceDE w:val="0"/>
        <w:autoSpaceDN w:val="0"/>
        <w:adjustRightInd w:val="0"/>
        <w:spacing w:after="0" w:line="240" w:lineRule="auto"/>
        <w:ind w:left="640" w:hanging="640"/>
        <w:rPr>
          <w:rFonts w:ascii="Palatino Linotype" w:hAnsi="Palatino Linotype" w:cs="Times New Roman"/>
          <w:sz w:val="18"/>
          <w:szCs w:val="24"/>
        </w:rPr>
      </w:pPr>
      <w:r>
        <w:rPr>
          <w:rFonts w:ascii="Palatino Linotype" w:hAnsi="Palatino Linotype" w:cs="Times New Roman"/>
          <w:sz w:val="18"/>
          <w:szCs w:val="24"/>
        </w:rPr>
        <w:t xml:space="preserve">52. </w:t>
      </w:r>
      <w:r>
        <w:rPr>
          <w:rFonts w:ascii="Palatino Linotype" w:hAnsi="Palatino Linotype" w:cs="Times New Roman"/>
          <w:sz w:val="18"/>
          <w:szCs w:val="24"/>
        </w:rPr>
        <w:tab/>
      </w:r>
      <w:r>
        <w:rPr>
          <w:rFonts w:ascii="Palatino Linotype" w:hAnsi="Palatino Linotype" w:cs="Times New Roman"/>
          <w:sz w:val="18"/>
          <w:szCs w:val="24"/>
        </w:rPr>
        <w:t>Sih, A.; Bell, A.; Johnson, J.C. Behavioral Syndromes</w:t>
      </w:r>
      <w:r>
        <w:rPr>
          <w:rFonts w:ascii="Times New Roman" w:hAnsi="Times New Roman" w:cs="Times New Roman"/>
          <w:sz w:val="18"/>
          <w:szCs w:val="24"/>
        </w:rPr>
        <w:t> </w:t>
      </w:r>
      <w:r>
        <w:rPr>
          <w:rFonts w:ascii="Palatino Linotype" w:hAnsi="Palatino Linotype" w:cs="Times New Roman"/>
          <w:sz w:val="18"/>
          <w:szCs w:val="24"/>
        </w:rPr>
        <w:t xml:space="preserve">: An Ecological and Evolutionary Overview. </w:t>
      </w:r>
      <w:r>
        <w:rPr>
          <w:rFonts w:ascii="Palatino Linotype" w:hAnsi="Palatino Linotype" w:cs="Times New Roman"/>
          <w:i/>
          <w:iCs/>
          <w:sz w:val="18"/>
          <w:szCs w:val="24"/>
        </w:rPr>
        <w:t>Trends Ecol. Evol.</w:t>
      </w:r>
      <w:r>
        <w:rPr>
          <w:rFonts w:ascii="Palatino Linotype" w:hAnsi="Palatino Linotype" w:cs="Times New Roman"/>
          <w:sz w:val="18"/>
          <w:szCs w:val="24"/>
        </w:rPr>
        <w:t xml:space="preserve"> </w:t>
      </w:r>
      <w:r>
        <w:rPr>
          <w:rFonts w:ascii="Palatino Linotype" w:hAnsi="Palatino Linotype" w:cs="Times New Roman"/>
          <w:b/>
          <w:bCs/>
          <w:sz w:val="18"/>
          <w:szCs w:val="24"/>
        </w:rPr>
        <w:t>2004</w:t>
      </w:r>
      <w:r>
        <w:rPr>
          <w:rFonts w:ascii="Palatino Linotype" w:hAnsi="Palatino Linotype" w:cs="Times New Roman"/>
          <w:sz w:val="18"/>
          <w:szCs w:val="24"/>
        </w:rPr>
        <w:t xml:space="preserve">, </w:t>
      </w:r>
      <w:r>
        <w:rPr>
          <w:rFonts w:ascii="Palatino Linotype" w:hAnsi="Palatino Linotype" w:cs="Times New Roman"/>
          <w:i/>
          <w:iCs/>
          <w:sz w:val="18"/>
          <w:szCs w:val="24"/>
        </w:rPr>
        <w:t>19</w:t>
      </w:r>
      <w:r>
        <w:rPr>
          <w:rFonts w:ascii="Palatino Linotype" w:hAnsi="Palatino Linotype" w:cs="Times New Roman"/>
          <w:sz w:val="18"/>
          <w:szCs w:val="24"/>
        </w:rPr>
        <w:t>, 372–378, doi:10.1016/j.tree.2004.04.009.</w:t>
      </w:r>
    </w:p>
    <w:p>
      <w:pPr>
        <w:widowControl w:val="0"/>
        <w:autoSpaceDE w:val="0"/>
        <w:autoSpaceDN w:val="0"/>
        <w:adjustRightInd w:val="0"/>
        <w:spacing w:after="0" w:line="240" w:lineRule="auto"/>
        <w:ind w:left="640" w:hanging="640"/>
        <w:rPr>
          <w:rFonts w:ascii="Palatino Linotype" w:hAnsi="Palatino Linotype"/>
          <w:sz w:val="18"/>
        </w:rPr>
      </w:pPr>
      <w:r>
        <w:rPr>
          <w:rFonts w:ascii="Palatino Linotype" w:hAnsi="Palatino Linotype" w:cs="Times New Roman"/>
          <w:sz w:val="18"/>
          <w:szCs w:val="24"/>
        </w:rPr>
        <w:t xml:space="preserve">53. </w:t>
      </w:r>
      <w:r>
        <w:rPr>
          <w:rFonts w:ascii="Palatino Linotype" w:hAnsi="Palatino Linotype" w:cs="Times New Roman"/>
          <w:sz w:val="18"/>
          <w:szCs w:val="24"/>
        </w:rPr>
        <w:tab/>
      </w:r>
      <w:r>
        <w:rPr>
          <w:rFonts w:ascii="Palatino Linotype" w:hAnsi="Palatino Linotype" w:cs="Times New Roman"/>
          <w:sz w:val="18"/>
          <w:szCs w:val="24"/>
        </w:rPr>
        <w:t xml:space="preserve">Cleasby, I.R.; Nakagawa, S.; Schielzeth, H. Quantifying the Predictability of Behaviour: Statistical Approaches for the Study of between-Individual Variation in the within-Individual Variance. </w:t>
      </w:r>
      <w:r>
        <w:rPr>
          <w:rFonts w:ascii="Palatino Linotype" w:hAnsi="Palatino Linotype" w:cs="Times New Roman"/>
          <w:i/>
          <w:iCs/>
          <w:sz w:val="18"/>
          <w:szCs w:val="24"/>
        </w:rPr>
        <w:t>Methods Ecol. Evol.</w:t>
      </w:r>
      <w:r>
        <w:rPr>
          <w:rFonts w:ascii="Palatino Linotype" w:hAnsi="Palatino Linotype" w:cs="Times New Roman"/>
          <w:sz w:val="18"/>
          <w:szCs w:val="24"/>
        </w:rPr>
        <w:t xml:space="preserve"> </w:t>
      </w:r>
      <w:r>
        <w:rPr>
          <w:rFonts w:ascii="Palatino Linotype" w:hAnsi="Palatino Linotype" w:cs="Times New Roman"/>
          <w:b/>
          <w:bCs/>
          <w:sz w:val="18"/>
          <w:szCs w:val="24"/>
        </w:rPr>
        <w:t>2015</w:t>
      </w:r>
      <w:r>
        <w:rPr>
          <w:rFonts w:ascii="Palatino Linotype" w:hAnsi="Palatino Linotype" w:cs="Times New Roman"/>
          <w:sz w:val="18"/>
          <w:szCs w:val="24"/>
        </w:rPr>
        <w:t xml:space="preserve">, </w:t>
      </w:r>
      <w:r>
        <w:rPr>
          <w:rFonts w:ascii="Palatino Linotype" w:hAnsi="Palatino Linotype" w:cs="Times New Roman"/>
          <w:i/>
          <w:iCs/>
          <w:sz w:val="18"/>
          <w:szCs w:val="24"/>
        </w:rPr>
        <w:t>6</w:t>
      </w:r>
      <w:r>
        <w:rPr>
          <w:rFonts w:ascii="Palatino Linotype" w:hAnsi="Palatino Linotype" w:cs="Times New Roman"/>
          <w:sz w:val="18"/>
          <w:szCs w:val="24"/>
        </w:rPr>
        <w:t>, 27–37, doi:10.1111/2041-210X.12281.</w:t>
      </w:r>
    </w:p>
    <w:p>
      <w:pPr>
        <w:adjustRightInd w:val="0"/>
        <w:snapToGrid w:val="0"/>
        <w:spacing w:after="0" w:line="228" w:lineRule="auto"/>
        <w:ind w:left="425" w:hanging="425"/>
        <w:jc w:val="both"/>
        <w:rPr>
          <w:rFonts w:ascii="Palatino Linotype" w:hAnsi="Palatino Linotype" w:cstheme="minorHAnsi"/>
          <w:b/>
          <w:sz w:val="18"/>
          <w:lang w:val="en-US"/>
        </w:rPr>
      </w:pPr>
      <w:r>
        <w:rPr>
          <w:rFonts w:ascii="Palatino Linotype" w:hAnsi="Palatino Linotype" w:cstheme="minorHAnsi"/>
          <w:b/>
          <w:sz w:val="18"/>
          <w:lang w:val="en-US"/>
        </w:rPr>
        <w:fldChar w:fldCharType="end"/>
      </w:r>
    </w:p>
    <w:p>
      <w:pPr>
        <w:pStyle w:val="67"/>
      </w:pPr>
      <w:r>
        <w:rPr>
          <w:b/>
        </w:rPr>
        <w:t>Disclaimer/Publisher’s Note:</w:t>
      </w:r>
      <w:r>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headerReference r:id="rId6" w:type="first"/>
      <w:footerReference r:id="rId8" w:type="first"/>
      <w:headerReference r:id="rId5" w:type="default"/>
      <w:footerReference r:id="rId7" w:type="default"/>
      <w:type w:val="continuous"/>
      <w:pgSz w:w="11906" w:h="16838"/>
      <w:pgMar w:top="1417" w:right="720" w:bottom="1077" w:left="720" w:header="1020" w:footer="340" w:gutter="0"/>
      <w:lnNumType w:countBy="1" w:distance="255" w:restart="continuous"/>
      <w:cols w:space="708" w:num="1"/>
      <w:titlePg/>
      <w:bidi/>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00000003" w:usb1="00000000" w:usb2="00000000" w:usb3="00000000" w:csb0="00000001"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EE"/>
    <w:family w:val="swiss"/>
    <w:pitch w:val="default"/>
    <w:sig w:usb0="00000000" w:usb1="00000000" w:usb2="00000029" w:usb3="00000000" w:csb0="000101FF" w:csb1="00000000"/>
  </w:font>
  <w:font w:name="Palatino Linotype">
    <w:altName w:val="FreeSerif"/>
    <w:panose1 w:val="02040502050505030304"/>
    <w:charset w:val="EE"/>
    <w:family w:val="roman"/>
    <w:pitch w:val="default"/>
    <w:sig w:usb0="00000000" w:usb1="00000000" w:usb2="00000000" w:usb3="00000000" w:csb0="0000019F" w:csb1="00000000"/>
  </w:font>
  <w:font w:name="Cordia New">
    <w:altName w:val="Loma"/>
    <w:panose1 w:val="020B0304020202020204"/>
    <w:charset w:val="DE"/>
    <w:family w:val="swiss"/>
    <w:pitch w:val="default"/>
    <w:sig w:usb0="00000000" w:usb1="00000000" w:usb2="00000000" w:usb3="00000000" w:csb0="00010001" w:csb1="00000000"/>
  </w:font>
  <w:font w:name="Symbol">
    <w:altName w:val="OpenSymbol"/>
    <w:panose1 w:val="05050102010706020507"/>
    <w:charset w:val="02"/>
    <w:family w:val="roman"/>
    <w:pitch w:val="default"/>
    <w:sig w:usb0="00000000" w:usb1="00000000" w:usb2="00000000" w:usb3="00000000" w:csb0="80000000" w:csb1="00000000"/>
  </w:font>
  <w:font w:name="等线">
    <w:altName w:val="Gubbi"/>
    <w:panose1 w:val="00000000000000000000"/>
    <w:charset w:val="00"/>
    <w:family w:val="auto"/>
    <w:pitch w:val="default"/>
    <w:sig w:usb0="00000000" w:usb1="00000000" w:usb2="00000000" w:usb3="00000000" w:csb0="00000000" w:csb1="00000000"/>
  </w:font>
  <w:font w:name="DengXian">
    <w:altName w:val="Noto Serif CJK JP"/>
    <w:panose1 w:val="02010600030101010101"/>
    <w:charset w:val="86"/>
    <w:family w:val="auto"/>
    <w:pitch w:val="default"/>
    <w:sig w:usb0="00000000" w:usb1="00000000" w:usb2="00000016" w:usb3="00000000" w:csb0="0004000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6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Abyssinica SIL">
    <w:panose1 w:val="02000000000000000000"/>
    <w:charset w:val="00"/>
    <w:family w:val="auto"/>
    <w:pitch w:val="default"/>
    <w:sig w:usb0="800000EF" w:usb1="5000A04B" w:usb2="00000828" w:usb3="00000000" w:csb0="20000001" w:csb1="00000000"/>
  </w:font>
  <w:font w:name="Noto Serif CJK JP">
    <w:panose1 w:val="02020400000000000000"/>
    <w:charset w:val="86"/>
    <w:family w:val="auto"/>
    <w:pitch w:val="default"/>
    <w:sig w:usb0="30000083" w:usb1="2BDF3C10" w:usb2="00000016" w:usb3="00000000" w:csb0="602E0107" w:csb1="00000000"/>
  </w:font>
  <w:font w:name="Gubbi">
    <w:panose1 w:val="00000400000000000000"/>
    <w:charset w:val="00"/>
    <w:family w:val="auto"/>
    <w:pitch w:val="default"/>
    <w:sig w:usb0="004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Loma">
    <w:panose1 w:val="020B0504020202020204"/>
    <w:charset w:val="00"/>
    <w:family w:val="auto"/>
    <w:pitch w:val="default"/>
    <w:sig w:usb0="8100006F" w:usb1="50002009" w:usb2="00000000" w:usb3="00000000" w:csb0="00010001" w:csb1="0000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3654352"/>
    </w:sdtPr>
    <w:sdtContent>
      <w:p>
        <w:pPr>
          <w:pStyle w:val="9"/>
          <w:jc w:val="right"/>
        </w:pPr>
        <w:r>
          <w:fldChar w:fldCharType="begin"/>
        </w:r>
        <w:r>
          <w:instrText xml:space="preserve">PAGE   \* MERGEFORMAT</w:instrText>
        </w:r>
        <w:r>
          <w:fldChar w:fldCharType="separate"/>
        </w:r>
        <w:r>
          <w:t>2</w:t>
        </w:r>
        <w: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6"/>
      <w:pBdr>
        <w:top w:val="single" w:color="000000" w:sz="4" w:space="0"/>
      </w:pBdr>
      <w:adjustRightInd w:val="0"/>
      <w:snapToGrid w:val="0"/>
      <w:spacing w:before="480" w:line="100" w:lineRule="exact"/>
      <w:rPr>
        <w:i/>
      </w:rPr>
    </w:pPr>
  </w:p>
  <w:p>
    <w:pPr>
      <w:pStyle w:val="76"/>
      <w:tabs>
        <w:tab w:val="right" w:pos="10466"/>
        <w:tab w:val="clear" w:pos="8845"/>
      </w:tabs>
      <w:spacing w:line="240" w:lineRule="auto"/>
      <w:jc w:val="both"/>
      <w:rPr>
        <w:lang w:val="fr-CH"/>
      </w:rPr>
    </w:pPr>
    <w:r>
      <w:rPr>
        <w:i/>
      </w:rPr>
      <w:t>Animals</w:t>
    </w:r>
    <w:r>
      <w:t xml:space="preserve"> </w:t>
    </w:r>
    <w:r>
      <w:rPr>
        <w:b/>
      </w:rPr>
      <w:t>2023</w:t>
    </w:r>
    <w:r>
      <w:t>,</w:t>
    </w:r>
    <w:r>
      <w:rPr>
        <w:i/>
      </w:rPr>
      <w:t xml:space="preserve"> 13</w:t>
    </w:r>
    <w:r>
      <w:t>, x. https://doi.org/10.3390/xxxxx</w:t>
    </w:r>
    <w:r>
      <w:rPr>
        <w:lang w:val="fr-CH"/>
      </w:rPr>
      <w:tab/>
    </w:r>
    <w:r>
      <w:rPr>
        <w:lang w:val="fr-CH"/>
      </w:rPr>
      <w:t>www.mdpi.com/journal/</w:t>
    </w:r>
    <w:r>
      <w:t>animals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466"/>
      </w:tabs>
      <w:adjustRightInd w:val="0"/>
      <w:snapToGrid w:val="0"/>
      <w:spacing w:line="240" w:lineRule="auto"/>
      <w:rPr>
        <w:rFonts w:ascii="Palatino Linotype" w:hAnsi="Palatino Linotype"/>
        <w:sz w:val="16"/>
        <w:lang w:val="en-GB"/>
        <w:rPrChange w:id="0" w:author="Katarzyna Wojczulanis-Jakubas" w:date="2023-06-02T10:55:00Z">
          <w:rPr>
            <w:rFonts w:ascii="Palatino Linotype" w:hAnsi="Palatino Linotype"/>
            <w:sz w:val="16"/>
          </w:rPr>
        </w:rPrChange>
      </w:rPr>
    </w:pPr>
    <w:r>
      <w:rPr>
        <w:rFonts w:ascii="Palatino Linotype" w:hAnsi="Palatino Linotype"/>
        <w:i/>
        <w:sz w:val="16"/>
        <w:lang w:val="en-GB"/>
        <w:rPrChange w:id="1" w:author="Katarzyna Wojczulanis-Jakubas" w:date="2023-06-02T10:55:00Z">
          <w:rPr>
            <w:rFonts w:ascii="Palatino Linotype" w:hAnsi="Palatino Linotype"/>
            <w:i/>
            <w:sz w:val="16"/>
          </w:rPr>
        </w:rPrChange>
      </w:rPr>
      <w:t xml:space="preserve">Animals </w:t>
    </w:r>
    <w:r>
      <w:rPr>
        <w:rFonts w:ascii="Palatino Linotype" w:hAnsi="Palatino Linotype"/>
        <w:b/>
        <w:sz w:val="16"/>
        <w:lang w:val="en-GB"/>
        <w:rPrChange w:id="2" w:author="Katarzyna Wojczulanis-Jakubas" w:date="2023-06-02T10:55:00Z">
          <w:rPr>
            <w:rFonts w:ascii="Palatino Linotype" w:hAnsi="Palatino Linotype"/>
            <w:b/>
            <w:sz w:val="16"/>
          </w:rPr>
        </w:rPrChange>
      </w:rPr>
      <w:t>2023</w:t>
    </w:r>
    <w:r>
      <w:rPr>
        <w:rFonts w:ascii="Palatino Linotype" w:hAnsi="Palatino Linotype"/>
        <w:sz w:val="16"/>
        <w:lang w:val="en-GB"/>
        <w:rPrChange w:id="3" w:author="Katarzyna Wojczulanis-Jakubas" w:date="2023-06-02T10:55:00Z">
          <w:rPr>
            <w:rFonts w:ascii="Palatino Linotype" w:hAnsi="Palatino Linotype"/>
            <w:sz w:val="16"/>
          </w:rPr>
        </w:rPrChange>
      </w:rPr>
      <w:t>,</w:t>
    </w:r>
    <w:r>
      <w:rPr>
        <w:rFonts w:ascii="Palatino Linotype" w:hAnsi="Palatino Linotype"/>
        <w:i/>
        <w:sz w:val="16"/>
        <w:lang w:val="en-GB"/>
        <w:rPrChange w:id="4" w:author="Katarzyna Wojczulanis-Jakubas" w:date="2023-06-02T10:55:00Z">
          <w:rPr>
            <w:rFonts w:ascii="Palatino Linotype" w:hAnsi="Palatino Linotype"/>
            <w:i/>
            <w:sz w:val="16"/>
          </w:rPr>
        </w:rPrChange>
      </w:rPr>
      <w:t xml:space="preserve"> 13</w:t>
    </w:r>
    <w:r>
      <w:rPr>
        <w:rFonts w:ascii="Palatino Linotype" w:hAnsi="Palatino Linotype"/>
        <w:sz w:val="16"/>
        <w:lang w:val="en-GB"/>
        <w:rPrChange w:id="5" w:author="Katarzyna Wojczulanis-Jakubas" w:date="2023-06-02T10:55:00Z">
          <w:rPr>
            <w:rFonts w:ascii="Palatino Linotype" w:hAnsi="Palatino Linotype"/>
            <w:sz w:val="16"/>
          </w:rPr>
        </w:rPrChange>
      </w:rPr>
      <w:t>, x FOR PEER REVIEW</w:t>
    </w:r>
    <w:r>
      <w:rPr>
        <w:rFonts w:ascii="Palatino Linotype" w:hAnsi="Palatino Linotype"/>
        <w:sz w:val="16"/>
        <w:lang w:val="en-GB"/>
        <w:rPrChange w:id="6" w:author="Katarzyna Wojczulanis-Jakubas" w:date="2023-06-02T10:55:00Z">
          <w:rPr>
            <w:rFonts w:ascii="Palatino Linotype" w:hAnsi="Palatino Linotype"/>
            <w:sz w:val="16"/>
          </w:rPr>
        </w:rPrChange>
      </w:rPr>
      <w:tab/>
    </w:r>
    <w:r>
      <w:rPr>
        <w:rFonts w:ascii="Palatino Linotype" w:hAnsi="Palatino Linotype"/>
        <w:sz w:val="16"/>
      </w:rPr>
      <w:fldChar w:fldCharType="begin"/>
    </w:r>
    <w:r>
      <w:rPr>
        <w:rFonts w:ascii="Palatino Linotype" w:hAnsi="Palatino Linotype"/>
        <w:sz w:val="16"/>
        <w:lang w:val="en-GB"/>
        <w:rPrChange w:id="7" w:author="Katarzyna Wojczulanis-Jakubas" w:date="2023-06-02T10:55:00Z">
          <w:rPr>
            <w:rFonts w:ascii="Palatino Linotype" w:hAnsi="Palatino Linotype"/>
            <w:sz w:val="16"/>
          </w:rPr>
        </w:rPrChange>
      </w:rPr>
      <w:instrText xml:space="preserve"> PAGE   \* MERGEFORMAT </w:instrText>
    </w:r>
    <w:r>
      <w:rPr>
        <w:rFonts w:ascii="Palatino Linotype" w:hAnsi="Palatino Linotype"/>
        <w:sz w:val="16"/>
      </w:rPr>
      <w:fldChar w:fldCharType="separate"/>
    </w:r>
    <w:r>
      <w:rPr>
        <w:rFonts w:ascii="Palatino Linotype" w:hAnsi="Palatino Linotype"/>
        <w:sz w:val="16"/>
        <w:lang w:val="en-GB"/>
        <w:rPrChange w:id="8" w:author="Katarzyna Wojczulanis-Jakubas" w:date="2023-06-02T10:55:00Z">
          <w:rPr>
            <w:rFonts w:ascii="Palatino Linotype" w:hAnsi="Palatino Linotype"/>
            <w:sz w:val="16"/>
          </w:rPr>
        </w:rPrChange>
      </w:rPr>
      <w:t>2</w:t>
    </w:r>
    <w:r>
      <w:rPr>
        <w:rFonts w:ascii="Palatino Linotype" w:hAnsi="Palatino Linotype"/>
        <w:sz w:val="16"/>
      </w:rPr>
      <w:fldChar w:fldCharType="end"/>
    </w:r>
    <w:r>
      <w:rPr>
        <w:rFonts w:ascii="Palatino Linotype" w:hAnsi="Palatino Linotype"/>
        <w:sz w:val="16"/>
        <w:lang w:val="en-GB"/>
        <w:rPrChange w:id="9" w:author="Katarzyna Wojczulanis-Jakubas" w:date="2023-06-02T10:55:00Z">
          <w:rPr>
            <w:rFonts w:ascii="Palatino Linotype" w:hAnsi="Palatino Linotype"/>
            <w:sz w:val="16"/>
          </w:rPr>
        </w:rPrChange>
      </w:rPr>
      <w:t xml:space="preserve"> of </w:t>
    </w:r>
    <w:r>
      <w:rPr>
        <w:rFonts w:ascii="Palatino Linotype" w:hAnsi="Palatino Linotype"/>
        <w:sz w:val="16"/>
      </w:rPr>
      <w:fldChar w:fldCharType="begin"/>
    </w:r>
    <w:r>
      <w:rPr>
        <w:rFonts w:ascii="Palatino Linotype" w:hAnsi="Palatino Linotype"/>
        <w:sz w:val="16"/>
        <w:lang w:val="en-GB"/>
        <w:rPrChange w:id="10" w:author="Katarzyna Wojczulanis-Jakubas" w:date="2023-06-02T10:55:00Z">
          <w:rPr>
            <w:rFonts w:ascii="Palatino Linotype" w:hAnsi="Palatino Linotype"/>
            <w:sz w:val="16"/>
          </w:rPr>
        </w:rPrChange>
      </w:rPr>
      <w:instrText xml:space="preserve"> NUMPAGES   \* MERGEFORMAT </w:instrText>
    </w:r>
    <w:r>
      <w:rPr>
        <w:rFonts w:ascii="Palatino Linotype" w:hAnsi="Palatino Linotype"/>
        <w:sz w:val="16"/>
      </w:rPr>
      <w:fldChar w:fldCharType="separate"/>
    </w:r>
    <w:r>
      <w:rPr>
        <w:rFonts w:ascii="Palatino Linotype" w:hAnsi="Palatino Linotype"/>
        <w:sz w:val="16"/>
        <w:lang w:val="en-GB"/>
        <w:rPrChange w:id="11" w:author="Katarzyna Wojczulanis-Jakubas" w:date="2023-06-02T10:55:00Z">
          <w:rPr>
            <w:rFonts w:ascii="Palatino Linotype" w:hAnsi="Palatino Linotype"/>
            <w:sz w:val="16"/>
          </w:rPr>
        </w:rPrChange>
      </w:rPr>
      <w:t>6</w:t>
    </w:r>
    <w:r>
      <w:rPr>
        <w:rFonts w:ascii="Palatino Linotype" w:hAnsi="Palatino Linotype"/>
        <w:sz w:val="16"/>
      </w:rPr>
      <w:fldChar w:fldCharType="end"/>
    </w:r>
  </w:p>
  <w:p>
    <w:pPr>
      <w:pBdr>
        <w:bottom w:val="single" w:color="000000" w:sz="4" w:space="1"/>
      </w:pBdr>
      <w:tabs>
        <w:tab w:val="right" w:pos="8844"/>
      </w:tabs>
      <w:adjustRightInd w:val="0"/>
      <w:snapToGrid w:val="0"/>
      <w:spacing w:after="480" w:line="100" w:lineRule="exact"/>
      <w:rPr>
        <w:rFonts w:ascii="Palatino Linotype" w:hAnsi="Palatino Linotype"/>
        <w:sz w:val="16"/>
        <w:lang w:val="en-GB"/>
        <w:rPrChange w:id="12" w:author="Katarzyna Wojczulanis-Jakubas" w:date="2023-06-02T10:55:00Z">
          <w:rPr>
            <w:rFonts w:ascii="Palatino Linotype" w:hAnsi="Palatino Linotype"/>
            <w:sz w:val="16"/>
          </w:rPr>
        </w:rPrChang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0487" w:type="dxa"/>
      <w:tblInd w:w="0" w:type="dxa"/>
      <w:tblLayout w:type="autofit"/>
      <w:tblCellMar>
        <w:top w:w="0" w:type="dxa"/>
        <w:left w:w="0" w:type="dxa"/>
        <w:bottom w:w="0" w:type="dxa"/>
        <w:right w:w="0" w:type="dxa"/>
      </w:tblCellMar>
    </w:tblPr>
    <w:tblGrid>
      <w:gridCol w:w="3679"/>
      <w:gridCol w:w="4535"/>
      <w:gridCol w:w="2273"/>
    </w:tblGrid>
    <w:tr>
      <w:tblPrEx>
        <w:tblCellMar>
          <w:top w:w="0" w:type="dxa"/>
          <w:left w:w="0" w:type="dxa"/>
          <w:bottom w:w="0" w:type="dxa"/>
          <w:right w:w="0" w:type="dxa"/>
        </w:tblCellMar>
      </w:tblPrEx>
      <w:trPr>
        <w:trHeight w:val="686" w:hRule="atLeast"/>
      </w:trPr>
      <w:tc>
        <w:tcPr>
          <w:tcW w:w="3679" w:type="dxa"/>
          <w:shd w:val="clear" w:color="auto" w:fill="auto"/>
          <w:vAlign w:val="center"/>
        </w:tcPr>
        <w:p>
          <w:pPr>
            <w:pStyle w:val="10"/>
            <w:rPr>
              <w:rFonts w:eastAsia="DengXian"/>
              <w:b/>
              <w:bCs/>
            </w:rPr>
          </w:pPr>
          <w:r>
            <w:rPr>
              <w:rFonts w:eastAsia="DengXian"/>
              <w:b/>
              <w:bCs/>
              <w:i/>
            </w:rPr>
            <w:drawing>
              <wp:inline distT="0" distB="0" distL="0" distR="0">
                <wp:extent cx="1628140" cy="429260"/>
                <wp:effectExtent l="0" t="0" r="0" b="0"/>
                <wp:docPr id="6" name="Picture 3" descr="C:\Users\home\Desktop\logos\animal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home\Desktop\logos\animal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28140" cy="429260"/>
                        </a:xfrm>
                        <a:prstGeom prst="rect">
                          <a:avLst/>
                        </a:prstGeom>
                        <a:noFill/>
                        <a:ln>
                          <a:noFill/>
                        </a:ln>
                      </pic:spPr>
                    </pic:pic>
                  </a:graphicData>
                </a:graphic>
              </wp:inline>
            </w:drawing>
          </w:r>
        </w:p>
      </w:tc>
      <w:tc>
        <w:tcPr>
          <w:tcW w:w="4535" w:type="dxa"/>
          <w:shd w:val="clear" w:color="auto" w:fill="auto"/>
          <w:vAlign w:val="center"/>
        </w:tcPr>
        <w:p>
          <w:pPr>
            <w:pStyle w:val="10"/>
            <w:rPr>
              <w:rFonts w:eastAsia="DengXian"/>
              <w:b/>
              <w:bCs/>
            </w:rPr>
          </w:pPr>
        </w:p>
      </w:tc>
      <w:tc>
        <w:tcPr>
          <w:tcW w:w="2273" w:type="dxa"/>
          <w:shd w:val="clear" w:color="auto" w:fill="auto"/>
          <w:vAlign w:val="center"/>
        </w:tcPr>
        <w:p>
          <w:pPr>
            <w:pStyle w:val="10"/>
            <w:jc w:val="right"/>
            <w:rPr>
              <w:rFonts w:eastAsia="DengXian"/>
              <w:b/>
              <w:bCs/>
            </w:rPr>
          </w:pPr>
          <w:r>
            <w:rPr>
              <w:rFonts w:eastAsia="DengXian"/>
              <w:b/>
              <w:bCs/>
            </w:rPr>
            <w:drawing>
              <wp:inline distT="0" distB="0" distL="0" distR="0">
                <wp:extent cx="539750" cy="35941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pPr>
      <w:pBdr>
        <w:bottom w:val="single" w:color="000000" w:sz="4" w:space="1"/>
      </w:pBdr>
      <w:adjustRightInd w:val="0"/>
      <w:snapToGrid w:val="0"/>
      <w:spacing w:line="1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5F6105"/>
    <w:multiLevelType w:val="multilevel"/>
    <w:tmpl w:val="0B5F6105"/>
    <w:lvl w:ilvl="0" w:tentative="0">
      <w:start w:val="1"/>
      <w:numFmt w:val="decimal"/>
      <w:pStyle w:val="68"/>
      <w:lvlText w:val="%1."/>
      <w:lvlJc w:val="left"/>
      <w:pPr>
        <w:ind w:left="425" w:hanging="425"/>
      </w:pPr>
      <w:rPr>
        <w:rFonts w:hint="default"/>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8B468F5"/>
    <w:multiLevelType w:val="multilevel"/>
    <w:tmpl w:val="18B468F5"/>
    <w:lvl w:ilvl="0" w:tentative="0">
      <w:start w:val="1"/>
      <w:numFmt w:val="decimal"/>
      <w:pStyle w:val="69"/>
      <w:lvlText w:val="%1."/>
      <w:lvlJc w:val="left"/>
      <w:pPr>
        <w:ind w:left="425" w:hanging="425"/>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0C6F5D"/>
    <w:multiLevelType w:val="multilevel"/>
    <w:tmpl w:val="1E0C6F5D"/>
    <w:lvl w:ilvl="0" w:tentative="0">
      <w:start w:val="1"/>
      <w:numFmt w:val="bullet"/>
      <w:pStyle w:val="54"/>
      <w:lvlText w:val=""/>
      <w:lvlJc w:val="left"/>
      <w:pPr>
        <w:ind w:left="3033" w:hanging="425"/>
      </w:pPr>
      <w:rPr>
        <w:rFonts w:hint="default" w:ascii="Symbol" w:hAnsi="Symbol"/>
      </w:rPr>
    </w:lvl>
    <w:lvl w:ilvl="1" w:tentative="0">
      <w:start w:val="1"/>
      <w:numFmt w:val="bullet"/>
      <w:lvlText w:val="o"/>
      <w:lvlJc w:val="left"/>
      <w:pPr>
        <w:ind w:left="4048" w:hanging="360"/>
      </w:pPr>
      <w:rPr>
        <w:rFonts w:hint="default" w:ascii="Courier New" w:hAnsi="Courier New" w:cs="Courier New"/>
      </w:rPr>
    </w:lvl>
    <w:lvl w:ilvl="2" w:tentative="0">
      <w:start w:val="1"/>
      <w:numFmt w:val="bullet"/>
      <w:lvlText w:val=""/>
      <w:lvlJc w:val="left"/>
      <w:pPr>
        <w:ind w:left="4768" w:hanging="360"/>
      </w:pPr>
      <w:rPr>
        <w:rFonts w:hint="default" w:ascii="Wingdings" w:hAnsi="Wingdings"/>
      </w:rPr>
    </w:lvl>
    <w:lvl w:ilvl="3" w:tentative="0">
      <w:start w:val="1"/>
      <w:numFmt w:val="bullet"/>
      <w:lvlText w:val=""/>
      <w:lvlJc w:val="left"/>
      <w:pPr>
        <w:ind w:left="5488" w:hanging="360"/>
      </w:pPr>
      <w:rPr>
        <w:rFonts w:hint="default" w:ascii="Symbol" w:hAnsi="Symbol"/>
      </w:rPr>
    </w:lvl>
    <w:lvl w:ilvl="4" w:tentative="0">
      <w:start w:val="1"/>
      <w:numFmt w:val="bullet"/>
      <w:lvlText w:val="o"/>
      <w:lvlJc w:val="left"/>
      <w:pPr>
        <w:ind w:left="6208" w:hanging="360"/>
      </w:pPr>
      <w:rPr>
        <w:rFonts w:hint="default" w:ascii="Courier New" w:hAnsi="Courier New" w:cs="Courier New"/>
      </w:rPr>
    </w:lvl>
    <w:lvl w:ilvl="5" w:tentative="0">
      <w:start w:val="1"/>
      <w:numFmt w:val="bullet"/>
      <w:lvlText w:val=""/>
      <w:lvlJc w:val="left"/>
      <w:pPr>
        <w:ind w:left="6928" w:hanging="360"/>
      </w:pPr>
      <w:rPr>
        <w:rFonts w:hint="default" w:ascii="Wingdings" w:hAnsi="Wingdings"/>
      </w:rPr>
    </w:lvl>
    <w:lvl w:ilvl="6" w:tentative="0">
      <w:start w:val="1"/>
      <w:numFmt w:val="bullet"/>
      <w:lvlText w:val=""/>
      <w:lvlJc w:val="left"/>
      <w:pPr>
        <w:ind w:left="7648" w:hanging="360"/>
      </w:pPr>
      <w:rPr>
        <w:rFonts w:hint="default" w:ascii="Symbol" w:hAnsi="Symbol"/>
      </w:rPr>
    </w:lvl>
    <w:lvl w:ilvl="7" w:tentative="0">
      <w:start w:val="1"/>
      <w:numFmt w:val="bullet"/>
      <w:lvlText w:val="o"/>
      <w:lvlJc w:val="left"/>
      <w:pPr>
        <w:ind w:left="8368" w:hanging="360"/>
      </w:pPr>
      <w:rPr>
        <w:rFonts w:hint="default" w:ascii="Courier New" w:hAnsi="Courier New" w:cs="Courier New"/>
      </w:rPr>
    </w:lvl>
    <w:lvl w:ilvl="8" w:tentative="0">
      <w:start w:val="1"/>
      <w:numFmt w:val="bullet"/>
      <w:lvlText w:val=""/>
      <w:lvlJc w:val="left"/>
      <w:pPr>
        <w:ind w:left="9088" w:hanging="360"/>
      </w:pPr>
      <w:rPr>
        <w:rFonts w:hint="default" w:ascii="Wingdings" w:hAnsi="Wingdings"/>
      </w:rPr>
    </w:lvl>
  </w:abstractNum>
  <w:abstractNum w:abstractNumId="3">
    <w:nsid w:val="54075B53"/>
    <w:multiLevelType w:val="multilevel"/>
    <w:tmpl w:val="54075B53"/>
    <w:lvl w:ilvl="0" w:tentative="0">
      <w:start w:val="1"/>
      <w:numFmt w:val="decimal"/>
      <w:pStyle w:val="53"/>
      <w:lvlText w:val="%1."/>
      <w:lvlJc w:val="left"/>
      <w:pPr>
        <w:ind w:left="3033" w:hanging="425"/>
      </w:pPr>
    </w:lvl>
    <w:lvl w:ilvl="1" w:tentative="0">
      <w:start w:val="1"/>
      <w:numFmt w:val="lowerLetter"/>
      <w:lvlText w:val="%2."/>
      <w:lvlJc w:val="left"/>
      <w:pPr>
        <w:ind w:left="3691" w:hanging="360"/>
      </w:pPr>
    </w:lvl>
    <w:lvl w:ilvl="2" w:tentative="0">
      <w:start w:val="1"/>
      <w:numFmt w:val="lowerRoman"/>
      <w:lvlText w:val="%3."/>
      <w:lvlJc w:val="right"/>
      <w:pPr>
        <w:ind w:left="4411" w:hanging="180"/>
      </w:pPr>
    </w:lvl>
    <w:lvl w:ilvl="3" w:tentative="0">
      <w:start w:val="1"/>
      <w:numFmt w:val="decimal"/>
      <w:lvlText w:val="%4."/>
      <w:lvlJc w:val="left"/>
      <w:pPr>
        <w:ind w:left="5131" w:hanging="360"/>
      </w:pPr>
    </w:lvl>
    <w:lvl w:ilvl="4" w:tentative="0">
      <w:start w:val="1"/>
      <w:numFmt w:val="lowerLetter"/>
      <w:lvlText w:val="%5."/>
      <w:lvlJc w:val="left"/>
      <w:pPr>
        <w:ind w:left="5851" w:hanging="360"/>
      </w:pPr>
    </w:lvl>
    <w:lvl w:ilvl="5" w:tentative="0">
      <w:start w:val="1"/>
      <w:numFmt w:val="lowerRoman"/>
      <w:lvlText w:val="%6."/>
      <w:lvlJc w:val="right"/>
      <w:pPr>
        <w:ind w:left="6571" w:hanging="180"/>
      </w:pPr>
    </w:lvl>
    <w:lvl w:ilvl="6" w:tentative="0">
      <w:start w:val="1"/>
      <w:numFmt w:val="decimal"/>
      <w:lvlText w:val="%7."/>
      <w:lvlJc w:val="left"/>
      <w:pPr>
        <w:ind w:left="7291" w:hanging="360"/>
      </w:pPr>
    </w:lvl>
    <w:lvl w:ilvl="7" w:tentative="0">
      <w:start w:val="1"/>
      <w:numFmt w:val="lowerLetter"/>
      <w:lvlText w:val="%8."/>
      <w:lvlJc w:val="left"/>
      <w:pPr>
        <w:ind w:left="8011" w:hanging="360"/>
      </w:pPr>
    </w:lvl>
    <w:lvl w:ilvl="8" w:tentative="0">
      <w:start w:val="1"/>
      <w:numFmt w:val="lowerRoman"/>
      <w:lvlText w:val="%9."/>
      <w:lvlJc w:val="right"/>
      <w:pPr>
        <w:ind w:left="8731"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atarzyna Wojczulanis-Jakubas">
    <w15:presenceInfo w15:providerId="AD" w15:userId="S::katarzyna.wojczulanis-jakubas@ug.edu.pl::0b7f4120-b3a8-487b-93df-bac3ec72d25d"/>
  </w15:person>
  <w15:person w15:author="marcelo">
    <w15:presenceInfo w15:providerId="None" w15:userId="marc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trackRevisions w:val="1"/>
  <w:documentProtection w:enforcement="0"/>
  <w:defaultTabStop w:val="510"/>
  <w:autoHyphenation/>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6"/>
    <w:rsid w:val="00012537"/>
    <w:rsid w:val="0001279C"/>
    <w:rsid w:val="00020178"/>
    <w:rsid w:val="00022937"/>
    <w:rsid w:val="00022ECD"/>
    <w:rsid w:val="00024651"/>
    <w:rsid w:val="00024AA6"/>
    <w:rsid w:val="000255FE"/>
    <w:rsid w:val="000305C2"/>
    <w:rsid w:val="00042BE7"/>
    <w:rsid w:val="00042E47"/>
    <w:rsid w:val="00051452"/>
    <w:rsid w:val="0005292D"/>
    <w:rsid w:val="0005398F"/>
    <w:rsid w:val="00053FE0"/>
    <w:rsid w:val="00054A69"/>
    <w:rsid w:val="00057804"/>
    <w:rsid w:val="0006129D"/>
    <w:rsid w:val="00061EF3"/>
    <w:rsid w:val="00064F41"/>
    <w:rsid w:val="00071525"/>
    <w:rsid w:val="00074808"/>
    <w:rsid w:val="00076C38"/>
    <w:rsid w:val="000802BA"/>
    <w:rsid w:val="000827DF"/>
    <w:rsid w:val="00090E87"/>
    <w:rsid w:val="00094494"/>
    <w:rsid w:val="000945EE"/>
    <w:rsid w:val="000A124F"/>
    <w:rsid w:val="000A5B7A"/>
    <w:rsid w:val="000B3AA1"/>
    <w:rsid w:val="000C7209"/>
    <w:rsid w:val="000C7B2C"/>
    <w:rsid w:val="000D3C90"/>
    <w:rsid w:val="000E2CF1"/>
    <w:rsid w:val="000E712F"/>
    <w:rsid w:val="000F0CCC"/>
    <w:rsid w:val="000F7509"/>
    <w:rsid w:val="0011025A"/>
    <w:rsid w:val="00110A4E"/>
    <w:rsid w:val="00114E0F"/>
    <w:rsid w:val="001151A3"/>
    <w:rsid w:val="001226F4"/>
    <w:rsid w:val="001264CA"/>
    <w:rsid w:val="001269AB"/>
    <w:rsid w:val="00127574"/>
    <w:rsid w:val="00127ACC"/>
    <w:rsid w:val="001320E9"/>
    <w:rsid w:val="001368BE"/>
    <w:rsid w:val="0016489C"/>
    <w:rsid w:val="00164BAA"/>
    <w:rsid w:val="001679BD"/>
    <w:rsid w:val="00183F7E"/>
    <w:rsid w:val="001A0930"/>
    <w:rsid w:val="001A4ABF"/>
    <w:rsid w:val="001A7519"/>
    <w:rsid w:val="001C2E8B"/>
    <w:rsid w:val="001D39CC"/>
    <w:rsid w:val="001D7B57"/>
    <w:rsid w:val="001E523D"/>
    <w:rsid w:val="001F1A21"/>
    <w:rsid w:val="001F3329"/>
    <w:rsid w:val="001F5CC4"/>
    <w:rsid w:val="002027C5"/>
    <w:rsid w:val="0021553E"/>
    <w:rsid w:val="00222237"/>
    <w:rsid w:val="002247D7"/>
    <w:rsid w:val="00237EF7"/>
    <w:rsid w:val="00241157"/>
    <w:rsid w:val="002418D4"/>
    <w:rsid w:val="0024261F"/>
    <w:rsid w:val="002441C9"/>
    <w:rsid w:val="00251F13"/>
    <w:rsid w:val="002522EE"/>
    <w:rsid w:val="0026092F"/>
    <w:rsid w:val="002627BB"/>
    <w:rsid w:val="00267CC3"/>
    <w:rsid w:val="00267F54"/>
    <w:rsid w:val="002741BD"/>
    <w:rsid w:val="0027623C"/>
    <w:rsid w:val="0028115F"/>
    <w:rsid w:val="00282BB8"/>
    <w:rsid w:val="002857E9"/>
    <w:rsid w:val="00285A61"/>
    <w:rsid w:val="002865AF"/>
    <w:rsid w:val="00296C1A"/>
    <w:rsid w:val="002C5794"/>
    <w:rsid w:val="002C6785"/>
    <w:rsid w:val="002C6AC0"/>
    <w:rsid w:val="002E3F74"/>
    <w:rsid w:val="002E6084"/>
    <w:rsid w:val="003029E0"/>
    <w:rsid w:val="003121B3"/>
    <w:rsid w:val="00313DD0"/>
    <w:rsid w:val="00313FA3"/>
    <w:rsid w:val="00315AFC"/>
    <w:rsid w:val="0032186E"/>
    <w:rsid w:val="00323D4F"/>
    <w:rsid w:val="00326299"/>
    <w:rsid w:val="0034261E"/>
    <w:rsid w:val="00344016"/>
    <w:rsid w:val="00344F69"/>
    <w:rsid w:val="00352D10"/>
    <w:rsid w:val="00353254"/>
    <w:rsid w:val="00355FDA"/>
    <w:rsid w:val="003630FE"/>
    <w:rsid w:val="00371E75"/>
    <w:rsid w:val="00373B43"/>
    <w:rsid w:val="00374CED"/>
    <w:rsid w:val="003750D8"/>
    <w:rsid w:val="003767F5"/>
    <w:rsid w:val="003769F4"/>
    <w:rsid w:val="00377C42"/>
    <w:rsid w:val="00381AFC"/>
    <w:rsid w:val="00384E32"/>
    <w:rsid w:val="00385A26"/>
    <w:rsid w:val="00394A8D"/>
    <w:rsid w:val="003A150F"/>
    <w:rsid w:val="003A6186"/>
    <w:rsid w:val="003A7F36"/>
    <w:rsid w:val="003B37B7"/>
    <w:rsid w:val="003B5371"/>
    <w:rsid w:val="003B5C1E"/>
    <w:rsid w:val="003C1C36"/>
    <w:rsid w:val="003C43A1"/>
    <w:rsid w:val="003C44A4"/>
    <w:rsid w:val="003D3ACD"/>
    <w:rsid w:val="003D3E6E"/>
    <w:rsid w:val="003E06AB"/>
    <w:rsid w:val="003E0C06"/>
    <w:rsid w:val="003E61FC"/>
    <w:rsid w:val="003F6CDE"/>
    <w:rsid w:val="00402B90"/>
    <w:rsid w:val="00402BD8"/>
    <w:rsid w:val="00406210"/>
    <w:rsid w:val="004168C0"/>
    <w:rsid w:val="00421859"/>
    <w:rsid w:val="004300D6"/>
    <w:rsid w:val="00432C03"/>
    <w:rsid w:val="00437939"/>
    <w:rsid w:val="00441A41"/>
    <w:rsid w:val="004465A7"/>
    <w:rsid w:val="004506C4"/>
    <w:rsid w:val="00450D79"/>
    <w:rsid w:val="00457843"/>
    <w:rsid w:val="0046403F"/>
    <w:rsid w:val="00465243"/>
    <w:rsid w:val="004656CC"/>
    <w:rsid w:val="00473324"/>
    <w:rsid w:val="00476CE6"/>
    <w:rsid w:val="004853B6"/>
    <w:rsid w:val="00486790"/>
    <w:rsid w:val="004903C0"/>
    <w:rsid w:val="004A5AD0"/>
    <w:rsid w:val="004A6669"/>
    <w:rsid w:val="004B3E66"/>
    <w:rsid w:val="004C0370"/>
    <w:rsid w:val="004C12D3"/>
    <w:rsid w:val="004C2A47"/>
    <w:rsid w:val="004D159F"/>
    <w:rsid w:val="004E0184"/>
    <w:rsid w:val="004E0667"/>
    <w:rsid w:val="004E0C55"/>
    <w:rsid w:val="004F0DE9"/>
    <w:rsid w:val="004F3CE6"/>
    <w:rsid w:val="004F4C72"/>
    <w:rsid w:val="004F62ED"/>
    <w:rsid w:val="004F6E5F"/>
    <w:rsid w:val="00505372"/>
    <w:rsid w:val="00510A94"/>
    <w:rsid w:val="0051112B"/>
    <w:rsid w:val="00517071"/>
    <w:rsid w:val="00520CFD"/>
    <w:rsid w:val="00521A54"/>
    <w:rsid w:val="00525BCF"/>
    <w:rsid w:val="00526EC8"/>
    <w:rsid w:val="005320BE"/>
    <w:rsid w:val="00534D38"/>
    <w:rsid w:val="00543A6B"/>
    <w:rsid w:val="00543AE8"/>
    <w:rsid w:val="005524E8"/>
    <w:rsid w:val="00555FDE"/>
    <w:rsid w:val="00561793"/>
    <w:rsid w:val="00571007"/>
    <w:rsid w:val="00571BF5"/>
    <w:rsid w:val="00577361"/>
    <w:rsid w:val="005862D2"/>
    <w:rsid w:val="005939CD"/>
    <w:rsid w:val="0059574D"/>
    <w:rsid w:val="005A1AC1"/>
    <w:rsid w:val="005A26C0"/>
    <w:rsid w:val="005A4255"/>
    <w:rsid w:val="005A4C23"/>
    <w:rsid w:val="005C4DD3"/>
    <w:rsid w:val="005C5FB3"/>
    <w:rsid w:val="005C66E8"/>
    <w:rsid w:val="005C72F1"/>
    <w:rsid w:val="005D1E83"/>
    <w:rsid w:val="005E0FE1"/>
    <w:rsid w:val="005E2553"/>
    <w:rsid w:val="005E40AB"/>
    <w:rsid w:val="005E4A0F"/>
    <w:rsid w:val="0061352D"/>
    <w:rsid w:val="00626402"/>
    <w:rsid w:val="006270A7"/>
    <w:rsid w:val="00630705"/>
    <w:rsid w:val="00635802"/>
    <w:rsid w:val="0063649D"/>
    <w:rsid w:val="00652BDE"/>
    <w:rsid w:val="00657677"/>
    <w:rsid w:val="00657E2A"/>
    <w:rsid w:val="00671443"/>
    <w:rsid w:val="00672D5F"/>
    <w:rsid w:val="00672F3C"/>
    <w:rsid w:val="006731F5"/>
    <w:rsid w:val="0068079E"/>
    <w:rsid w:val="00682DC0"/>
    <w:rsid w:val="00686693"/>
    <w:rsid w:val="00690BC5"/>
    <w:rsid w:val="006913B4"/>
    <w:rsid w:val="00697C76"/>
    <w:rsid w:val="006A20E6"/>
    <w:rsid w:val="006A5BD3"/>
    <w:rsid w:val="006A64F3"/>
    <w:rsid w:val="006A7EBC"/>
    <w:rsid w:val="006B16C5"/>
    <w:rsid w:val="006B3D9A"/>
    <w:rsid w:val="006B5A91"/>
    <w:rsid w:val="006C36E2"/>
    <w:rsid w:val="006C717F"/>
    <w:rsid w:val="006D3236"/>
    <w:rsid w:val="006D525A"/>
    <w:rsid w:val="006D7A7D"/>
    <w:rsid w:val="006E023C"/>
    <w:rsid w:val="006F0BA4"/>
    <w:rsid w:val="006F20B8"/>
    <w:rsid w:val="006F7B09"/>
    <w:rsid w:val="00700B6D"/>
    <w:rsid w:val="007045F1"/>
    <w:rsid w:val="0070615F"/>
    <w:rsid w:val="00706733"/>
    <w:rsid w:val="00715619"/>
    <w:rsid w:val="007172DF"/>
    <w:rsid w:val="007212A4"/>
    <w:rsid w:val="007221B1"/>
    <w:rsid w:val="007247E6"/>
    <w:rsid w:val="00726CAE"/>
    <w:rsid w:val="0072762F"/>
    <w:rsid w:val="007320EA"/>
    <w:rsid w:val="00733018"/>
    <w:rsid w:val="0073448D"/>
    <w:rsid w:val="0073797A"/>
    <w:rsid w:val="00740CF4"/>
    <w:rsid w:val="0075063F"/>
    <w:rsid w:val="00757D16"/>
    <w:rsid w:val="00762ECB"/>
    <w:rsid w:val="007659D2"/>
    <w:rsid w:val="00766868"/>
    <w:rsid w:val="007717C4"/>
    <w:rsid w:val="00773DDD"/>
    <w:rsid w:val="0078152D"/>
    <w:rsid w:val="00782249"/>
    <w:rsid w:val="00787828"/>
    <w:rsid w:val="00790C68"/>
    <w:rsid w:val="00791F25"/>
    <w:rsid w:val="00793F34"/>
    <w:rsid w:val="007A0A87"/>
    <w:rsid w:val="007A2BB0"/>
    <w:rsid w:val="007A3614"/>
    <w:rsid w:val="007A68BE"/>
    <w:rsid w:val="007A78BC"/>
    <w:rsid w:val="007B4FF5"/>
    <w:rsid w:val="007B516C"/>
    <w:rsid w:val="007D752A"/>
    <w:rsid w:val="007E3142"/>
    <w:rsid w:val="007E3741"/>
    <w:rsid w:val="007E636E"/>
    <w:rsid w:val="007E7D36"/>
    <w:rsid w:val="008029AB"/>
    <w:rsid w:val="008029BF"/>
    <w:rsid w:val="00803F56"/>
    <w:rsid w:val="00807467"/>
    <w:rsid w:val="00810EF6"/>
    <w:rsid w:val="00820A80"/>
    <w:rsid w:val="0082226A"/>
    <w:rsid w:val="00822A7C"/>
    <w:rsid w:val="00822F67"/>
    <w:rsid w:val="0083312A"/>
    <w:rsid w:val="00833E16"/>
    <w:rsid w:val="0084129D"/>
    <w:rsid w:val="00855922"/>
    <w:rsid w:val="00862B42"/>
    <w:rsid w:val="00863F57"/>
    <w:rsid w:val="00867664"/>
    <w:rsid w:val="00867D4C"/>
    <w:rsid w:val="008703CE"/>
    <w:rsid w:val="00877EEA"/>
    <w:rsid w:val="00881CF8"/>
    <w:rsid w:val="00882089"/>
    <w:rsid w:val="0088697A"/>
    <w:rsid w:val="0089139F"/>
    <w:rsid w:val="008937FC"/>
    <w:rsid w:val="00894F50"/>
    <w:rsid w:val="008A20E1"/>
    <w:rsid w:val="008A3538"/>
    <w:rsid w:val="008A5DBB"/>
    <w:rsid w:val="008B71B3"/>
    <w:rsid w:val="008D56B1"/>
    <w:rsid w:val="008D5971"/>
    <w:rsid w:val="008D703E"/>
    <w:rsid w:val="008E753E"/>
    <w:rsid w:val="008F1A59"/>
    <w:rsid w:val="008F745F"/>
    <w:rsid w:val="008F78D3"/>
    <w:rsid w:val="00907773"/>
    <w:rsid w:val="00907FF3"/>
    <w:rsid w:val="00920192"/>
    <w:rsid w:val="00922926"/>
    <w:rsid w:val="0092528F"/>
    <w:rsid w:val="0092633A"/>
    <w:rsid w:val="00926DEA"/>
    <w:rsid w:val="0093188D"/>
    <w:rsid w:val="00932927"/>
    <w:rsid w:val="0093385B"/>
    <w:rsid w:val="00937AFD"/>
    <w:rsid w:val="0094042F"/>
    <w:rsid w:val="00943EC8"/>
    <w:rsid w:val="00950333"/>
    <w:rsid w:val="009509C4"/>
    <w:rsid w:val="00953AB0"/>
    <w:rsid w:val="009571A9"/>
    <w:rsid w:val="00963815"/>
    <w:rsid w:val="00963BF9"/>
    <w:rsid w:val="00964673"/>
    <w:rsid w:val="0096741D"/>
    <w:rsid w:val="00971A7E"/>
    <w:rsid w:val="009807BE"/>
    <w:rsid w:val="009811FA"/>
    <w:rsid w:val="0098222B"/>
    <w:rsid w:val="0098334D"/>
    <w:rsid w:val="00991A0D"/>
    <w:rsid w:val="009922BF"/>
    <w:rsid w:val="009927AD"/>
    <w:rsid w:val="009A2696"/>
    <w:rsid w:val="009A2F86"/>
    <w:rsid w:val="009C3541"/>
    <w:rsid w:val="009C5BFD"/>
    <w:rsid w:val="009E57AA"/>
    <w:rsid w:val="009E69FB"/>
    <w:rsid w:val="009F2BDE"/>
    <w:rsid w:val="009F4171"/>
    <w:rsid w:val="00A01CBD"/>
    <w:rsid w:val="00A02634"/>
    <w:rsid w:val="00A04265"/>
    <w:rsid w:val="00A047D9"/>
    <w:rsid w:val="00A06D88"/>
    <w:rsid w:val="00A2141D"/>
    <w:rsid w:val="00A23A43"/>
    <w:rsid w:val="00A24847"/>
    <w:rsid w:val="00A36330"/>
    <w:rsid w:val="00A41704"/>
    <w:rsid w:val="00A57C45"/>
    <w:rsid w:val="00A626C5"/>
    <w:rsid w:val="00A66A53"/>
    <w:rsid w:val="00A7069B"/>
    <w:rsid w:val="00A71C5B"/>
    <w:rsid w:val="00A74198"/>
    <w:rsid w:val="00A74BF1"/>
    <w:rsid w:val="00A80F4E"/>
    <w:rsid w:val="00A81DF9"/>
    <w:rsid w:val="00A826A5"/>
    <w:rsid w:val="00A93C59"/>
    <w:rsid w:val="00AA3248"/>
    <w:rsid w:val="00AA6393"/>
    <w:rsid w:val="00AB6FE7"/>
    <w:rsid w:val="00AC0916"/>
    <w:rsid w:val="00AC2BD9"/>
    <w:rsid w:val="00AC58F8"/>
    <w:rsid w:val="00AD09B3"/>
    <w:rsid w:val="00AD2C47"/>
    <w:rsid w:val="00AD4758"/>
    <w:rsid w:val="00AD56FF"/>
    <w:rsid w:val="00AD577D"/>
    <w:rsid w:val="00AE26E1"/>
    <w:rsid w:val="00AE3A55"/>
    <w:rsid w:val="00AF0EA5"/>
    <w:rsid w:val="00B00E20"/>
    <w:rsid w:val="00B06B54"/>
    <w:rsid w:val="00B10545"/>
    <w:rsid w:val="00B136B5"/>
    <w:rsid w:val="00B21D50"/>
    <w:rsid w:val="00B24A89"/>
    <w:rsid w:val="00B264A8"/>
    <w:rsid w:val="00B369F5"/>
    <w:rsid w:val="00B37A78"/>
    <w:rsid w:val="00B401A5"/>
    <w:rsid w:val="00B44208"/>
    <w:rsid w:val="00B4729F"/>
    <w:rsid w:val="00B547A8"/>
    <w:rsid w:val="00B550DC"/>
    <w:rsid w:val="00B60A57"/>
    <w:rsid w:val="00B6186C"/>
    <w:rsid w:val="00B61A16"/>
    <w:rsid w:val="00B638F1"/>
    <w:rsid w:val="00B6679E"/>
    <w:rsid w:val="00B702CB"/>
    <w:rsid w:val="00B70345"/>
    <w:rsid w:val="00B73A76"/>
    <w:rsid w:val="00B77751"/>
    <w:rsid w:val="00B80B20"/>
    <w:rsid w:val="00B80E71"/>
    <w:rsid w:val="00B81D6F"/>
    <w:rsid w:val="00B81D75"/>
    <w:rsid w:val="00B82124"/>
    <w:rsid w:val="00B9197B"/>
    <w:rsid w:val="00B969A8"/>
    <w:rsid w:val="00BA03F7"/>
    <w:rsid w:val="00BA202A"/>
    <w:rsid w:val="00BA5772"/>
    <w:rsid w:val="00BB0A09"/>
    <w:rsid w:val="00BB540F"/>
    <w:rsid w:val="00BB633A"/>
    <w:rsid w:val="00BB6B7E"/>
    <w:rsid w:val="00BB6E5B"/>
    <w:rsid w:val="00BC052F"/>
    <w:rsid w:val="00BC477A"/>
    <w:rsid w:val="00BD0FE6"/>
    <w:rsid w:val="00BD33B0"/>
    <w:rsid w:val="00BE36D8"/>
    <w:rsid w:val="00BE5664"/>
    <w:rsid w:val="00BE5B70"/>
    <w:rsid w:val="00BF7244"/>
    <w:rsid w:val="00C01826"/>
    <w:rsid w:val="00C15D1D"/>
    <w:rsid w:val="00C22167"/>
    <w:rsid w:val="00C247B4"/>
    <w:rsid w:val="00C24910"/>
    <w:rsid w:val="00C3077A"/>
    <w:rsid w:val="00C36FA9"/>
    <w:rsid w:val="00C4197E"/>
    <w:rsid w:val="00C44679"/>
    <w:rsid w:val="00C454DB"/>
    <w:rsid w:val="00C50513"/>
    <w:rsid w:val="00C54C91"/>
    <w:rsid w:val="00C61C49"/>
    <w:rsid w:val="00C64624"/>
    <w:rsid w:val="00C65B9A"/>
    <w:rsid w:val="00C66CAE"/>
    <w:rsid w:val="00C73D29"/>
    <w:rsid w:val="00C83AF0"/>
    <w:rsid w:val="00C84588"/>
    <w:rsid w:val="00C97C7E"/>
    <w:rsid w:val="00CA296F"/>
    <w:rsid w:val="00CB5738"/>
    <w:rsid w:val="00CB688B"/>
    <w:rsid w:val="00CC5BE8"/>
    <w:rsid w:val="00CC60A1"/>
    <w:rsid w:val="00CD20C8"/>
    <w:rsid w:val="00CD3D83"/>
    <w:rsid w:val="00CE0B5D"/>
    <w:rsid w:val="00CE1F82"/>
    <w:rsid w:val="00CE2DA4"/>
    <w:rsid w:val="00CE3454"/>
    <w:rsid w:val="00CF560C"/>
    <w:rsid w:val="00D01027"/>
    <w:rsid w:val="00D01779"/>
    <w:rsid w:val="00D0744C"/>
    <w:rsid w:val="00D20668"/>
    <w:rsid w:val="00D2346D"/>
    <w:rsid w:val="00D32DC2"/>
    <w:rsid w:val="00D33C28"/>
    <w:rsid w:val="00D37AF1"/>
    <w:rsid w:val="00D42A09"/>
    <w:rsid w:val="00D47DB6"/>
    <w:rsid w:val="00D52C15"/>
    <w:rsid w:val="00D56452"/>
    <w:rsid w:val="00D6122D"/>
    <w:rsid w:val="00D61D23"/>
    <w:rsid w:val="00D70E6D"/>
    <w:rsid w:val="00D72E44"/>
    <w:rsid w:val="00D73C2B"/>
    <w:rsid w:val="00D90E71"/>
    <w:rsid w:val="00D92832"/>
    <w:rsid w:val="00D97E26"/>
    <w:rsid w:val="00DA58E7"/>
    <w:rsid w:val="00DA59F4"/>
    <w:rsid w:val="00DB0E0F"/>
    <w:rsid w:val="00DB5E8B"/>
    <w:rsid w:val="00DB6A22"/>
    <w:rsid w:val="00DC261B"/>
    <w:rsid w:val="00DC2D54"/>
    <w:rsid w:val="00DC60F9"/>
    <w:rsid w:val="00DD0CAC"/>
    <w:rsid w:val="00DD131E"/>
    <w:rsid w:val="00DD2A7B"/>
    <w:rsid w:val="00DD492C"/>
    <w:rsid w:val="00DD61C2"/>
    <w:rsid w:val="00DE77DF"/>
    <w:rsid w:val="00DF4C2B"/>
    <w:rsid w:val="00DF5D7A"/>
    <w:rsid w:val="00DF6487"/>
    <w:rsid w:val="00DF73B0"/>
    <w:rsid w:val="00E11653"/>
    <w:rsid w:val="00E12049"/>
    <w:rsid w:val="00E120B6"/>
    <w:rsid w:val="00E120BA"/>
    <w:rsid w:val="00E16EE6"/>
    <w:rsid w:val="00E17CEC"/>
    <w:rsid w:val="00E2150B"/>
    <w:rsid w:val="00E22E7D"/>
    <w:rsid w:val="00E25C49"/>
    <w:rsid w:val="00E30C15"/>
    <w:rsid w:val="00E4308A"/>
    <w:rsid w:val="00E45685"/>
    <w:rsid w:val="00E653AD"/>
    <w:rsid w:val="00E670C4"/>
    <w:rsid w:val="00E673BD"/>
    <w:rsid w:val="00E841DB"/>
    <w:rsid w:val="00E84201"/>
    <w:rsid w:val="00E91DBF"/>
    <w:rsid w:val="00EA6511"/>
    <w:rsid w:val="00EB2BED"/>
    <w:rsid w:val="00EB74BD"/>
    <w:rsid w:val="00EC4756"/>
    <w:rsid w:val="00EC607F"/>
    <w:rsid w:val="00ED12D3"/>
    <w:rsid w:val="00ED76FE"/>
    <w:rsid w:val="00ED7EEB"/>
    <w:rsid w:val="00EE7254"/>
    <w:rsid w:val="00EE7E34"/>
    <w:rsid w:val="00EE7FBA"/>
    <w:rsid w:val="00EF6967"/>
    <w:rsid w:val="00F019E7"/>
    <w:rsid w:val="00F033D4"/>
    <w:rsid w:val="00F07CFB"/>
    <w:rsid w:val="00F1282A"/>
    <w:rsid w:val="00F1504D"/>
    <w:rsid w:val="00F154E7"/>
    <w:rsid w:val="00F172DB"/>
    <w:rsid w:val="00F2157A"/>
    <w:rsid w:val="00F26029"/>
    <w:rsid w:val="00F26F85"/>
    <w:rsid w:val="00F31AD4"/>
    <w:rsid w:val="00F34678"/>
    <w:rsid w:val="00F34E3C"/>
    <w:rsid w:val="00F35A44"/>
    <w:rsid w:val="00F37CE6"/>
    <w:rsid w:val="00F4392F"/>
    <w:rsid w:val="00F45E00"/>
    <w:rsid w:val="00F563D7"/>
    <w:rsid w:val="00F601EE"/>
    <w:rsid w:val="00F638EC"/>
    <w:rsid w:val="00F64F74"/>
    <w:rsid w:val="00F74E64"/>
    <w:rsid w:val="00F75207"/>
    <w:rsid w:val="00F961FD"/>
    <w:rsid w:val="00F97BC5"/>
    <w:rsid w:val="00FB6E20"/>
    <w:rsid w:val="00FC1353"/>
    <w:rsid w:val="00FC579F"/>
    <w:rsid w:val="00FC649A"/>
    <w:rsid w:val="00FD5ACB"/>
    <w:rsid w:val="00FD7D0B"/>
    <w:rsid w:val="00FE201C"/>
    <w:rsid w:val="00FE2E41"/>
    <w:rsid w:val="00FE5280"/>
    <w:rsid w:val="00FE79F4"/>
    <w:rsid w:val="00FF0055"/>
    <w:rsid w:val="00FF52A1"/>
    <w:rsid w:val="00FF7768"/>
    <w:rsid w:val="33F5011E"/>
    <w:rsid w:val="37F50197"/>
    <w:rsid w:val="3F5703CB"/>
    <w:rsid w:val="6D7CD820"/>
    <w:rsid w:val="6EFFABD5"/>
    <w:rsid w:val="6FBF9503"/>
    <w:rsid w:val="6FFBB945"/>
    <w:rsid w:val="7973EE4C"/>
    <w:rsid w:val="79EAF103"/>
    <w:rsid w:val="7C316EBC"/>
    <w:rsid w:val="7D1EF12E"/>
    <w:rsid w:val="7DEEE788"/>
    <w:rsid w:val="7FA1A8EB"/>
    <w:rsid w:val="9EBF2A8B"/>
    <w:rsid w:val="BBBD417C"/>
    <w:rsid w:val="BDEF3684"/>
    <w:rsid w:val="CEF77AD3"/>
    <w:rsid w:val="CF5F6279"/>
    <w:rsid w:val="D3FEC720"/>
    <w:rsid w:val="DB6FBCB4"/>
    <w:rsid w:val="DEDBA66A"/>
    <w:rsid w:val="DEFDFA3F"/>
    <w:rsid w:val="DFFD5DA5"/>
    <w:rsid w:val="DFFFF0BB"/>
    <w:rsid w:val="EB8BA6CA"/>
    <w:rsid w:val="EFAE0487"/>
    <w:rsid w:val="F2EE8F6E"/>
    <w:rsid w:val="F4F777B8"/>
    <w:rsid w:val="F77D4BE8"/>
    <w:rsid w:val="FC9FCDBD"/>
    <w:rsid w:val="FFBF97E2"/>
    <w:rsid w:val="FFEB29FF"/>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nhideWhenUsed="0" w:uiPriority="99"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1"/>
    <w:semiHidden/>
    <w:unhideWhenUsed/>
    <w:qFormat/>
    <w:uiPriority w:val="99"/>
    <w:pPr>
      <w:spacing w:after="0" w:line="240" w:lineRule="auto"/>
    </w:pPr>
    <w:rPr>
      <w:rFonts w:ascii="Tahoma" w:hAnsi="Tahoma" w:cs="Tahoma"/>
      <w:sz w:val="16"/>
      <w:szCs w:val="16"/>
    </w:rPr>
  </w:style>
  <w:style w:type="character" w:styleId="5">
    <w:name w:val="annotation reference"/>
    <w:basedOn w:val="2"/>
    <w:semiHidden/>
    <w:unhideWhenUsed/>
    <w:qFormat/>
    <w:uiPriority w:val="99"/>
    <w:rPr>
      <w:sz w:val="16"/>
      <w:szCs w:val="16"/>
    </w:rPr>
  </w:style>
  <w:style w:type="paragraph" w:styleId="6">
    <w:name w:val="annotation text"/>
    <w:basedOn w:val="1"/>
    <w:link w:val="22"/>
    <w:unhideWhenUsed/>
    <w:qFormat/>
    <w:uiPriority w:val="99"/>
    <w:pPr>
      <w:spacing w:line="240" w:lineRule="auto"/>
    </w:pPr>
    <w:rPr>
      <w:sz w:val="20"/>
      <w:szCs w:val="20"/>
    </w:rPr>
  </w:style>
  <w:style w:type="paragraph" w:styleId="7">
    <w:name w:val="annotation subject"/>
    <w:basedOn w:val="6"/>
    <w:next w:val="6"/>
    <w:link w:val="23"/>
    <w:semiHidden/>
    <w:unhideWhenUsed/>
    <w:qFormat/>
    <w:uiPriority w:val="99"/>
    <w:rPr>
      <w:b/>
      <w:bCs/>
    </w:rPr>
  </w:style>
  <w:style w:type="character" w:styleId="8">
    <w:name w:val="Emphasis"/>
    <w:basedOn w:val="2"/>
    <w:qFormat/>
    <w:uiPriority w:val="20"/>
    <w:rPr>
      <w:i/>
      <w:iCs/>
    </w:rPr>
  </w:style>
  <w:style w:type="paragraph" w:styleId="9">
    <w:name w:val="footer"/>
    <w:basedOn w:val="1"/>
    <w:link w:val="25"/>
    <w:unhideWhenUsed/>
    <w:qFormat/>
    <w:uiPriority w:val="99"/>
    <w:pPr>
      <w:tabs>
        <w:tab w:val="center" w:pos="4536"/>
        <w:tab w:val="right" w:pos="9072"/>
      </w:tabs>
      <w:spacing w:after="0" w:line="240" w:lineRule="auto"/>
    </w:pPr>
  </w:style>
  <w:style w:type="paragraph" w:styleId="10">
    <w:name w:val="header"/>
    <w:basedOn w:val="1"/>
    <w:link w:val="24"/>
    <w:unhideWhenUsed/>
    <w:qFormat/>
    <w:uiPriority w:val="99"/>
    <w:pPr>
      <w:tabs>
        <w:tab w:val="center" w:pos="4536"/>
        <w:tab w:val="right" w:pos="9072"/>
      </w:tabs>
      <w:spacing w:after="0" w:line="240" w:lineRule="auto"/>
    </w:pPr>
  </w:style>
  <w:style w:type="paragraph" w:styleId="11">
    <w:name w:val="HTML Preformatted"/>
    <w:basedOn w:val="1"/>
    <w:link w:val="1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l-PL"/>
    </w:rPr>
  </w:style>
  <w:style w:type="character" w:styleId="12">
    <w:name w:val="Hyperlink"/>
    <w:basedOn w:val="2"/>
    <w:semiHidden/>
    <w:unhideWhenUsed/>
    <w:qFormat/>
    <w:uiPriority w:val="99"/>
    <w:rPr>
      <w:color w:val="0000FF"/>
      <w:u w:val="single"/>
    </w:rPr>
  </w:style>
  <w:style w:type="character" w:styleId="13">
    <w:name w:val="line number"/>
    <w:qFormat/>
    <w:uiPriority w:val="99"/>
    <w:rPr>
      <w:rFonts w:ascii="Palatino Linotype" w:hAnsi="Palatino Linotype"/>
      <w:sz w:val="16"/>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pl-PL"/>
    </w:rPr>
  </w:style>
  <w:style w:type="character" w:styleId="15">
    <w:name w:val="Strong"/>
    <w:basedOn w:val="2"/>
    <w:qFormat/>
    <w:uiPriority w:val="22"/>
    <w:rPr>
      <w:b/>
      <w:bCs/>
    </w:rPr>
  </w:style>
  <w:style w:type="table" w:styleId="1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TML - wstępnie sformatowany Znak"/>
    <w:basedOn w:val="2"/>
    <w:link w:val="11"/>
    <w:qFormat/>
    <w:uiPriority w:val="99"/>
    <w:rPr>
      <w:rFonts w:ascii="Courier New" w:hAnsi="Courier New" w:eastAsia="Times New Roman" w:cs="Courier New"/>
      <w:sz w:val="20"/>
      <w:szCs w:val="20"/>
      <w:lang w:eastAsia="pl-PL"/>
    </w:rPr>
  </w:style>
  <w:style w:type="character" w:customStyle="1" w:styleId="18">
    <w:name w:val="gnkrckgcgsb"/>
    <w:basedOn w:val="2"/>
    <w:qFormat/>
    <w:uiPriority w:val="0"/>
  </w:style>
  <w:style w:type="character" w:customStyle="1" w:styleId="19">
    <w:name w:val="gnkrckgcmsb"/>
    <w:basedOn w:val="2"/>
    <w:qFormat/>
    <w:uiPriority w:val="0"/>
  </w:style>
  <w:style w:type="character" w:customStyle="1" w:styleId="20">
    <w:name w:val="gnkrckgcmrb"/>
    <w:basedOn w:val="2"/>
    <w:qFormat/>
    <w:uiPriority w:val="0"/>
  </w:style>
  <w:style w:type="character" w:customStyle="1" w:styleId="21">
    <w:name w:val="Tekst dymka Znak"/>
    <w:basedOn w:val="2"/>
    <w:link w:val="4"/>
    <w:semiHidden/>
    <w:qFormat/>
    <w:uiPriority w:val="99"/>
    <w:rPr>
      <w:rFonts w:ascii="Tahoma" w:hAnsi="Tahoma" w:cs="Tahoma"/>
      <w:sz w:val="16"/>
      <w:szCs w:val="16"/>
    </w:rPr>
  </w:style>
  <w:style w:type="character" w:customStyle="1" w:styleId="22">
    <w:name w:val="Tekst komentarza Znak"/>
    <w:basedOn w:val="2"/>
    <w:link w:val="6"/>
    <w:qFormat/>
    <w:uiPriority w:val="99"/>
    <w:rPr>
      <w:sz w:val="20"/>
      <w:szCs w:val="20"/>
    </w:rPr>
  </w:style>
  <w:style w:type="character" w:customStyle="1" w:styleId="23">
    <w:name w:val="Temat komentarza Znak"/>
    <w:basedOn w:val="22"/>
    <w:link w:val="7"/>
    <w:semiHidden/>
    <w:qFormat/>
    <w:uiPriority w:val="99"/>
    <w:rPr>
      <w:b/>
      <w:bCs/>
      <w:sz w:val="20"/>
      <w:szCs w:val="20"/>
    </w:rPr>
  </w:style>
  <w:style w:type="character" w:customStyle="1" w:styleId="24">
    <w:name w:val="Nagłówek Znak"/>
    <w:basedOn w:val="2"/>
    <w:link w:val="10"/>
    <w:qFormat/>
    <w:uiPriority w:val="99"/>
  </w:style>
  <w:style w:type="character" w:customStyle="1" w:styleId="25">
    <w:name w:val="Stopka Znak"/>
    <w:basedOn w:val="2"/>
    <w:link w:val="9"/>
    <w:qFormat/>
    <w:uiPriority w:val="99"/>
  </w:style>
  <w:style w:type="character" w:customStyle="1" w:styleId="26">
    <w:name w:val="mi"/>
    <w:basedOn w:val="2"/>
    <w:qFormat/>
    <w:uiPriority w:val="0"/>
  </w:style>
  <w:style w:type="character" w:customStyle="1" w:styleId="27">
    <w:name w:val="mtext"/>
    <w:basedOn w:val="2"/>
    <w:qFormat/>
    <w:uiPriority w:val="0"/>
  </w:style>
  <w:style w:type="character" w:customStyle="1" w:styleId="28">
    <w:name w:val="mo"/>
    <w:basedOn w:val="2"/>
    <w:qFormat/>
    <w:uiPriority w:val="0"/>
  </w:style>
  <w:style w:type="character" w:customStyle="1" w:styleId="29">
    <w:name w:val="mn"/>
    <w:basedOn w:val="2"/>
    <w:qFormat/>
    <w:uiPriority w:val="0"/>
  </w:style>
  <w:style w:type="paragraph" w:styleId="30">
    <w:name w:val="List Paragraph"/>
    <w:basedOn w:val="1"/>
    <w:qFormat/>
    <w:uiPriority w:val="34"/>
    <w:pPr>
      <w:ind w:left="720"/>
      <w:contextualSpacing/>
    </w:pPr>
  </w:style>
  <w:style w:type="paragraph" w:customStyle="1" w:styleId="31">
    <w:name w:val="Poprawka1"/>
    <w:hidden/>
    <w:semiHidden/>
    <w:qFormat/>
    <w:uiPriority w:val="99"/>
    <w:rPr>
      <w:rFonts w:asciiTheme="minorHAnsi" w:hAnsiTheme="minorHAnsi" w:eastAsiaTheme="minorHAnsi" w:cstheme="minorBidi"/>
      <w:sz w:val="22"/>
      <w:szCs w:val="22"/>
      <w:lang w:val="pl-PL" w:eastAsia="en-US" w:bidi="ar-SA"/>
    </w:rPr>
  </w:style>
  <w:style w:type="table" w:customStyle="1" w:styleId="32">
    <w:name w:val="Tabela siatki 1 — jasna1"/>
    <w:basedOn w:val="3"/>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33">
    <w:name w:val="Plain Table 4"/>
    <w:basedOn w:val="3"/>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34">
    <w:name w:val="MDPI_1.1_article_type"/>
    <w:next w:val="1"/>
    <w:qFormat/>
    <w:uiPriority w:val="0"/>
    <w:pPr>
      <w:adjustRightInd w:val="0"/>
      <w:snapToGrid w:val="0"/>
      <w:spacing w:before="240"/>
    </w:pPr>
    <w:rPr>
      <w:rFonts w:ascii="Palatino Linotype" w:hAnsi="Palatino Linotype" w:eastAsia="Times New Roman" w:cs="Times New Roman"/>
      <w:i/>
      <w:snapToGrid w:val="0"/>
      <w:color w:val="000000"/>
      <w:szCs w:val="22"/>
      <w:lang w:val="en-US" w:eastAsia="de-DE" w:bidi="en-US"/>
    </w:rPr>
  </w:style>
  <w:style w:type="paragraph" w:customStyle="1" w:styleId="35">
    <w:name w:val="MDPI_1.2_title"/>
    <w:next w:val="1"/>
    <w:qFormat/>
    <w:uiPriority w:val="0"/>
    <w:pPr>
      <w:adjustRightInd w:val="0"/>
      <w:snapToGrid w:val="0"/>
      <w:spacing w:after="240" w:line="240" w:lineRule="atLeast"/>
    </w:pPr>
    <w:rPr>
      <w:rFonts w:ascii="Palatino Linotype" w:hAnsi="Palatino Linotype" w:eastAsia="Times New Roman" w:cs="Times New Roman"/>
      <w:b/>
      <w:snapToGrid w:val="0"/>
      <w:color w:val="000000"/>
      <w:sz w:val="36"/>
      <w:lang w:val="en-US" w:eastAsia="de-DE" w:bidi="en-US"/>
    </w:rPr>
  </w:style>
  <w:style w:type="paragraph" w:customStyle="1" w:styleId="36">
    <w:name w:val="MDPI_1.3_authornames"/>
    <w:next w:val="1"/>
    <w:qFormat/>
    <w:uiPriority w:val="0"/>
    <w:pPr>
      <w:adjustRightInd w:val="0"/>
      <w:snapToGrid w:val="0"/>
      <w:spacing w:after="360" w:line="260" w:lineRule="atLeast"/>
    </w:pPr>
    <w:rPr>
      <w:rFonts w:ascii="Palatino Linotype" w:hAnsi="Palatino Linotype" w:eastAsia="Times New Roman" w:cs="Times New Roman"/>
      <w:b/>
      <w:color w:val="000000"/>
      <w:szCs w:val="22"/>
      <w:lang w:val="en-US" w:eastAsia="de-DE" w:bidi="en-US"/>
    </w:rPr>
  </w:style>
  <w:style w:type="paragraph" w:customStyle="1" w:styleId="37">
    <w:name w:val="MDPI_1.4_history"/>
    <w:basedOn w:val="1"/>
    <w:next w:val="1"/>
    <w:qFormat/>
    <w:uiPriority w:val="0"/>
    <w:pPr>
      <w:adjustRightInd w:val="0"/>
      <w:snapToGrid w:val="0"/>
      <w:spacing w:after="0" w:line="240" w:lineRule="atLeast"/>
      <w:ind w:right="113"/>
    </w:pPr>
    <w:rPr>
      <w:rFonts w:ascii="Palatino Linotype" w:hAnsi="Palatino Linotype" w:eastAsia="Times New Roman" w:cs="Times New Roman"/>
      <w:color w:val="000000"/>
      <w:sz w:val="14"/>
      <w:szCs w:val="20"/>
      <w:lang w:val="en-US" w:eastAsia="de-DE" w:bidi="en-US"/>
    </w:rPr>
  </w:style>
  <w:style w:type="paragraph" w:customStyle="1" w:styleId="38">
    <w:name w:val="MDPI_1.5_academic_editor"/>
    <w:qFormat/>
    <w:uiPriority w:val="0"/>
    <w:pPr>
      <w:adjustRightInd w:val="0"/>
      <w:snapToGrid w:val="0"/>
      <w:spacing w:before="120" w:line="240" w:lineRule="atLeast"/>
      <w:ind w:right="113"/>
    </w:pPr>
    <w:rPr>
      <w:rFonts w:ascii="Palatino Linotype" w:hAnsi="Palatino Linotype" w:eastAsia="Times New Roman" w:cs="Times New Roman"/>
      <w:color w:val="000000"/>
      <w:sz w:val="14"/>
      <w:szCs w:val="22"/>
      <w:lang w:val="en-US" w:eastAsia="de-DE" w:bidi="en-US"/>
    </w:rPr>
  </w:style>
  <w:style w:type="paragraph" w:customStyle="1" w:styleId="39">
    <w:name w:val="MDPI_1.6_affiliation"/>
    <w:qFormat/>
    <w:uiPriority w:val="0"/>
    <w:pPr>
      <w:adjustRightInd w:val="0"/>
      <w:snapToGrid w:val="0"/>
      <w:spacing w:line="200" w:lineRule="atLeast"/>
      <w:ind w:left="2806" w:hanging="198"/>
    </w:pPr>
    <w:rPr>
      <w:rFonts w:ascii="Palatino Linotype" w:hAnsi="Palatino Linotype" w:eastAsia="Times New Roman" w:cs="Times New Roman"/>
      <w:color w:val="000000"/>
      <w:sz w:val="16"/>
      <w:szCs w:val="18"/>
      <w:lang w:val="en-US" w:eastAsia="de-DE" w:bidi="en-US"/>
    </w:rPr>
  </w:style>
  <w:style w:type="paragraph" w:customStyle="1" w:styleId="40">
    <w:name w:val="MDPI_1.7_abstract"/>
    <w:next w:val="1"/>
    <w:qFormat/>
    <w:uiPriority w:val="0"/>
    <w:pPr>
      <w:adjustRightInd w:val="0"/>
      <w:snapToGrid w:val="0"/>
      <w:spacing w:before="240" w:line="260" w:lineRule="atLeast"/>
      <w:ind w:left="2608"/>
      <w:jc w:val="both"/>
    </w:pPr>
    <w:rPr>
      <w:rFonts w:ascii="Palatino Linotype" w:hAnsi="Palatino Linotype" w:eastAsia="Times New Roman" w:cs="Times New Roman"/>
      <w:color w:val="000000"/>
      <w:sz w:val="18"/>
      <w:szCs w:val="22"/>
      <w:lang w:val="en-US" w:eastAsia="de-DE" w:bidi="en-US"/>
    </w:rPr>
  </w:style>
  <w:style w:type="paragraph" w:customStyle="1" w:styleId="41">
    <w:name w:val="MDPI_1.8_keywords"/>
    <w:next w:val="1"/>
    <w:qFormat/>
    <w:uiPriority w:val="0"/>
    <w:pPr>
      <w:adjustRightInd w:val="0"/>
      <w:snapToGrid w:val="0"/>
      <w:spacing w:before="240" w:line="260" w:lineRule="atLeast"/>
      <w:ind w:left="2608"/>
      <w:jc w:val="both"/>
    </w:pPr>
    <w:rPr>
      <w:rFonts w:ascii="Palatino Linotype" w:hAnsi="Palatino Linotype" w:eastAsia="Times New Roman" w:cs="Times New Roman"/>
      <w:snapToGrid w:val="0"/>
      <w:color w:val="000000"/>
      <w:sz w:val="18"/>
      <w:szCs w:val="22"/>
      <w:lang w:val="en-US" w:eastAsia="de-DE" w:bidi="en-US"/>
    </w:rPr>
  </w:style>
  <w:style w:type="paragraph" w:customStyle="1" w:styleId="42">
    <w:name w:val="MDPI_1.9_classification"/>
    <w:qFormat/>
    <w:uiPriority w:val="0"/>
    <w:pPr>
      <w:spacing w:before="240" w:line="260" w:lineRule="atLeast"/>
      <w:ind w:left="113"/>
      <w:jc w:val="both"/>
    </w:pPr>
    <w:rPr>
      <w:rFonts w:ascii="Palatino Linotype" w:hAnsi="Palatino Linotype" w:eastAsia="Times New Roman" w:cs="Times New Roman"/>
      <w:b/>
      <w:color w:val="000000"/>
      <w:szCs w:val="22"/>
      <w:lang w:val="en-US" w:eastAsia="de-DE" w:bidi="en-US"/>
    </w:rPr>
  </w:style>
  <w:style w:type="paragraph" w:customStyle="1" w:styleId="43">
    <w:name w:val="MDPI_1.9_line"/>
    <w:qFormat/>
    <w:uiPriority w:val="0"/>
    <w:pPr>
      <w:pBdr>
        <w:bottom w:val="single" w:color="auto" w:sz="4" w:space="1"/>
      </w:pBdr>
      <w:adjustRightInd w:val="0"/>
      <w:snapToGrid w:val="0"/>
      <w:spacing w:after="480" w:line="260" w:lineRule="atLeast"/>
      <w:ind w:left="2608"/>
      <w:jc w:val="both"/>
    </w:pPr>
    <w:rPr>
      <w:rFonts w:ascii="Palatino Linotype" w:hAnsi="Palatino Linotype" w:eastAsia="Times New Roman" w:cs="Cordia New"/>
      <w:color w:val="000000"/>
      <w:szCs w:val="24"/>
      <w:lang w:val="en-US" w:eastAsia="de-DE" w:bidi="en-US"/>
    </w:rPr>
  </w:style>
  <w:style w:type="paragraph" w:customStyle="1" w:styleId="44">
    <w:name w:val="MDPI_2.1_heading1"/>
    <w:qFormat/>
    <w:uiPriority w:val="0"/>
    <w:pPr>
      <w:adjustRightInd w:val="0"/>
      <w:snapToGrid w:val="0"/>
      <w:spacing w:before="240" w:after="60" w:line="228" w:lineRule="auto"/>
      <w:ind w:left="2608"/>
      <w:outlineLvl w:val="0"/>
    </w:pPr>
    <w:rPr>
      <w:rFonts w:ascii="Palatino Linotype" w:hAnsi="Palatino Linotype" w:eastAsia="Times New Roman" w:cs="Times New Roman"/>
      <w:b/>
      <w:snapToGrid w:val="0"/>
      <w:color w:val="000000"/>
      <w:szCs w:val="22"/>
      <w:lang w:val="en-US" w:eastAsia="de-DE" w:bidi="en-US"/>
    </w:rPr>
  </w:style>
  <w:style w:type="paragraph" w:customStyle="1" w:styleId="45">
    <w:name w:val="MDPI_2.2_heading2"/>
    <w:qFormat/>
    <w:uiPriority w:val="0"/>
    <w:pPr>
      <w:adjustRightInd w:val="0"/>
      <w:snapToGrid w:val="0"/>
      <w:spacing w:before="60" w:after="60" w:line="228" w:lineRule="auto"/>
      <w:ind w:left="2608"/>
      <w:outlineLvl w:val="1"/>
    </w:pPr>
    <w:rPr>
      <w:rFonts w:ascii="Palatino Linotype" w:hAnsi="Palatino Linotype" w:eastAsia="Times New Roman" w:cs="Times New Roman"/>
      <w:i/>
      <w:snapToGrid w:val="0"/>
      <w:color w:val="000000"/>
      <w:szCs w:val="22"/>
      <w:lang w:val="en-US" w:eastAsia="de-DE" w:bidi="en-US"/>
    </w:rPr>
  </w:style>
  <w:style w:type="paragraph" w:customStyle="1" w:styleId="46">
    <w:name w:val="MDPI_2.3_heading3"/>
    <w:qFormat/>
    <w:uiPriority w:val="0"/>
    <w:pPr>
      <w:adjustRightInd w:val="0"/>
      <w:snapToGrid w:val="0"/>
      <w:spacing w:before="60" w:after="60" w:line="228" w:lineRule="auto"/>
      <w:ind w:left="2608"/>
      <w:outlineLvl w:val="2"/>
    </w:pPr>
    <w:rPr>
      <w:rFonts w:ascii="Palatino Linotype" w:hAnsi="Palatino Linotype" w:eastAsia="Times New Roman" w:cs="Times New Roman"/>
      <w:snapToGrid w:val="0"/>
      <w:color w:val="000000"/>
      <w:szCs w:val="22"/>
      <w:lang w:val="en-US" w:eastAsia="de-DE" w:bidi="en-US"/>
    </w:rPr>
  </w:style>
  <w:style w:type="paragraph" w:customStyle="1" w:styleId="47">
    <w:name w:val="MDPI_3.1_tex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48">
    <w:name w:val="MDPI_3.2_text_no_indent"/>
    <w:basedOn w:val="47"/>
    <w:qFormat/>
    <w:uiPriority w:val="0"/>
    <w:pPr>
      <w:ind w:firstLine="0"/>
    </w:pPr>
  </w:style>
  <w:style w:type="paragraph" w:customStyle="1" w:styleId="49">
    <w:name w:val="MDPI_3.3_text_space_after"/>
    <w:qFormat/>
    <w:uiPriority w:val="0"/>
    <w:pPr>
      <w:adjustRightInd w:val="0"/>
      <w:snapToGrid w:val="0"/>
      <w:spacing w:after="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50">
    <w:name w:val="MDPI_3.4_text_space_before"/>
    <w:qFormat/>
    <w:uiPriority w:val="0"/>
    <w:pPr>
      <w:adjustRightInd w:val="0"/>
      <w:snapToGrid w:val="0"/>
      <w:spacing w:before="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51">
    <w:name w:val="MDPI_3.5_text_before_lis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52">
    <w:name w:val="MDPI_3.6_text_after_list"/>
    <w:qFormat/>
    <w:uiPriority w:val="0"/>
    <w:pPr>
      <w:adjustRightInd w:val="0"/>
      <w:snapToGrid w:val="0"/>
      <w:spacing w:before="12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53">
    <w:name w:val="MDPI_3.7_itemize"/>
    <w:qFormat/>
    <w:uiPriority w:val="0"/>
    <w:pPr>
      <w:numPr>
        <w:ilvl w:val="0"/>
        <w:numId w:val="1"/>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54">
    <w:name w:val="MDPI_3.8_bullet"/>
    <w:qFormat/>
    <w:uiPriority w:val="0"/>
    <w:pPr>
      <w:numPr>
        <w:ilvl w:val="0"/>
        <w:numId w:val="2"/>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55">
    <w:name w:val="MDPI_3.9_equation"/>
    <w:qFormat/>
    <w:uiPriority w:val="0"/>
    <w:pPr>
      <w:adjustRightInd w:val="0"/>
      <w:snapToGrid w:val="0"/>
      <w:spacing w:before="120" w:after="120" w:line="260" w:lineRule="atLeast"/>
      <w:ind w:left="709"/>
      <w:jc w:val="center"/>
    </w:pPr>
    <w:rPr>
      <w:rFonts w:ascii="Palatino Linotype" w:hAnsi="Palatino Linotype" w:eastAsia="Times New Roman" w:cs="Times New Roman"/>
      <w:snapToGrid w:val="0"/>
      <w:color w:val="000000"/>
      <w:szCs w:val="22"/>
      <w:lang w:val="en-US" w:eastAsia="de-DE" w:bidi="en-US"/>
    </w:rPr>
  </w:style>
  <w:style w:type="paragraph" w:customStyle="1" w:styleId="56">
    <w:name w:val="MDPI_3.a_equation_number"/>
    <w:qFormat/>
    <w:uiPriority w:val="0"/>
    <w:pPr>
      <w:spacing w:before="120" w:after="120"/>
      <w:jc w:val="right"/>
    </w:pPr>
    <w:rPr>
      <w:rFonts w:ascii="Palatino Linotype" w:hAnsi="Palatino Linotype" w:eastAsia="Times New Roman" w:cs="Times New Roman"/>
      <w:snapToGrid w:val="0"/>
      <w:color w:val="000000"/>
      <w:szCs w:val="22"/>
      <w:lang w:val="en-US" w:eastAsia="de-DE" w:bidi="en-US"/>
    </w:rPr>
  </w:style>
  <w:style w:type="paragraph" w:customStyle="1" w:styleId="57">
    <w:name w:val="MDPI_4.1.1_one_table_caption"/>
    <w:qFormat/>
    <w:uiPriority w:val="0"/>
    <w:pPr>
      <w:adjustRightInd w:val="0"/>
      <w:snapToGrid w:val="0"/>
      <w:spacing w:before="240" w:after="120" w:line="260" w:lineRule="atLeast"/>
      <w:jc w:val="center"/>
    </w:pPr>
    <w:rPr>
      <w:rFonts w:ascii="Palatino Linotype" w:hAnsi="Palatino Linotype" w:eastAsiaTheme="minorEastAsia" w:cstheme="minorBidi"/>
      <w:color w:val="000000"/>
      <w:sz w:val="18"/>
      <w:szCs w:val="22"/>
      <w:lang w:val="en-US" w:eastAsia="zh-CN" w:bidi="en-US"/>
    </w:rPr>
  </w:style>
  <w:style w:type="paragraph" w:customStyle="1" w:styleId="58">
    <w:name w:val="MDPI_4.1_table_caption"/>
    <w:qFormat/>
    <w:uiPriority w:val="0"/>
    <w:pPr>
      <w:adjustRightInd w:val="0"/>
      <w:snapToGrid w:val="0"/>
      <w:spacing w:before="240" w:after="120" w:line="228" w:lineRule="auto"/>
      <w:ind w:left="2608"/>
    </w:pPr>
    <w:rPr>
      <w:rFonts w:ascii="Palatino Linotype" w:hAnsi="Palatino Linotype" w:eastAsia="Times New Roman" w:cstheme="minorBidi"/>
      <w:color w:val="000000"/>
      <w:sz w:val="18"/>
      <w:szCs w:val="22"/>
      <w:lang w:val="en-US" w:eastAsia="de-DE" w:bidi="en-US"/>
    </w:rPr>
  </w:style>
  <w:style w:type="table" w:customStyle="1" w:styleId="59">
    <w:name w:val="MDPI_4.1_three_line_table"/>
    <w:basedOn w:val="3"/>
    <w:qFormat/>
    <w:uiPriority w:val="99"/>
    <w:pPr>
      <w:adjustRightInd w:val="0"/>
      <w:snapToGrid w:val="0"/>
      <w:jc w:val="center"/>
    </w:pPr>
    <w:rPr>
      <w:rFonts w:ascii="Palatino Linotype" w:hAnsi="Palatino Linotype" w:eastAsiaTheme="minorEastAsia"/>
      <w:color w:val="000000"/>
      <w:lang w:val="en-US" w:eastAsia="zh-CN"/>
    </w:rPr>
    <w:tblPr>
      <w:jc w:val="center"/>
      <w:tblBorders>
        <w:top w:val="single" w:color="auto" w:sz="8" w:space="0"/>
        <w:bottom w:val="single" w:color="auto" w:sz="8" w:space="0"/>
      </w:tblBorders>
    </w:tblPr>
    <w:trPr>
      <w:jc w:val="center"/>
    </w:trPr>
    <w:tcPr>
      <w:vAlign w:val="center"/>
    </w:tcPr>
    <w:tblStylePr w:type="firstRow">
      <w:rPr>
        <w:rFonts w:ascii="Palatino Linotype" w:hAnsi="Palatino Linotype"/>
        <w:b/>
        <w:i w:val="0"/>
        <w:sz w:val="20"/>
      </w:rPr>
      <w:tcPr>
        <w:tcBorders>
          <w:bottom w:val="single" w:color="auto" w:sz="4" w:space="0"/>
        </w:tcBorders>
      </w:tcPr>
    </w:tblStylePr>
  </w:style>
  <w:style w:type="paragraph" w:customStyle="1" w:styleId="60">
    <w:name w:val="MDPI_4.2_table_body"/>
    <w:qFormat/>
    <w:uiPriority w:val="0"/>
    <w:pPr>
      <w:adjustRightInd w:val="0"/>
      <w:snapToGrid w:val="0"/>
      <w:jc w:val="center"/>
    </w:pPr>
    <w:rPr>
      <w:rFonts w:ascii="Palatino Linotype" w:hAnsi="Palatino Linotype" w:eastAsia="Times New Roman" w:cs="Times New Roman"/>
      <w:snapToGrid w:val="0"/>
      <w:color w:val="000000"/>
      <w:lang w:val="en-US" w:eastAsia="de-DE" w:bidi="en-US"/>
    </w:rPr>
  </w:style>
  <w:style w:type="paragraph" w:customStyle="1" w:styleId="61">
    <w:name w:val="MDPI_4.3_table_footer"/>
    <w:next w:val="47"/>
    <w:qFormat/>
    <w:uiPriority w:val="0"/>
    <w:pPr>
      <w:adjustRightInd w:val="0"/>
      <w:snapToGrid w:val="0"/>
      <w:spacing w:line="228" w:lineRule="auto"/>
      <w:ind w:left="2608"/>
    </w:pPr>
    <w:rPr>
      <w:rFonts w:ascii="Palatino Linotype" w:hAnsi="Palatino Linotype" w:eastAsia="Times New Roman" w:cs="Cordia New"/>
      <w:color w:val="000000"/>
      <w:sz w:val="18"/>
      <w:szCs w:val="22"/>
      <w:lang w:val="en-US" w:eastAsia="de-DE" w:bidi="en-US"/>
    </w:rPr>
  </w:style>
  <w:style w:type="paragraph" w:customStyle="1" w:styleId="62">
    <w:name w:val="MDPI_5.1.1_one_figure_caption"/>
    <w:qFormat/>
    <w:uiPriority w:val="0"/>
    <w:pPr>
      <w:adjustRightInd w:val="0"/>
      <w:snapToGrid w:val="0"/>
      <w:spacing w:before="240" w:after="120" w:line="260" w:lineRule="atLeast"/>
      <w:jc w:val="center"/>
    </w:pPr>
    <w:rPr>
      <w:rFonts w:ascii="Palatino Linotype" w:hAnsi="Palatino Linotype" w:cs="Times New Roman" w:eastAsiaTheme="minorEastAsia"/>
      <w:color w:val="000000"/>
      <w:sz w:val="18"/>
      <w:lang w:val="en-US" w:eastAsia="zh-CN" w:bidi="en-US"/>
    </w:rPr>
  </w:style>
  <w:style w:type="paragraph" w:customStyle="1" w:styleId="63">
    <w:name w:val="MDPI_5.1_figure_caption"/>
    <w:qFormat/>
    <w:uiPriority w:val="0"/>
    <w:pPr>
      <w:adjustRightInd w:val="0"/>
      <w:snapToGrid w:val="0"/>
      <w:spacing w:before="120" w:after="240" w:line="228" w:lineRule="auto"/>
      <w:ind w:left="2608"/>
    </w:pPr>
    <w:rPr>
      <w:rFonts w:ascii="Palatino Linotype" w:hAnsi="Palatino Linotype" w:eastAsia="Times New Roman" w:cs="Times New Roman"/>
      <w:color w:val="000000"/>
      <w:sz w:val="18"/>
      <w:lang w:val="en-US" w:eastAsia="de-DE" w:bidi="en-US"/>
    </w:rPr>
  </w:style>
  <w:style w:type="paragraph" w:customStyle="1" w:styleId="64">
    <w:name w:val="MDPI_5.2_figure"/>
    <w:qFormat/>
    <w:uiPriority w:val="0"/>
    <w:pPr>
      <w:adjustRightInd w:val="0"/>
      <w:snapToGrid w:val="0"/>
      <w:spacing w:before="240" w:after="120"/>
      <w:jc w:val="center"/>
    </w:pPr>
    <w:rPr>
      <w:rFonts w:ascii="Palatino Linotype" w:hAnsi="Palatino Linotype" w:eastAsia="Times New Roman" w:cs="Times New Roman"/>
      <w:snapToGrid w:val="0"/>
      <w:color w:val="000000"/>
      <w:lang w:val="en-US" w:eastAsia="de-DE" w:bidi="en-US"/>
    </w:rPr>
  </w:style>
  <w:style w:type="paragraph" w:customStyle="1" w:styleId="65">
    <w:name w:val="MDPI_6.1_Citation"/>
    <w:qFormat/>
    <w:uiPriority w:val="0"/>
    <w:pPr>
      <w:adjustRightInd w:val="0"/>
      <w:snapToGrid w:val="0"/>
      <w:spacing w:line="240" w:lineRule="atLeast"/>
      <w:ind w:right="113"/>
    </w:pPr>
    <w:rPr>
      <w:rFonts w:ascii="Palatino Linotype" w:hAnsi="Palatino Linotype" w:eastAsia="SimSun" w:cs="Cordia New"/>
      <w:sz w:val="14"/>
      <w:szCs w:val="22"/>
      <w:lang w:val="en-US" w:eastAsia="zh-CN" w:bidi="ar-SA"/>
    </w:rPr>
  </w:style>
  <w:style w:type="paragraph" w:customStyle="1" w:styleId="66">
    <w:name w:val="MDPI_6.2_BackMatter"/>
    <w:qFormat/>
    <w:uiPriority w:val="0"/>
    <w:pPr>
      <w:adjustRightInd w:val="0"/>
      <w:snapToGrid w:val="0"/>
      <w:spacing w:after="120" w:line="228" w:lineRule="auto"/>
      <w:ind w:left="2608"/>
      <w:jc w:val="both"/>
    </w:pPr>
    <w:rPr>
      <w:rFonts w:ascii="Palatino Linotype" w:hAnsi="Palatino Linotype" w:eastAsia="Times New Roman" w:cs="Times New Roman"/>
      <w:snapToGrid w:val="0"/>
      <w:color w:val="000000"/>
      <w:sz w:val="18"/>
      <w:lang w:val="en-US" w:eastAsia="en-US" w:bidi="en-US"/>
    </w:rPr>
  </w:style>
  <w:style w:type="paragraph" w:customStyle="1" w:styleId="67">
    <w:name w:val="MDPI_6.3_Notes"/>
    <w:qFormat/>
    <w:uiPriority w:val="0"/>
    <w:pPr>
      <w:adjustRightInd w:val="0"/>
      <w:snapToGrid w:val="0"/>
      <w:spacing w:before="240" w:line="228" w:lineRule="auto"/>
      <w:jc w:val="both"/>
    </w:pPr>
    <w:rPr>
      <w:rFonts w:ascii="Palatino Linotype" w:hAnsi="Palatino Linotype" w:eastAsia="SimSun" w:cs="Times New Roman"/>
      <w:snapToGrid w:val="0"/>
      <w:color w:val="000000"/>
      <w:sz w:val="18"/>
      <w:lang w:val="en-US" w:eastAsia="en-US" w:bidi="en-US"/>
    </w:rPr>
  </w:style>
  <w:style w:type="paragraph" w:customStyle="1" w:styleId="68">
    <w:name w:val="MDPI_7.1_FootNotes"/>
    <w:qFormat/>
    <w:uiPriority w:val="0"/>
    <w:pPr>
      <w:numPr>
        <w:ilvl w:val="0"/>
        <w:numId w:val="3"/>
      </w:numPr>
      <w:adjustRightInd w:val="0"/>
      <w:snapToGrid w:val="0"/>
      <w:spacing w:line="228" w:lineRule="auto"/>
    </w:pPr>
    <w:rPr>
      <w:rFonts w:ascii="Palatino Linotype" w:hAnsi="Palatino Linotype" w:cs="Times New Roman" w:eastAsiaTheme="minorEastAsia"/>
      <w:color w:val="000000"/>
      <w:sz w:val="18"/>
      <w:lang w:val="en-US" w:eastAsia="zh-CN" w:bidi="ar-SA"/>
    </w:rPr>
  </w:style>
  <w:style w:type="paragraph" w:customStyle="1" w:styleId="69">
    <w:name w:val="MDPI_7.1_References"/>
    <w:qFormat/>
    <w:uiPriority w:val="0"/>
    <w:pPr>
      <w:numPr>
        <w:ilvl w:val="0"/>
        <w:numId w:val="4"/>
      </w:numPr>
      <w:adjustRightInd w:val="0"/>
      <w:snapToGrid w:val="0"/>
      <w:spacing w:line="228" w:lineRule="auto"/>
      <w:jc w:val="both"/>
    </w:pPr>
    <w:rPr>
      <w:rFonts w:ascii="Palatino Linotype" w:hAnsi="Palatino Linotype" w:eastAsia="Times New Roman" w:cs="Times New Roman"/>
      <w:color w:val="000000"/>
      <w:sz w:val="18"/>
      <w:lang w:val="en-US" w:eastAsia="de-DE" w:bidi="en-US"/>
    </w:rPr>
  </w:style>
  <w:style w:type="paragraph" w:customStyle="1" w:styleId="70">
    <w:name w:val="MDPI_7.2_Copyright"/>
    <w:qFormat/>
    <w:uiPriority w:val="0"/>
    <w:pPr>
      <w:adjustRightInd w:val="0"/>
      <w:snapToGrid w:val="0"/>
      <w:spacing w:before="240" w:line="240" w:lineRule="atLeast"/>
      <w:ind w:right="113"/>
    </w:pPr>
    <w:rPr>
      <w:rFonts w:ascii="Palatino Linotype" w:hAnsi="Palatino Linotype" w:eastAsia="Times New Roman" w:cs="Times New Roman"/>
      <w:snapToGrid w:val="0"/>
      <w:color w:val="000000"/>
      <w:spacing w:val="-2"/>
      <w:sz w:val="14"/>
      <w:lang w:val="en-GB" w:eastAsia="en-GB" w:bidi="ar-SA"/>
    </w:rPr>
  </w:style>
  <w:style w:type="paragraph" w:customStyle="1" w:styleId="71">
    <w:name w:val="MDPI_7.3_CopyrightImage"/>
    <w:qFormat/>
    <w:uiPriority w:val="0"/>
    <w:pPr>
      <w:adjustRightInd w:val="0"/>
      <w:snapToGrid w:val="0"/>
      <w:spacing w:after="100" w:line="260" w:lineRule="atLeast"/>
      <w:jc w:val="right"/>
    </w:pPr>
    <w:rPr>
      <w:rFonts w:ascii="Palatino Linotype" w:hAnsi="Palatino Linotype" w:eastAsia="Times New Roman" w:cs="Times New Roman"/>
      <w:color w:val="000000"/>
      <w:lang w:val="en-US" w:eastAsia="de-CH" w:bidi="ar-SA"/>
    </w:rPr>
  </w:style>
  <w:style w:type="paragraph" w:customStyle="1" w:styleId="72">
    <w:name w:val="MDPI_8.1_theorem"/>
    <w:qFormat/>
    <w:uiPriority w:val="0"/>
    <w:pPr>
      <w:adjustRightInd w:val="0"/>
      <w:snapToGrid w:val="0"/>
      <w:spacing w:line="228" w:lineRule="auto"/>
      <w:ind w:left="2608"/>
      <w:jc w:val="both"/>
    </w:pPr>
    <w:rPr>
      <w:rFonts w:ascii="Palatino Linotype" w:hAnsi="Palatino Linotype" w:eastAsia="Times New Roman" w:cs="Times New Roman"/>
      <w:i/>
      <w:snapToGrid w:val="0"/>
      <w:color w:val="000000"/>
      <w:szCs w:val="22"/>
      <w:lang w:val="en-US" w:eastAsia="de-DE" w:bidi="en-US"/>
    </w:rPr>
  </w:style>
  <w:style w:type="paragraph" w:customStyle="1" w:styleId="73">
    <w:name w:val="MDPI_8.2_proof"/>
    <w:qFormat/>
    <w:uiPriority w:val="0"/>
    <w:pPr>
      <w:adjustRightInd w:val="0"/>
      <w:snapToGrid w:val="0"/>
      <w:spacing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74">
    <w:name w:val="MDPI_equationFram"/>
    <w:qFormat/>
    <w:uiPriority w:val="0"/>
    <w:pPr>
      <w:adjustRightInd w:val="0"/>
      <w:snapToGrid w:val="0"/>
      <w:spacing w:before="120" w:after="120"/>
      <w:jc w:val="center"/>
    </w:pPr>
    <w:rPr>
      <w:rFonts w:ascii="Palatino Linotype" w:hAnsi="Palatino Linotype" w:eastAsia="Times New Roman" w:cs="Times New Roman"/>
      <w:snapToGrid w:val="0"/>
      <w:color w:val="000000"/>
      <w:szCs w:val="22"/>
      <w:lang w:val="en-US" w:eastAsia="de-DE" w:bidi="en-US"/>
    </w:rPr>
  </w:style>
  <w:style w:type="paragraph" w:customStyle="1" w:styleId="75">
    <w:name w:val="MDPI_footer"/>
    <w:qFormat/>
    <w:uiPriority w:val="0"/>
    <w:pPr>
      <w:adjustRightInd w:val="0"/>
      <w:snapToGrid w:val="0"/>
      <w:spacing w:before="120" w:line="260" w:lineRule="atLeast"/>
      <w:jc w:val="center"/>
    </w:pPr>
    <w:rPr>
      <w:rFonts w:ascii="Palatino Linotype" w:hAnsi="Palatino Linotype" w:eastAsia="Times New Roman" w:cs="Times New Roman"/>
      <w:color w:val="000000"/>
      <w:lang w:val="en-US" w:eastAsia="de-DE" w:bidi="ar-SA"/>
    </w:rPr>
  </w:style>
  <w:style w:type="paragraph" w:customStyle="1" w:styleId="76">
    <w:name w:val="MDPI_footer_firstpage"/>
    <w:qFormat/>
    <w:uiPriority w:val="0"/>
    <w:pPr>
      <w:tabs>
        <w:tab w:val="right" w:pos="8845"/>
      </w:tabs>
      <w:spacing w:line="160" w:lineRule="exact"/>
    </w:pPr>
    <w:rPr>
      <w:rFonts w:ascii="Palatino Linotype" w:hAnsi="Palatino Linotype" w:eastAsia="Times New Roman" w:cs="Times New Roman"/>
      <w:color w:val="000000"/>
      <w:sz w:val="16"/>
      <w:lang w:val="en-US" w:eastAsia="de-DE" w:bidi="ar-SA"/>
    </w:rPr>
  </w:style>
  <w:style w:type="paragraph" w:customStyle="1" w:styleId="77">
    <w:name w:val="MDPI_header"/>
    <w:qFormat/>
    <w:uiPriority w:val="0"/>
    <w:pPr>
      <w:adjustRightInd w:val="0"/>
      <w:snapToGrid w:val="0"/>
      <w:spacing w:after="240" w:line="260" w:lineRule="atLeast"/>
      <w:jc w:val="both"/>
    </w:pPr>
    <w:rPr>
      <w:rFonts w:ascii="Palatino Linotype" w:hAnsi="Palatino Linotype" w:eastAsia="Times New Roman" w:cs="Times New Roman"/>
      <w:iCs/>
      <w:color w:val="000000"/>
      <w:sz w:val="16"/>
      <w:lang w:val="en-US" w:eastAsia="de-DE" w:bidi="ar-SA"/>
    </w:rPr>
  </w:style>
  <w:style w:type="paragraph" w:customStyle="1" w:styleId="78">
    <w:name w:val="MDPI_header_citation"/>
    <w:qFormat/>
    <w:uiPriority w:val="0"/>
    <w:pPr>
      <w:spacing w:after="240"/>
    </w:pPr>
    <w:rPr>
      <w:rFonts w:ascii="Palatino Linotype" w:hAnsi="Palatino Linotype" w:eastAsia="Times New Roman" w:cs="Times New Roman"/>
      <w:snapToGrid w:val="0"/>
      <w:color w:val="000000"/>
      <w:sz w:val="18"/>
      <w:lang w:val="en-US" w:eastAsia="de-DE" w:bidi="en-US"/>
    </w:rPr>
  </w:style>
  <w:style w:type="paragraph" w:customStyle="1" w:styleId="79">
    <w:name w:val="MDPI_header_journal_logo"/>
    <w:qFormat/>
    <w:uiPriority w:val="0"/>
    <w:pPr>
      <w:adjustRightInd w:val="0"/>
      <w:snapToGrid w:val="0"/>
      <w:spacing w:line="260" w:lineRule="atLeast"/>
      <w:jc w:val="both"/>
    </w:pPr>
    <w:rPr>
      <w:rFonts w:ascii="Palatino Linotype" w:hAnsi="Palatino Linotype" w:eastAsia="Times New Roman" w:cs="Times New Roman"/>
      <w:i/>
      <w:color w:val="000000"/>
      <w:sz w:val="24"/>
      <w:szCs w:val="22"/>
      <w:lang w:val="en-US" w:eastAsia="de-CH" w:bidi="ar-SA"/>
    </w:rPr>
  </w:style>
  <w:style w:type="paragraph" w:customStyle="1" w:styleId="80">
    <w:name w:val="MDPI_header_mdpi_logo"/>
    <w:qFormat/>
    <w:uiPriority w:val="0"/>
    <w:pPr>
      <w:adjustRightInd w:val="0"/>
      <w:snapToGrid w:val="0"/>
      <w:spacing w:line="260" w:lineRule="atLeast"/>
      <w:jc w:val="right"/>
    </w:pPr>
    <w:rPr>
      <w:rFonts w:ascii="Palatino Linotype" w:hAnsi="Palatino Linotype" w:eastAsia="Times New Roman" w:cs="Times New Roman"/>
      <w:color w:val="000000"/>
      <w:sz w:val="24"/>
      <w:szCs w:val="22"/>
      <w:lang w:val="en-US" w:eastAsia="de-CH" w:bidi="ar-SA"/>
    </w:rPr>
  </w:style>
  <w:style w:type="table" w:customStyle="1" w:styleId="81">
    <w:name w:val="MDPI_Table"/>
    <w:basedOn w:val="3"/>
    <w:qFormat/>
    <w:uiPriority w:val="99"/>
    <w:rPr>
      <w:rFonts w:ascii="Palatino Linotype" w:hAnsi="Palatino Linotype"/>
      <w:color w:val="000000" w:themeColor="text1"/>
      <w:lang w:val="en-CA" w:eastAsia="en-US"/>
      <w14:textFill>
        <w14:solidFill>
          <w14:schemeClr w14:val="tx1"/>
        </w14:solidFill>
      </w14:textFill>
    </w:rPr>
    <w:tblPr>
      <w:tblCellMar>
        <w:left w:w="0" w:type="dxa"/>
        <w:right w:w="0" w:type="dxa"/>
      </w:tblCellMar>
    </w:tblPr>
  </w:style>
  <w:style w:type="paragraph" w:customStyle="1" w:styleId="82">
    <w:name w:val="MDPI_text"/>
    <w:qFormat/>
    <w:uiPriority w:val="0"/>
    <w:pPr>
      <w:spacing w:line="260" w:lineRule="atLeast"/>
      <w:ind w:left="425" w:right="425" w:firstLine="284"/>
      <w:jc w:val="both"/>
    </w:pPr>
    <w:rPr>
      <w:rFonts w:ascii="Times New Roman" w:hAnsi="Times New Roman" w:eastAsia="Times New Roman" w:cs="Times New Roman"/>
      <w:snapToGrid w:val="0"/>
      <w:color w:val="000000"/>
      <w:sz w:val="22"/>
      <w:szCs w:val="22"/>
      <w:lang w:val="en-US" w:eastAsia="de-DE" w:bidi="en-US"/>
    </w:rPr>
  </w:style>
  <w:style w:type="paragraph" w:customStyle="1" w:styleId="83">
    <w:name w:val="MDPI_title"/>
    <w:qFormat/>
    <w:uiPriority w:val="0"/>
    <w:pPr>
      <w:adjustRightInd w:val="0"/>
      <w:snapToGrid w:val="0"/>
      <w:spacing w:after="240" w:line="260" w:lineRule="atLeast"/>
      <w:jc w:val="both"/>
    </w:pPr>
    <w:rPr>
      <w:rFonts w:ascii="Palatino Linotype" w:hAnsi="Palatino Linotype" w:eastAsia="Times New Roman" w:cs="Times New Roman"/>
      <w:b/>
      <w:snapToGrid w:val="0"/>
      <w:color w:val="000000"/>
      <w:sz w:val="36"/>
      <w:lang w:val="en-US" w:eastAsia="de-DE" w:bidi="en-US"/>
    </w:rPr>
  </w:style>
  <w:style w:type="paragraph" w:customStyle="1" w:styleId="84">
    <w:name w:val="Revision"/>
    <w:hidden/>
    <w:semiHidden/>
    <w:qFormat/>
    <w:uiPriority w:val="99"/>
    <w:rPr>
      <w:rFonts w:asciiTheme="minorHAnsi" w:hAnsiTheme="minorHAnsi" w:eastAsiaTheme="minorHAnsi" w:cstheme="minorBidi"/>
      <w:sz w:val="22"/>
      <w:szCs w:val="22"/>
      <w:lang w:val="pl-PL"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microsoft.com/office/2007/relationships/hdphoto" Target="media/image13.wdp"/><Relationship Id="rId2" Type="http://schemas.openxmlformats.org/officeDocument/2006/relationships/settings" Target="settings.xml"/><Relationship Id="rId19" Type="http://schemas.openxmlformats.org/officeDocument/2006/relationships/image" Target="media/image12.png"/><Relationship Id="rId18" Type="http://schemas.microsoft.com/office/2007/relationships/hdphoto" Target="media/image11.wdp"/><Relationship Id="rId17" Type="http://schemas.openxmlformats.org/officeDocument/2006/relationships/image" Target="media/image10.png"/><Relationship Id="rId16" Type="http://schemas.openxmlformats.org/officeDocument/2006/relationships/image" Target="media/image9.png"/><Relationship Id="rId15" Type="http://schemas.microsoft.com/office/2007/relationships/hdphoto" Target="media/image8.wdp"/><Relationship Id="rId14" Type="http://schemas.openxmlformats.org/officeDocument/2006/relationships/image" Target="media/image7.png"/><Relationship Id="rId13" Type="http://schemas.microsoft.com/office/2007/relationships/hdphoto" Target="media/image6.wdp"/><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37814</Words>
  <Characters>207979</Characters>
  <Lines>1733</Lines>
  <Paragraphs>490</Paragraphs>
  <TotalTime>27</TotalTime>
  <ScaleCrop>false</ScaleCrop>
  <LinksUpToDate>false</LinksUpToDate>
  <CharactersWithSpaces>245303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2019-11-07T10:12:00Z</dcterms:created>
  <dc:creator>MDPI</dc:creator>
  <cp:lastModifiedBy>marcelo</cp:lastModifiedBy>
  <cp:lastPrinted>2023-05-21T21:47:00Z</cp:lastPrinted>
  <dcterms:modified xsi:type="dcterms:W3CDTF">2023-06-04T20:16:45Z</dcterms:modified>
  <dc:title>Article_x000d_Foraging</dc:title>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http://www.zotero.org/styles/animals</vt:lpwstr>
  </property>
  <property fmtid="{D5CDD505-2E9C-101B-9397-08002B2CF9AE}" pid="7" name="Mendeley Recent Style Name 2_1">
    <vt:lpwstr>Animals</vt:lpwstr>
  </property>
  <property fmtid="{D5CDD505-2E9C-101B-9397-08002B2CF9AE}" pid="8" name="Mendeley Recent Style Id 3_1">
    <vt:lpwstr>http://www.zotero.org/styles/behavioral-ecology-and-sociobiology</vt:lpwstr>
  </property>
  <property fmtid="{D5CDD505-2E9C-101B-9397-08002B2CF9AE}" pid="9" name="Mendeley Recent Style Name 3_1">
    <vt:lpwstr>Behavioral Ecology and Sociobiology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http://www.zotero.org/styles/animals</vt:lpwstr>
  </property>
  <property fmtid="{D5CDD505-2E9C-101B-9397-08002B2CF9AE}" pid="25" name="KSOProductBuildVer">
    <vt:lpwstr>1033-11.1.0.10920</vt:lpwstr>
  </property>
  <property fmtid="{D5CDD505-2E9C-101B-9397-08002B2CF9AE}" pid="26" name="GrammarlyDocumentId">
    <vt:lpwstr>8571e16ac40c2822446e93839aee87a5a6d030d1bf100210c86e9ae3a3780c9b</vt:lpwstr>
  </property>
</Properties>
</file>