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7F55" w14:textId="77777777" w:rsidR="00B46697" w:rsidRDefault="00000000">
      <w:pPr>
        <w:pStyle w:val="MDPI11articletype"/>
        <w:rPr>
          <w:rFonts w:cstheme="minorHAnsi"/>
          <w:b/>
        </w:rPr>
      </w:pPr>
      <w:r>
        <w:t>Article</w:t>
      </w:r>
    </w:p>
    <w:p w14:paraId="1C9E9F0C" w14:textId="77777777" w:rsidR="00B46697" w:rsidRDefault="00000000">
      <w:pPr>
        <w:pStyle w:val="MDPI12title"/>
      </w:pPr>
      <w:r>
        <w:t>Foraging, Fear and Behavio</w:t>
      </w:r>
      <w:del w:id="0" w:author="Katarzyna Wojczulanis-Jakubas" w:date="2023-06-03T09:24:00Z">
        <w:r>
          <w:delText>u</w:delText>
        </w:r>
      </w:del>
      <w:r>
        <w:t>ral Variation</w:t>
      </w:r>
      <w:del w:id="1" w:author="marcelo" w:date="2023-06-04T19:49:00Z">
        <w:r>
          <w:delText>,</w:delText>
        </w:r>
      </w:del>
      <w:ins w:id="2" w:author="marcelo" w:date="2023-06-04T19:48:00Z">
        <w:r>
          <w:t xml:space="preserve"> in a </w:t>
        </w:r>
      </w:ins>
      <w:proofErr w:type="spellStart"/>
      <w:ins w:id="3" w:author="marcelo" w:date="2023-06-04T19:49:00Z">
        <w:r>
          <w:t>T</w:t>
        </w:r>
      </w:ins>
      <w:ins w:id="4" w:author="marcelo" w:date="2023-06-04T19:48:00Z">
        <w:r>
          <w:t>raplining</w:t>
        </w:r>
      </w:ins>
      <w:proofErr w:type="spellEnd"/>
      <w:del w:id="5" w:author="marcelo" w:date="2023-06-04T19:48:00Z">
        <w:r>
          <w:delText xml:space="preserve"> a Lesson from</w:delText>
        </w:r>
      </w:del>
      <w:r>
        <w:t xml:space="preserve"> Hum</w:t>
      </w:r>
      <w:del w:id="6" w:author="marcelo" w:date="2023-06-04T19:56:00Z">
        <w:r>
          <w:delText>-</w:delText>
        </w:r>
      </w:del>
      <w:ins w:id="7" w:author="Katarzyna Wojczulanis-Jakubas" w:date="2023-06-03T09:35:00Z">
        <w:r>
          <w:t>m</w:t>
        </w:r>
      </w:ins>
      <w:del w:id="8" w:author="Katarzyna Wojczulanis-Jakubas" w:date="2023-06-03T09:35:00Z">
        <w:r>
          <w:delText>M</w:delText>
        </w:r>
      </w:del>
      <w:r>
        <w:t>ingbird</w:t>
      </w:r>
      <w:del w:id="9" w:author="marcelo" w:date="2023-06-04T19:56:00Z">
        <w:r>
          <w:delText>s</w:delText>
        </w:r>
      </w:del>
    </w:p>
    <w:p w14:paraId="0C48478F" w14:textId="77777777" w:rsidR="00B46697" w:rsidRDefault="00000000">
      <w:pPr>
        <w:pStyle w:val="MDPI13authornames"/>
      </w:pPr>
      <w:r>
        <w:t xml:space="preserve">Katarzyna Wojczulanis-Jakubas </w:t>
      </w:r>
      <w:r>
        <w:rPr>
          <w:vertAlign w:val="superscript"/>
        </w:rPr>
        <w:t>1</w:t>
      </w:r>
      <w:r>
        <w:rPr>
          <w:rFonts w:eastAsia="SimSun" w:cs="SimSun"/>
          <w:vertAlign w:val="superscript"/>
          <w:lang w:eastAsia="zh-CN"/>
        </w:rPr>
        <w:t>,</w:t>
      </w:r>
      <w:r>
        <w:rPr>
          <w:rFonts w:eastAsia="SimSun" w:cs="SimSun"/>
          <w:lang w:eastAsia="zh-CN"/>
        </w:rPr>
        <w:t>*</w:t>
      </w:r>
      <w:r>
        <w:t xml:space="preserve"> and Marcelo Araya-Salas </w:t>
      </w:r>
      <w:r>
        <w:rPr>
          <w:vertAlign w:val="superscript"/>
        </w:rPr>
        <w:t>2</w:t>
      </w:r>
      <w:del w:id="10" w:author="marcelo" w:date="2023-06-04T08:09:00Z">
        <w:r>
          <w:rPr>
            <w:vertAlign w:val="superscript"/>
          </w:rPr>
          <w:delText>,3</w:delText>
        </w:r>
      </w:del>
    </w:p>
    <w:tbl>
      <w:tblPr>
        <w:tblStyle w:val="MDPITable"/>
        <w:tblpPr w:leftFromText="198" w:rightFromText="198" w:vertAnchor="page" w:horzAnchor="margin" w:tblpY="11212"/>
        <w:tblW w:w="2409" w:type="dxa"/>
        <w:tblLayout w:type="fixed"/>
        <w:tblLook w:val="04A0" w:firstRow="1" w:lastRow="0" w:firstColumn="1" w:lastColumn="0" w:noHBand="0" w:noVBand="1"/>
      </w:tblPr>
      <w:tblGrid>
        <w:gridCol w:w="2409"/>
      </w:tblGrid>
      <w:tr w:rsidR="00B46697" w:rsidRPr="006152E7" w14:paraId="076276EC" w14:textId="77777777">
        <w:trPr>
          <w:cantSplit/>
        </w:trPr>
        <w:tc>
          <w:tcPr>
            <w:tcW w:w="2409" w:type="dxa"/>
          </w:tcPr>
          <w:p w14:paraId="4BEDF544" w14:textId="77777777" w:rsidR="00B46697" w:rsidRDefault="00000000">
            <w:pPr>
              <w:pStyle w:val="MDPI61Citation"/>
            </w:pPr>
            <w:r>
              <w:rPr>
                <w:b/>
              </w:rPr>
              <w:t>Citation:</w:t>
            </w:r>
            <w:r>
              <w:t xml:space="preserve"> Wojczulanis-Jakubas, K.; Araya-Salas, M. </w:t>
            </w:r>
            <w:ins w:id="11" w:author="marcelo" w:date="2023-06-04T19:50:00Z">
              <w:r w:rsidRPr="006152E7">
                <w:t xml:space="preserve">Foraging, Fear and Behavioral Variation in a </w:t>
              </w:r>
              <w:proofErr w:type="spellStart"/>
              <w:r w:rsidRPr="006152E7">
                <w:t>Traplining</w:t>
              </w:r>
              <w:proofErr w:type="spellEnd"/>
              <w:r w:rsidRPr="006152E7">
                <w:t xml:space="preserve"> </w:t>
              </w:r>
              <w:proofErr w:type="spellStart"/>
              <w:r w:rsidRPr="006152E7">
                <w:t>Hu</w:t>
              </w:r>
              <w:del w:id="12" w:author="Katarzyna Wojczulanis-Jakubas" w:date="2023-06-05T07:19:00Z">
                <w:r w:rsidRPr="006152E7" w:rsidDel="006152E7">
                  <w:delText>m-</w:delText>
                </w:r>
              </w:del>
              <w:r w:rsidRPr="006152E7">
                <w:t>mingbird</w:t>
              </w:r>
            </w:ins>
            <w:proofErr w:type="spellEnd"/>
            <w:del w:id="13" w:author="marcelo" w:date="2023-06-04T19:50:00Z">
              <w:r>
                <w:delText>Foraging, Fear and Behavi</w:delText>
              </w:r>
            </w:del>
            <w:ins w:id="14" w:author="Katarzyna Wojczulanis-Jakubas" w:date="2023-06-03T09:35:00Z">
              <w:del w:id="15" w:author="marcelo" w:date="2023-06-04T19:50:00Z">
                <w:r>
                  <w:delText>o</w:delText>
                </w:r>
              </w:del>
            </w:ins>
            <w:del w:id="16" w:author="marcelo" w:date="2023-06-04T19:50:00Z">
              <w:r>
                <w:delText>oural Variation, a Lesson from Hum</w:delText>
              </w:r>
            </w:del>
            <w:ins w:id="17" w:author="Katarzyna Wojczulanis-Jakubas" w:date="2023-06-03T09:35:00Z">
              <w:del w:id="18" w:author="marcelo" w:date="2023-06-04T19:50:00Z">
                <w:r>
                  <w:delText>m</w:delText>
                </w:r>
              </w:del>
            </w:ins>
            <w:del w:id="19" w:author="marcelo" w:date="2023-06-04T19:50:00Z">
              <w:r>
                <w:delText>-Mingbirds</w:delText>
              </w:r>
            </w:del>
            <w:r>
              <w:t xml:space="preserve">. </w:t>
            </w:r>
            <w:r>
              <w:rPr>
                <w:i/>
              </w:rPr>
              <w:t xml:space="preserve">Animals </w:t>
            </w:r>
            <w:r>
              <w:rPr>
                <w:b/>
              </w:rPr>
              <w:t>2023</w:t>
            </w:r>
            <w:r>
              <w:t xml:space="preserve">, </w:t>
            </w:r>
            <w:r>
              <w:rPr>
                <w:i/>
              </w:rPr>
              <w:t>13</w:t>
            </w:r>
            <w:r>
              <w:t>, x. https://doi.org/10.3390/xxxxx</w:t>
            </w:r>
          </w:p>
          <w:p w14:paraId="02E71403" w14:textId="77777777" w:rsidR="00B46697" w:rsidRDefault="00000000">
            <w:pPr>
              <w:pStyle w:val="MDPI15academiceditor"/>
              <w:spacing w:after="120"/>
            </w:pPr>
            <w:r>
              <w:t xml:space="preserve">Academic Editor(s): </w:t>
            </w:r>
          </w:p>
          <w:p w14:paraId="75F7768D" w14:textId="77777777" w:rsidR="00B46697" w:rsidRDefault="00000000">
            <w:pPr>
              <w:pStyle w:val="MDPI14history"/>
            </w:pPr>
            <w:r>
              <w:t>Received: date</w:t>
            </w:r>
          </w:p>
          <w:p w14:paraId="318BF9A9" w14:textId="77777777" w:rsidR="00B46697" w:rsidRDefault="00000000">
            <w:pPr>
              <w:pStyle w:val="MDPI14history"/>
            </w:pPr>
            <w:r>
              <w:t>Revised: date</w:t>
            </w:r>
          </w:p>
          <w:p w14:paraId="61F58B4E" w14:textId="77777777" w:rsidR="00B46697" w:rsidRDefault="00000000">
            <w:pPr>
              <w:pStyle w:val="MDPI14history"/>
            </w:pPr>
            <w:r>
              <w:t>Accepted: date</w:t>
            </w:r>
          </w:p>
          <w:p w14:paraId="23EE110B" w14:textId="77777777" w:rsidR="00B46697" w:rsidRDefault="00000000">
            <w:pPr>
              <w:pStyle w:val="MDPI14history"/>
              <w:spacing w:after="120"/>
            </w:pPr>
            <w:r>
              <w:t>Published: date</w:t>
            </w:r>
          </w:p>
          <w:p w14:paraId="7F10A770" w14:textId="77777777" w:rsidR="00B46697" w:rsidRDefault="00000000">
            <w:pPr>
              <w:pStyle w:val="MDPI14history"/>
              <w:spacing w:before="120"/>
            </w:pPr>
            <w:r>
              <w:rPr>
                <w:noProof/>
              </w:rPr>
              <w:drawing>
                <wp:inline distT="0" distB="0" distL="0" distR="0" wp14:anchorId="550EA6E7" wp14:editId="2E25C562">
                  <wp:extent cx="694690" cy="2482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3CF468BA" w14:textId="77777777" w:rsidR="00B46697" w:rsidRDefault="00000000">
            <w:pPr>
              <w:pStyle w:val="MDPI63Notes"/>
              <w:spacing w:before="60"/>
              <w:ind w:right="113"/>
              <w:rPr>
                <w:sz w:val="14"/>
              </w:rPr>
            </w:pPr>
            <w:r>
              <w:rPr>
                <w:b/>
                <w:sz w:val="14"/>
              </w:rPr>
              <w:t>Copyright:</w:t>
            </w:r>
            <w:r>
              <w:rPr>
                <w:sz w:val="14"/>
              </w:rPr>
              <w:t xml:space="preserve"> © 2023 by the authors. Submitted for possible open access publication under the terms and conditions of the Creative Commons Attribution (CC BY) license (https://creativecommons.org/licenses/by/4.0/).</w:t>
            </w:r>
          </w:p>
        </w:tc>
      </w:tr>
    </w:tbl>
    <w:p w14:paraId="6778FCEB" w14:textId="77777777" w:rsidR="00B46697" w:rsidRDefault="00000000">
      <w:pPr>
        <w:pStyle w:val="MDPI16affiliation"/>
      </w:pPr>
      <w:r>
        <w:rPr>
          <w:vertAlign w:val="superscript"/>
        </w:rPr>
        <w:t>1</w:t>
      </w:r>
      <w:r>
        <w:tab/>
        <w:t>Department of Vertebrate Ecology and Zoology, University of Gdansk, Gdansk, Poland; katarzyna.wojczulanis-jakubas@ug.edu.pl</w:t>
      </w:r>
    </w:p>
    <w:p w14:paraId="278BC4A0" w14:textId="77777777" w:rsidR="00B46697" w:rsidRDefault="00000000">
      <w:pPr>
        <w:pStyle w:val="MDPI16affiliation"/>
        <w:rPr>
          <w:del w:id="20" w:author="marcelo" w:date="2023-06-04T08:09:00Z"/>
          <w:lang w:val="zh-CN"/>
        </w:rPr>
      </w:pPr>
      <w:del w:id="21" w:author="marcelo" w:date="2023-06-04T08:09:00Z">
        <w:r>
          <w:rPr>
            <w:vertAlign w:val="superscript"/>
            <w:lang w:val="zh-CN"/>
          </w:rPr>
          <w:delText>2</w:delText>
        </w:r>
        <w:r>
          <w:rPr>
            <w:lang w:val="zh-CN"/>
          </w:rPr>
          <w:tab/>
          <w:delText>Recinto de Golfito, Universidad de Costa Rica, Golfito, Costa Rica</w:delText>
        </w:r>
      </w:del>
    </w:p>
    <w:p w14:paraId="3802EE44" w14:textId="77777777" w:rsidR="00B46697" w:rsidRDefault="00000000">
      <w:pPr>
        <w:pStyle w:val="MDPI16affiliation"/>
        <w:rPr>
          <w:lang w:val="zh-CN"/>
        </w:rPr>
      </w:pPr>
      <w:ins w:id="22" w:author="marcelo" w:date="2023-06-04T08:09:00Z">
        <w:r w:rsidRPr="006152E7">
          <w:rPr>
            <w:vertAlign w:val="superscript"/>
            <w:lang w:val="es-419"/>
            <w:rPrChange w:id="23" w:author="Katarzyna Wojczulanis-Jakubas" w:date="2023-06-05T07:20:00Z">
              <w:rPr>
                <w:vertAlign w:val="superscript"/>
              </w:rPr>
            </w:rPrChange>
          </w:rPr>
          <w:t>2</w:t>
        </w:r>
      </w:ins>
      <w:del w:id="24" w:author="marcelo" w:date="2023-06-04T08:09:00Z">
        <w:r>
          <w:rPr>
            <w:vertAlign w:val="superscript"/>
            <w:lang w:val="zh-CN"/>
          </w:rPr>
          <w:delText>3</w:delText>
        </w:r>
      </w:del>
      <w:r>
        <w:rPr>
          <w:lang w:val="zh-CN"/>
        </w:rPr>
        <w:tab/>
        <w:t>Centro de Investigación en Neurociencias, Universidad de Costa Rica, San Pedro, San José, Costa Rica</w:t>
      </w:r>
    </w:p>
    <w:p w14:paraId="637B6CC2" w14:textId="77777777" w:rsidR="00B46697" w:rsidRDefault="00000000">
      <w:pPr>
        <w:pStyle w:val="MDPI16affiliation"/>
      </w:pPr>
      <w:r>
        <w:rPr>
          <w:rFonts w:eastAsiaTheme="minorEastAsia"/>
          <w:b/>
          <w:lang w:eastAsia="zh-CN"/>
        </w:rPr>
        <w:t>*</w:t>
      </w:r>
      <w:r>
        <w:rPr>
          <w:rFonts w:eastAsiaTheme="minorEastAsia"/>
          <w:lang w:eastAsia="zh-CN"/>
        </w:rPr>
        <w:tab/>
        <w:t xml:space="preserve">Correspondence: </w:t>
      </w:r>
      <w:r>
        <w:t>Author</w:t>
      </w:r>
      <w:r>
        <w:rPr>
          <w:rFonts w:eastAsia="SimSun" w:cs="SimSun"/>
          <w:lang w:eastAsia="zh-CN"/>
        </w:rPr>
        <w:t xml:space="preserve">: </w:t>
      </w:r>
      <w:ins w:id="25" w:author="Katarzyna Wojczulanis-Jakubas" w:date="2023-06-03T09:34:00Z">
        <w:r>
          <w:rPr>
            <w:rFonts w:eastAsia="SimSun" w:cs="SimSun"/>
            <w:lang w:eastAsia="zh-CN"/>
          </w:rPr>
          <w:t>katarzyna.wojczulanis-jakubas@ug.edu.pl</w:t>
        </w:r>
      </w:ins>
      <w:del w:id="26" w:author="Katarzyna Wojczulanis-Jakubas" w:date="2023-06-03T09:34:00Z">
        <w:r>
          <w:delText>kasiawojczulanis@gmail.com</w:delText>
        </w:r>
      </w:del>
    </w:p>
    <w:p w14:paraId="11084850" w14:textId="77777777" w:rsidR="00B46697" w:rsidRDefault="00000000">
      <w:pPr>
        <w:pStyle w:val="MDPI17abstract"/>
      </w:pPr>
      <w:r>
        <w:rPr>
          <w:b/>
        </w:rPr>
        <w:t xml:space="preserve">Abstract: </w:t>
      </w:r>
      <w:r>
        <w:t>Traditionally, foraging b</w:t>
      </w:r>
      <w:del w:id="27" w:author="marcelo" w:date="2023-06-04T17:13:00Z">
        <w:r>
          <w:delText>ehaviour</w:delText>
        </w:r>
      </w:del>
      <w:ins w:id="28" w:author="marcelo" w:date="2023-06-04T17:13:00Z">
        <w:r>
          <w:t>ehavior</w:t>
        </w:r>
      </w:ins>
      <w:r>
        <w:t xml:space="preserve"> has been explained as the response to a trade-off between energetic gain from feeding resources and </w:t>
      </w:r>
      <w:del w:id="29" w:author="Katarzyna Wojczulanis-Jakubas" w:date="2023-06-02T13:05:00Z">
        <w:r>
          <w:delText xml:space="preserve">the </w:delText>
        </w:r>
      </w:del>
      <w:r>
        <w:t>potential costs from concomitant risks. However, increasing number of studies has shown that this view fail</w:t>
      </w:r>
      <w:ins w:id="30" w:author="Katarzyna Wojczulanis-Jakubas" w:date="2023-06-02T13:05:00Z">
        <w:r>
          <w:rPr>
            <w:rPrChange w:id="31" w:author="Katarzyna Wojczulanis-Jakubas" w:date="2023-06-02T13:05:00Z">
              <w:rPr>
                <w:highlight w:val="yellow"/>
              </w:rPr>
            </w:rPrChange>
          </w:rPr>
          <w:t>s</w:t>
        </w:r>
      </w:ins>
      <w:r>
        <w:t xml:space="preserve"> to explain an important fraction of the variation in foraging across a variety of taxa. One</w:t>
      </w:r>
      <w:del w:id="32" w:author="marcelo" w:date="2023-06-04T08:09:00Z">
        <w:r>
          <w:delText xml:space="preserve"> of</w:delText>
        </w:r>
      </w:del>
      <w:r>
        <w:t xml:space="preserve"> potential mechanism</w:t>
      </w:r>
      <w:del w:id="33" w:author="marcelo" w:date="2023-06-04T08:09:00Z">
        <w:r>
          <w:delText>s</w:delText>
        </w:r>
      </w:del>
      <w:r>
        <w:t xml:space="preserve"> that may account for this variation is that various </w:t>
      </w:r>
      <w:ins w:id="34" w:author="marcelo" w:date="2023-06-04T08:12:00Z">
        <w:r>
          <w:t xml:space="preserve">behavioral </w:t>
        </w:r>
      </w:ins>
      <w:del w:id="35" w:author="marcelo" w:date="2023-06-04T08:13:00Z">
        <w:r>
          <w:delText>behaviours</w:delText>
        </w:r>
      </w:del>
      <w:ins w:id="36" w:author="Katarzyna Wojczulanis-Jakubas" w:date="2023-06-02T13:08:00Z">
        <w:del w:id="37" w:author="marcelo" w:date="2023-06-04T08:13:00Z">
          <w:r>
            <w:delText>behaviors</w:delText>
          </w:r>
        </w:del>
      </w:ins>
      <w:del w:id="38" w:author="marcelo" w:date="2023-06-04T08:13:00Z">
        <w:r>
          <w:delText xml:space="preserve"> </w:delText>
        </w:r>
      </w:del>
      <w:ins w:id="39" w:author="marcelo" w:date="2023-06-04T08:13:00Z">
        <w:r>
          <w:t xml:space="preserve">traits </w:t>
        </w:r>
      </w:ins>
      <w:r>
        <w:t xml:space="preserve">associated with foraging may have different fitness consequences and that may further depend on </w:t>
      </w:r>
      <w:del w:id="40" w:author="Katarzyna Wojczulanis-Jakubas" w:date="2023-06-02T13:06:00Z">
        <w:r>
          <w:delText xml:space="preserve">the </w:delText>
        </w:r>
      </w:del>
      <w:r>
        <w:t>environmental context. Here, we explored this mechanism by evaluating foraging efficiency of Long-billed Hermit hummingbirds (</w:t>
      </w:r>
      <w:r>
        <w:rPr>
          <w:i/>
        </w:rPr>
        <w:t xml:space="preserve">Phaethornis longirostris) </w:t>
      </w:r>
      <w:r>
        <w:t xml:space="preserve">with regard to three </w:t>
      </w:r>
      <w:del w:id="41" w:author="Katarzyna Wojczulanis-Jakubas" w:date="2023-06-02T13:08:00Z">
        <w:r>
          <w:delText>behaviours</w:delText>
        </w:r>
      </w:del>
      <w:ins w:id="42" w:author="Katarzyna Wojczulanis-Jakubas" w:date="2023-06-02T13:08:00Z">
        <w:r>
          <w:t>behavior</w:t>
        </w:r>
      </w:ins>
      <w:ins w:id="43" w:author="marcelo" w:date="2023-06-04T08:12:00Z">
        <w:r>
          <w:t xml:space="preserve">al </w:t>
        </w:r>
      </w:ins>
      <w:ins w:id="44" w:author="marcelo" w:date="2023-06-04T08:13:00Z">
        <w:r>
          <w:t>traits</w:t>
        </w:r>
      </w:ins>
      <w:ins w:id="45" w:author="Katarzyna Wojczulanis-Jakubas" w:date="2023-06-02T13:08:00Z">
        <w:del w:id="46" w:author="marcelo" w:date="2023-06-04T08:12:00Z">
          <w:r>
            <w:delText>s</w:delText>
          </w:r>
        </w:del>
      </w:ins>
      <w:r>
        <w:t xml:space="preserve">: a) exploration (number of feeders used during the foraging visit), b) risk avoidance (latency to start feeding) and c) arousal (amount of movements during the foraging visit) in conditions of two different levels of perceived </w:t>
      </w:r>
      <w:del w:id="47" w:author="Katarzyna Wojczulanis-Jakubas" w:date="2023-06-02T13:07:00Z">
        <w:r>
          <w:delText xml:space="preserve">risk </w:delText>
        </w:r>
      </w:del>
      <w:ins w:id="48" w:author="Katarzyna Wojczulanis-Jakubas" w:date="2023-06-02T13:07:00Z">
        <w:del w:id="49" w:author="marcelo" w:date="2023-06-04T18:52:00Z">
          <w:r>
            <w:delText>threat</w:delText>
          </w:r>
        </w:del>
      </w:ins>
      <w:ins w:id="50" w:author="marcelo" w:date="2023-06-04T18:52:00Z">
        <w:r>
          <w:t>risk</w:t>
        </w:r>
      </w:ins>
      <w:ins w:id="51" w:author="Katarzyna Wojczulanis-Jakubas" w:date="2023-06-02T13:07:00Z">
        <w:r>
          <w:t xml:space="preserve"> </w:t>
        </w:r>
      </w:ins>
      <w:r>
        <w:t xml:space="preserve">(low – control, and high – experimental, with a threatening bullet ant model). Foraging efficiency decreased in response to threatening conditions. However, </w:t>
      </w:r>
      <w:del w:id="52" w:author="Katarzyna Wojczulanis-Jakubas" w:date="2023-06-02T13:08:00Z">
        <w:r>
          <w:delText>behavioural</w:delText>
        </w:r>
      </w:del>
      <w:ins w:id="53" w:author="Katarzyna Wojczulanis-Jakubas" w:date="2023-06-02T13:08:00Z">
        <w:r>
          <w:t>behavioral</w:t>
        </w:r>
      </w:ins>
      <w:r>
        <w:t xml:space="preserve"> traits explained additional variation in foraging efficiency in a condition-dependent manner. More exploration was associated with higher foraging efficiency in control conditions, but this was reversed when exposed to a threat. Regardless of conditions, arousal was positively associated with foraging efficiency while risk</w:t>
      </w:r>
      <w:ins w:id="54" w:author="Katarzyna Wojczulanis-Jakubas" w:date="2023-06-02T13:08:00Z">
        <w:r>
          <w:t xml:space="preserve"> </w:t>
        </w:r>
      </w:ins>
      <w:del w:id="55" w:author="Katarzyna Wojczulanis-Jakubas" w:date="2023-06-02T13:08:00Z">
        <w:r>
          <w:delText>-</w:delText>
        </w:r>
      </w:del>
      <w:r>
        <w:t>avoidance was negatively related. Importantly, exploratory b</w:t>
      </w:r>
      <w:del w:id="56" w:author="marcelo" w:date="2023-06-04T17:13:00Z">
        <w:r>
          <w:delText>ehaviour</w:delText>
        </w:r>
      </w:del>
      <w:ins w:id="57" w:author="marcelo" w:date="2023-06-04T17:13:00Z">
        <w:r>
          <w:t>ehavior</w:t>
        </w:r>
      </w:ins>
      <w:r>
        <w:t xml:space="preserve"> and risk</w:t>
      </w:r>
      <w:ins w:id="58" w:author="Katarzyna Wojczulanis-Jakubas" w:date="2023-06-02T13:08:00Z">
        <w:r>
          <w:t xml:space="preserve"> </w:t>
        </w:r>
      </w:ins>
      <w:del w:id="59" w:author="Katarzyna Wojczulanis-Jakubas" w:date="2023-06-02T13:08:00Z">
        <w:r>
          <w:delText>-</w:delText>
        </w:r>
      </w:del>
      <w:r>
        <w:t xml:space="preserve">avoidance were quite repeatable </w:t>
      </w:r>
      <w:del w:id="60" w:author="Katarzyna Wojczulanis-Jakubas" w:date="2023-06-02T13:08:00Z">
        <w:r>
          <w:delText>behaviours</w:delText>
        </w:r>
      </w:del>
      <w:ins w:id="61" w:author="Katarzyna Wojczulanis-Jakubas" w:date="2023-06-02T13:08:00Z">
        <w:r>
          <w:t>behaviors</w:t>
        </w:r>
      </w:ins>
      <w:r>
        <w:t xml:space="preserve"> suggesting that they may be related to intrinsic traits of individuals. Our findings highlight the importance of taking into account additional </w:t>
      </w:r>
      <w:del w:id="62" w:author="Katarzyna Wojczulanis-Jakubas" w:date="2023-06-02T13:08:00Z">
        <w:r>
          <w:delText>behavioral</w:delText>
        </w:r>
      </w:del>
      <w:ins w:id="63" w:author="Katarzyna Wojczulanis-Jakubas" w:date="2023-06-02T13:08:00Z">
        <w:r>
          <w:t>behavioral</w:t>
        </w:r>
      </w:ins>
      <w:r>
        <w:t xml:space="preserve"> dimensions to better understand foraging strategies of individuals.</w:t>
      </w:r>
    </w:p>
    <w:p w14:paraId="05CAE5E1" w14:textId="77777777" w:rsidR="00B46697" w:rsidRDefault="00000000">
      <w:pPr>
        <w:pStyle w:val="MDPI18keywords"/>
      </w:pPr>
      <w:r>
        <w:rPr>
          <w:b/>
        </w:rPr>
        <w:t xml:space="preserve">Keywords: </w:t>
      </w:r>
      <w:r>
        <w:t>risk allocation hypothesis; risk</w:t>
      </w:r>
      <w:ins w:id="64" w:author="Katarzyna Wojczulanis-Jakubas" w:date="2023-06-02T13:09:00Z">
        <w:r>
          <w:t xml:space="preserve"> </w:t>
        </w:r>
      </w:ins>
      <w:del w:id="65" w:author="Katarzyna Wojczulanis-Jakubas" w:date="2023-06-02T13:08:00Z">
        <w:r>
          <w:delText>-</w:delText>
        </w:r>
      </w:del>
      <w:r>
        <w:t>avoidance; exploratory behavio</w:t>
      </w:r>
      <w:del w:id="66" w:author="Katarzyna Wojczulanis-Jakubas" w:date="2023-06-03T09:36:00Z">
        <w:r>
          <w:delText>u</w:delText>
        </w:r>
      </w:del>
      <w:r>
        <w:t>r; arousal; repeatability</w:t>
      </w:r>
    </w:p>
    <w:p w14:paraId="53E1A0C9" w14:textId="77777777" w:rsidR="00B46697" w:rsidRDefault="00B46697">
      <w:pPr>
        <w:pStyle w:val="MDPI19line"/>
        <w:pBdr>
          <w:bottom w:val="single" w:sz="4" w:space="1" w:color="000000"/>
        </w:pBdr>
      </w:pPr>
    </w:p>
    <w:p w14:paraId="11E213C4" w14:textId="77777777" w:rsidR="00B46697" w:rsidRDefault="00000000">
      <w:pPr>
        <w:pStyle w:val="MDPI21heading1"/>
      </w:pPr>
      <w:r>
        <w:t>1. Introduction</w:t>
      </w:r>
    </w:p>
    <w:p w14:paraId="291D0A64" w14:textId="77777777" w:rsidR="00B46697" w:rsidRDefault="00000000">
      <w:pPr>
        <w:pStyle w:val="MDPI31text"/>
      </w:pPr>
      <w:r>
        <w:t xml:space="preserve">A variety of ecological factors has been identified as major determinants in shaping </w:t>
      </w:r>
      <w:del w:id="67" w:author="Katarzyna Wojczulanis-Jakubas" w:date="2023-06-02T13:09:00Z">
        <w:r>
          <w:delText xml:space="preserve">animal’s </w:delText>
        </w:r>
      </w:del>
      <w:r>
        <w:t xml:space="preserve">foraging strategies </w:t>
      </w:r>
      <w:ins w:id="68" w:author="Katarzyna Wojczulanis-Jakubas" w:date="2023-06-02T13:09:00Z">
        <w:r>
          <w:t xml:space="preserve">of animals </w:t>
        </w:r>
      </w:ins>
      <w:r>
        <w:t xml:space="preserve">(i.e. resource exploitation). Of those the most commonly evoked are the amount and distribution of available food resources </w:t>
      </w:r>
      <w:r>
        <w:fldChar w:fldCharType="begin" w:fldLock="1"/>
      </w:r>
      <w: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[1,2]","plainTextFormattedCitation":"[1,2]","previouslyFormattedCitation":"[1,2]"},"properties":{"noteIndex":0},"schema":"https://github.com/citation-style-language/schema/raw/master/csl-citation.json"}</w:instrText>
      </w:r>
      <w:r>
        <w:fldChar w:fldCharType="separate"/>
      </w:r>
      <w:r>
        <w:t>[1,2]</w:t>
      </w:r>
      <w:r>
        <w:fldChar w:fldCharType="end"/>
      </w:r>
      <w:r>
        <w:t xml:space="preserve"> and animal motivation (both in the sense of marginal value theorem </w:t>
      </w:r>
      <w:r>
        <w:fldChar w:fldCharType="begin" w:fldLock="1"/>
      </w:r>
      <w: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[3]","plainTextFormattedCitation":"[3]","previouslyFormattedCitation":"[3]"},"properties":{"noteIndex":0},"schema":"https://github.com/citation-style-language/schema/raw/master/csl-citation.json"}</w:instrText>
      </w:r>
      <w:r>
        <w:fldChar w:fldCharType="separate"/>
      </w:r>
      <w:r>
        <w:t>[3]</w:t>
      </w:r>
      <w:r>
        <w:fldChar w:fldCharType="end"/>
      </w:r>
      <w:r>
        <w:t xml:space="preserve"> and/or body condition </w:t>
      </w:r>
      <w:r>
        <w:fldChar w:fldCharType="begin" w:fldLock="1"/>
      </w:r>
      <w: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[4]","plainTextFormattedCitation":"[4]","previouslyFormattedCitation":"[4]"},"properties":{"noteIndex":0},"schema":"https://github.com/citation-style-language/schema/raw/master/csl-citation.json"}</w:instrText>
      </w:r>
      <w:r>
        <w:fldChar w:fldCharType="separate"/>
      </w:r>
      <w:r>
        <w:t>[4]</w:t>
      </w:r>
      <w:r>
        <w:fldChar w:fldCharType="end"/>
      </w:r>
      <w:r>
        <w:t xml:space="preserve">), but predation pressure is also frequently considered </w:t>
      </w:r>
      <w:ins w:id="69" w:author="Katarzyna Wojczulanis-Jakubas" w:date="2023-06-03T09:10:00Z">
        <w:r>
          <w:fldChar w:fldCharType="begin" w:fldLock="1"/>
        </w:r>
      </w:ins>
      <w: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Sciences","id":"ITEM-2","issue":"1298","issued":{"date-parts":[["1993"]]},"page":"375-397","title":"General results concerning the trade-off between gaining energy and avoiding predation","type":"article-journal","volume":"341"},"uris":["http://www.mendeley.com/documents/?uuid=a76fa787-1cdd-49c2-b6c6-5dcb2b4bddd8"]}],"mendeley":{"formattedCitation":"[5,6]","plainTextFormattedCitation":"[5,6]","previouslyFormattedCitation":"[5,6]"},"properties":{"noteIndex":0},"schema":"https://github.com/citation-style-language/schema/raw/master/csl-citation.json"}</w:instrText>
      </w:r>
      <w:r>
        <w:fldChar w:fldCharType="separate"/>
      </w:r>
      <w:r>
        <w:t>[5,6]</w:t>
      </w:r>
      <w:ins w:id="70" w:author="Katarzyna Wojczulanis-Jakubas" w:date="2023-06-03T09:10:00Z">
        <w:r>
          <w:fldChar w:fldCharType="end"/>
        </w:r>
      </w:ins>
      <w:del w:id="71" w:author="Katarzyna Wojczulanis-Jakubas" w:date="2023-06-03T09:10:00Z">
        <w:r>
          <w:fldChar w:fldCharType="begin" w:fldLock="1"/>
        </w:r>
        <w:r>
          <w:del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delInstrText>
        </w:r>
        <w:r>
          <w:fldChar w:fldCharType="separate"/>
        </w:r>
        <w:r>
          <w:rPr>
            <w:rPrChange w:id="72" w:author="Katarzyna Wojczulanis-Jakubas" w:date="2023-06-03T09:25:00Z">
              <w:rPr>
                <w:highlight w:val="yellow"/>
              </w:rPr>
            </w:rPrChange>
          </w:rPr>
          <w:delText>(Lima and Bednekoff 1999)</w:delText>
        </w:r>
        <w:r>
          <w:fldChar w:fldCharType="end"/>
        </w:r>
        <w:r>
          <w:delText>.</w:delText>
        </w:r>
      </w:del>
      <w:r>
        <w:t xml:space="preserve"> The intensity of a prey vigilance increases with the level of risk predation (probability of predator presence)</w:t>
      </w:r>
      <w:ins w:id="73" w:author="Katarzyna Wojczulanis-Jakubas" w:date="2023-06-02T13:11:00Z">
        <w:r>
          <w:t>,</w:t>
        </w:r>
      </w:ins>
      <w:r>
        <w:t xml:space="preserve"> affecting its foraging efficiency. As the risk allocation hypothesis imposes, a prey allocates time for foraging inversely proportionately to </w:t>
      </w:r>
      <w:ins w:id="74" w:author="Katarzyna Wojczulanis-Jakubas" w:date="2023-06-02T13:11:00Z">
        <w:r>
          <w:t xml:space="preserve">the </w:t>
        </w:r>
      </w:ins>
      <w:r>
        <w:t xml:space="preserve">predation pressure </w:t>
      </w:r>
      <w:ins w:id="75" w:author="Katarzyna Wojczulanis-Jakubas" w:date="2023-06-03T09:12:00Z">
        <w:r>
          <w:fldChar w:fldCharType="begin" w:fldLock="1"/>
        </w:r>
      </w:ins>
      <w: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systems","type":"article-journal","volume":"60"},"uris":["http://www.mendeley.com/documents/?uuid=c75bd29f-159b-4fbe-9876-8fb93baaad09"]},{"id":"ITEM-3","itemData":{"DOI":"10.1098/rstb.1993.0123","ISSN":"0962-8436","abstract":"When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Sciences","id":"ITEM-3","issue":"1298","issued":{"date-parts":[["1993"]]},"page":"375-397","title":"General results concerning the trade-off between gaining energy and avoiding predation","type":"article-journal","volume":"341"},"uris":["http://www.mendeley.com/documents/?uuid=a76fa787-1cdd-49c2-b6c6-5dcb2b4bddd8"]}],"mendeley":{"formattedCitation":"[5–7]","plainTextFormattedCitation":"[5–7]","previouslyFormattedCitation":"[5–7]"},"properties":{"noteIndex":0},"schema":"https://github.com/citation-style-language/schema/raw/master/csl-citation.json"}</w:instrText>
      </w:r>
      <w:r>
        <w:fldChar w:fldCharType="separate"/>
      </w:r>
      <w:r>
        <w:t>[5–7]</w:t>
      </w:r>
      <w:ins w:id="76" w:author="Katarzyna Wojczulanis-Jakubas" w:date="2023-06-03T09:12:00Z">
        <w:r>
          <w:fldChar w:fldCharType="end"/>
        </w:r>
      </w:ins>
      <w:del w:id="77" w:author="Katarzyna Wojczulanis-Jakubas" w:date="2023-06-03T09:12:00Z">
        <w:r>
          <w:fldChar w:fldCharType="begin" w:fldLock="1"/>
        </w:r>
        <w:r>
          <w:del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delInstrText>
        </w:r>
        <w:r>
          <w:fldChar w:fldCharType="separate"/>
        </w:r>
        <w:r>
          <w:delText>(Lima and Bednekoff 1999; Verdolin 2006)</w:delText>
        </w:r>
        <w:r>
          <w:fldChar w:fldCharType="end"/>
        </w:r>
      </w:del>
      <w:r>
        <w:t xml:space="preserve">. Thus, in a given food resources–predation landscape, a fixed foraging strategy is expected to evolve </w:t>
      </w:r>
      <w:r>
        <w:fldChar w:fldCharType="begin" w:fldLock="1"/>
      </w:r>
      <w: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[8]","plainTextFormattedCitation":"[8]","previouslyFormattedCitation":"[8]"},"properties":{"noteIndex":0},"schema":"https://github.com/citation-style-language/schema/raw/master/csl-citation.json"}</w:instrText>
      </w:r>
      <w:r>
        <w:fldChar w:fldCharType="separate"/>
      </w:r>
      <w:r>
        <w:t>[8]</w:t>
      </w:r>
      <w:r>
        <w:fldChar w:fldCharType="end"/>
      </w:r>
      <w:r>
        <w:t xml:space="preserve">. However, increasing number of studies demonstrates a high variation in foraging strategies </w:t>
      </w:r>
      <w:r>
        <w:fldChar w:fldCharType="begin" w:fldLock="1"/>
      </w:r>
      <w: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[9–11]","plainTextFormattedCitation":"[9–11]","previouslyFormattedCitation":"[9–11]"},"properties":{"noteIndex":0},"schema":"https://github.com/citation-style-language/schema/raw/master/csl-citation.json"}</w:instrText>
      </w:r>
      <w:r>
        <w:fldChar w:fldCharType="separate"/>
      </w:r>
      <w:r>
        <w:t>[9–11]</w:t>
      </w:r>
      <w:r>
        <w:fldChar w:fldCharType="end"/>
      </w:r>
      <w:r>
        <w:t xml:space="preserve">, which is hard to explain using only food- and predation-based arguments </w:t>
      </w:r>
      <w:r>
        <w:fldChar w:fldCharType="begin" w:fldLock="1"/>
      </w:r>
      <w: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[4]","plainTextFormattedCitation":"[4]","previouslyFormattedCitation":"[4]"},"properties":{"noteIndex":0},"schema":"https://github.com/citation-style-language/schema/raw/master/csl-citation.json"}</w:instrText>
      </w:r>
      <w:r>
        <w:fldChar w:fldCharType="separate"/>
      </w:r>
      <w:r>
        <w:t>[4]</w:t>
      </w:r>
      <w:r>
        <w:fldChar w:fldCharType="end"/>
      </w:r>
      <w:r>
        <w:t xml:space="preserve">.  </w:t>
      </w:r>
    </w:p>
    <w:p w14:paraId="5A245D0B" w14:textId="77777777" w:rsidR="00B46697" w:rsidRDefault="00000000">
      <w:pPr>
        <w:pStyle w:val="MDPI31text"/>
      </w:pPr>
      <w:r>
        <w:t xml:space="preserve">Variation in foraging strategies of individuals remains an intriguing topic </w:t>
      </w:r>
      <w:r>
        <w:fldChar w:fldCharType="begin" w:fldLock="1"/>
      </w:r>
      <w: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[1,12–16]","plainTextFormattedCitation":"[1,12–16]","previouslyFormattedCitation":"[1,12–16]"},"properties":{"noteIndex":0},"schema":"https://github.com/citation-style-language/schema/raw/master/csl-citation.json"}</w:instrText>
      </w:r>
      <w:r>
        <w:fldChar w:fldCharType="separate"/>
      </w:r>
      <w:r>
        <w:rPr>
          <w:lang w:val="en-GB"/>
          <w:rPrChange w:id="78" w:author="Katarzyna Wojczulanis-Jakubas" w:date="2023-06-03T09:22:00Z">
            <w:rPr>
              <w:lang w:val="fr-FR"/>
            </w:rPr>
          </w:rPrChange>
        </w:rPr>
        <w:t>[1,12–16]</w:t>
      </w:r>
      <w:r>
        <w:fldChar w:fldCharType="end"/>
      </w:r>
      <w:r>
        <w:rPr>
          <w:lang w:val="en-GB"/>
          <w:rPrChange w:id="79" w:author="Katarzyna Wojczulanis-Jakubas" w:date="2023-06-03T09:22:00Z">
            <w:rPr>
              <w:lang w:val="fr-FR"/>
            </w:rPr>
          </w:rPrChange>
        </w:rPr>
        <w:t xml:space="preserve">. </w:t>
      </w:r>
      <w:r>
        <w:t xml:space="preserve">Existing evidence demonstrates not only the variation </w:t>
      </w:r>
      <w:r>
        <w:rPr>
          <w:i/>
          <w:iCs/>
        </w:rPr>
        <w:t>per se</w:t>
      </w:r>
      <w:r>
        <w:t xml:space="preserve"> but consistent inter-</w:t>
      </w:r>
      <w:r>
        <w:lastRenderedPageBreak/>
        <w:t>individual differences in the average level of a b</w:t>
      </w:r>
      <w:del w:id="80" w:author="marcelo" w:date="2023-06-04T17:13:00Z">
        <w:r>
          <w:delText>ehaviour</w:delText>
        </w:r>
      </w:del>
      <w:ins w:id="81" w:author="marcelo" w:date="2023-06-04T17:13:00Z">
        <w:r>
          <w:t>ehavior</w:t>
        </w:r>
      </w:ins>
      <w:r>
        <w:t xml:space="preserve"> displayed across a range of contexts (</w:t>
      </w:r>
      <w:proofErr w:type="spellStart"/>
      <w:r>
        <w:fldChar w:fldCharType="begin" w:fldLock="1"/>
      </w:r>
      <w: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Personalities","type":"book"},"uris":["http://www.mendeley.com/documents/?uuid=881fa4e7-383f-44b5-9f88-6321ba658327"]}],"mendeley":{"formattedCitation":"[17]","manualFormatting":"Carere and Maestripieri 2013)","plainTextFormattedCitation":"[17]","previouslyFormattedCitation":"[17]"},"properties":{"noteIndex":0},"schema":"https://github.com/citation-style-language/schema/raw/master/csl-citation.json"}</w:instrText>
      </w:r>
      <w:r>
        <w:fldChar w:fldCharType="separate"/>
      </w:r>
      <w:r>
        <w:t>Carere</w:t>
      </w:r>
      <w:proofErr w:type="spellEnd"/>
      <w:r>
        <w:t xml:space="preserve"> and Maestripieri 2013)</w:t>
      </w:r>
      <w:r>
        <w:fldChar w:fldCharType="end"/>
      </w:r>
      <w:r>
        <w:t xml:space="preserve"> and in response to environmental variation (</w:t>
      </w:r>
      <w:proofErr w:type="spellStart"/>
      <w:r>
        <w:fldChar w:fldCharType="begin" w:fldLock="1"/>
      </w:r>
      <w: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plasticity","type":"article-journal","volume":"25"},"uris":["http://www.mendeley.com/documents/?uuid=da70d65a-5461-4630-8fe7-d7533b8b4356"]}],"mendeley":{"formattedCitation":"[12,16]","manualFormatting":"Nussey et al. 2007; Dingemanse et al. 2009)","plainTextFormattedCitation":"[12,16]","previouslyFormattedCitation":"[12,16]"},"properties":{"noteIndex":0},"schema":"https://github.com/citation-style-language/schema/raw/master/csl-citation.json"}</w:instrText>
      </w:r>
      <w:r>
        <w:fldChar w:fldCharType="separate"/>
      </w:r>
      <w:r>
        <w:t>Nussey</w:t>
      </w:r>
      <w:proofErr w:type="spellEnd"/>
      <w:r>
        <w:t xml:space="preserve"> et al. 2007; Dingemanse et al. 2009)</w:t>
      </w:r>
      <w:r>
        <w:fldChar w:fldCharType="end"/>
      </w:r>
      <w:r>
        <w:t xml:space="preserve">. Within a species/population, individuals usually represent a full continuum of a given </w:t>
      </w:r>
      <w:del w:id="82" w:author="Katarzyna Wojczulanis-Jakubas" w:date="2023-06-02T13:12:00Z">
        <w:r>
          <w:delText>behavioural</w:delText>
        </w:r>
      </w:del>
      <w:ins w:id="83" w:author="Katarzyna Wojczulanis-Jakubas" w:date="2023-06-02T13:12:00Z">
        <w:r>
          <w:t>behavioral</w:t>
        </w:r>
      </w:ins>
      <w:r>
        <w:t xml:space="preserve"> display, with two polar-opposite phenotypes (e.g. high and low exploratory b</w:t>
      </w:r>
      <w:del w:id="84" w:author="marcelo" w:date="2023-06-04T17:13:00Z">
        <w:r>
          <w:delText>ehaviour</w:delText>
        </w:r>
      </w:del>
      <w:ins w:id="85" w:author="marcelo" w:date="2023-06-04T17:13:00Z">
        <w:r>
          <w:t>ehavior</w:t>
        </w:r>
      </w:ins>
      <w:r>
        <w:t xml:space="preserve">) and various intermediate forms in between. Importantly, fitness advantages of contrasting </w:t>
      </w:r>
      <w:del w:id="86" w:author="Katarzyna Wojczulanis-Jakubas" w:date="2023-06-02T13:12:00Z">
        <w:r>
          <w:delText>behaviours</w:delText>
        </w:r>
      </w:del>
      <w:ins w:id="87" w:author="Katarzyna Wojczulanis-Jakubas" w:date="2023-06-02T13:12:00Z">
        <w:r>
          <w:t>behaviors</w:t>
        </w:r>
      </w:ins>
      <w:r>
        <w:t xml:space="preserve"> may differ in various contexts, sometimes dramatically </w:t>
      </w:r>
      <w:r>
        <w:fldChar w:fldCharType="begin" w:fldLock="1"/>
      </w:r>
      <w: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fldChar w:fldCharType="separate"/>
      </w:r>
      <w:r>
        <w:t>[18]</w:t>
      </w:r>
      <w:r>
        <w:fldChar w:fldCharType="end"/>
      </w:r>
      <w:r>
        <w:t>. For example, highly exploratory b</w:t>
      </w:r>
      <w:del w:id="88" w:author="marcelo" w:date="2023-06-04T17:13:00Z">
        <w:r>
          <w:delText>ehaviour</w:delText>
        </w:r>
      </w:del>
      <w:ins w:id="89" w:author="marcelo" w:date="2023-06-04T17:13:00Z">
        <w:r>
          <w:t>ehavior</w:t>
        </w:r>
      </w:ins>
      <w:r>
        <w:t xml:space="preserve"> can be advantageous in conditions of resource competition but disadvantageous in a higher predation pressure environment </w:t>
      </w:r>
      <w:r>
        <w:fldChar w:fldCharType="begin" w:fldLock="1"/>
      </w:r>
      <w: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[18–21]","plainTextFormattedCitation":"[18–21]","previouslyFormattedCitation":"[18–21]"},"properties":{"noteIndex":0},"schema":"https://github.com/citation-style-language/schema/raw/master/csl-citation.json"}</w:instrText>
      </w:r>
      <w:r>
        <w:fldChar w:fldCharType="separate"/>
      </w:r>
      <w:r>
        <w:rPr>
          <w:lang w:val="en-GB"/>
          <w:rPrChange w:id="90" w:author="Katarzyna Wojczulanis-Jakubas" w:date="2023-06-03T09:26:00Z">
            <w:rPr>
              <w:lang w:val="fr-FR"/>
            </w:rPr>
          </w:rPrChange>
        </w:rPr>
        <w:t>[18–21]</w:t>
      </w:r>
      <w:r>
        <w:fldChar w:fldCharType="end"/>
      </w:r>
      <w:r>
        <w:rPr>
          <w:lang w:val="en-GB"/>
          <w:rPrChange w:id="91" w:author="Katarzyna Wojczulanis-Jakubas" w:date="2023-06-03T09:26:00Z">
            <w:rPr>
              <w:lang w:val="fr-FR"/>
            </w:rPr>
          </w:rPrChange>
        </w:rPr>
        <w:t xml:space="preserve">. </w:t>
      </w:r>
      <w:r>
        <w:t>Despite growing number of studies showing</w:t>
      </w:r>
      <w:ins w:id="92" w:author="marcelo" w:date="2023-06-04T08:21:00Z">
        <w:r>
          <w:t xml:space="preserve"> high</w:t>
        </w:r>
      </w:ins>
      <w:ins w:id="93" w:author="Katarzyna Wojczulanis-Jakubas" w:date="2023-06-02T13:13:00Z">
        <w:del w:id="94" w:author="marcelo" w:date="2023-06-04T08:21:00Z">
          <w:r>
            <w:delText>,</w:delText>
          </w:r>
        </w:del>
      </w:ins>
      <w:del w:id="95" w:author="marcelo" w:date="2023-06-04T08:21:00Z">
        <w:r>
          <w:delText xml:space="preserve"> both directly and indirectly</w:delText>
        </w:r>
      </w:del>
      <w:ins w:id="96" w:author="Katarzyna Wojczulanis-Jakubas" w:date="2023-06-02T13:13:00Z">
        <w:del w:id="97" w:author="marcelo" w:date="2023-06-04T08:21:00Z">
          <w:r>
            <w:delText>,</w:delText>
          </w:r>
        </w:del>
      </w:ins>
      <w:r>
        <w:t xml:space="preserve"> </w:t>
      </w:r>
      <w:del w:id="98" w:author="Katarzyna Wojczulanis-Jakubas" w:date="2023-06-02T13:12:00Z">
        <w:r>
          <w:delText>behavioural</w:delText>
        </w:r>
      </w:del>
      <w:ins w:id="99" w:author="Katarzyna Wojczulanis-Jakubas" w:date="2023-06-02T13:12:00Z">
        <w:r>
          <w:t>behavioral</w:t>
        </w:r>
      </w:ins>
      <w:r>
        <w:t xml:space="preserve"> variability in </w:t>
      </w:r>
      <w:ins w:id="100" w:author="Katarzyna Wojczulanis-Jakubas" w:date="2023-06-03T09:26:00Z">
        <w:del w:id="101" w:author="marcelo" w:date="2023-06-04T08:20:00Z">
          <w:r>
            <w:delText>animals</w:delText>
          </w:r>
        </w:del>
      </w:ins>
      <w:ins w:id="102" w:author="marcelo" w:date="2023-06-04T08:20:00Z">
        <w:r>
          <w:t>foraging</w:t>
        </w:r>
      </w:ins>
      <w:ins w:id="103" w:author="Katarzyna Wojczulanis-Jakubas" w:date="2023-06-03T09:26:00Z">
        <w:r>
          <w:t xml:space="preserve"> </w:t>
        </w:r>
      </w:ins>
      <w:del w:id="104" w:author="Katarzyna Wojczulanis-Jakubas" w:date="2023-06-02T13:13:00Z">
        <w:r>
          <w:delText xml:space="preserve">the </w:delText>
        </w:r>
      </w:del>
      <w:r>
        <w:t>performance</w:t>
      </w:r>
      <w:ins w:id="105" w:author="marcelo" w:date="2023-06-04T08:20:00Z">
        <w:r>
          <w:t xml:space="preserve"> in animals</w:t>
        </w:r>
      </w:ins>
      <w:del w:id="106" w:author="Katarzyna Wojczulanis-Jakubas" w:date="2023-06-03T09:26:00Z">
        <w:r>
          <w:delText xml:space="preserve"> of various strategies</w:delText>
        </w:r>
      </w:del>
      <w:r>
        <w:t xml:space="preserve">, it is still not entirely recognized what could be fitness consequences of </w:t>
      </w:r>
      <w:ins w:id="107" w:author="Katarzyna Wojczulanis-Jakubas" w:date="2023-06-03T09:27:00Z">
        <w:r>
          <w:t>this variation</w:t>
        </w:r>
      </w:ins>
      <w:del w:id="108" w:author="Katarzyna Wojczulanis-Jakubas" w:date="2023-06-03T09:27:00Z">
        <w:r>
          <w:delText>variation in these additional dimensions of behavior in foraging  performance</w:delText>
        </w:r>
      </w:del>
      <w:r>
        <w:t>.</w:t>
      </w:r>
    </w:p>
    <w:p w14:paraId="40124A1C" w14:textId="77777777" w:rsidR="00B46697" w:rsidRPr="00B46697" w:rsidRDefault="00000000">
      <w:pPr>
        <w:pStyle w:val="MDPI31text"/>
        <w:rPr>
          <w:lang w:val="en-GB"/>
          <w:rPrChange w:id="109" w:author="Katarzyna Wojczulanis-Jakubas" w:date="2023-06-03T09:22:00Z">
            <w:rPr>
              <w:lang w:val="fr-FR"/>
            </w:rPr>
          </w:rPrChange>
        </w:rPr>
      </w:pPr>
      <w:r>
        <w:t>The fitness payoff</w:t>
      </w:r>
      <w:del w:id="110" w:author="Katarzyna Wojczulanis-Jakubas" w:date="2023-06-02T13:15:00Z">
        <w:r>
          <w:delText>s</w:delText>
        </w:r>
      </w:del>
      <w:r>
        <w:t xml:space="preserve"> of a behavior</w:t>
      </w:r>
      <w:ins w:id="111" w:author="marcelo" w:date="2023-06-04T08:23:00Z">
        <w:r>
          <w:t xml:space="preserve"> under different scenarios</w:t>
        </w:r>
      </w:ins>
      <w:r>
        <w:t xml:space="preserve"> is likely to be a main source </w:t>
      </w:r>
      <w:del w:id="112" w:author="marcelo" w:date="2023-06-04T08:23:00Z">
        <w:r>
          <w:delText>of</w:delText>
        </w:r>
      </w:del>
      <w:ins w:id="113" w:author="marcelo" w:date="2023-06-04T08:23:00Z">
        <w:r>
          <w:t>maintaining</w:t>
        </w:r>
      </w:ins>
      <w:r>
        <w:t xml:space="preserve"> the observed variation in foraging strategy </w:t>
      </w:r>
      <w:r>
        <w:fldChar w:fldCharType="begin" w:fldLock="1"/>
      </w:r>
      <w: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[11,18,22]","plainTextFormattedCitation":"[11,18,22]","previouslyFormattedCitation":"[11,18,22]"},"properties":{"noteIndex":0},"schema":"https://github.com/citation-style-language/schema/raw/master/csl-citation.json"}</w:instrText>
      </w:r>
      <w:r>
        <w:fldChar w:fldCharType="separate"/>
      </w:r>
      <w:r>
        <w:t>[11,18,22]</w:t>
      </w:r>
      <w:r>
        <w:fldChar w:fldCharType="end"/>
      </w:r>
      <w:r>
        <w:t xml:space="preserve">. Under variable conditions, a diversity of behavioral strategies can be </w:t>
      </w:r>
      <w:del w:id="114" w:author="Katarzyna Wojczulanis-Jakubas" w:date="2023-06-02T13:15:00Z">
        <w:r>
          <w:delText>mantained</w:delText>
        </w:r>
      </w:del>
      <w:ins w:id="115" w:author="Katarzyna Wojczulanis-Jakubas" w:date="2023-06-02T13:15:00Z">
        <w:r>
          <w:t>maintained</w:t>
        </w:r>
      </w:ins>
      <w:r>
        <w:t xml:space="preserve"> if </w:t>
      </w:r>
      <w:ins w:id="116" w:author="marcelo" w:date="2023-06-04T08:24:00Z">
        <w:r>
          <w:t xml:space="preserve">a </w:t>
        </w:r>
      </w:ins>
      <w:r>
        <w:t xml:space="preserve">different performance results in different cost and benefits </w:t>
      </w:r>
      <w:ins w:id="117" w:author="marcelo" w:date="2023-06-04T08:24:00Z">
        <w:r>
          <w:t>for</w:t>
        </w:r>
      </w:ins>
      <w:del w:id="118" w:author="marcelo" w:date="2023-06-04T08:24:00Z">
        <w:r>
          <w:delText>in</w:delText>
        </w:r>
      </w:del>
      <w:r>
        <w:t xml:space="preserve"> different contexts. If so, performance may vary as a function of </w:t>
      </w:r>
      <w:del w:id="119" w:author="Katarzyna Wojczulanis-Jakubas" w:date="2023-06-02T13:16:00Z">
        <w:r>
          <w:delText xml:space="preserve">the </w:delText>
        </w:r>
      </w:del>
      <w:r>
        <w:t xml:space="preserve">interactions between social and/or ecological selective forces, which can help </w:t>
      </w:r>
      <w:ins w:id="120" w:author="Katarzyna Wojczulanis-Jakubas" w:date="2023-06-02T13:16:00Z">
        <w:r>
          <w:t xml:space="preserve">to </w:t>
        </w:r>
      </w:ins>
      <w:r>
        <w:t xml:space="preserve">reveal the complex interplay of </w:t>
      </w:r>
      <w:del w:id="121" w:author="Katarzyna Wojczulanis-Jakubas" w:date="2023-06-02T13:16:00Z">
        <w:r>
          <w:delText>intrisic</w:delText>
        </w:r>
      </w:del>
      <w:ins w:id="122" w:author="Katarzyna Wojczulanis-Jakubas" w:date="2023-06-02T13:16:00Z">
        <w:r>
          <w:t>intrinsic</w:t>
        </w:r>
      </w:ins>
      <w:r>
        <w:t xml:space="preserve"> and extrinsic factors shaping behavioral variability </w:t>
      </w:r>
      <w:r>
        <w:fldChar w:fldCharType="begin" w:fldLock="1"/>
      </w:r>
      <w: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[23–26]","plainTextFormattedCitation":"[23–26]","previouslyFormattedCitation":"[23–26]"},"properties":{"noteIndex":0},"schema":"https://github.com/citation-style-language/schema/raw/master/csl-citation.json"}</w:instrText>
      </w:r>
      <w:r>
        <w:fldChar w:fldCharType="separate"/>
      </w:r>
      <w:r>
        <w:rPr>
          <w:lang w:val="en-GB"/>
          <w:rPrChange w:id="123" w:author="Katarzyna Wojczulanis-Jakubas" w:date="2023-06-03T09:22:00Z">
            <w:rPr>
              <w:lang w:val="fr-FR"/>
            </w:rPr>
          </w:rPrChange>
        </w:rPr>
        <w:t>[23–26]</w:t>
      </w:r>
      <w:r>
        <w:fldChar w:fldCharType="end"/>
      </w:r>
      <w:r>
        <w:rPr>
          <w:lang w:val="en-GB"/>
          <w:rPrChange w:id="124" w:author="Katarzyna Wojczulanis-Jakubas" w:date="2023-06-03T09:22:00Z">
            <w:rPr>
              <w:lang w:val="fr-FR"/>
            </w:rPr>
          </w:rPrChange>
        </w:rPr>
        <w:t xml:space="preserve">. </w:t>
      </w:r>
    </w:p>
    <w:p w14:paraId="18B1E938" w14:textId="77777777" w:rsidR="00B46697" w:rsidRDefault="00000000">
      <w:pPr>
        <w:pStyle w:val="MDPI31text"/>
        <w:rPr>
          <w:ins w:id="125" w:author="Katarzyna Wojczulanis-Jakubas" w:date="2023-06-02T13:28:00Z"/>
        </w:rPr>
      </w:pPr>
      <w:r>
        <w:t xml:space="preserve">Here, we examined the fitness consequences of various </w:t>
      </w:r>
      <w:del w:id="126" w:author="Katarzyna Wojczulanis-Jakubas" w:date="2023-06-02T13:17:00Z">
        <w:r>
          <w:delText>behavioural</w:delText>
        </w:r>
      </w:del>
      <w:ins w:id="127" w:author="Katarzyna Wojczulanis-Jakubas" w:date="2023-06-02T13:17:00Z">
        <w:r>
          <w:t>behavioral</w:t>
        </w:r>
      </w:ins>
      <w:r>
        <w:t xml:space="preserve"> strategies during foraging in wild ranging</w:t>
      </w:r>
      <w:del w:id="128" w:author="Katarzyna Wojczulanis-Jakubas" w:date="2023-06-02T13:28:00Z">
        <w:r>
          <w:delText xml:space="preserve">, Long-billed Hermit hummingbirds (LBHs, </w:delText>
        </w:r>
        <w:r>
          <w:rPr>
            <w:i/>
          </w:rPr>
          <w:delText>Phaethornis longirostris</w:delText>
        </w:r>
        <w:r>
          <w:delText>)</w:delText>
        </w:r>
      </w:del>
      <w:ins w:id="129" w:author="Katarzyna Wojczulanis-Jakubas" w:date="2023-06-02T13:28:00Z">
        <w:r>
          <w:t xml:space="preserve"> hummingbirds</w:t>
        </w:r>
      </w:ins>
      <w:r>
        <w:t xml:space="preserve">. </w:t>
      </w:r>
      <w:ins w:id="130" w:author="Katarzyna Wojczulanis-Jakubas" w:date="2023-06-02T13:28:00Z">
        <w:r>
          <w:t xml:space="preserve">This avian group </w:t>
        </w:r>
      </w:ins>
      <w:del w:id="131" w:author="Katarzyna Wojczulanis-Jakubas" w:date="2023-06-02T13:28:00Z">
        <w:r>
          <w:delText xml:space="preserve">Hummingbirds are </w:delText>
        </w:r>
      </w:del>
      <w:ins w:id="132" w:author="Katarzyna Wojczulanis-Jakubas" w:date="2023-06-02T13:28:00Z">
        <w:r>
          <w:t xml:space="preserve">is </w:t>
        </w:r>
      </w:ins>
      <w:r>
        <w:t xml:space="preserve">known for their extreme metabolism with a high need for energy intake that makes them constantly motivated to forage </w:t>
      </w:r>
      <w:r>
        <w:fldChar w:fldCharType="begin" w:fldLock="1"/>
      </w:r>
      <w: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[27]","plainTextFormattedCitation":"[27]","previouslyFormattedCitation":"[27]"},"properties":{"noteIndex":0},"schema":"https://github.com/citation-style-language/schema/raw/master/csl-citation.json"}</w:instrText>
      </w:r>
      <w:r>
        <w:fldChar w:fldCharType="separate"/>
      </w:r>
      <w:r>
        <w:t>[27]</w:t>
      </w:r>
      <w:r>
        <w:fldChar w:fldCharType="end"/>
      </w:r>
      <w:r>
        <w:t xml:space="preserve">. As such, they are expected to be under strong selection for </w:t>
      </w:r>
      <w:del w:id="133" w:author="Katarzyna Wojczulanis-Jakubas" w:date="2023-06-02T13:17:00Z">
        <w:r>
          <w:delText>maximing</w:delText>
        </w:r>
      </w:del>
      <w:ins w:id="134" w:author="Katarzyna Wojczulanis-Jakubas" w:date="2023-06-02T13:17:00Z">
        <w:r>
          <w:t>maximizing</w:t>
        </w:r>
      </w:ins>
      <w:r>
        <w:t xml:space="preserve"> foraging efficiency</w:t>
      </w:r>
      <w:ins w:id="135" w:author="Katarzyna Wojczulanis-Jakubas" w:date="2023-06-02T13:17:00Z">
        <w:r>
          <w:t>,</w:t>
        </w:r>
      </w:ins>
      <w:r>
        <w:t xml:space="preserve"> which can have a</w:t>
      </w:r>
      <w:del w:id="136" w:author="Katarzyna Wojczulanis-Jakubas" w:date="2023-06-02T13:17:00Z">
        <w:r>
          <w:delText xml:space="preserve">n important </w:delText>
        </w:r>
      </w:del>
      <w:ins w:id="137" w:author="Katarzyna Wojczulanis-Jakubas" w:date="2023-06-02T13:17:00Z">
        <w:r>
          <w:t xml:space="preserve"> consi</w:t>
        </w:r>
      </w:ins>
      <w:ins w:id="138" w:author="Katarzyna Wojczulanis-Jakubas" w:date="2023-06-02T13:18:00Z">
        <w:r>
          <w:t xml:space="preserve">derable </w:t>
        </w:r>
      </w:ins>
      <w:r>
        <w:t xml:space="preserve">effect on </w:t>
      </w:r>
      <w:ins w:id="139" w:author="Katarzyna Wojczulanis-Jakubas" w:date="2023-06-02T13:18:00Z">
        <w:r>
          <w:t xml:space="preserve">the </w:t>
        </w:r>
      </w:ins>
      <w:r>
        <w:t xml:space="preserve">fitness. This is particularly significant for trap-lining foraging species, </w:t>
      </w:r>
      <w:del w:id="140" w:author="marcelo" w:date="2023-06-04T08:25:00Z">
        <w:r>
          <w:delText xml:space="preserve">which </w:delText>
        </w:r>
      </w:del>
      <w:ins w:id="141" w:author="Katarzyna Wojczulanis-Jakubas" w:date="2023-06-02T13:18:00Z">
        <w:del w:id="142" w:author="marcelo" w:date="2023-06-04T08:25:00Z">
          <w:r>
            <w:delText xml:space="preserve">to </w:delText>
          </w:r>
        </w:del>
      </w:ins>
      <w:del w:id="143" w:author="marcelo" w:date="2023-06-04T08:25:00Z">
        <w:r>
          <w:delText xml:space="preserve">use flowers, dispersed across the habitat </w:delText>
        </w:r>
      </w:del>
      <w:ins w:id="144" w:author="Katarzyna Wojczulanis-Jakubas" w:date="2023-06-02T13:18:00Z">
        <w:r>
          <w:t xml:space="preserve">move around </w:t>
        </w:r>
      </w:ins>
      <w:r>
        <w:t>in a route-like fashion</w:t>
      </w:r>
      <w:ins w:id="145" w:author="marcelo" w:date="2023-06-04T08:25:00Z">
        <w:r>
          <w:t xml:space="preserve"> across the habitat to visit dispersed</w:t>
        </w:r>
      </w:ins>
      <w:ins w:id="146" w:author="marcelo" w:date="2023-06-04T08:26:00Z">
        <w:r>
          <w:t xml:space="preserve"> flower patches</w:t>
        </w:r>
      </w:ins>
      <w:r>
        <w:t xml:space="preserve"> </w:t>
      </w:r>
      <w:r>
        <w:fldChar w:fldCharType="begin" w:fldLock="1"/>
      </w:r>
      <w: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[28,29]","plainTextFormattedCitation":"[28,29]","previouslyFormattedCitation":"[28,29]"},"properties":{"noteIndex":0},"schema":"https://github.com/citation-style-language/schema/raw/master/csl-citation.json"}</w:instrText>
      </w:r>
      <w:r>
        <w:fldChar w:fldCharType="separate"/>
      </w:r>
      <w:r>
        <w:t>[28,29]</w:t>
      </w:r>
      <w:r>
        <w:fldChar w:fldCharType="end"/>
      </w:r>
      <w:r>
        <w:t xml:space="preserve">. </w:t>
      </w:r>
      <w:ins w:id="147" w:author="Katarzyna Wojczulanis-Jakubas" w:date="2023-06-02T13:19:00Z">
        <w:r>
          <w:t xml:space="preserve">Such a </w:t>
        </w:r>
      </w:ins>
      <w:del w:id="148" w:author="Katarzyna Wojczulanis-Jakubas" w:date="2023-06-02T13:19:00Z">
        <w:r>
          <w:delText xml:space="preserve">Free </w:delText>
        </w:r>
      </w:del>
      <w:ins w:id="149" w:author="Katarzyna Wojczulanis-Jakubas" w:date="2023-06-02T13:19:00Z">
        <w:r>
          <w:t xml:space="preserve">free </w:t>
        </w:r>
      </w:ins>
      <w:r>
        <w:fldChar w:fldCharType="begin"/>
      </w:r>
      <w:bookmarkStart w:id="150" w:name="Bookmark1311"/>
      <w:r>
        <w:fldChar w:fldCharType="separate"/>
      </w:r>
      <w:r>
        <w:t>fo</w:t>
      </w:r>
      <w:r>
        <w:fldChar w:fldCharType="end"/>
      </w:r>
      <w:bookmarkEnd w:id="150"/>
      <w:r>
        <w:t xml:space="preserve">ranging </w:t>
      </w:r>
      <w:del w:id="151" w:author="Katarzyna Wojczulanis-Jakubas" w:date="2023-06-02T13:19:00Z">
        <w:r>
          <w:delText xml:space="preserve">foraging </w:delText>
        </w:r>
      </w:del>
      <w:ins w:id="152" w:author="Katarzyna Wojczulanis-Jakubas" w:date="2023-06-02T13:19:00Z">
        <w:r>
          <w:t xml:space="preserve">strategy </w:t>
        </w:r>
      </w:ins>
      <w:r>
        <w:t>entails a period of high vulnerability</w:t>
      </w:r>
      <w:ins w:id="153" w:author="Katarzyna Wojczulanis-Jakubas" w:date="2023-06-02T13:19:00Z">
        <w:r>
          <w:t xml:space="preserve"> of foraging individuals</w:t>
        </w:r>
      </w:ins>
      <w:r>
        <w:t xml:space="preserve">, exploited by a wide range of predators </w:t>
      </w:r>
      <w:r>
        <w:fldChar w:fldCharType="begin" w:fldLock="1"/>
      </w:r>
      <w: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[30–35]","plainTextFormattedCitation":"[30–35]","previouslyFormattedCitation":"[30–35]"},"properties":{"noteIndex":0},"schema":"https://github.com/citation-style-language/schema/raw/master/csl-citation.json"}</w:instrText>
      </w:r>
      <w:r>
        <w:fldChar w:fldCharType="separate"/>
      </w:r>
      <w:r>
        <w:t>[30–35]</w:t>
      </w:r>
      <w:r>
        <w:fldChar w:fldCharType="end"/>
      </w:r>
      <w:r>
        <w:t>, which in turn, results in a trade-off between efficient foraging and risk avoidance. The differential payoffs in the selective landscape given by these two factors are expected to shape foraging strategies of the hummingbirds.</w:t>
      </w:r>
    </w:p>
    <w:p w14:paraId="7C4CC309" w14:textId="77777777" w:rsidR="00B46697" w:rsidRDefault="00000000">
      <w:pPr>
        <w:pStyle w:val="MDPI31text"/>
        <w:rPr>
          <w:highlight w:val="yellow"/>
        </w:rPr>
      </w:pPr>
      <w:ins w:id="154" w:author="Katarzyna Wojczulanis-Jakubas" w:date="2023-06-02T13:34:00Z">
        <w:r>
          <w:t xml:space="preserve">In this study </w:t>
        </w:r>
      </w:ins>
      <w:ins w:id="155" w:author="Katarzyna Wojczulanis-Jakubas" w:date="2023-06-02T13:29:00Z">
        <w:r>
          <w:t xml:space="preserve">we </w:t>
        </w:r>
        <w:del w:id="156" w:author="marcelo" w:date="2023-06-04T08:26:00Z">
          <w:r>
            <w:delText xml:space="preserve">focused </w:delText>
          </w:r>
        </w:del>
      </w:ins>
      <w:ins w:id="157" w:author="marcelo" w:date="2023-06-04T08:26:00Z">
        <w:r>
          <w:t xml:space="preserve">studied the foraging behavior </w:t>
        </w:r>
      </w:ins>
      <w:ins w:id="158" w:author="Katarzyna Wojczulanis-Jakubas" w:date="2023-06-02T13:29:00Z">
        <w:r>
          <w:t>o</w:t>
        </w:r>
      </w:ins>
      <w:ins w:id="159" w:author="marcelo" w:date="2023-06-04T08:26:00Z">
        <w:r>
          <w:t>f</w:t>
        </w:r>
      </w:ins>
      <w:ins w:id="160" w:author="Katarzyna Wojczulanis-Jakubas" w:date="2023-06-02T13:29:00Z">
        <w:del w:id="161" w:author="marcelo" w:date="2023-06-04T08:26:00Z">
          <w:r>
            <w:delText>n</w:delText>
          </w:r>
        </w:del>
        <w:r>
          <w:t xml:space="preserve"> </w:t>
        </w:r>
      </w:ins>
      <w:ins w:id="162" w:author="Katarzyna Wojczulanis-Jakubas" w:date="2023-06-02T13:34:00Z">
        <w:r>
          <w:t xml:space="preserve">the </w:t>
        </w:r>
      </w:ins>
      <w:ins w:id="163" w:author="Katarzyna Wojczulanis-Jakubas" w:date="2023-06-02T13:28:00Z">
        <w:r>
          <w:t xml:space="preserve">Long-billed Hermit hummingbird (LBH, </w:t>
        </w:r>
        <w:r>
          <w:rPr>
            <w:i/>
          </w:rPr>
          <w:t>Phaethornis longirostris</w:t>
        </w:r>
        <w:r>
          <w:t>)</w:t>
        </w:r>
      </w:ins>
      <w:ins w:id="164" w:author="Katarzyna Wojczulanis-Jakubas" w:date="2023-06-02T13:30:00Z">
        <w:r>
          <w:t xml:space="preserve">. </w:t>
        </w:r>
        <w:del w:id="165" w:author="Katarzyna Wojczulanis-Jakubas" w:date="2023-06-02T13:31:00Z">
          <w:r>
            <w:rPr>
              <w:iCs/>
            </w:rPr>
            <w:delText xml:space="preserve">The Long-billed Hermit </w:delText>
          </w:r>
        </w:del>
      </w:ins>
      <w:ins w:id="166" w:author="Katarzyna Wojczulanis-Jakubas" w:date="2023-06-02T13:31:00Z">
        <w:r>
          <w:rPr>
            <w:iCs/>
          </w:rPr>
          <w:t xml:space="preserve">The species </w:t>
        </w:r>
      </w:ins>
      <w:ins w:id="167" w:author="Katarzyna Wojczulanis-Jakubas" w:date="2023-06-02T13:30:00Z">
        <w:r>
          <w:rPr>
            <w:iCs/>
          </w:rPr>
          <w:t>is a</w:t>
        </w:r>
        <w:r>
          <w:rPr>
            <w:i/>
          </w:rPr>
          <w:t xml:space="preserve"> </w:t>
        </w:r>
        <w:r>
          <w:rPr>
            <w:iCs/>
          </w:rPr>
          <w:t>r</w:t>
        </w:r>
        <w:r>
          <w:t xml:space="preserve">elatively large size hummingbird </w:t>
        </w:r>
        <w:del w:id="168" w:author="Katarzyna Wojczulanis-Jakubas" w:date="2023-06-02T13:31:00Z">
          <w:r>
            <w:delText xml:space="preserve">species </w:delText>
          </w:r>
        </w:del>
        <w:r>
          <w:t xml:space="preserve">of humid neo-tropical lowlands. </w:t>
        </w:r>
      </w:ins>
      <w:ins w:id="169" w:author="Katarzyna Wojczulanis-Jakubas" w:date="2023-06-02T13:31:00Z">
        <w:r>
          <w:t xml:space="preserve">It </w:t>
        </w:r>
      </w:ins>
      <w:ins w:id="170" w:author="Katarzyna Wojczulanis-Jakubas" w:date="2023-06-02T13:30:00Z">
        <w:del w:id="171" w:author="Katarzyna Wojczulanis-Jakubas" w:date="2023-06-02T13:31:00Z">
          <w:r>
            <w:delText xml:space="preserve">The species </w:delText>
          </w:r>
        </w:del>
        <w:r>
          <w:t xml:space="preserve">exhibits a lekking mating system in which males sing and display from traditional areas inside the forest for mate attraction, during </w:t>
        </w:r>
      </w:ins>
      <w:ins w:id="172" w:author="Katarzyna Wojczulanis-Jakubas" w:date="2023-06-02T13:31:00Z">
        <w:del w:id="173" w:author="marcelo" w:date="2023-06-04T08:27:00Z">
          <w:r>
            <w:rPr>
              <w:rPrChange w:id="174" w:author="Katarzyna Wojczulanis-Jakubas" w:date="2023-06-02T13:32:00Z">
                <w:rPr>
                  <w:highlight w:val="yellow"/>
                </w:rPr>
              </w:rPrChange>
            </w:rPr>
            <w:delText>around</w:delText>
          </w:r>
        </w:del>
      </w:ins>
      <w:ins w:id="175" w:author="marcelo" w:date="2023-06-04T08:27:00Z">
        <w:r>
          <w:t>an</w:t>
        </w:r>
      </w:ins>
      <w:ins w:id="176" w:author="Katarzyna Wojczulanis-Jakubas" w:date="2023-06-02T13:30:00Z">
        <w:del w:id="177" w:author="Katarzyna Wojczulanis-Jakubas" w:date="2023-06-02T13:31:00Z">
          <w:r>
            <w:rPr>
              <w:rPrChange w:id="178" w:author="Katarzyna Wojczulanis-Jakubas" w:date="2023-06-02T13:32:00Z">
                <w:rPr>
                  <w:highlight w:val="yellow"/>
                </w:rPr>
              </w:rPrChange>
            </w:rPr>
            <w:delText>ca</w:delText>
          </w:r>
        </w:del>
        <w:r>
          <w:t xml:space="preserve"> </w:t>
        </w:r>
      </w:ins>
      <w:ins w:id="179" w:author="marcelo" w:date="2023-06-04T08:27:00Z">
        <w:r>
          <w:t>eight</w:t>
        </w:r>
      </w:ins>
      <w:ins w:id="180" w:author="Katarzyna Wojczulanis-Jakubas" w:date="2023-06-02T13:30:00Z">
        <w:del w:id="181" w:author="marcelo" w:date="2023-06-04T08:27:00Z">
          <w:r>
            <w:delText>8</w:delText>
          </w:r>
        </w:del>
        <w:r>
          <w:t xml:space="preserve"> month</w:t>
        </w:r>
      </w:ins>
      <w:ins w:id="182" w:author="marcelo" w:date="2023-06-04T08:27:00Z">
        <w:r>
          <w:t xml:space="preserve"> </w:t>
        </w:r>
      </w:ins>
      <w:ins w:id="183" w:author="Katarzyna Wojczulanis-Jakubas" w:date="2023-06-02T13:30:00Z">
        <w:del w:id="184" w:author="marcelo" w:date="2023-06-04T08:27:00Z">
          <w:r>
            <w:delText xml:space="preserve">s lasting </w:delText>
          </w:r>
        </w:del>
        <w:r>
          <w:t xml:space="preserve">breeding season (Stiles &amp; Wolf 1979). Unlike many hummingbirds, hermits do not defend a patch of flowers but visit widely scattered flowers in a foraging route (i.e. trap-lining). Aggressive interactions related to disputes over lek territories are common </w:t>
        </w:r>
        <w:r>
          <w:fldChar w:fldCharType="begin" w:fldLock="1"/>
        </w:r>
      </w:ins>
      <w: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plainTextFormattedCitation":"[29]","previouslyFormattedCitation":"[29]"},"properties":{"noteIndex":0},"schema":"https://github.com/citation-style-language/schema/raw/master/csl-citation.json"}</w:instrText>
      </w:r>
      <w:ins w:id="185" w:author="Katarzyna Wojczulanis-Jakubas" w:date="2023-06-02T13:30:00Z">
        <w:r>
          <w:fldChar w:fldCharType="separate"/>
        </w:r>
      </w:ins>
      <w:r>
        <w:t>[29]</w:t>
      </w:r>
      <w:ins w:id="186" w:author="Katarzyna Wojczulanis-Jakubas" w:date="2023-06-02T13:30:00Z">
        <w:r>
          <w:fldChar w:fldCharType="end"/>
        </w:r>
        <w:r>
          <w:t xml:space="preserve">. Floaters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r>
          <w:fldChar w:fldCharType="begin" w:fldLock="1"/>
        </w:r>
      </w:ins>
      <w: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plainTextFormattedCitation":"[29]","previouslyFormattedCitation":"[29]"},"properties":{"noteIndex":0},"schema":"https://github.com/citation-style-language/schema/raw/master/csl-citation.json"}</w:instrText>
      </w:r>
      <w:ins w:id="187" w:author="Katarzyna Wojczulanis-Jakubas" w:date="2023-06-02T13:30:00Z">
        <w:r>
          <w:fldChar w:fldCharType="separate"/>
        </w:r>
      </w:ins>
      <w:r>
        <w:t>[29]</w:t>
      </w:r>
      <w:ins w:id="188" w:author="Katarzyna Wojczulanis-Jakubas" w:date="2023-06-02T13:30:00Z">
        <w:r>
          <w:fldChar w:fldCharType="end"/>
        </w:r>
        <w:r>
          <w:t>.</w:t>
        </w:r>
      </w:ins>
    </w:p>
    <w:p w14:paraId="27E32B3B" w14:textId="77777777" w:rsidR="00B46697" w:rsidRDefault="00000000">
      <w:pPr>
        <w:pStyle w:val="MDPI31text"/>
      </w:pPr>
      <w:del w:id="189" w:author="Katarzyna Wojczulanis-Jakubas" w:date="2023-06-02T13:30:00Z">
        <w:r>
          <w:delText xml:space="preserve">We assessed </w:delText>
        </w:r>
      </w:del>
      <w:del w:id="190" w:author="Katarzyna Wojczulanis-Jakubas" w:date="2023-06-02T13:29:00Z">
        <w:r>
          <w:delText xml:space="preserve">the payoffs of diferent behavioral strategies under a trade-off between food resource exploitation and risk avoidance </w:delText>
        </w:r>
      </w:del>
      <w:del w:id="191" w:author="Katarzyna Wojczulanis-Jakubas" w:date="2023-06-02T13:30:00Z">
        <w:r>
          <w:delText xml:space="preserve">in Long-billed Hermits. </w:delText>
        </w:r>
      </w:del>
      <w:ins w:id="192" w:author="Katarzyna Wojczulanis-Jakubas" w:date="2023-06-02T13:33:00Z">
        <w:r>
          <w:t xml:space="preserve">To examine the payoffs of different behavioral strategies under a trade-off between food resource exploitation and risk avoidance, </w:t>
        </w:r>
      </w:ins>
      <w:del w:id="193" w:author="Katarzyna Wojczulanis-Jakubas" w:date="2023-06-02T13:33:00Z">
        <w:r>
          <w:delText xml:space="preserve">We </w:delText>
        </w:r>
      </w:del>
      <w:ins w:id="194" w:author="Katarzyna Wojczulanis-Jakubas" w:date="2023-06-02T13:33:00Z">
        <w:r>
          <w:t xml:space="preserve">we </w:t>
        </w:r>
      </w:ins>
      <w:r>
        <w:t>considered the issue in the context of low and high level of perceived threat</w:t>
      </w:r>
      <w:ins w:id="195" w:author="Katarzyna Wojczulanis-Jakubas" w:date="2023-06-02T17:54:00Z">
        <w:r>
          <w:t>. We also anal</w:t>
        </w:r>
      </w:ins>
      <w:ins w:id="196" w:author="Katarzyna Wojczulanis-Jakubas" w:date="2023-06-02T17:55:00Z">
        <w:r>
          <w:t xml:space="preserve">yzed the issue </w:t>
        </w:r>
      </w:ins>
      <w:del w:id="197" w:author="Katarzyna Wojczulanis-Jakubas" w:date="2023-06-02T17:55:00Z">
        <w:r>
          <w:delText xml:space="preserve"> and </w:delText>
        </w:r>
      </w:del>
      <w:r>
        <w:t xml:space="preserve">in regard to three </w:t>
      </w:r>
      <w:del w:id="198" w:author="Katarzyna Wojczulanis-Jakubas" w:date="2023-06-02T13:20:00Z">
        <w:r>
          <w:delText>behavioural</w:delText>
        </w:r>
      </w:del>
      <w:ins w:id="199" w:author="Katarzyna Wojczulanis-Jakubas" w:date="2023-06-02T13:20:00Z">
        <w:r>
          <w:t>behavioral</w:t>
        </w:r>
      </w:ins>
      <w:r>
        <w:t xml:space="preserve"> axes, commonly linked to the </w:t>
      </w:r>
      <w:del w:id="200" w:author="Katarzyna Wojczulanis-Jakubas" w:date="2023-06-02T13:20:00Z">
        <w:r>
          <w:delText>explotation</w:delText>
        </w:r>
      </w:del>
      <w:ins w:id="201" w:author="Katarzyna Wojczulanis-Jakubas" w:date="2023-06-02T13:20:00Z">
        <w:r>
          <w:t>exploitation</w:t>
        </w:r>
      </w:ins>
      <w:r>
        <w:t xml:space="preserve"> of food resources</w:t>
      </w:r>
      <w:ins w:id="202" w:author="Katarzyna Wojczulanis-Jakubas" w:date="2023-06-02T13:35:00Z">
        <w:del w:id="203" w:author="marcelo" w:date="2023-06-04T08:28:00Z">
          <w:r>
            <w:delText>. These behavioral axes were</w:delText>
          </w:r>
        </w:del>
      </w:ins>
      <w:r>
        <w:t>: a) exploration (number of foraging spots (i.e. feeders) used during the foraging visit), b) risk</w:t>
      </w:r>
      <w:ins w:id="204" w:author="Katarzyna Wojczulanis-Jakubas" w:date="2023-06-02T13:21:00Z">
        <w:r>
          <w:t xml:space="preserve"> </w:t>
        </w:r>
      </w:ins>
      <w:del w:id="205" w:author="Katarzyna Wojczulanis-Jakubas" w:date="2023-06-02T13:21:00Z">
        <w:r>
          <w:delText>-</w:delText>
        </w:r>
      </w:del>
      <w:r>
        <w:t xml:space="preserve">avoidance (latency to approach the foraging spot to forage), and c) arousal (amount of movements during the foraging event) </w:t>
      </w:r>
      <w:r>
        <w:fldChar w:fldCharType="begin" w:fldLock="1"/>
      </w:r>
      <w: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[1,18,19,36,37]","plainTextFormattedCitation":"[1,18,19,36,37]","previouslyFormattedCitation":"[1,18,19,36,37]"},"properties":{"noteIndex":0},"schema":"https://github.com/citation-style-language/schema/raw/master/csl-citation.json"}</w:instrText>
      </w:r>
      <w:r>
        <w:fldChar w:fldCharType="separate"/>
      </w:r>
      <w:r>
        <w:t>[1,18,19,36,37]</w:t>
      </w:r>
      <w:r>
        <w:fldChar w:fldCharType="end"/>
      </w:r>
      <w:r>
        <w:t xml:space="preserve">. </w:t>
      </w:r>
      <w:del w:id="206" w:author="marcelo" w:date="2023-06-04T08:29:00Z">
        <w:r>
          <w:delText>Firstly, w</w:delText>
        </w:r>
      </w:del>
      <w:ins w:id="207" w:author="marcelo" w:date="2023-06-04T08:29:00Z">
        <w:r>
          <w:t>W</w:t>
        </w:r>
      </w:ins>
      <w:r>
        <w:t xml:space="preserve">e hypothesized that foraging efficiency (expressed </w:t>
      </w:r>
      <w:del w:id="208" w:author="Katarzyna Wojczulanis-Jakubas" w:date="2023-06-02T13:36:00Z">
        <w:r>
          <w:delText xml:space="preserve">here </w:delText>
        </w:r>
      </w:del>
      <w:r>
        <w:t xml:space="preserve">as the amount of time spend on feeding in respect to the total time of the visit at the feeder), may be lower at threatening conditions. </w:t>
      </w:r>
      <w:bookmarkStart w:id="209" w:name="_Hlk136604733"/>
      <w:del w:id="210" w:author="marcelo" w:date="2023-06-04T08:29:00Z">
        <w:r>
          <w:delText>Then</w:delText>
        </w:r>
      </w:del>
      <w:ins w:id="211" w:author="marcelo" w:date="2023-06-04T08:29:00Z">
        <w:r>
          <w:t>W</w:t>
        </w:r>
      </w:ins>
      <w:ins w:id="212" w:author="Katarzyna Wojczulanis-Jakubas" w:date="2023-06-02T17:55:00Z">
        <w:del w:id="213" w:author="marcelo" w:date="2023-06-04T08:29:00Z">
          <w:r>
            <w:delText>,</w:delText>
          </w:r>
        </w:del>
      </w:ins>
      <w:del w:id="214" w:author="marcelo" w:date="2023-06-04T08:29:00Z">
        <w:r>
          <w:delText xml:space="preserve"> w</w:delText>
        </w:r>
      </w:del>
      <w:r>
        <w:t xml:space="preserve">e </w:t>
      </w:r>
      <w:ins w:id="215" w:author="marcelo" w:date="2023-06-04T08:29:00Z">
        <w:r>
          <w:t xml:space="preserve">also </w:t>
        </w:r>
      </w:ins>
      <w:r>
        <w:t xml:space="preserve">hypothesized that foraging efficiency is further modulated by the three </w:t>
      </w:r>
      <w:del w:id="216" w:author="Katarzyna Wojczulanis-Jakubas" w:date="2023-06-02T13:21:00Z">
        <w:r>
          <w:delText>behavioural</w:delText>
        </w:r>
      </w:del>
      <w:ins w:id="217" w:author="Katarzyna Wojczulanis-Jakubas" w:date="2023-06-02T13:21:00Z">
        <w:r>
          <w:t>behavioral</w:t>
        </w:r>
      </w:ins>
      <w:r>
        <w:t xml:space="preserve"> traits (exploration, risk</w:t>
      </w:r>
      <w:ins w:id="218" w:author="Katarzyna Wojczulanis-Jakubas" w:date="2023-06-02T13:22:00Z">
        <w:r>
          <w:t xml:space="preserve"> </w:t>
        </w:r>
      </w:ins>
      <w:del w:id="219" w:author="Katarzyna Wojczulanis-Jakubas" w:date="2023-06-02T13:22:00Z">
        <w:r>
          <w:delText>-</w:delText>
        </w:r>
      </w:del>
      <w:r>
        <w:t>avoidance and arousal)</w:t>
      </w:r>
      <w:ins w:id="220" w:author="Katarzyna Wojczulanis-Jakubas" w:date="2023-06-02T13:22:00Z">
        <w:r>
          <w:t xml:space="preserve">, expecting that high </w:t>
        </w:r>
        <w:del w:id="221" w:author="marcelo" w:date="2023-06-04T08:30:00Z">
          <w:r>
            <w:delText xml:space="preserve">level </w:delText>
          </w:r>
        </w:del>
      </w:ins>
      <w:ins w:id="222" w:author="marcelo" w:date="2023-06-04T08:30:00Z">
        <w:r>
          <w:t xml:space="preserve">values </w:t>
        </w:r>
      </w:ins>
      <w:ins w:id="223" w:author="Katarzyna Wojczulanis-Jakubas" w:date="2023-06-02T13:22:00Z">
        <w:del w:id="224" w:author="marcelo" w:date="2023-06-04T08:30:00Z">
          <w:r>
            <w:delText xml:space="preserve">of each of the </w:delText>
          </w:r>
        </w:del>
      </w:ins>
      <w:ins w:id="225" w:author="marcelo" w:date="2023-06-04T08:30:00Z">
        <w:r>
          <w:t xml:space="preserve">on these </w:t>
        </w:r>
      </w:ins>
      <w:ins w:id="226" w:author="Katarzyna Wojczulanis-Jakubas" w:date="2023-06-02T13:22:00Z">
        <w:r>
          <w:t>trait</w:t>
        </w:r>
      </w:ins>
      <w:ins w:id="227" w:author="marcelo" w:date="2023-06-04T08:30:00Z">
        <w:r>
          <w:t>s will</w:t>
        </w:r>
      </w:ins>
      <w:ins w:id="228" w:author="Katarzyna Wojczulanis-Jakubas" w:date="2023-06-02T13:22:00Z">
        <w:r>
          <w:t xml:space="preserve"> negatively affect</w:t>
        </w:r>
        <w:del w:id="229" w:author="marcelo" w:date="2023-06-04T08:30:00Z">
          <w:r>
            <w:delText>s</w:delText>
          </w:r>
        </w:del>
        <w:r>
          <w:t xml:space="preserve"> </w:t>
        </w:r>
        <w:del w:id="230" w:author="marcelo" w:date="2023-06-04T08:31:00Z">
          <w:r>
            <w:delText xml:space="preserve">the </w:delText>
          </w:r>
        </w:del>
        <w:r>
          <w:t>foraging effic</w:t>
        </w:r>
      </w:ins>
      <w:ins w:id="231" w:author="Katarzyna Wojczulanis-Jakubas" w:date="2023-06-02T13:23:00Z">
        <w:r>
          <w:t>iency</w:t>
        </w:r>
      </w:ins>
      <w:ins w:id="232" w:author="Katarzyna Wojczulanis-Jakubas" w:date="2023-06-02T17:56:00Z">
        <w:del w:id="233" w:author="marcelo" w:date="2023-06-04T08:30:00Z">
          <w:r>
            <w:delText xml:space="preserve">, </w:delText>
          </w:r>
        </w:del>
      </w:ins>
      <w:ins w:id="234" w:author="Katarzyna Wojczulanis-Jakubas" w:date="2023-06-02T13:23:00Z">
        <w:del w:id="235" w:author="marcelo" w:date="2023-06-04T08:30:00Z">
          <w:r>
            <w:delText xml:space="preserve">i.e. frequent changes of the foraging spot, long latency </w:delText>
          </w:r>
        </w:del>
      </w:ins>
      <w:ins w:id="236" w:author="Katarzyna Wojczulanis-Jakubas" w:date="2023-06-02T13:24:00Z">
        <w:del w:id="237" w:author="marcelo" w:date="2023-06-04T08:30:00Z">
          <w:r>
            <w:delText>to approach the feeder and lot of movement around the feeder all it may</w:delText>
          </w:r>
        </w:del>
      </w:ins>
      <w:ins w:id="238" w:author="Katarzyna Wojczulanis-Jakubas" w:date="2023-06-02T13:23:00Z">
        <w:del w:id="239" w:author="marcelo" w:date="2023-06-04T08:30:00Z">
          <w:r>
            <w:delText xml:space="preserve"> limit</w:delText>
          </w:r>
        </w:del>
      </w:ins>
      <w:ins w:id="240" w:author="Katarzyna Wojczulanis-Jakubas" w:date="2023-06-02T13:24:00Z">
        <w:del w:id="241" w:author="marcelo" w:date="2023-06-04T08:30:00Z">
          <w:r>
            <w:delText xml:space="preserve"> the time for feeding</w:delText>
          </w:r>
        </w:del>
        <w:r>
          <w:t>.</w:t>
        </w:r>
      </w:ins>
      <w:ins w:id="242" w:author="Katarzyna Wojczulanis-Jakubas" w:date="2023-06-02T13:23:00Z">
        <w:r>
          <w:t xml:space="preserve"> </w:t>
        </w:r>
      </w:ins>
      <w:del w:id="243" w:author="Katarzyna Wojczulanis-Jakubas" w:date="2023-06-02T13:22:00Z">
        <w:r>
          <w:delText>.</w:delText>
        </w:r>
      </w:del>
    </w:p>
    <w:bookmarkEnd w:id="209"/>
    <w:p w14:paraId="50FE2CC2" w14:textId="77777777" w:rsidR="00B46697" w:rsidRDefault="00000000" w:rsidP="00B46697">
      <w:pPr>
        <w:pStyle w:val="MDPI21heading1"/>
        <w:ind w:left="0"/>
        <w:pPrChange w:id="244" w:author="Katarzyna Wojczulanis-Jakubas" w:date="2023-06-02T13:24:00Z">
          <w:pPr>
            <w:pStyle w:val="MDPI21heading1"/>
          </w:pPr>
        </w:pPrChange>
      </w:pPr>
      <w:r>
        <w:lastRenderedPageBreak/>
        <w:t>2. Methods</w:t>
      </w:r>
    </w:p>
    <w:p w14:paraId="4207DC67" w14:textId="77777777" w:rsidR="00B46697" w:rsidRDefault="00000000">
      <w:pPr>
        <w:pStyle w:val="MDPI22heading2"/>
        <w:rPr>
          <w:del w:id="245" w:author="Katarzyna Wojczulanis-Jakubas" w:date="2023-06-02T13:36:00Z"/>
        </w:rPr>
      </w:pPr>
      <w:del w:id="246" w:author="Katarzyna Wojczulanis-Jakubas" w:date="2023-06-02T13:36:00Z">
        <w:r>
          <w:delText>2.1. Study species</w:delText>
        </w:r>
      </w:del>
    </w:p>
    <w:p w14:paraId="429F31A9" w14:textId="77777777" w:rsidR="00B46697" w:rsidRDefault="00000000">
      <w:pPr>
        <w:pStyle w:val="MDPI31text"/>
        <w:rPr>
          <w:del w:id="247" w:author="Katarzyna Wojczulanis-Jakubas" w:date="2023-06-02T13:36:00Z"/>
        </w:rPr>
      </w:pPr>
      <w:del w:id="248" w:author="Katarzyna Wojczulanis-Jakubas" w:date="2023-06-02T13:30:00Z">
        <w:r>
          <w:rPr>
            <w:iCs/>
          </w:rPr>
          <w:delText>The Long-billed Hermit is a</w:delText>
        </w:r>
        <w:r>
          <w:rPr>
            <w:i/>
          </w:rPr>
          <w:delText xml:space="preserve"> </w:delText>
        </w:r>
        <w:r>
          <w:rPr>
            <w:iCs/>
          </w:rPr>
          <w:delText>r</w:delText>
        </w:r>
        <w:r>
          <w:delText xml:space="preserve">elatively large size hummingbird species of humid neo-tropical lowlands. The species exhibits a lekking mating system in which males sing and display from traditional areas inside the forest for mate attraction, during </w:delText>
        </w:r>
        <w:r>
          <w:rPr>
            <w:highlight w:val="yellow"/>
            <w:rPrChange w:id="249" w:author="Katarzyna Wojczulanis-Jakubas" w:date="2023-06-02T11:25:00Z">
              <w:rPr/>
            </w:rPrChange>
          </w:rPr>
          <w:delText>ca</w:delText>
        </w:r>
        <w:r>
          <w:delText xml:space="preserve"> 8 months lasting breeding season (Stiles &amp; Wolf 1979). Unlike many hummingbirds, hermits do not defend a patch of flowers but visit widely scattered flowers in a foraging route (i.e. trap-lining). Aggressive interactions related to disputes over lek territories are common </w:delText>
        </w:r>
        <w:r>
          <w:fldChar w:fldCharType="begin" w:fldLock="1"/>
        </w:r>
        <w:r>
          <w:del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2018)","previouslyFormattedCitation":"(Araya-Salas et al. 2018)"},"properties":{"noteIndex":0},"schema":"https://github.com/citation-style-language/schema/raw/master/csl-citation.json"}</w:delInstrText>
        </w:r>
        <w:r>
          <w:fldChar w:fldCharType="separate"/>
        </w:r>
        <w:r>
          <w:delText>(Araya-Salas et al. 2018)</w:delText>
        </w:r>
        <w:r>
          <w:fldChar w:fldCharType="end"/>
        </w:r>
        <w:r>
          <w:delText xml:space="preserve">. Floaters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delText>
        </w:r>
        <w:r>
          <w:fldChar w:fldCharType="begin" w:fldLock="1"/>
        </w:r>
        <w:r>
          <w:del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2018)","previouslyFormattedCitation":"(Araya-Salas et al. 2018)"},"properties":{"noteIndex":0},"schema":"https://github.com/citation-style-language/schema/raw/master/csl-citation.json"}</w:delInstrText>
        </w:r>
        <w:r>
          <w:fldChar w:fldCharType="separate"/>
        </w:r>
        <w:r>
          <w:delText>(Araya-Salas et al. 2018)</w:delText>
        </w:r>
        <w:r>
          <w:fldChar w:fldCharType="end"/>
        </w:r>
        <w:r>
          <w:delText xml:space="preserve">. </w:delText>
        </w:r>
      </w:del>
    </w:p>
    <w:p w14:paraId="7040FCDA" w14:textId="77777777" w:rsidR="00B46697" w:rsidRDefault="00000000">
      <w:pPr>
        <w:pStyle w:val="MDPI22heading2"/>
        <w:spacing w:before="240"/>
      </w:pPr>
      <w:r>
        <w:t>2.</w:t>
      </w:r>
      <w:ins w:id="250" w:author="Katarzyna Wojczulanis-Jakubas" w:date="2023-06-02T13:37:00Z">
        <w:r>
          <w:t>1</w:t>
        </w:r>
      </w:ins>
      <w:del w:id="251" w:author="Katarzyna Wojczulanis-Jakubas" w:date="2023-06-02T13:37:00Z">
        <w:r>
          <w:delText>2</w:delText>
        </w:r>
      </w:del>
      <w:r>
        <w:t>. Fieldwork</w:t>
      </w:r>
    </w:p>
    <w:p w14:paraId="08313CF2" w14:textId="77777777" w:rsidR="00B46697" w:rsidRDefault="00000000">
      <w:pPr>
        <w:pStyle w:val="MDPI31text"/>
      </w:pPr>
      <w:r>
        <w:t>We carried out the study at La Selva Biological Station, Costa Rica (10</w:t>
      </w:r>
      <w:r>
        <w:rPr>
          <w:vertAlign w:val="superscript"/>
        </w:rPr>
        <w:t xml:space="preserve"> o</w:t>
      </w:r>
      <w:r>
        <w:t>23’ N, 84</w:t>
      </w:r>
      <w:r>
        <w:rPr>
          <w:vertAlign w:val="superscript"/>
        </w:rPr>
        <w:t>o</w:t>
      </w:r>
      <w:r>
        <w:t xml:space="preserve">10’ W) between May and June 2015. </w:t>
      </w:r>
      <w:del w:id="252" w:author="marcelo" w:date="2023-06-04T16:29:00Z">
        <w:r>
          <w:delText>First</w:delText>
        </w:r>
      </w:del>
      <w:ins w:id="253" w:author="Katarzyna Wojczulanis-Jakubas" w:date="2023-06-02T13:37:00Z">
        <w:del w:id="254" w:author="marcelo" w:date="2023-06-04T16:29:00Z">
          <w:r>
            <w:rPr>
              <w:rPrChange w:id="255" w:author="Katarzyna Wojczulanis-Jakubas" w:date="2023-06-02T13:38:00Z">
                <w:rPr>
                  <w:highlight w:val="yellow"/>
                </w:rPr>
              </w:rPrChange>
            </w:rPr>
            <w:delText>ly</w:delText>
          </w:r>
        </w:del>
      </w:ins>
      <w:del w:id="256" w:author="marcelo" w:date="2023-06-04T16:29:00Z">
        <w:r>
          <w:delText>, to follow behaviour of focal individuals, w</w:delText>
        </w:r>
      </w:del>
      <w:ins w:id="257" w:author="marcelo" w:date="2023-06-04T16:29:00Z">
        <w:r>
          <w:t>W</w:t>
        </w:r>
      </w:ins>
      <w:r>
        <w:t xml:space="preserve">e captured and </w:t>
      </w:r>
      <w:del w:id="258" w:author="Katarzyna Wojczulanis-Jakubas" w:date="2023-06-02T13:38:00Z">
        <w:r>
          <w:delText xml:space="preserve">individually </w:delText>
        </w:r>
      </w:del>
      <w:r>
        <w:t>marked 21 individuals with foam tags (total weight of 0.02 g, which is ~0.3 % of LBH body mass, 6g) with unique colo</w:t>
      </w:r>
      <w:del w:id="259" w:author="Katarzyna Wojczulanis-Jakubas" w:date="2023-06-02T13:37:00Z">
        <w:r>
          <w:delText>u</w:delText>
        </w:r>
      </w:del>
      <w:r>
        <w:t>r combinations, attached to the bird</w:t>
      </w:r>
      <w:ins w:id="260" w:author="Katarzyna Wojczulanis-Jakubas" w:date="2023-06-02T13:37:00Z">
        <w:r>
          <w:rPr>
            <w:rPrChange w:id="261" w:author="Katarzyna Wojczulanis-Jakubas" w:date="2023-06-02T13:38:00Z">
              <w:rPr>
                <w:highlight w:val="yellow"/>
              </w:rPr>
            </w:rPrChange>
          </w:rPr>
          <w:t>’s</w:t>
        </w:r>
      </w:ins>
      <w:r>
        <w:t xml:space="preserve"> back and chest with nontoxic eyelash glue (</w:t>
      </w:r>
      <w:r>
        <w:fldChar w:fldCharType="begin" w:fldLock="1"/>
      </w:r>
      <w: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hummingbird","type":"article-journal","volume":"8"},"uris":["http://www.mendeley.com/documents/?uuid=39f11fa8-f3e7-3faa-bcb0-4e322a90caac"]}],"mendeley":{"formattedCitation":"[29]","manualFormatting":"Araya-Salas et al. 2018","plainTextFormattedCitation":"[29]","previouslyFormattedCitation":"[29]"},"properties":{"noteIndex":0},"schema":"https://github.com/citation-style-language/schema/raw/master/csl-citation.json"}</w:instrText>
      </w:r>
      <w:r>
        <w:fldChar w:fldCharType="separate"/>
      </w:r>
      <w:r>
        <w:t>Araya-Salas et al. 2018</w:t>
      </w:r>
      <w:r>
        <w:fldChar w:fldCharType="end"/>
      </w:r>
      <w:r>
        <w:t xml:space="preserve">). </w:t>
      </w:r>
      <w:del w:id="262" w:author="marcelo" w:date="2023-06-04T16:32:00Z">
        <w:r>
          <w:delText>Then, t</w:delText>
        </w:r>
      </w:del>
      <w:ins w:id="263" w:author="marcelo" w:date="2023-06-04T16:32:00Z">
        <w:r>
          <w:t>T</w:t>
        </w:r>
      </w:ins>
      <w:r>
        <w:t xml:space="preserve">o evaluate foraging efficiency of </w:t>
      </w:r>
      <w:del w:id="264" w:author="marcelo" w:date="2023-06-04T16:32:00Z">
        <w:r>
          <w:delText xml:space="preserve">the </w:delText>
        </w:r>
      </w:del>
      <w:r>
        <w:t xml:space="preserve">marked individuals and quantify it in low and high </w:t>
      </w:r>
      <w:del w:id="265" w:author="marcelo" w:date="2023-06-04T18:52:00Z">
        <w:r>
          <w:delText>threat</w:delText>
        </w:r>
      </w:del>
      <w:ins w:id="266" w:author="marcelo" w:date="2023-06-04T18:52:00Z">
        <w:r>
          <w:t>risk</w:t>
        </w:r>
      </w:ins>
      <w:r>
        <w:t xml:space="preserve"> context, we </w:t>
      </w:r>
      <w:del w:id="267" w:author="marcelo" w:date="2023-06-04T16:33:00Z">
        <w:r>
          <w:delText>applied</w:delText>
        </w:r>
      </w:del>
      <w:ins w:id="268" w:author="marcelo" w:date="2023-06-04T16:33:00Z">
        <w:r>
          <w:t>conducted</w:t>
        </w:r>
      </w:ins>
      <w:r>
        <w:t xml:space="preserve"> a field experiment using </w:t>
      </w:r>
      <w:del w:id="269" w:author="marcelo" w:date="2023-06-04T16:33:00Z">
        <w:r>
          <w:delText xml:space="preserve">a set-up of </w:delText>
        </w:r>
      </w:del>
      <w:r>
        <w:t>hummingbird feeders. Commercial feeders (Perky model Pet #209B, 900 ml) were</w:t>
      </w:r>
      <w:del w:id="270" w:author="marcelo" w:date="2023-06-04T16:33:00Z">
        <w:r>
          <w:delText xml:space="preserve"> used and</w:delText>
        </w:r>
      </w:del>
      <w:r>
        <w:t xml:space="preserve"> modified to have a single opening for accessing “nectar”. Three feeders were arranged in a line (separated by ca 10 cm distance from each other, Fig. 1) and filled with a fresh nectar (~30% sugar-water). The set-up was located in a distance of ca 100 m from the lek border. The feeders (filled with nectar filled/changed daily) were exposed in the field for two weeks before the onset of </w:t>
      </w:r>
      <w:del w:id="271" w:author="marcelo" w:date="2023-06-04T16:39:00Z">
        <w:r>
          <w:delText xml:space="preserve">proper </w:delText>
        </w:r>
      </w:del>
      <w:r>
        <w:t>experiment</w:t>
      </w:r>
      <w:ins w:id="272" w:author="marcelo" w:date="2023-06-04T16:39:00Z">
        <w:r>
          <w:t>s</w:t>
        </w:r>
      </w:ins>
      <w:r>
        <w:t xml:space="preserve">, to habituate birds to </w:t>
      </w:r>
      <w:del w:id="273" w:author="marcelo" w:date="2023-06-04T16:39:00Z">
        <w:r>
          <w:delText xml:space="preserve">the study design and </w:delText>
        </w:r>
      </w:del>
      <w:r>
        <w:t>feeders</w:t>
      </w:r>
      <w:del w:id="274" w:author="marcelo" w:date="2023-06-04T16:39:00Z">
        <w:r>
          <w:delText xml:space="preserve"> location</w:delText>
        </w:r>
      </w:del>
      <w:r>
        <w:t xml:space="preserve">. </w:t>
      </w:r>
      <w:ins w:id="275" w:author="Katarzyna Wojczulanis-Jakubas" w:date="2023-06-02T13:44:00Z">
        <w:r>
          <w:t>A</w:t>
        </w:r>
        <w:del w:id="276" w:author="Katarzyna Wojczulanis-Jakubas" w:date="2023-06-02T13:44:00Z">
          <w:r>
            <w:delText>a</w:delText>
          </w:r>
        </w:del>
        <w:r>
          <w:t>ll marked birds were observed on the lek after being caught, either defending territory or as floaters (i.e. all of them survived the capturing and marking procedure and behaved normally at the lek area)</w:t>
        </w:r>
      </w:ins>
      <w:ins w:id="277" w:author="Katarzyna Wojczulanis-Jakubas" w:date="2023-06-02T13:45:00Z">
        <w:r>
          <w:t xml:space="preserve">. </w:t>
        </w:r>
        <w:del w:id="278" w:author="marcelo" w:date="2023-06-04T16:39:00Z">
          <w:r>
            <w:delText>However, l</w:delText>
          </w:r>
        </w:del>
      </w:ins>
      <w:ins w:id="279" w:author="marcelo" w:date="2023-06-04T16:39:00Z">
        <w:r>
          <w:t>L</w:t>
        </w:r>
      </w:ins>
      <w:ins w:id="280" w:author="Katarzyna Wojczulanis-Jakubas" w:date="2023-06-02T13:44:00Z">
        <w:del w:id="281" w:author="Katarzyna Wojczulanis-Jakubas" w:date="2023-06-02T13:44:00Z">
          <w:r>
            <w:delText>.</w:delText>
          </w:r>
        </w:del>
      </w:ins>
      <w:del w:id="282" w:author="Katarzyna Wojczulanis-Jakubas" w:date="2023-06-02T13:45:00Z">
        <w:r>
          <w:delText>L</w:delText>
        </w:r>
      </w:del>
      <w:r>
        <w:t xml:space="preserve">ocation of the feeders did not overlap with foraging area of </w:t>
      </w:r>
      <w:del w:id="283" w:author="marcelo" w:date="2023-06-04T16:40:00Z">
        <w:r>
          <w:delText xml:space="preserve">all the </w:delText>
        </w:r>
      </w:del>
      <w:r>
        <w:t>captured individual</w:t>
      </w:r>
      <w:ins w:id="284" w:author="marcelo" w:date="2023-06-04T16:40:00Z">
        <w:r>
          <w:t xml:space="preserve">. </w:t>
        </w:r>
      </w:ins>
      <w:del w:id="285" w:author="marcelo" w:date="2023-06-04T16:40:00Z">
        <w:r>
          <w:delText>s</w:delText>
        </w:r>
      </w:del>
      <w:ins w:id="286" w:author="Katarzyna Wojczulanis-Jakubas" w:date="2023-06-02T13:40:00Z">
        <w:del w:id="287" w:author="marcelo" w:date="2023-06-04T16:40:00Z">
          <w:r>
            <w:delText xml:space="preserve"> </w:delText>
          </w:r>
        </w:del>
      </w:ins>
      <w:ins w:id="288" w:author="Katarzyna Wojczulanis-Jakubas" w:date="2023-06-02T13:45:00Z">
        <w:del w:id="289" w:author="marcelo" w:date="2023-06-04T16:40:00Z">
          <w:r>
            <w:delText xml:space="preserve">and </w:delText>
          </w:r>
        </w:del>
      </w:ins>
      <w:del w:id="290" w:author="marcelo" w:date="2023-06-04T16:40:00Z">
        <w:r>
          <w:delText>, however, as in total we had 12 visitors at the feeders area</w:delText>
        </w:r>
      </w:del>
      <w:del w:id="291" w:author="Katarzyna Wojczulanis-Jakubas" w:date="2023-06-02T13:46:00Z">
        <w:r>
          <w:delText xml:space="preserve">, while </w:delText>
        </w:r>
      </w:del>
      <w:del w:id="292" w:author="Katarzyna Wojczulanis-Jakubas" w:date="2023-06-02T13:44:00Z">
        <w:r>
          <w:delText>all marked birds were observed on the lek after being caught, either defending territory or as floaters (i.e. all of them survived the capturing and marking procedure and behaved normally at the lek area).</w:delText>
        </w:r>
      </w:del>
      <w:ins w:id="293" w:author="Katarzyna Wojczulanis-Jakubas" w:date="2023-06-02T13:46:00Z">
        <w:r>
          <w:t>.</w:t>
        </w:r>
      </w:ins>
    </w:p>
    <w:p w14:paraId="63FBCC3B" w14:textId="77777777" w:rsidR="00B46697" w:rsidRDefault="00000000" w:rsidP="00B46697">
      <w:pPr>
        <w:pStyle w:val="MDPI52figure"/>
        <w:jc w:val="right"/>
        <w:pPrChange w:id="294" w:author="Katarzyna Wojczulanis-Jakubas" w:date="2023-06-02T18:18:00Z">
          <w:pPr>
            <w:pStyle w:val="MDPI52figure"/>
          </w:pPr>
        </w:pPrChange>
      </w:pPr>
      <w:ins w:id="295" w:author="Katarzyna Wojczulanis-Jakubas" w:date="2023-06-02T18:17:00Z">
        <w:r>
          <w:rPr>
            <w:noProof/>
          </w:rPr>
          <w:drawing>
            <wp:inline distT="0" distB="0" distL="0" distR="0" wp14:anchorId="7A1215CB" wp14:editId="22DAFABE">
              <wp:extent cx="6066790" cy="3653155"/>
              <wp:effectExtent l="0" t="0" r="0" b="4445"/>
              <wp:docPr id="1738830220" name="Obraz 1" descr="Obraz zawierający tekst, diagram,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30220" name="Obraz 1" descr="Obraz zawierający tekst, diagram, zrzut ekranu, Czcionka&#10;&#10;Opis wygenerowany automatycznie"/>
                      <pic:cNvPicPr>
                        <a:picLocks noChangeAspect="1"/>
                      </pic:cNvPicPr>
                    </pic:nvPicPr>
                    <pic:blipFill>
                      <a:blip r:embed="rId9"/>
                      <a:stretch>
                        <a:fillRect/>
                      </a:stretch>
                    </pic:blipFill>
                    <pic:spPr>
                      <a:xfrm>
                        <a:off x="0" y="0"/>
                        <a:ext cx="6074623" cy="3657775"/>
                      </a:xfrm>
                      <a:prstGeom prst="rect">
                        <a:avLst/>
                      </a:prstGeom>
                    </pic:spPr>
                  </pic:pic>
                </a:graphicData>
              </a:graphic>
            </wp:inline>
          </w:drawing>
        </w:r>
        <w:r>
          <w:t xml:space="preserve"> </w:t>
        </w:r>
      </w:ins>
      <w:del w:id="296" w:author="Katarzyna Wojczulanis-Jakubas" w:date="2023-06-02T17:59:00Z">
        <w:r>
          <w:rPr>
            <w:noProof/>
          </w:rPr>
          <w:drawing>
            <wp:inline distT="0" distB="0" distL="0" distR="0" wp14:anchorId="45D21760" wp14:editId="27D79B3D">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851525" cy="3295015"/>
                      </a:xfrm>
                      <a:prstGeom prst="rect">
                        <a:avLst/>
                      </a:prstGeom>
                    </pic:spPr>
                  </pic:pic>
                </a:graphicData>
              </a:graphic>
            </wp:inline>
          </w:drawing>
        </w:r>
      </w:del>
    </w:p>
    <w:p w14:paraId="4DD6D5BD" w14:textId="77777777" w:rsidR="00B46697" w:rsidRDefault="00000000">
      <w:pPr>
        <w:pStyle w:val="MDPI51figurecaption"/>
        <w:jc w:val="both"/>
      </w:pPr>
      <w:r>
        <w:rPr>
          <w:b/>
        </w:rPr>
        <w:t xml:space="preserve">Figure 1. </w:t>
      </w:r>
      <w:r>
        <w:t>Scheme of the foraging visit – the total time spent by focal bird at the feeders area with at l</w:t>
      </w:r>
      <w:ins w:id="297" w:author="Katarzyna Wojczulanis-Jakubas" w:date="2023-06-02T13:48:00Z">
        <w:r>
          <w:t>e</w:t>
        </w:r>
      </w:ins>
      <w:r>
        <w:t xml:space="preserve">ast one feeding event. Time-points crucial for the data analysis denoted with black circles and labelled with letters to denote particular events, being components of the foraging visit: </w:t>
      </w:r>
      <w:r>
        <w:rPr>
          <w:b/>
        </w:rPr>
        <w:t>a)</w:t>
      </w:r>
      <w:r>
        <w:t xml:space="preserve"> onset of the foraging visit (appearance in the feeder area, usually hovering in front of the feeder); </w:t>
      </w:r>
      <w:r>
        <w:rPr>
          <w:b/>
        </w:rPr>
        <w:t>b)</w:t>
      </w:r>
      <w:ins w:id="298" w:author="Katarzyna Wojczulanis-Jakubas" w:date="2023-06-02T18:00:00Z">
        <w:r>
          <w:t xml:space="preserve">, </w:t>
        </w:r>
      </w:ins>
      <w:del w:id="299" w:author="Katarzyna Wojczulanis-Jakubas" w:date="2023-06-02T18:00:00Z">
        <w:r>
          <w:delText xml:space="preserve"> and </w:delText>
        </w:r>
      </w:del>
      <w:r>
        <w:rPr>
          <w:b/>
        </w:rPr>
        <w:t>d)</w:t>
      </w:r>
      <w:ins w:id="300" w:author="Katarzyna Wojczulanis-Jakubas" w:date="2023-06-02T18:00:00Z">
        <w:r>
          <w:rPr>
            <w:b/>
          </w:rPr>
          <w:t xml:space="preserve"> </w:t>
        </w:r>
        <w:r>
          <w:rPr>
            <w:bCs/>
            <w:rPrChange w:id="301" w:author="Katarzyna Wojczulanis-Jakubas" w:date="2023-06-02T18:00:00Z">
              <w:rPr>
                <w:b/>
              </w:rPr>
            </w:rPrChange>
          </w:rPr>
          <w:t>and</w:t>
        </w:r>
        <w:r>
          <w:rPr>
            <w:b/>
          </w:rPr>
          <w:t xml:space="preserve"> f)</w:t>
        </w:r>
      </w:ins>
      <w:r>
        <w:t xml:space="preserve"> onsets of consecutive feeding events (i.e. inserting the bill into the flower-hole</w:t>
      </w:r>
      <w:del w:id="302" w:author="Katarzyna Wojczulanis-Jakubas" w:date="2023-06-02T13:49:00Z">
        <w:r>
          <w:delText xml:space="preserve"> </w:delText>
        </w:r>
      </w:del>
      <w:r>
        <w:t xml:space="preserve"> of the feeder; </w:t>
      </w:r>
      <w:r>
        <w:rPr>
          <w:b/>
        </w:rPr>
        <w:t>c)</w:t>
      </w:r>
      <w:ins w:id="303" w:author="Katarzyna Wojczulanis-Jakubas" w:date="2023-06-02T18:02:00Z">
        <w:r>
          <w:rPr>
            <w:b/>
          </w:rPr>
          <w:t xml:space="preserve"> </w:t>
        </w:r>
        <w:r>
          <w:rPr>
            <w:bCs/>
            <w:rPrChange w:id="304" w:author="Katarzyna Wojczulanis-Jakubas" w:date="2023-06-02T18:02:00Z">
              <w:rPr>
                <w:b/>
              </w:rPr>
            </w:rPrChange>
          </w:rPr>
          <w:t>and</w:t>
        </w:r>
      </w:ins>
      <w:ins w:id="305" w:author="Katarzyna Wojczulanis-Jakubas" w:date="2023-06-02T18:00:00Z">
        <w:r>
          <w:rPr>
            <w:b/>
          </w:rPr>
          <w:t xml:space="preserve"> e)</w:t>
        </w:r>
      </w:ins>
      <w:ins w:id="306" w:author="Katarzyna Wojczulanis-Jakubas" w:date="2023-06-02T18:01:00Z">
        <w:r>
          <w:rPr>
            <w:b/>
          </w:rPr>
          <w:t xml:space="preserve"> </w:t>
        </w:r>
      </w:ins>
      <w:del w:id="307" w:author="Katarzyna Wojczulanis-Jakubas" w:date="2023-06-02T18:01:00Z">
        <w:r>
          <w:delText xml:space="preserve"> </w:delText>
        </w:r>
      </w:del>
      <w:r>
        <w:t xml:space="preserve">end of the </w:t>
      </w:r>
      <w:ins w:id="308" w:author="Katarzyna Wojczulanis-Jakubas" w:date="2023-06-02T18:00:00Z">
        <w:r>
          <w:t xml:space="preserve">respective </w:t>
        </w:r>
      </w:ins>
      <w:r>
        <w:t>feeding event</w:t>
      </w:r>
      <w:ins w:id="309" w:author="Katarzyna Wojczulanis-Jakubas" w:date="2023-06-02T18:00:00Z">
        <w:r>
          <w:t>s</w:t>
        </w:r>
      </w:ins>
      <w:r>
        <w:t xml:space="preserve"> (i.e. removal of the bill from the flower-hole of the feeder); </w:t>
      </w:r>
      <w:ins w:id="310" w:author="Katarzyna Wojczulanis-Jakubas" w:date="2023-06-02T18:01:00Z">
        <w:r>
          <w:rPr>
            <w:b/>
            <w:bCs/>
          </w:rPr>
          <w:t>g</w:t>
        </w:r>
      </w:ins>
      <w:del w:id="311" w:author="Katarzyna Wojczulanis-Jakubas" w:date="2023-06-02T18:01:00Z">
        <w:r>
          <w:rPr>
            <w:b/>
            <w:bCs/>
            <w:rPrChange w:id="312" w:author="Katarzyna Wojczulanis-Jakubas" w:date="2023-06-02T13:47:00Z">
              <w:rPr/>
            </w:rPrChange>
          </w:rPr>
          <w:delText>e</w:delText>
        </w:r>
      </w:del>
      <w:r>
        <w:rPr>
          <w:b/>
          <w:bCs/>
          <w:rPrChange w:id="313" w:author="Katarzyna Wojczulanis-Jakubas" w:date="2023-06-02T13:48:00Z">
            <w:rPr/>
          </w:rPrChange>
        </w:rPr>
        <w:t>)</w:t>
      </w:r>
      <w:r>
        <w:t xml:space="preserve"> end of the foraging visit (i.e. the end of the very last feeding event during the foraging visit). Multiple feedings intervals </w:t>
      </w:r>
      <w:del w:id="314" w:author="Katarzyna Wojczulanis-Jakubas" w:date="2023-06-02T18:02:00Z">
        <w:r>
          <w:delText xml:space="preserve">were </w:delText>
        </w:r>
      </w:del>
      <w:ins w:id="315" w:author="Katarzyna Wojczulanis-Jakubas" w:date="2023-06-02T18:02:00Z">
        <w:r>
          <w:t xml:space="preserve">are </w:t>
        </w:r>
      </w:ins>
      <w:r>
        <w:t>possible (1-26, mean: 4.9).</w:t>
      </w:r>
    </w:p>
    <w:p w14:paraId="45D2997D" w14:textId="77777777" w:rsidR="00B46697" w:rsidRDefault="00000000">
      <w:pPr>
        <w:pStyle w:val="MDPI31text"/>
      </w:pPr>
      <w:r>
        <w:t xml:space="preserve">The experiment session consisted of two consecutive phases performed on the same day, in the low (first phase, control) and high </w:t>
      </w:r>
      <w:del w:id="316" w:author="marcelo" w:date="2023-06-04T18:52:00Z">
        <w:r>
          <w:delText>threat</w:delText>
        </w:r>
      </w:del>
      <w:ins w:id="317" w:author="marcelo" w:date="2023-06-04T18:52:00Z">
        <w:r>
          <w:t>risk</w:t>
        </w:r>
      </w:ins>
      <w:r>
        <w:t xml:space="preserve"> contexts (second phase, experimental). </w:t>
      </w:r>
      <w:del w:id="318" w:author="marcelo" w:date="2023-06-04T16:42:00Z">
        <w:r>
          <w:delText>During the whole experiment b</w:delText>
        </w:r>
      </w:del>
      <w:ins w:id="319" w:author="marcelo" w:date="2023-06-04T16:42:00Z">
        <w:r>
          <w:t>B</w:t>
        </w:r>
      </w:ins>
      <w:r>
        <w:t>irds were allowed to forage on the nectar spontaneously and their behavio</w:t>
      </w:r>
      <w:del w:id="320" w:author="marcelo" w:date="2023-06-04T16:42:00Z">
        <w:r>
          <w:delText>u</w:delText>
        </w:r>
      </w:del>
      <w:r>
        <w:t>r was rec</w:t>
      </w:r>
      <w:r>
        <w:lastRenderedPageBreak/>
        <w:t xml:space="preserve">orded by a commercial camera (continuous recording mode; model: Fujifilm HS30); camera set up on a tripod in a distance of ca 10 m from the feeders (zoomed on the feeders area). During the second phase, </w:t>
      </w:r>
      <w:ins w:id="321" w:author="Katarzyna Wojczulanis-Jakubas" w:date="2023-06-02T18:03:00Z">
        <w:del w:id="322" w:author="marcelo" w:date="2023-06-04T16:43:00Z">
          <w:r>
            <w:delText xml:space="preserve">to simulate a threat </w:delText>
          </w:r>
        </w:del>
      </w:ins>
      <w:r>
        <w:t>we glued a dead bullet ant (</w:t>
      </w:r>
      <w:proofErr w:type="spellStart"/>
      <w:r>
        <w:rPr>
          <w:i/>
        </w:rPr>
        <w:t>Paraponera</w:t>
      </w:r>
      <w:proofErr w:type="spellEnd"/>
      <w:r>
        <w:rPr>
          <w:i/>
        </w:rPr>
        <w:t xml:space="preserve"> </w:t>
      </w:r>
      <w:proofErr w:type="spellStart"/>
      <w:r>
        <w:rPr>
          <w:i/>
        </w:rPr>
        <w:t>clavata</w:t>
      </w:r>
      <w:proofErr w:type="spellEnd"/>
      <w:r>
        <w:t xml:space="preserve">; found dead in the forest) to each of the three </w:t>
      </w:r>
      <w:ins w:id="323" w:author="Katarzyna Wojczulanis-Jakubas" w:date="2023-06-02T18:04:00Z">
        <w:r>
          <w:t>feeders</w:t>
        </w:r>
      </w:ins>
      <w:ins w:id="324" w:author="marcelo" w:date="2023-06-04T16:43:00Z">
        <w:r>
          <w:t xml:space="preserve"> (at</w:t>
        </w:r>
      </w:ins>
      <w:ins w:id="325" w:author="Katarzyna Wojczulanis-Jakubas" w:date="2023-06-02T18:04:00Z">
        <w:del w:id="326" w:author="marcelo" w:date="2023-06-04T16:43:00Z">
          <w:r>
            <w:delText>,</w:delText>
          </w:r>
        </w:del>
        <w:r>
          <w:t xml:space="preserve"> 2 cm from the flower-hole</w:t>
        </w:r>
      </w:ins>
      <w:ins w:id="327" w:author="marcelo" w:date="2023-06-04T16:43:00Z">
        <w:r>
          <w:t>) to simulate a threat</w:t>
        </w:r>
      </w:ins>
      <w:del w:id="328" w:author="Katarzyna Wojczulanis-Jakubas" w:date="2023-06-02T18:04:00Z">
        <w:r>
          <w:delText>feeders,</w:delText>
        </w:r>
      </w:del>
      <w:del w:id="329" w:author="Katarzyna Wojczulanis-Jakubas" w:date="2023-06-02T18:03:00Z">
        <w:r>
          <w:delText xml:space="preserve"> to simulate a threat</w:delText>
        </w:r>
      </w:del>
      <w:r>
        <w:t xml:space="preserve">. Although the ant is not a predator of hummingbirds, presence of large insects on flowers often scares various hummingbird species (e.g. </w:t>
      </w:r>
      <w:proofErr w:type="spellStart"/>
      <w:r>
        <w:t>Carr</w:t>
      </w:r>
      <w:proofErr w:type="spellEnd"/>
      <w:r>
        <w:t xml:space="preserve"> and </w:t>
      </w:r>
      <w:proofErr w:type="spellStart"/>
      <w:r>
        <w:t>Golinski</w:t>
      </w:r>
      <w:proofErr w:type="spellEnd"/>
      <w:r>
        <w:t xml:space="preserve"> 2020), including Long-billed Hermits (MAS., pers. </w:t>
      </w:r>
      <w:proofErr w:type="spellStart"/>
      <w:r>
        <w:t>obs</w:t>
      </w:r>
      <w:proofErr w:type="spellEnd"/>
      <w:r>
        <w:t xml:space="preserve">, </w:t>
      </w:r>
      <w:ins w:id="330" w:author="Katarzyna Wojczulanis-Jakubas" w:date="2023-06-02T18:23:00Z">
        <w:r>
          <w:t xml:space="preserve">Supplementary Online Materials: </w:t>
        </w:r>
      </w:ins>
      <w:del w:id="331" w:author="Katarzyna Wojczulanis-Jakubas" w:date="2023-06-02T18:23:00Z">
        <w:r>
          <w:delText xml:space="preserve">SOM </w:delText>
        </w:r>
      </w:del>
      <w:r>
        <w:t>videos 1 and 2). Importantly, attached bullet ants did not completely scare birds off, allowing the quantification of their foraging b</w:t>
      </w:r>
      <w:del w:id="332" w:author="marcelo" w:date="2023-06-04T17:13:00Z">
        <w:r>
          <w:delText>ehaviour</w:delText>
        </w:r>
      </w:del>
      <w:ins w:id="333" w:author="marcelo" w:date="2023-06-04T17:13:00Z">
        <w:r>
          <w:t>ehavior</w:t>
        </w:r>
      </w:ins>
      <w:r>
        <w:t xml:space="preserve"> in these circumstances. Hence attaching the bullet ant to the feeders was expected to resemble situations of increased risk of being injured while still exploiting the feeding resource. </w:t>
      </w:r>
    </w:p>
    <w:p w14:paraId="3B57247B" w14:textId="77777777" w:rsidR="00B46697" w:rsidRDefault="00000000">
      <w:pPr>
        <w:pStyle w:val="MDPI31text"/>
      </w:pPr>
      <w:r>
        <w:t xml:space="preserve">We performed three complete experiment sessions (with two phases) and two incomplete sessions (with control phase only, due to weather conditions), all within two weeks (with 2-3 days between sessions). The two complete (two phases) and two incomplete sessions (control phase only) were conducted in the mornings when the foraging activity peak occurs </w:t>
      </w:r>
      <w:r>
        <w:fldChar w:fldCharType="begin" w:fldLock="1"/>
      </w:r>
      <w: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hummingbird","type":"article-journal","volume":"27"},"uris":["http://www.mendeley.com/documents/?uuid=cb6d52e5-c52d-4e68-8e69-83e8f5bca49c"]}],"mendeley":{"formattedCitation":"[28]","manualFormatting":"(Stiles &amp; Wolf, 1979)","plainTextFormattedCitation":"[28]","previouslyFormattedCitation":"[28]"},"properties":{"noteIndex":0},"schema":"https://github.com/citation-style-language/schema/raw/master/csl-citation.json"}</w:instrText>
      </w:r>
      <w:r>
        <w:fldChar w:fldCharType="separate"/>
      </w:r>
      <w:r>
        <w:t>(Stiles &amp; Wolf, 1979)</w:t>
      </w:r>
      <w:r>
        <w:fldChar w:fldCharType="end"/>
      </w:r>
      <w:r>
        <w:t xml:space="preserve">, and only a single complete experiment session was performed </w:t>
      </w:r>
      <w:del w:id="334" w:author="marcelo" w:date="2023-06-04T16:51:00Z">
        <w:r>
          <w:delText>during an</w:delText>
        </w:r>
      </w:del>
      <w:ins w:id="335" w:author="marcelo" w:date="2023-06-04T16:51:00Z">
        <w:r>
          <w:t>in the</w:t>
        </w:r>
      </w:ins>
      <w:r>
        <w:t xml:space="preserve"> afternoon, when the activity is lower. Since the time of the day, which we considered in the present study, did not affect foraging effi</w:t>
      </w:r>
      <w:ins w:id="336" w:author="Katarzyna Wojczulanis-Jakubas" w:date="2023-06-02T18:20:00Z">
        <w:r>
          <w:t>ci</w:t>
        </w:r>
      </w:ins>
      <w:r>
        <w:t>ency considerably (</w:t>
      </w:r>
      <w:del w:id="337" w:author="Katarzyna Wojczulanis-Jakubas" w:date="2023-06-02T18:20:00Z">
        <w:r>
          <w:delText>generalizd</w:delText>
        </w:r>
      </w:del>
      <w:ins w:id="338" w:author="Katarzyna Wojczulanis-Jakubas" w:date="2023-06-02T18:20:00Z">
        <w:r>
          <w:t>generalized</w:t>
        </w:r>
      </w:ins>
      <w:r>
        <w:t xml:space="preserve"> mixed effect model: foraging efficiency ~ hour (fixed effect; numeric) +  </w:t>
      </w:r>
      <w:proofErr w:type="spellStart"/>
      <w:r>
        <w:t>birdID</w:t>
      </w:r>
      <w:proofErr w:type="spellEnd"/>
      <w:r>
        <w:t xml:space="preserve"> (random effect); estimate: -0.009 ± SE 0.005, t = -1.74, </w:t>
      </w:r>
      <w:proofErr w:type="spellStart"/>
      <w:r>
        <w:t>df</w:t>
      </w:r>
      <w:proofErr w:type="spellEnd"/>
      <w:r>
        <w:t xml:space="preserve"> = 137.97, P = 0.08), we did not consider it in further analyses. </w:t>
      </w:r>
      <w:del w:id="339" w:author="marcelo" w:date="2023-06-04T16:53:00Z">
        <w:r>
          <w:delText>Besides</w:delText>
        </w:r>
      </w:del>
      <w:ins w:id="340" w:author="marcelo" w:date="2023-06-04T16:53:00Z">
        <w:r>
          <w:t>Furthermore</w:t>
        </w:r>
      </w:ins>
      <w:r>
        <w:t xml:space="preserve">, since the </w:t>
      </w:r>
      <w:del w:id="341" w:author="marcelo" w:date="2023-06-04T16:53:00Z">
        <w:r>
          <w:delText xml:space="preserve">whole </w:delText>
        </w:r>
      </w:del>
      <w:ins w:id="342" w:author="marcelo" w:date="2023-06-04T16:53:00Z">
        <w:r>
          <w:t xml:space="preserve">entire </w:t>
        </w:r>
      </w:ins>
      <w:r>
        <w:t xml:space="preserve">experiment session was completed within </w:t>
      </w:r>
      <w:ins w:id="343" w:author="marcelo" w:date="2023-06-04T16:55:00Z">
        <w:r>
          <w:t xml:space="preserve">a </w:t>
        </w:r>
      </w:ins>
      <w:r>
        <w:t>relatively short window of time (up to three hours),</w:t>
      </w:r>
      <w:ins w:id="344" w:author="marcelo" w:date="2023-06-04T16:56:00Z">
        <w:r>
          <w:t xml:space="preserve"> and both phases were completed during the same time window</w:t>
        </w:r>
      </w:ins>
      <w:r>
        <w:t xml:space="preserve"> we </w:t>
      </w:r>
      <w:del w:id="345" w:author="marcelo" w:date="2023-06-04T16:56:00Z">
        <w:r>
          <w:delText>beli</w:delText>
        </w:r>
      </w:del>
      <w:ins w:id="346" w:author="Katarzyna Wojczulanis-Jakubas" w:date="2023-06-02T11:28:00Z">
        <w:del w:id="347" w:author="marcelo" w:date="2023-06-04T16:56:00Z">
          <w:r>
            <w:delText>e</w:delText>
          </w:r>
        </w:del>
      </w:ins>
      <w:del w:id="348" w:author="marcelo" w:date="2023-06-04T16:56:00Z">
        <w:r>
          <w:delText>ve that potential day effect should</w:delText>
        </w:r>
      </w:del>
      <w:ins w:id="349" w:author="marcelo" w:date="2023-06-04T16:56:00Z">
        <w:r>
          <w:t>don’t expect time</w:t>
        </w:r>
      </w:ins>
      <w:del w:id="350" w:author="marcelo" w:date="2023-06-04T16:56:00Z">
        <w:r>
          <w:delText xml:space="preserve"> no</w:delText>
        </w:r>
      </w:del>
      <w:ins w:id="351" w:author="marcelo" w:date="2023-06-04T16:56:00Z">
        <w:r>
          <w:t xml:space="preserve"> to</w:t>
        </w:r>
      </w:ins>
      <w:del w:id="352" w:author="marcelo" w:date="2023-06-04T16:56:00Z">
        <w:r>
          <w:delText>t</w:delText>
        </w:r>
      </w:del>
      <w:r>
        <w:t xml:space="preserve"> bias compar</w:t>
      </w:r>
      <w:ins w:id="353" w:author="Katarzyna Wojczulanis-Jakubas" w:date="2023-06-02T11:28:00Z">
        <w:r>
          <w:t>i</w:t>
        </w:r>
      </w:ins>
      <w:r>
        <w:t>s</w:t>
      </w:r>
      <w:del w:id="354" w:author="Katarzyna Wojczulanis-Jakubas" w:date="2023-06-02T11:28:00Z">
        <w:r>
          <w:delText>i</w:delText>
        </w:r>
      </w:del>
      <w:r>
        <w:t xml:space="preserve">ons of the control and experimental phases. </w:t>
      </w:r>
    </w:p>
    <w:p w14:paraId="191F54E2" w14:textId="77777777" w:rsidR="00B46697" w:rsidRDefault="00000000">
      <w:pPr>
        <w:pStyle w:val="MDPI31text"/>
      </w:pPr>
      <w:r>
        <w:t xml:space="preserve">The duration of control phases, including those from incomplete sessions, varied from 0.5 to 3 hours. Owing to regular visits of birds in these control conditions (ranging from 1 to 12 per hour per individual), we could record multiple visits of focal individuals, on average of 6 visits per individual (range 2-18). For experimental phases, we kept recording until all visitors observed during the preceding control phase returned to the feeders, resulting in an average of 3 visits per individual during this phase (range: 1-7). The control phase was performed always before the experimental one as doing so we could ensure recruitment of individuals to both phases. The presence of the bullet ant on their very first encounter with the feeders in a given day might preclude birds to explore the resource. To mitigate the potentially negative effect of bullet ant exposure on the frequency of visits, we performed the sessions with 2-3 days gap in between. For all these practical reasons, we could not randomize treatments and controls phases. </w:t>
      </w:r>
      <w:del w:id="355" w:author="marcelo" w:date="2023-06-04T17:42:00Z">
        <w:r>
          <w:delText xml:space="preserve">The fixed sequence of the experiment phases could bias results on foraging efficiency if that would decrease over the time of experiment session </w:delText>
        </w:r>
      </w:del>
      <w:ins w:id="356" w:author="marcelo" w:date="2023-06-04T17:29:00Z">
        <w:r>
          <w:t xml:space="preserve">A </w:t>
        </w:r>
      </w:ins>
      <w:ins w:id="357" w:author="marcelo" w:date="2023-06-04T17:21:00Z">
        <w:r>
          <w:t xml:space="preserve">potential </w:t>
        </w:r>
      </w:ins>
      <w:ins w:id="358" w:author="marcelo" w:date="2023-06-04T17:29:00Z">
        <w:r>
          <w:t xml:space="preserve">confounding </w:t>
        </w:r>
      </w:ins>
      <w:ins w:id="359" w:author="marcelo" w:date="2023-06-04T17:21:00Z">
        <w:r>
          <w:t xml:space="preserve">effect </w:t>
        </w:r>
      </w:ins>
      <w:ins w:id="360" w:author="marcelo" w:date="2023-06-04T17:29:00Z">
        <w:r>
          <w:t>that might bias our results</w:t>
        </w:r>
      </w:ins>
      <w:ins w:id="361" w:author="marcelo" w:date="2023-06-04T17:21:00Z">
        <w:r>
          <w:t xml:space="preserve"> </w:t>
        </w:r>
      </w:ins>
      <w:ins w:id="362" w:author="marcelo" w:date="2023-06-04T17:30:00Z">
        <w:r>
          <w:t xml:space="preserve">due to the lack of randomization is </w:t>
        </w:r>
      </w:ins>
      <w:ins w:id="363" w:author="marcelo" w:date="2023-06-04T17:31:00Z">
        <w:r>
          <w:t>habituation</w:t>
        </w:r>
      </w:ins>
      <w:ins w:id="364" w:author="marcelo" w:date="2023-06-04T17:32:00Z">
        <w:r>
          <w:t>.</w:t>
        </w:r>
      </w:ins>
      <w:ins w:id="365" w:author="marcelo" w:date="2023-06-04T17:19:00Z">
        <w:r>
          <w:t xml:space="preserve"> </w:t>
        </w:r>
      </w:ins>
      <w:ins w:id="366" w:author="marcelo" w:date="2023-06-04T17:32:00Z">
        <w:r>
          <w:t xml:space="preserve">Under this scenario </w:t>
        </w:r>
      </w:ins>
      <w:ins w:id="367" w:author="marcelo" w:date="2023-06-04T17:31:00Z">
        <w:r>
          <w:t xml:space="preserve">familiarity with the experimental set up will result in foraging efficiency </w:t>
        </w:r>
      </w:ins>
      <w:ins w:id="368" w:author="marcelo" w:date="2023-06-04T17:44:00Z">
        <w:r>
          <w:t xml:space="preserve">trend over time, </w:t>
        </w:r>
      </w:ins>
      <w:ins w:id="369" w:author="marcelo" w:date="2023-06-04T17:32:00Z">
        <w:r>
          <w:t>regardless of treatment</w:t>
        </w:r>
      </w:ins>
      <w:del w:id="370" w:author="marcelo" w:date="2023-06-04T17:32:00Z">
        <w:r>
          <w:delText>(e.g. due to satiation effect over the whole experiment duration)</w:delText>
        </w:r>
      </w:del>
      <w:r>
        <w:t xml:space="preserve">. To </w:t>
      </w:r>
      <w:del w:id="371" w:author="Katarzyna Wojczulanis-Jakubas" w:date="2023-06-02T10:57:00Z">
        <w:r>
          <w:delText>adress</w:delText>
        </w:r>
      </w:del>
      <w:ins w:id="372" w:author="Katarzyna Wojczulanis-Jakubas" w:date="2023-06-02T10:57:00Z">
        <w:r>
          <w:t>address</w:t>
        </w:r>
      </w:ins>
      <w:r>
        <w:t xml:space="preserve"> this concern, we </w:t>
      </w:r>
      <w:del w:id="373" w:author="Katarzyna Wojczulanis-Jakubas" w:date="2023-06-02T10:57:00Z">
        <w:r>
          <w:delText>analysed</w:delText>
        </w:r>
      </w:del>
      <w:ins w:id="374" w:author="Katarzyna Wojczulanis-Jakubas" w:date="2023-06-02T10:57:00Z">
        <w:r>
          <w:t>analyzed</w:t>
        </w:r>
      </w:ins>
      <w:r>
        <w:t xml:space="preserve"> </w:t>
      </w:r>
      <w:ins w:id="375" w:author="marcelo" w:date="2023-06-04T17:44:00Z">
        <w:r>
          <w:t xml:space="preserve">individual </w:t>
        </w:r>
      </w:ins>
      <w:r>
        <w:t xml:space="preserve">foraging </w:t>
      </w:r>
      <w:del w:id="376" w:author="Katarzyna Wojczulanis-Jakubas" w:date="2023-06-02T10:57:00Z">
        <w:r>
          <w:delText>efficency</w:delText>
        </w:r>
      </w:del>
      <w:ins w:id="377" w:author="Katarzyna Wojczulanis-Jakubas" w:date="2023-06-02T10:57:00Z">
        <w:r>
          <w:t>efficiency</w:t>
        </w:r>
      </w:ins>
      <w:r>
        <w:t xml:space="preserve"> over</w:t>
      </w:r>
      <w:del w:id="378" w:author="marcelo" w:date="2023-06-04T17:44:00Z">
        <w:r>
          <w:delText xml:space="preserve"> the</w:delText>
        </w:r>
      </w:del>
      <w:r>
        <w:t xml:space="preserve"> consecutive visits using data from control phases (see Supplementary Online Materials</w:t>
      </w:r>
      <w:del w:id="379" w:author="Katarzyna Wojczulanis-Jakubas" w:date="2023-06-02T18:23:00Z">
        <w:r>
          <w:delText>, SOM</w:delText>
        </w:r>
      </w:del>
      <w:r>
        <w:t>). We found that</w:t>
      </w:r>
      <w:del w:id="380" w:author="marcelo" w:date="2023-06-04T17:43:00Z">
        <w:r>
          <w:delText xml:space="preserve"> although</w:delText>
        </w:r>
      </w:del>
      <w:r>
        <w:t xml:space="preserve"> foraging efficiency </w:t>
      </w:r>
      <w:del w:id="381" w:author="marcelo" w:date="2023-06-04T17:43:00Z">
        <w:r>
          <w:delText xml:space="preserve">may </w:delText>
        </w:r>
      </w:del>
      <w:r>
        <w:t>change over</w:t>
      </w:r>
      <w:del w:id="382" w:author="marcelo" w:date="2023-06-04T17:28:00Z">
        <w:r>
          <w:delText xml:space="preserve"> the</w:delText>
        </w:r>
      </w:del>
      <w:r>
        <w:t xml:space="preserve"> time</w:t>
      </w:r>
      <w:ins w:id="383" w:author="Katarzyna Wojczulanis-Jakubas" w:date="2023-06-02T18:24:00Z">
        <w:del w:id="384" w:author="marcelo" w:date="2023-06-04T17:44:00Z">
          <w:r>
            <w:delText>,</w:delText>
          </w:r>
        </w:del>
      </w:ins>
      <w:ins w:id="385" w:author="marcelo" w:date="2023-06-04T17:43:00Z">
        <w:r>
          <w:t xml:space="preserve"> </w:t>
        </w:r>
      </w:ins>
      <w:del w:id="386" w:author="marcelo" w:date="2023-06-04T17:43:00Z">
        <w:r>
          <w:delText xml:space="preserve"> that apparently happens </w:delText>
        </w:r>
      </w:del>
      <w:r>
        <w:t xml:space="preserve">only </w:t>
      </w:r>
      <w:ins w:id="387" w:author="marcelo" w:date="2023-06-04T17:44:00Z">
        <w:r>
          <w:t xml:space="preserve">for </w:t>
        </w:r>
      </w:ins>
      <w:ins w:id="388" w:author="marcelo" w:date="2023-06-04T17:43:00Z">
        <w:r>
          <w:t>one individual</w:t>
        </w:r>
      </w:ins>
      <w:ins w:id="389" w:author="marcelo" w:date="2023-06-04T17:44:00Z">
        <w:r>
          <w:t>,</w:t>
        </w:r>
      </w:ins>
      <w:ins w:id="390" w:author="marcelo" w:date="2023-06-04T17:43:00Z">
        <w:r>
          <w:t xml:space="preserve"> and </w:t>
        </w:r>
      </w:ins>
      <w:ins w:id="391" w:author="marcelo" w:date="2023-06-04T17:45:00Z">
        <w:r>
          <w:t xml:space="preserve">that happened </w:t>
        </w:r>
      </w:ins>
      <w:r>
        <w:t>after a considerable number of visits</w:t>
      </w:r>
      <w:del w:id="392" w:author="marcelo" w:date="2023-06-04T17:39:00Z">
        <w:r>
          <w:delText xml:space="preserve"> of an individual</w:delText>
        </w:r>
      </w:del>
      <w:r>
        <w:t>.</w:t>
      </w:r>
      <w:ins w:id="393" w:author="marcelo" w:date="2023-06-04T17:40:00Z">
        <w:r>
          <w:t xml:space="preserve"> </w:t>
        </w:r>
      </w:ins>
      <w:del w:id="394" w:author="marcelo" w:date="2023-06-04T17:40:00Z">
        <w:r>
          <w:delText xml:space="preserve"> Since in our data set</w:delText>
        </w:r>
      </w:del>
      <w:ins w:id="395" w:author="Katarzyna Wojczulanis-Jakubas" w:date="2023-06-02T18:25:00Z">
        <w:del w:id="396" w:author="marcelo" w:date="2023-06-04T17:40:00Z">
          <w:r>
            <w:delText>,</w:delText>
          </w:r>
        </w:del>
      </w:ins>
      <w:del w:id="397" w:author="marcelo" w:date="2023-06-04T17:40:00Z">
        <w:r>
          <w:delText xml:space="preserve"> </w:delText>
        </w:r>
      </w:del>
      <w:ins w:id="398" w:author="Katarzyna Wojczulanis-Jakubas" w:date="2023-06-02T18:25:00Z">
        <w:del w:id="399" w:author="marcelo" w:date="2023-06-04T17:40:00Z">
          <w:r>
            <w:delText xml:space="preserve">considerable number of visit was </w:delText>
          </w:r>
        </w:del>
      </w:ins>
      <w:del w:id="400" w:author="marcelo" w:date="2023-06-04T17:40:00Z">
        <w:r>
          <w:delText>it was only the issue with single individuals at single control phases, we considered that issue of not particular importance. Besides</w:delText>
        </w:r>
      </w:del>
      <w:ins w:id="401" w:author="marcelo" w:date="2023-06-04T17:40:00Z">
        <w:r>
          <w:t>Furthermore</w:t>
        </w:r>
      </w:ins>
      <w:r>
        <w:t xml:space="preserve">, </w:t>
      </w:r>
      <w:ins w:id="402" w:author="marcelo" w:date="2023-06-04T17:40:00Z">
        <w:r>
          <w:t xml:space="preserve">in this case </w:t>
        </w:r>
      </w:ins>
      <w:r>
        <w:t>foraging effic</w:t>
      </w:r>
      <w:ins w:id="403" w:author="Katarzyna Wojczulanis-Jakubas" w:date="2023-06-02T10:56:00Z">
        <w:r>
          <w:t>i</w:t>
        </w:r>
      </w:ins>
      <w:r>
        <w:t xml:space="preserve">ency improved over </w:t>
      </w:r>
      <w:del w:id="404" w:author="marcelo" w:date="2023-06-04T17:40:00Z">
        <w:r>
          <w:delText xml:space="preserve">the </w:delText>
        </w:r>
      </w:del>
      <w:r>
        <w:t>time</w:t>
      </w:r>
      <w:ins w:id="405" w:author="marcelo" w:date="2023-06-04T17:40:00Z">
        <w:r>
          <w:t xml:space="preserve">. If this pattern would have affected the observed </w:t>
        </w:r>
      </w:ins>
      <w:ins w:id="406" w:author="marcelo" w:date="2023-06-04T17:41:00Z">
        <w:r>
          <w:t xml:space="preserve">difference in efficiency between treatments we would expect higher efficiency in </w:t>
        </w:r>
      </w:ins>
      <w:ins w:id="407" w:author="marcelo" w:date="2023-06-04T17:42:00Z">
        <w:r>
          <w:t>the high risk phase</w:t>
        </w:r>
      </w:ins>
      <w:ins w:id="408" w:author="marcelo" w:date="2023-06-04T17:45:00Z">
        <w:r>
          <w:t xml:space="preserve"> which was always conducted after the contro</w:t>
        </w:r>
      </w:ins>
      <w:ins w:id="409" w:author="marcelo" w:date="2023-06-04T17:46:00Z">
        <w:r>
          <w:t xml:space="preserve">l phase. However, this </w:t>
        </w:r>
      </w:ins>
      <w:ins w:id="410" w:author="marcelo" w:date="2023-06-04T17:42:00Z">
        <w:r>
          <w:t>was not the case</w:t>
        </w:r>
      </w:ins>
      <w:del w:id="411" w:author="marcelo" w:date="2023-06-04T17:42:00Z">
        <w:r>
          <w:delText>, and given the fact that experiments with bullet ants were always performed after the control phases, if the fixed sequence of the phases biased the results, we would observe an increase or no difference, instead of decrease in foraging effic</w:delText>
        </w:r>
      </w:del>
      <w:ins w:id="412" w:author="Katarzyna Wojczulanis-Jakubas" w:date="2023-06-02T10:57:00Z">
        <w:del w:id="413" w:author="marcelo" w:date="2023-06-04T17:42:00Z">
          <w:r>
            <w:delText>i</w:delText>
          </w:r>
        </w:del>
      </w:ins>
      <w:del w:id="414" w:author="marcelo" w:date="2023-06-04T17:42:00Z">
        <w:r>
          <w:delText>ency</w:delText>
        </w:r>
      </w:del>
      <w:ins w:id="415" w:author="marcelo" w:date="2023-06-04T17:42:00Z">
        <w:r>
          <w:t xml:space="preserve"> </w:t>
        </w:r>
      </w:ins>
      <w:del w:id="416" w:author="marcelo" w:date="2023-06-04T17:42:00Z">
        <w:r>
          <w:delText xml:space="preserve">. Since that did not happen, the results of the experiment are apparently solid </w:delText>
        </w:r>
      </w:del>
      <w:r>
        <w:t>(</w:t>
      </w:r>
      <w:del w:id="417" w:author="Katarzyna Wojczulanis-Jakubas" w:date="2023-06-02T18:27:00Z">
        <w:r>
          <w:delText>S</w:delText>
        </w:r>
      </w:del>
      <w:ins w:id="418" w:author="Katarzyna Wojczulanis-Jakubas" w:date="2023-06-02T18:27:00Z">
        <w:r>
          <w:t>Supplementary</w:t>
        </w:r>
      </w:ins>
      <w:ins w:id="419" w:author="Katarzyna Wojczulanis-Jakubas" w:date="2023-06-02T18:26:00Z">
        <w:r>
          <w:t xml:space="preserve"> </w:t>
        </w:r>
      </w:ins>
      <w:r>
        <w:t>O</w:t>
      </w:r>
      <w:ins w:id="420" w:author="Katarzyna Wojczulanis-Jakubas" w:date="2023-06-02T18:26:00Z">
        <w:r>
          <w:t xml:space="preserve">nline </w:t>
        </w:r>
      </w:ins>
      <w:r>
        <w:t>M</w:t>
      </w:r>
      <w:ins w:id="421" w:author="Katarzyna Wojczulanis-Jakubas" w:date="2023-06-02T18:26:00Z">
        <w:r>
          <w:t>aterials:</w:t>
        </w:r>
      </w:ins>
      <w:del w:id="422" w:author="Katarzyna Wojczulanis-Jakubas" w:date="2023-06-02T18:26:00Z">
        <w:r>
          <w:delText>,</w:delText>
        </w:r>
      </w:del>
      <w:r>
        <w:t xml:space="preserve"> Fig. S1 and S2). Consequently, we treated all the visits of particu</w:t>
      </w:r>
      <w:ins w:id="423" w:author="Katarzyna Wojczulanis-Jakubas" w:date="2023-06-02T10:57:00Z">
        <w:r>
          <w:t>l</w:t>
        </w:r>
      </w:ins>
      <w:r>
        <w:t xml:space="preserve">ar individuals as independent data points but obviously controlling for their identity in further analyses. </w:t>
      </w:r>
    </w:p>
    <w:p w14:paraId="62081F8A" w14:textId="77777777" w:rsidR="00B46697" w:rsidRDefault="00000000">
      <w:pPr>
        <w:pStyle w:val="MDPI22heading2"/>
        <w:spacing w:before="240"/>
      </w:pPr>
      <w:r>
        <w:t>2.</w:t>
      </w:r>
      <w:ins w:id="424" w:author="Katarzyna Wojczulanis-Jakubas" w:date="2023-06-02T18:36:00Z">
        <w:r>
          <w:t>2</w:t>
        </w:r>
      </w:ins>
      <w:del w:id="425" w:author="Katarzyna Wojczulanis-Jakubas" w:date="2023-06-02T18:36:00Z">
        <w:r>
          <w:delText>3</w:delText>
        </w:r>
      </w:del>
      <w:r>
        <w:t>. Videos analysis</w:t>
      </w:r>
    </w:p>
    <w:p w14:paraId="6CAEEF3C" w14:textId="77777777" w:rsidR="00B46697" w:rsidRDefault="00000000">
      <w:pPr>
        <w:pStyle w:val="MDPI31text"/>
      </w:pPr>
      <w:r>
        <w:t xml:space="preserve">We screened the video recordings with VLC software (www.videolan.org), to locate and cut out video fragments with foraging visits of focal birds. Events of two or more individuals (Long-billed Hermits or a different species) visiting the feeders at the same </w:t>
      </w:r>
      <w:r>
        <w:lastRenderedPageBreak/>
        <w:t>time were uncommon and were excluded from analysis as interactions disrupted their regular foraging b</w:t>
      </w:r>
      <w:del w:id="426" w:author="marcelo" w:date="2023-06-04T17:12:00Z">
        <w:r>
          <w:delText>ehaviour</w:delText>
        </w:r>
      </w:del>
      <w:ins w:id="427" w:author="marcelo" w:date="2023-06-04T17:12:00Z">
        <w:r>
          <w:t>ehavior</w:t>
        </w:r>
      </w:ins>
      <w:r>
        <w:t>. A foraging visit was considered whenever a bird inserted the bill into a feeder at least once. For each bird’s visit we established key time-points (</w:t>
      </w:r>
      <w:del w:id="428" w:author="Katarzyna Wojczulanis-Jakubas" w:date="2023-06-02T18:28:00Z">
        <w:r>
          <w:delText xml:space="preserve">white and </w:delText>
        </w:r>
      </w:del>
      <w:r>
        <w:t xml:space="preserve">black circles on Fig. 1), with 0.1 seconds precision, using </w:t>
      </w:r>
      <w:proofErr w:type="spellStart"/>
      <w:r>
        <w:t>Cowlog</w:t>
      </w:r>
      <w:proofErr w:type="spellEnd"/>
      <w:r>
        <w:t xml:space="preserve"> software </w:t>
      </w:r>
      <w:r>
        <w:fldChar w:fldCharType="begin" w:fldLock="1"/>
      </w:r>
      <w: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[38]","plainTextFormattedCitation":"[38]","previouslyFormattedCitation":"[38]"},"properties":{"noteIndex":0},"schema":"https://github.com/citation-style-language/schema/raw/master/csl-citation.json"}</w:instrText>
      </w:r>
      <w:r>
        <w:fldChar w:fldCharType="separate"/>
      </w:r>
      <w:r>
        <w:t>[38]</w:t>
      </w:r>
      <w:r>
        <w:fldChar w:fldCharType="end"/>
      </w:r>
      <w:r>
        <w:t xml:space="preserve">. Based on these time-points we calculated the duration of latency to forage, defined as the interval between appearance in the feeder area (when started to hover in front of the feeder in a distance of </w:t>
      </w:r>
      <w:ins w:id="429" w:author="Katarzyna Wojczulanis-Jakubas" w:date="2023-06-02T18:29:00Z">
        <w:r>
          <w:t>around</w:t>
        </w:r>
      </w:ins>
      <w:del w:id="430" w:author="Katarzyna Wojczulanis-Jakubas" w:date="2023-06-02T18:29:00Z">
        <w:r>
          <w:delText>ca</w:delText>
        </w:r>
      </w:del>
      <w:r>
        <w:t xml:space="preserve"> 0.5 m) and the onset of foraging (time from </w:t>
      </w:r>
      <w:r>
        <w:rPr>
          <w:i/>
        </w:rPr>
        <w:t>a</w:t>
      </w:r>
      <w:r>
        <w:t xml:space="preserve"> to </w:t>
      </w:r>
      <w:r>
        <w:rPr>
          <w:i/>
        </w:rPr>
        <w:t>b</w:t>
      </w:r>
      <w:r>
        <w:t xml:space="preserve"> on Fig. 1); </w:t>
      </w:r>
      <w:ins w:id="431" w:author="marcelo" w:date="2023-06-04T17:47:00Z">
        <w:r>
          <w:t xml:space="preserve">the </w:t>
        </w:r>
      </w:ins>
      <w:r>
        <w:t xml:space="preserve">duration of feeding interval/s (time from </w:t>
      </w:r>
      <w:r>
        <w:rPr>
          <w:i/>
        </w:rPr>
        <w:t>b</w:t>
      </w:r>
      <w:r>
        <w:t xml:space="preserve"> to </w:t>
      </w:r>
      <w:r>
        <w:rPr>
          <w:i/>
        </w:rPr>
        <w:t>c</w:t>
      </w:r>
      <w:r>
        <w:t xml:space="preserve"> on Fig. 1; on average 4.9 events, with a range of 1-26); duration of feeding break/s (time from </w:t>
      </w:r>
      <w:r>
        <w:rPr>
          <w:i/>
        </w:rPr>
        <w:t>c</w:t>
      </w:r>
      <w:r>
        <w:t xml:space="preserve"> to </w:t>
      </w:r>
      <w:proofErr w:type="spellStart"/>
      <w:r>
        <w:rPr>
          <w:i/>
        </w:rPr>
        <w:t>d</w:t>
      </w:r>
      <w:proofErr w:type="spellEnd"/>
      <w:r>
        <w:t xml:space="preserve"> on Fig. 1);</w:t>
      </w:r>
      <w:ins w:id="432" w:author="marcelo" w:date="2023-06-04T17:47:00Z">
        <w:r>
          <w:t xml:space="preserve"> the</w:t>
        </w:r>
      </w:ins>
      <w:r>
        <w:t xml:space="preserve"> duration of total foraging (time from </w:t>
      </w:r>
      <w:r>
        <w:rPr>
          <w:i/>
        </w:rPr>
        <w:t>b</w:t>
      </w:r>
      <w:r>
        <w:t xml:space="preserve"> to </w:t>
      </w:r>
      <w:ins w:id="433" w:author="Katarzyna Wojczulanis-Jakubas" w:date="2023-06-02T18:29:00Z">
        <w:r>
          <w:rPr>
            <w:i/>
          </w:rPr>
          <w:t>g</w:t>
        </w:r>
      </w:ins>
      <w:del w:id="434" w:author="Katarzyna Wojczulanis-Jakubas" w:date="2023-06-02T18:29:00Z">
        <w:r>
          <w:rPr>
            <w:i/>
          </w:rPr>
          <w:delText>e</w:delText>
        </w:r>
      </w:del>
      <w:r>
        <w:t xml:space="preserve">, Fig. 1) and </w:t>
      </w:r>
      <w:ins w:id="435" w:author="marcelo" w:date="2023-06-04T17:47:00Z">
        <w:r>
          <w:t xml:space="preserve">the </w:t>
        </w:r>
      </w:ins>
      <w:r>
        <w:t xml:space="preserve">duration of total foraging visit (time from </w:t>
      </w:r>
      <w:r>
        <w:rPr>
          <w:i/>
        </w:rPr>
        <w:t>a</w:t>
      </w:r>
      <w:r>
        <w:t xml:space="preserve"> to </w:t>
      </w:r>
      <w:proofErr w:type="spellStart"/>
      <w:ins w:id="436" w:author="Katarzyna Wojczulanis-Jakubas" w:date="2023-06-02T18:29:00Z">
        <w:r>
          <w:rPr>
            <w:i/>
          </w:rPr>
          <w:t>g</w:t>
        </w:r>
      </w:ins>
      <w:proofErr w:type="spellEnd"/>
      <w:del w:id="437" w:author="Katarzyna Wojczulanis-Jakubas" w:date="2023-06-02T18:29:00Z">
        <w:r>
          <w:rPr>
            <w:i/>
          </w:rPr>
          <w:delText>e</w:delText>
        </w:r>
      </w:del>
      <w:r>
        <w:t xml:space="preserve"> on Fig. 1). For each visit we also noted which and how many times each of the three feeders were used by the focal bird. </w:t>
      </w:r>
      <w:r>
        <w:tab/>
      </w:r>
    </w:p>
    <w:p w14:paraId="0E1CC58A" w14:textId="77777777" w:rsidR="00B46697" w:rsidRDefault="00000000">
      <w:pPr>
        <w:pStyle w:val="MDPI31text"/>
      </w:pPr>
      <w:r>
        <w:t>To quantify bird movements around the feeders, we took advantage of the line-arrangement of the feeders that greatly restricted birds activity into two axis. That simplified further analyses, as operating in two-dimensional space we could establish Cartesian coordinates of a bird position for each video frame using the  software Tracker version 5.1.5 (physlets.org/tracker). Based on those coordinates we calculated distances between each two bird’s positions using Pythagorean theorem.</w:t>
      </w:r>
    </w:p>
    <w:p w14:paraId="00D2F29D" w14:textId="77777777" w:rsidR="00B46697" w:rsidRDefault="00000000">
      <w:pPr>
        <w:pStyle w:val="MDPI22heading2"/>
        <w:spacing w:before="240"/>
      </w:pPr>
      <w:r>
        <w:t>2.</w:t>
      </w:r>
      <w:ins w:id="438" w:author="Katarzyna Wojczulanis-Jakubas" w:date="2023-06-02T18:36:00Z">
        <w:r>
          <w:t>3</w:t>
        </w:r>
      </w:ins>
      <w:del w:id="439" w:author="Katarzyna Wojczulanis-Jakubas" w:date="2023-06-02T18:36:00Z">
        <w:r>
          <w:delText>4</w:delText>
        </w:r>
      </w:del>
      <w:r>
        <w:t xml:space="preserve">. Parameters </w:t>
      </w:r>
    </w:p>
    <w:p w14:paraId="37B21C58" w14:textId="77777777" w:rsidR="00B46697" w:rsidRDefault="00000000">
      <w:pPr>
        <w:pStyle w:val="MDPI31text"/>
      </w:pPr>
      <w:r>
        <w:t xml:space="preserve">We calculated </w:t>
      </w:r>
      <w:r>
        <w:rPr>
          <w:bCs/>
        </w:rPr>
        <w:t xml:space="preserve">foraging efficiency </w:t>
      </w:r>
      <w:r>
        <w:t xml:space="preserve">as the ratio of the total duration of foraging (sum of the duration of all feeding intervals) to the total duration of the foraging visit. To characterize foraging strategies we measured three </w:t>
      </w:r>
      <w:del w:id="440" w:author="Katarzyna Wojczulanis-Jakubas" w:date="2023-06-02T18:30:00Z">
        <w:r>
          <w:delText>behavioural</w:delText>
        </w:r>
      </w:del>
      <w:ins w:id="441" w:author="Katarzyna Wojczulanis-Jakubas" w:date="2023-06-02T18:30:00Z">
        <w:r>
          <w:t>behavioral</w:t>
        </w:r>
      </w:ins>
      <w:r>
        <w:t xml:space="preserve"> features that have been linked to </w:t>
      </w:r>
      <w:del w:id="442" w:author="Katarzyna Wojczulanis-Jakubas" w:date="2023-06-02T11:29:00Z">
        <w:r>
          <w:delText>intrisic</w:delText>
        </w:r>
      </w:del>
      <w:ins w:id="443" w:author="Katarzyna Wojczulanis-Jakubas" w:date="2023-06-02T11:29:00Z">
        <w:r>
          <w:t>intrinsic</w:t>
        </w:r>
      </w:ins>
      <w:r>
        <w:t xml:space="preserve"> individual characteristics in other species and</w:t>
      </w:r>
      <w:ins w:id="444" w:author="marcelo" w:date="2023-06-04T17:48:00Z">
        <w:r>
          <w:t xml:space="preserve"> have been</w:t>
        </w:r>
      </w:ins>
      <w:r>
        <w:t xml:space="preserve"> shown to affect foraging: exploration, risk</w:t>
      </w:r>
      <w:ins w:id="445" w:author="Katarzyna Wojczulanis-Jakubas" w:date="2023-06-02T18:31:00Z">
        <w:r>
          <w:t xml:space="preserve"> </w:t>
        </w:r>
      </w:ins>
      <w:del w:id="446" w:author="Katarzyna Wojczulanis-Jakubas" w:date="2023-06-02T18:31:00Z">
        <w:r>
          <w:delText>-</w:delText>
        </w:r>
      </w:del>
      <w:r>
        <w:t xml:space="preserve">avoidance and arousal </w:t>
      </w:r>
      <w:r>
        <w:fldChar w:fldCharType="begin" w:fldLock="1"/>
      </w:r>
      <w: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[1,18,19,36,37]","plainTextFormattedCitation":"[1,18,19,36,37]","previouslyFormattedCitation":"[1,18,19,36,37]"},"properties":{"noteIndex":0},"schema":"https://github.com/citation-style-language/schema/raw/master/csl-citation.json"}</w:instrText>
      </w:r>
      <w:r>
        <w:fldChar w:fldCharType="separate"/>
      </w:r>
      <w:r>
        <w:t>[1,18,19,36,37]</w:t>
      </w:r>
      <w:r>
        <w:fldChar w:fldCharType="end"/>
      </w:r>
      <w:r>
        <w:t xml:space="preserve">. As a proxy for </w:t>
      </w:r>
      <w:r>
        <w:rPr>
          <w:b/>
        </w:rPr>
        <w:t>exploration</w:t>
      </w:r>
      <w:r>
        <w:t xml:space="preserve"> we utilized the rate of visited feeder; the number of feeders divided by the total duration of the visit</w:t>
      </w:r>
      <w:ins w:id="447" w:author="Katarzyna Wojczulanis-Jakubas" w:date="2023-06-02T18:31:00Z">
        <w:r>
          <w:t>,</w:t>
        </w:r>
      </w:ins>
      <w:r>
        <w:t xml:space="preserve"> as </w:t>
      </w:r>
      <w:ins w:id="448" w:author="Katarzyna Wojczulanis-Jakubas" w:date="2023-06-02T18:32:00Z">
        <w:r>
          <w:t xml:space="preserve">the absolute </w:t>
        </w:r>
      </w:ins>
      <w:ins w:id="449" w:author="Katarzyna Wojczulanis-Jakubas" w:date="2023-06-02T18:31:00Z">
        <w:r>
          <w:t xml:space="preserve">number of feeder changes </w:t>
        </w:r>
      </w:ins>
      <w:del w:id="450" w:author="Katarzyna Wojczulanis-Jakubas" w:date="2023-06-02T18:32:00Z">
        <w:r>
          <w:delText xml:space="preserve">visits to new feeders are </w:delText>
        </w:r>
      </w:del>
      <w:ins w:id="451" w:author="Katarzyna Wojczulanis-Jakubas" w:date="2023-06-02T18:32:00Z">
        <w:r>
          <w:t xml:space="preserve">is </w:t>
        </w:r>
      </w:ins>
      <w:r>
        <w:t xml:space="preserve">likely to be a function of time spend at the feeders. As a proxy for </w:t>
      </w:r>
      <w:r>
        <w:rPr>
          <w:b/>
        </w:rPr>
        <w:t>risk</w:t>
      </w:r>
      <w:ins w:id="452" w:author="Katarzyna Wojczulanis-Jakubas" w:date="2023-06-02T18:32:00Z">
        <w:r>
          <w:rPr>
            <w:b/>
          </w:rPr>
          <w:t xml:space="preserve"> </w:t>
        </w:r>
      </w:ins>
      <w:del w:id="453" w:author="Katarzyna Wojczulanis-Jakubas" w:date="2023-06-02T18:32:00Z">
        <w:r>
          <w:rPr>
            <w:b/>
          </w:rPr>
          <w:delText>-</w:delText>
        </w:r>
      </w:del>
      <w:r>
        <w:rPr>
          <w:b/>
        </w:rPr>
        <w:t xml:space="preserve">avoidance </w:t>
      </w:r>
      <w:r>
        <w:t>we used latency to start to forage</w:t>
      </w:r>
      <w:ins w:id="454" w:author="Katarzyna Wojczulanis-Jakubas" w:date="2023-06-02T18:32:00Z">
        <w:r>
          <w:t xml:space="preserve"> (the very </w:t>
        </w:r>
      </w:ins>
      <w:ins w:id="455" w:author="Katarzyna Wojczulanis-Jakubas" w:date="2023-06-02T18:33:00Z">
        <w:r>
          <w:t>first use of the feeder during the visit);</w:t>
        </w:r>
      </w:ins>
      <w:del w:id="456" w:author="Katarzyna Wojczulanis-Jakubas" w:date="2023-06-02T18:33:00Z">
        <w:r>
          <w:delText>,</w:delText>
        </w:r>
      </w:del>
      <w:r>
        <w:t xml:space="preserve"> as defined above (time from </w:t>
      </w:r>
      <w:r>
        <w:rPr>
          <w:i/>
        </w:rPr>
        <w:t>a</w:t>
      </w:r>
      <w:r>
        <w:t xml:space="preserve"> to </w:t>
      </w:r>
      <w:r>
        <w:rPr>
          <w:i/>
        </w:rPr>
        <w:t>b</w:t>
      </w:r>
      <w:r>
        <w:t xml:space="preserve"> on Fig. 1). For both parameters, the higher the value, the stronger was the exhibited behavio</w:t>
      </w:r>
      <w:del w:id="457" w:author="Katarzyna Wojczulanis-Jakubas" w:date="2023-06-02T18:33:00Z">
        <w:r>
          <w:delText>u</w:delText>
        </w:r>
      </w:del>
      <w:r>
        <w:t xml:space="preserve">r. As </w:t>
      </w:r>
      <w:r>
        <w:rPr>
          <w:b/>
        </w:rPr>
        <w:t>arousal</w:t>
      </w:r>
      <w:r>
        <w:t xml:space="preserve"> we considered the coefficient of variance in spatial distances covered by an individual during the whole foraging visit, divided by the number of visited feeders. </w:t>
      </w:r>
      <w:del w:id="458" w:author="Katarzyna Wojczulanis-Jakubas" w:date="2023-06-02T18:34:00Z">
        <w:r>
          <w:delText xml:space="preserve">Therefore, it represents the mean distance covered while visiting a feeder. </w:delText>
        </w:r>
      </w:del>
      <w:ins w:id="459" w:author="Katarzyna Wojczulanis-Jakubas" w:date="2023-06-02T18:34:00Z">
        <w:r>
          <w:t xml:space="preserve">Birds changing the position frequently </w:t>
        </w:r>
      </w:ins>
      <w:ins w:id="460" w:author="Katarzyna Wojczulanis-Jakubas" w:date="2023-06-02T18:35:00Z">
        <w:r>
          <w:t xml:space="preserve">(of high value of the coefficient) </w:t>
        </w:r>
      </w:ins>
      <w:ins w:id="461" w:author="Katarzyna Wojczulanis-Jakubas" w:date="2023-06-02T18:34:00Z">
        <w:r>
          <w:t>were assumed t</w:t>
        </w:r>
      </w:ins>
      <w:ins w:id="462" w:author="Katarzyna Wojczulanis-Jakubas" w:date="2023-06-02T18:35:00Z">
        <w:r>
          <w:t>o exhibit higher arousal</w:t>
        </w:r>
      </w:ins>
      <w:del w:id="463" w:author="Katarzyna Wojczulanis-Jakubas" w:date="2023-06-02T18:35:00Z">
        <w:r>
          <w:delText>Higher distances were related to the higher arousal</w:delText>
        </w:r>
      </w:del>
      <w:r>
        <w:t xml:space="preserve">. </w:t>
      </w:r>
    </w:p>
    <w:p w14:paraId="46F6355C" w14:textId="77777777" w:rsidR="00B46697" w:rsidRDefault="00000000">
      <w:pPr>
        <w:pStyle w:val="MDPI22heading2"/>
        <w:spacing w:before="240"/>
      </w:pPr>
      <w:r>
        <w:t>2.</w:t>
      </w:r>
      <w:ins w:id="464" w:author="Katarzyna Wojczulanis-Jakubas" w:date="2023-06-02T18:37:00Z">
        <w:r>
          <w:t>4</w:t>
        </w:r>
      </w:ins>
      <w:del w:id="465" w:author="Katarzyna Wojczulanis-Jakubas" w:date="2023-06-02T18:37:00Z">
        <w:r>
          <w:delText>5</w:delText>
        </w:r>
      </w:del>
      <w:r>
        <w:t>. Data analysis</w:t>
      </w:r>
    </w:p>
    <w:p w14:paraId="6E69E41C" w14:textId="77777777" w:rsidR="00B46697" w:rsidRDefault="00000000">
      <w:pPr>
        <w:pStyle w:val="MDPI31text"/>
      </w:pPr>
      <w:r>
        <w:t xml:space="preserve">All the analyses were performed in R </w:t>
      </w:r>
      <w:r>
        <w:fldChar w:fldCharType="begin" w:fldLock="1"/>
      </w:r>
      <w: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[39]","plainTextFormattedCitation":"[39]","previouslyFormattedCitation":"[39]"},"properties":{"noteIndex":0},"schema":"https://github.com/citation-style-language/schema/raw/master/csl-citation.json"}</w:instrText>
      </w:r>
      <w:r>
        <w:fldChar w:fldCharType="separate"/>
      </w:r>
      <w:r>
        <w:t>[39]</w:t>
      </w:r>
      <w:r>
        <w:fldChar w:fldCharType="end"/>
      </w:r>
      <w:r>
        <w:t>. Since all parameters had skewed distribution, we log-transformed them prior to analyses (</w:t>
      </w:r>
      <w:del w:id="466" w:author="Katarzyna Wojczulanis-Jakubas" w:date="2023-06-02T19:03:00Z">
        <w:r>
          <w:delText>S</w:delText>
        </w:r>
      </w:del>
      <w:ins w:id="467" w:author="Katarzyna Wojczulanis-Jakubas" w:date="2023-06-02T19:03:00Z">
        <w:r>
          <w:t>Supplementary</w:t>
        </w:r>
      </w:ins>
      <w:ins w:id="468" w:author="Katarzyna Wojczulanis-Jakubas" w:date="2023-06-02T18:37:00Z">
        <w:r>
          <w:t xml:space="preserve"> Online Materials</w:t>
        </w:r>
      </w:ins>
      <w:del w:id="469" w:author="Katarzyna Wojczulanis-Jakubas" w:date="2023-06-02T18:37:00Z">
        <w:r>
          <w:delText xml:space="preserve">OM, </w:delText>
        </w:r>
      </w:del>
      <w:ins w:id="470" w:author="Katarzyna Wojczulanis-Jakubas" w:date="2023-06-02T18:37:00Z">
        <w:r>
          <w:t xml:space="preserve">: </w:t>
        </w:r>
      </w:ins>
      <w:r>
        <w:t>Fig. S2). To examine how consistent birds are in their behavio</w:t>
      </w:r>
      <w:del w:id="471" w:author="Katarzyna Wojczulanis-Jakubas" w:date="2023-06-02T18:37:00Z">
        <w:r>
          <w:delText>u</w:delText>
        </w:r>
      </w:del>
      <w:r>
        <w:t xml:space="preserve">r during the foraging, we estimated the repeatability of </w:t>
      </w:r>
      <w:ins w:id="472" w:author="Katarzyna Wojczulanis-Jakubas" w:date="2023-06-02T18:38:00Z">
        <w:r>
          <w:t>all the examined parameters (</w:t>
        </w:r>
      </w:ins>
      <w:r>
        <w:t>foraging efficiency, exploration, risk</w:t>
      </w:r>
      <w:ins w:id="473" w:author="Katarzyna Wojczulanis-Jakubas" w:date="2023-06-02T18:37:00Z">
        <w:r>
          <w:t xml:space="preserve"> </w:t>
        </w:r>
      </w:ins>
      <w:del w:id="474" w:author="Katarzyna Wojczulanis-Jakubas" w:date="2023-06-02T18:37:00Z">
        <w:r>
          <w:delText>-</w:delText>
        </w:r>
      </w:del>
      <w:r>
        <w:t>avoidance, and arousal</w:t>
      </w:r>
      <w:ins w:id="475" w:author="Katarzyna Wojczulanis-Jakubas" w:date="2023-06-02T18:38:00Z">
        <w:r>
          <w:t>)</w:t>
        </w:r>
      </w:ins>
      <w:r>
        <w:t xml:space="preserve"> using </w:t>
      </w:r>
      <w:ins w:id="476" w:author="marcelo" w:date="2023-06-04T17:49:00Z">
        <w:r>
          <w:t xml:space="preserve">the </w:t>
        </w:r>
      </w:ins>
      <w:proofErr w:type="spellStart"/>
      <w:r>
        <w:rPr>
          <w:i/>
        </w:rPr>
        <w:t>rptR</w:t>
      </w:r>
      <w:proofErr w:type="spellEnd"/>
      <w:r>
        <w:t xml:space="preserve"> package </w:t>
      </w:r>
      <w:r>
        <w:fldChar w:fldCharType="begin" w:fldLock="1"/>
      </w:r>
      <w: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[40]","plainTextFormattedCitation":"[40]","previouslyFormattedCitation":"[40]"},"properties":{"noteIndex":0},"schema":"https://github.com/citation-style-language/schema/raw/master/csl-citation.json"}</w:instrText>
      </w:r>
      <w:r>
        <w:fldChar w:fldCharType="separate"/>
      </w:r>
      <w:r>
        <w:t>[40]</w:t>
      </w:r>
      <w:r>
        <w:fldChar w:fldCharType="end"/>
      </w:r>
      <w:r>
        <w:t xml:space="preserve">. </w:t>
      </w:r>
      <w:del w:id="477" w:author="marcelo" w:date="2023-06-04T17:49:00Z">
        <w:r>
          <w:delText>For that</w:delText>
        </w:r>
      </w:del>
      <w:ins w:id="478" w:author="marcelo" w:date="2023-06-04T17:49:00Z">
        <w:r>
          <w:t>To do this</w:t>
        </w:r>
      </w:ins>
      <w:r>
        <w:t xml:space="preserve"> we used </w:t>
      </w:r>
      <w:del w:id="479" w:author="Katarzyna Wojczulanis-Jakubas" w:date="2023-06-02T18:38:00Z">
        <w:r>
          <w:delText>behavioural</w:delText>
        </w:r>
      </w:del>
      <w:ins w:id="480" w:author="Katarzyna Wojczulanis-Jakubas" w:date="2023-06-02T18:38:00Z">
        <w:r>
          <w:t>behavioral</w:t>
        </w:r>
      </w:ins>
      <w:r>
        <w:t xml:space="preserve"> features measured during the low risk (control) treatment only, which represented undisturbed conditions</w:t>
      </w:r>
      <w:ins w:id="481" w:author="Katarzyna Wojczulanis-Jakubas" w:date="2023-06-02T18:38:00Z">
        <w:r>
          <w:t>,</w:t>
        </w:r>
      </w:ins>
      <w:r>
        <w:t xml:space="preserve"> and for which we recorded multiple visits per individual. </w:t>
      </w:r>
      <w:del w:id="482" w:author="marcelo" w:date="2023-06-04T17:50:00Z">
        <w:r>
          <w:delText xml:space="preserve">While fitting the </w:delText>
        </w:r>
      </w:del>
      <w:ins w:id="483" w:author="marcelo" w:date="2023-06-04T17:50:00Z">
        <w:r>
          <w:t xml:space="preserve">When estimating </w:t>
        </w:r>
      </w:ins>
      <w:r>
        <w:t>repeatability</w:t>
      </w:r>
      <w:del w:id="484" w:author="marcelo" w:date="2023-06-04T17:50:00Z">
        <w:r>
          <w:delText xml:space="preserve"> model</w:delText>
        </w:r>
      </w:del>
      <w:r>
        <w:t xml:space="preserve">, we considered </w:t>
      </w:r>
      <w:del w:id="485" w:author="marcelo" w:date="2023-06-04T17:50:00Z">
        <w:r>
          <w:delText>given behavioural</w:delText>
        </w:r>
      </w:del>
      <w:ins w:id="486" w:author="Katarzyna Wojczulanis-Jakubas" w:date="2023-06-02T18:38:00Z">
        <w:del w:id="487" w:author="marcelo" w:date="2023-06-04T17:50:00Z">
          <w:r>
            <w:delText>behavioral</w:delText>
          </w:r>
        </w:del>
      </w:ins>
      <w:ins w:id="488" w:author="marcelo" w:date="2023-06-04T17:50:00Z">
        <w:r>
          <w:t xml:space="preserve">behavioral traits as </w:t>
        </w:r>
      </w:ins>
      <w:del w:id="489" w:author="marcelo" w:date="2023-06-04T17:50:00Z">
        <w:r>
          <w:delText xml:space="preserve"> variable </w:delText>
        </w:r>
      </w:del>
      <w:ins w:id="490" w:author="marcelo" w:date="2023-06-04T17:50:00Z">
        <w:r>
          <w:t>single</w:t>
        </w:r>
      </w:ins>
      <w:ins w:id="491" w:author="marcelo" w:date="2023-06-04T17:51:00Z">
        <w:r>
          <w:t xml:space="preserve"> </w:t>
        </w:r>
      </w:ins>
      <w:del w:id="492" w:author="marcelo" w:date="2023-06-04T17:51:00Z">
        <w:r>
          <w:delText>(</w:delText>
        </w:r>
      </w:del>
      <w:r>
        <w:t>response variable</w:t>
      </w:r>
      <w:ins w:id="493" w:author="marcelo" w:date="2023-06-04T17:51:00Z">
        <w:r>
          <w:t>s</w:t>
        </w:r>
      </w:ins>
      <w:del w:id="494" w:author="marcelo" w:date="2023-06-04T17:51:00Z">
        <w:r>
          <w:delText>)</w:delText>
        </w:r>
      </w:del>
      <w:r>
        <w:t xml:space="preserve"> and birds identity</w:t>
      </w:r>
      <w:ins w:id="495" w:author="marcelo" w:date="2023-06-04T17:51:00Z">
        <w:r>
          <w:t xml:space="preserve"> as varying intercept factor (</w:t>
        </w:r>
        <w:proofErr w:type="spellStart"/>
        <w:r>
          <w:t>i.e</w:t>
        </w:r>
        <w:proofErr w:type="spellEnd"/>
        <w:r>
          <w:t xml:space="preserve"> random effect)</w:t>
        </w:r>
      </w:ins>
      <w:r>
        <w:t xml:space="preserve"> </w:t>
      </w:r>
      <w:del w:id="496" w:author="marcelo" w:date="2023-06-04T17:51:00Z">
        <w:r>
          <w:delText xml:space="preserve">[explanatory variable/random effect, </w:delText>
        </w:r>
      </w:del>
      <w:r>
        <w:fldChar w:fldCharType="begin" w:fldLock="1"/>
      </w:r>
      <w: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[40]","plainTextFormattedCitation":"[40]","previouslyFormattedCitation":"[40]"},"properties":{"noteIndex":0},"schema":"https://github.com/citation-style-language/schema/raw/master/csl-citation.json"}</w:instrText>
      </w:r>
      <w:r>
        <w:fldChar w:fldCharType="separate"/>
      </w:r>
      <w:r>
        <w:t>[40]</w:t>
      </w:r>
      <w:r>
        <w:fldChar w:fldCharType="end"/>
      </w:r>
      <w:del w:id="497" w:author="marcelo" w:date="2023-06-04T17:51:00Z">
        <w:r>
          <w:delText>]</w:delText>
        </w:r>
      </w:del>
      <w:r>
        <w:t xml:space="preserve">. </w:t>
      </w:r>
    </w:p>
    <w:p w14:paraId="6F60F045" w14:textId="77777777" w:rsidR="00B46697" w:rsidRDefault="00000000">
      <w:pPr>
        <w:pStyle w:val="MDPI31text"/>
      </w:pPr>
      <w:r>
        <w:t>To assess</w:t>
      </w:r>
      <w:del w:id="498" w:author="Katarzyna Wojczulanis-Jakubas" w:date="2023-06-02T11:30:00Z">
        <w:r>
          <w:delText>e</w:delText>
        </w:r>
      </w:del>
      <w:del w:id="499" w:author="Katarzyna Wojczulanis-Jakubas" w:date="2023-06-02T11:29:00Z">
        <w:r>
          <w:delText>d</w:delText>
        </w:r>
      </w:del>
      <w:r>
        <w:t xml:space="preserve"> variation in foraging efficiency (response variable) as a function of </w:t>
      </w:r>
      <w:del w:id="500" w:author="marcelo" w:date="2023-06-04T17:51:00Z">
        <w:r>
          <w:delText xml:space="preserve">threat </w:delText>
        </w:r>
      </w:del>
      <w:ins w:id="501" w:author="marcelo" w:date="2023-06-04T17:51:00Z">
        <w:r>
          <w:t xml:space="preserve">risk </w:t>
        </w:r>
      </w:ins>
      <w:r>
        <w:t xml:space="preserve">level and intrinsic </w:t>
      </w:r>
      <w:del w:id="502" w:author="Katarzyna Wojczulanis-Jakubas" w:date="2023-06-02T18:39:00Z">
        <w:r>
          <w:delText>behavioural</w:delText>
        </w:r>
      </w:del>
      <w:ins w:id="503" w:author="Katarzyna Wojczulanis-Jakubas" w:date="2023-06-02T18:39:00Z">
        <w:r>
          <w:t>behavioral</w:t>
        </w:r>
      </w:ins>
      <w:r>
        <w:t xml:space="preserve"> features (exploration, latency and arousal as predictors) we applied a Bayesian generalized linear mixed model with individuals as a random effect. We fitted three models representing alternative hypotheses explaining variation in foraging efficiency. The first model represents a more traditional view of foraging b</w:t>
      </w:r>
      <w:del w:id="504" w:author="marcelo" w:date="2023-06-04T17:12:00Z">
        <w:r>
          <w:delText>ehaviour</w:delText>
        </w:r>
      </w:del>
      <w:ins w:id="505" w:author="marcelo" w:date="2023-06-04T17:12:00Z">
        <w:r>
          <w:t>ehavior</w:t>
        </w:r>
      </w:ins>
      <w:r>
        <w:t xml:space="preserve"> in which efficiency is only affected by the level of </w:t>
      </w:r>
      <w:del w:id="506" w:author="marcelo" w:date="2023-06-04T17:52:00Z">
        <w:r>
          <w:delText>threat</w:delText>
        </w:r>
      </w:del>
      <w:ins w:id="507" w:author="marcelo" w:date="2023-06-04T17:52:00Z">
        <w:r>
          <w:t>risk</w:t>
        </w:r>
      </w:ins>
      <w:r>
        <w:t xml:space="preserve">. The second model included an interaction among </w:t>
      </w:r>
      <w:del w:id="508" w:author="Katarzyna Wojczulanis-Jakubas" w:date="2023-06-02T18:39:00Z">
        <w:r>
          <w:delText>behavioural</w:delText>
        </w:r>
      </w:del>
      <w:ins w:id="509" w:author="Katarzyna Wojczulanis-Jakubas" w:date="2023-06-02T18:39:00Z">
        <w:r>
          <w:t>behavioral</w:t>
        </w:r>
      </w:ins>
      <w:r>
        <w:t xml:space="preserve"> traits and </w:t>
      </w:r>
      <w:del w:id="510" w:author="marcelo" w:date="2023-06-04T17:52:00Z">
        <w:r>
          <w:delText xml:space="preserve">threat </w:delText>
        </w:r>
      </w:del>
      <w:ins w:id="511" w:author="marcelo" w:date="2023-06-04T17:52:00Z">
        <w:r>
          <w:t xml:space="preserve">risk </w:t>
        </w:r>
      </w:ins>
      <w:r>
        <w:t xml:space="preserve">level, which represents a more nuanced scenario in which the interplay between </w:t>
      </w:r>
      <w:del w:id="512" w:author="marcelo" w:date="2023-06-04T17:52:00Z">
        <w:r>
          <w:delText>threat</w:delText>
        </w:r>
      </w:del>
      <w:ins w:id="513" w:author="marcelo" w:date="2023-06-04T17:52:00Z">
        <w:r>
          <w:t>risk</w:t>
        </w:r>
      </w:ins>
      <w:r>
        <w:t xml:space="preserve"> level and intrinsic </w:t>
      </w:r>
      <w:del w:id="514" w:author="Katarzyna Wojczulanis-Jakubas" w:date="2023-06-02T18:39:00Z">
        <w:r>
          <w:delText>behavioural</w:delText>
        </w:r>
      </w:del>
      <w:ins w:id="515" w:author="Katarzyna Wojczulanis-Jakubas" w:date="2023-06-02T18:39:00Z">
        <w:r>
          <w:t>behavioral</w:t>
        </w:r>
      </w:ins>
      <w:r>
        <w:t xml:space="preserve"> differences de</w:t>
      </w:r>
      <w:r>
        <w:lastRenderedPageBreak/>
        <w:t>termines foraging efficiency. There was only little collinearity between predictors (</w:t>
      </w:r>
      <w:ins w:id="516" w:author="Katarzyna Wojczulanis-Jakubas" w:date="2023-06-03T08:59:00Z">
        <w:r>
          <w:t>VIF for each of the parameters in the model &lt;</w:t>
        </w:r>
      </w:ins>
      <w:ins w:id="517" w:author="Katarzyna Wojczulanis-Jakubas" w:date="2023-06-03T09:00:00Z">
        <w:r>
          <w:t xml:space="preserve">1.5 also </w:t>
        </w:r>
      </w:ins>
      <w:r>
        <w:t>correlation coefficient range</w:t>
      </w:r>
      <w:ins w:id="518" w:author="Katarzyna Wojczulanis-Jakubas" w:date="2023-06-03T09:00:00Z">
        <w:r>
          <w:t>d</w:t>
        </w:r>
      </w:ins>
      <w:r>
        <w:t xml:space="preserve"> from -0.21 to -0.10; S</w:t>
      </w:r>
      <w:ins w:id="519" w:author="Katarzyna Wojczulanis-Jakubas" w:date="2023-06-02T18:39:00Z">
        <w:r>
          <w:t>upplementary Online Materials</w:t>
        </w:r>
      </w:ins>
      <w:del w:id="520" w:author="Katarzyna Wojczulanis-Jakubas" w:date="2023-06-02T18:39:00Z">
        <w:r>
          <w:delText>OM,</w:delText>
        </w:r>
      </w:del>
      <w:ins w:id="521" w:author="Katarzyna Wojczulanis-Jakubas" w:date="2023-06-02T18:39:00Z">
        <w:r>
          <w:t>:</w:t>
        </w:r>
      </w:ins>
      <w:r>
        <w:t xml:space="preserve"> Fig. S3). We run this model with a single predictor for intrinsic </w:t>
      </w:r>
      <w:del w:id="522" w:author="Katarzyna Wojczulanis-Jakubas" w:date="2023-06-02T18:48:00Z">
        <w:r>
          <w:delText>behavioural</w:delText>
        </w:r>
      </w:del>
      <w:ins w:id="523" w:author="Katarzyna Wojczulanis-Jakubas" w:date="2023-06-02T18:48:00Z">
        <w:r>
          <w:t>behavioral</w:t>
        </w:r>
      </w:ins>
      <w:r>
        <w:t xml:space="preserve"> trait (separately considering arousal, exploration and risk</w:t>
      </w:r>
      <w:ins w:id="524" w:author="Katarzyna Wojczulanis-Jakubas" w:date="2023-06-02T18:48:00Z">
        <w:r>
          <w:t xml:space="preserve"> </w:t>
        </w:r>
      </w:ins>
      <w:del w:id="525" w:author="Katarzyna Wojczulanis-Jakubas" w:date="2023-06-02T18:48:00Z">
        <w:r>
          <w:delText>-</w:delText>
        </w:r>
      </w:del>
      <w:r>
        <w:t xml:space="preserve">avoidance) as well as in a form of a global model, with all </w:t>
      </w:r>
      <w:del w:id="526" w:author="Katarzyna Wojczulanis-Jakubas" w:date="2023-06-02T18:48:00Z">
        <w:r>
          <w:delText>behavioural</w:delText>
        </w:r>
      </w:del>
      <w:ins w:id="527" w:author="Katarzyna Wojczulanis-Jakubas" w:date="2023-06-02T18:48:00Z">
        <w:r>
          <w:t>behavioral</w:t>
        </w:r>
      </w:ins>
      <w:r>
        <w:t xml:space="preserve"> predictors included. The two approaches yield qualitatively similar results, therefore we presented here only the outcome of the global model. while the outcome of the single b</w:t>
      </w:r>
      <w:del w:id="528" w:author="marcelo" w:date="2023-06-04T17:12:00Z">
        <w:r>
          <w:delText>ehaviour</w:delText>
        </w:r>
      </w:del>
      <w:ins w:id="529" w:author="marcelo" w:date="2023-06-04T17:12:00Z">
        <w:r>
          <w:t>ehavior</w:t>
        </w:r>
      </w:ins>
      <w:r>
        <w:t>-predictor models are presented in S</w:t>
      </w:r>
      <w:ins w:id="530" w:author="Katarzyna Wojczulanis-Jakubas" w:date="2023-06-02T18:48:00Z">
        <w:r>
          <w:t>upplementary Online Materials</w:t>
        </w:r>
      </w:ins>
      <w:del w:id="531" w:author="Katarzyna Wojczulanis-Jakubas" w:date="2023-06-02T18:48:00Z">
        <w:r>
          <w:delText xml:space="preserve">OM, </w:delText>
        </w:r>
      </w:del>
      <w:ins w:id="532" w:author="Katarzyna Wojczulanis-Jakubas" w:date="2023-06-02T18:48:00Z">
        <w:r>
          <w:t xml:space="preserve">: </w:t>
        </w:r>
      </w:ins>
      <w:r>
        <w:t xml:space="preserve">Table S1, Table S2, Fig. S4). Finally, we fitted an intercept-only model representing the scenario in which the proposed predictors do not affect efficiency. All the three alternative models were compared using model selection based on the deviance information criteria (DIC) </w:t>
      </w:r>
      <w:r>
        <w:fldChar w:fldCharType="begin" w:fldLock="1"/>
      </w:r>
      <w: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[41]","plainTextFormattedCitation":"[41]","previouslyFormattedCitation":"[41]"},"properties":{"noteIndex":0},"schema":"https://github.com/citation-style-language/schema/raw/master/csl-citation.json"}</w:instrText>
      </w:r>
      <w:r>
        <w:fldChar w:fldCharType="separate"/>
      </w:r>
      <w:r>
        <w:t>[41]</w:t>
      </w:r>
      <w:r>
        <w:fldChar w:fldCharType="end"/>
      </w:r>
      <w:r>
        <w:t xml:space="preserve">. Models were fitted using the R package </w:t>
      </w:r>
      <w:proofErr w:type="spellStart"/>
      <w:r>
        <w:rPr>
          <w:i/>
        </w:rPr>
        <w:t>MCMCglmm</w:t>
      </w:r>
      <w:proofErr w:type="spellEnd"/>
      <w:r>
        <w:t xml:space="preserve"> </w:t>
      </w:r>
      <w:r>
        <w:fldChar w:fldCharType="begin" w:fldLock="1"/>
      </w:r>
      <w: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[42]","plainTextFormattedCitation":"[42]","previouslyFormattedCitation":"[42]"},"properties":{"noteIndex":0},"schema":"https://github.com/citation-style-language/schema/raw/master/csl-citation.json"}</w:instrText>
      </w:r>
      <w:r>
        <w:fldChar w:fldCharType="separate"/>
      </w:r>
      <w:r>
        <w:t>[42]</w:t>
      </w:r>
      <w:r>
        <w:fldChar w:fldCharType="end"/>
      </w:r>
      <w:r>
        <w:t>.</w:t>
      </w:r>
    </w:p>
    <w:p w14:paraId="74EE68B2" w14:textId="77777777" w:rsidR="00B46697" w:rsidRDefault="00000000">
      <w:pPr>
        <w:pStyle w:val="MDPI21heading1"/>
      </w:pPr>
      <w:r>
        <w:t>3. Results</w:t>
      </w:r>
    </w:p>
    <w:p w14:paraId="79336893" w14:textId="77777777" w:rsidR="00B46697" w:rsidRDefault="00000000">
      <w:pPr>
        <w:pStyle w:val="MDPI31text"/>
      </w:pPr>
      <w:r>
        <w:t>Repeatability</w:t>
      </w:r>
      <w:r>
        <w:rPr>
          <w:b/>
        </w:rPr>
        <w:t xml:space="preserve"> </w:t>
      </w:r>
      <w:del w:id="533" w:author="marcelo" w:date="2023-06-04T18:49:00Z">
        <w:r>
          <w:delText xml:space="preserve">of all the parameters </w:delText>
        </w:r>
      </w:del>
      <w:r>
        <w:t xml:space="preserve">was moderate but significant for all the </w:t>
      </w:r>
      <w:del w:id="534" w:author="marcelo" w:date="2023-06-04T18:50:00Z">
        <w:r>
          <w:delText>parameters</w:delText>
        </w:r>
      </w:del>
      <w:ins w:id="535" w:author="marcelo" w:date="2023-06-04T18:50:00Z">
        <w:r>
          <w:t xml:space="preserve">behavioral traits </w:t>
        </w:r>
      </w:ins>
      <w:del w:id="536" w:author="marcelo" w:date="2023-06-04T18:50:00Z">
        <w:r>
          <w:delText xml:space="preserve"> </w:delText>
        </w:r>
      </w:del>
      <w:r>
        <w:t xml:space="preserve">except for arousal (Fig. 2). When predicting foraging efficiency, the model including all intrinsic </w:t>
      </w:r>
      <w:del w:id="537" w:author="Katarzyna Wojczulanis-Jakubas" w:date="2023-06-02T18:49:00Z">
        <w:r>
          <w:delText>behavioural</w:delText>
        </w:r>
      </w:del>
      <w:ins w:id="538" w:author="Katarzyna Wojczulanis-Jakubas" w:date="2023-06-02T18:49:00Z">
        <w:r>
          <w:t>behavioral</w:t>
        </w:r>
      </w:ins>
      <w:r>
        <w:t xml:space="preserve"> traits and their interaction with the risk predation context performed significantly better than a simpler model including only </w:t>
      </w:r>
      <w:del w:id="539" w:author="marcelo" w:date="2023-06-04T18:52:00Z">
        <w:r>
          <w:delText>threat</w:delText>
        </w:r>
      </w:del>
      <w:ins w:id="540" w:author="marcelo" w:date="2023-06-04T18:52:00Z">
        <w:r>
          <w:t>risk</w:t>
        </w:r>
      </w:ins>
      <w:r>
        <w:t xml:space="preserve"> context (Table 1). All parameters and their interaction were significant in this model except for risk</w:t>
      </w:r>
      <w:del w:id="541" w:author="Katarzyna Wojczulanis-Jakubas" w:date="2023-06-02T18:49:00Z">
        <w:r>
          <w:delText>-</w:delText>
        </w:r>
      </w:del>
      <w:ins w:id="542" w:author="Katarzyna Wojczulanis-Jakubas" w:date="2023-06-02T18:49:00Z">
        <w:r>
          <w:t xml:space="preserve"> </w:t>
        </w:r>
      </w:ins>
      <w:r>
        <w:t xml:space="preserve">avoidance (Table 2). Overall, foraging efficiency was lowered in the higher </w:t>
      </w:r>
      <w:del w:id="543" w:author="marcelo" w:date="2023-06-04T18:50:00Z">
        <w:r>
          <w:delText xml:space="preserve">threat </w:delText>
        </w:r>
      </w:del>
      <w:ins w:id="544" w:author="marcelo" w:date="2023-06-04T18:50:00Z">
        <w:r>
          <w:t xml:space="preserve">risk </w:t>
        </w:r>
      </w:ins>
      <w:r>
        <w:t>context (Fig. 3) and the effect of</w:t>
      </w:r>
      <w:ins w:id="545" w:author="marcelo" w:date="2023-06-04T18:54:00Z">
        <w:r>
          <w:t xml:space="preserve"> intrinsic</w:t>
        </w:r>
      </w:ins>
      <w:r>
        <w:t xml:space="preserve"> </w:t>
      </w:r>
      <w:del w:id="546" w:author="Katarzyna Wojczulanis-Jakubas" w:date="2023-06-02T18:49:00Z">
        <w:r>
          <w:delText>behavioural</w:delText>
        </w:r>
      </w:del>
      <w:ins w:id="547" w:author="Katarzyna Wojczulanis-Jakubas" w:date="2023-06-02T18:49:00Z">
        <w:r>
          <w:t>behavioral</w:t>
        </w:r>
      </w:ins>
      <w:r>
        <w:t xml:space="preserve"> </w:t>
      </w:r>
      <w:del w:id="548" w:author="marcelo" w:date="2023-06-04T18:54:00Z">
        <w:r>
          <w:delText xml:space="preserve">parameters </w:delText>
        </w:r>
      </w:del>
      <w:ins w:id="549" w:author="marcelo" w:date="2023-06-04T18:54:00Z">
        <w:r>
          <w:t xml:space="preserve">features </w:t>
        </w:r>
      </w:ins>
      <w:r>
        <w:t>on the foraging efficiency was context dependent (Table 2). The most dramatic effect was found in respect to exploratory behavio</w:t>
      </w:r>
      <w:del w:id="550" w:author="Katarzyna Wojczulanis-Jakubas" w:date="2023-06-02T18:49:00Z">
        <w:r>
          <w:delText>u</w:delText>
        </w:r>
      </w:del>
      <w:r>
        <w:t xml:space="preserve">r, which was positively related to foraging efficiency in low </w:t>
      </w:r>
      <w:del w:id="551" w:author="marcelo" w:date="2023-06-04T18:52:00Z">
        <w:r>
          <w:delText>threat</w:delText>
        </w:r>
      </w:del>
      <w:ins w:id="552" w:author="marcelo" w:date="2023-06-04T18:52:00Z">
        <w:r>
          <w:t>risk</w:t>
        </w:r>
      </w:ins>
      <w:r>
        <w:t xml:space="preserve"> context but the opposite pattern was observed in the higher </w:t>
      </w:r>
      <w:del w:id="553" w:author="marcelo" w:date="2023-06-04T18:50:00Z">
        <w:r>
          <w:delText>threat</w:delText>
        </w:r>
      </w:del>
      <w:ins w:id="554" w:author="marcelo" w:date="2023-06-04T18:50:00Z">
        <w:r>
          <w:t>risk</w:t>
        </w:r>
      </w:ins>
      <w:r>
        <w:t xml:space="preserve"> context (Fig. 4). Arousal was positively related to foraging efficiency and this was particularly pronounced when birds faced higher </w:t>
      </w:r>
      <w:del w:id="555" w:author="marcelo" w:date="2023-06-04T18:50:00Z">
        <w:r>
          <w:delText>threat</w:delText>
        </w:r>
      </w:del>
      <w:ins w:id="556" w:author="marcelo" w:date="2023-06-04T18:50:00Z">
        <w:r>
          <w:t>risk</w:t>
        </w:r>
      </w:ins>
      <w:r>
        <w:t xml:space="preserve"> (Fig. 4). Risk avoidance overall tended to decrease foraging efficiency but that was not significant and did not differ between </w:t>
      </w:r>
      <w:del w:id="557" w:author="marcelo" w:date="2023-06-04T18:50:00Z">
        <w:r>
          <w:delText>threat</w:delText>
        </w:r>
      </w:del>
      <w:ins w:id="558" w:author="marcelo" w:date="2023-06-04T18:50:00Z">
        <w:r>
          <w:t>risk</w:t>
        </w:r>
      </w:ins>
      <w:r>
        <w:t xml:space="preserve"> levels (Fig. 4).</w:t>
      </w:r>
    </w:p>
    <w:p w14:paraId="443FCF9B" w14:textId="77777777" w:rsidR="00B46697" w:rsidRDefault="00000000">
      <w:pPr>
        <w:pStyle w:val="MDPI41tablecaption"/>
        <w:jc w:val="both"/>
      </w:pPr>
      <w:r>
        <w:rPr>
          <w:b/>
        </w:rPr>
        <w:t xml:space="preserve">Table 1. </w:t>
      </w:r>
      <w:r>
        <w:t xml:space="preserve">Ranking of models explaining foraging efficiency of Long-billed Hermits, </w:t>
      </w:r>
      <w:r>
        <w:rPr>
          <w:lang w:eastAsia="pl-PL"/>
        </w:rPr>
        <w:t xml:space="preserve">ordered by delta </w:t>
      </w:r>
      <w:r>
        <w:t>Deviance Information Criterion (DIC; Akaike’s Information Criterion AIC yields to same conclusions).</w:t>
      </w:r>
    </w:p>
    <w:tbl>
      <w:tblPr>
        <w:tblStyle w:val="Tabelasiatki1jasna1"/>
        <w:tblW w:w="10465" w:type="dxa"/>
        <w:jc w:val="center"/>
        <w:tblLayout w:type="fixed"/>
        <w:tblCellMar>
          <w:left w:w="0" w:type="dxa"/>
          <w:right w:w="0" w:type="dxa"/>
        </w:tblCellMar>
        <w:tblLook w:val="04A0" w:firstRow="1" w:lastRow="0" w:firstColumn="1" w:lastColumn="0" w:noHBand="0" w:noVBand="1"/>
      </w:tblPr>
      <w:tblGrid>
        <w:gridCol w:w="3322"/>
        <w:gridCol w:w="413"/>
        <w:gridCol w:w="1186"/>
        <w:gridCol w:w="790"/>
        <w:gridCol w:w="1366"/>
        <w:gridCol w:w="1186"/>
        <w:gridCol w:w="836"/>
        <w:gridCol w:w="1366"/>
      </w:tblGrid>
      <w:tr w:rsidR="00B46697" w14:paraId="6836E410" w14:textId="77777777" w:rsidTr="00B466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90"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5F0C3F0E"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 xml:space="preserve">Predictors </w:t>
            </w:r>
          </w:p>
        </w:tc>
        <w:tc>
          <w:tcPr>
            <w:tcW w:w="457"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73DBDC71"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proofErr w:type="spellStart"/>
            <w:r>
              <w:rPr>
                <w:rFonts w:ascii="Palatino Linotype" w:eastAsia="Times New Roman" w:hAnsi="Palatino Linotype" w:cstheme="minorHAnsi"/>
                <w:bCs w:val="0"/>
                <w:sz w:val="20"/>
                <w:lang w:val="en-US" w:eastAsia="pl-PL"/>
              </w:rPr>
              <w:t>df</w:t>
            </w:r>
            <w:proofErr w:type="spellEnd"/>
          </w:p>
        </w:tc>
        <w:tc>
          <w:tcPr>
            <w:tcW w:w="13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54A4CB84"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DIC</w:t>
            </w:r>
          </w:p>
        </w:tc>
        <w:tc>
          <w:tcPr>
            <w:tcW w:w="87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51207985"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hAnsi="Palatino Linotype" w:cstheme="minorHAnsi"/>
                <w:sz w:val="20"/>
                <w:lang w:val="en-US"/>
              </w:rPr>
              <w:t>Δ</w:t>
            </w:r>
            <w:r>
              <w:rPr>
                <w:rFonts w:ascii="Palatino Linotype" w:eastAsia="Times New Roman" w:hAnsi="Palatino Linotype" w:cstheme="minorHAnsi"/>
                <w:bCs w:val="0"/>
                <w:sz w:val="20"/>
                <w:lang w:val="en-US" w:eastAsia="pl-PL"/>
              </w:rPr>
              <w:t>DIC</w:t>
            </w:r>
          </w:p>
        </w:tc>
        <w:tc>
          <w:tcPr>
            <w:tcW w:w="15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65E2B2BD"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weight DIC</w:t>
            </w:r>
          </w:p>
        </w:tc>
        <w:tc>
          <w:tcPr>
            <w:tcW w:w="13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4EFEB2E"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AIC</w:t>
            </w:r>
          </w:p>
        </w:tc>
        <w:tc>
          <w:tcPr>
            <w:tcW w:w="927"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31E1A7A"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hAnsi="Palatino Linotype" w:cstheme="minorHAnsi"/>
                <w:sz w:val="20"/>
                <w:lang w:val="en-US"/>
              </w:rPr>
              <w:t>Δ</w:t>
            </w:r>
            <w:r>
              <w:rPr>
                <w:rFonts w:ascii="Palatino Linotype" w:eastAsia="Times New Roman" w:hAnsi="Palatino Linotype" w:cstheme="minorHAnsi"/>
                <w:bCs w:val="0"/>
                <w:sz w:val="20"/>
                <w:lang w:val="en-US" w:eastAsia="pl-PL"/>
              </w:rPr>
              <w:t>AIC</w:t>
            </w:r>
          </w:p>
        </w:tc>
        <w:tc>
          <w:tcPr>
            <w:tcW w:w="15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74EAA132"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weight AIC</w:t>
            </w:r>
          </w:p>
        </w:tc>
      </w:tr>
      <w:tr w:rsidR="00B46697" w14:paraId="444B2D73"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666666" w:themeColor="text1" w:themeTint="99"/>
              <w:left w:val="nil"/>
              <w:right w:val="nil"/>
            </w:tcBorders>
            <w:vAlign w:val="center"/>
          </w:tcPr>
          <w:p w14:paraId="1CD81F0B"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bCs w:val="0"/>
                <w:sz w:val="20"/>
                <w:lang w:val="en-US" w:eastAsia="pl-PL"/>
              </w:rPr>
            </w:pPr>
            <w:proofErr w:type="spellStart"/>
            <w:r>
              <w:rPr>
                <w:rFonts w:ascii="Palatino Linotype" w:eastAsia="Times New Roman" w:hAnsi="Palatino Linotype" w:cstheme="minorHAnsi"/>
                <w:sz w:val="20"/>
                <w:lang w:val="en-US" w:eastAsia="pl-PL"/>
              </w:rPr>
              <w:t>md_all_interactions</w:t>
            </w:r>
            <w:proofErr w:type="spellEnd"/>
            <w:r>
              <w:rPr>
                <w:rFonts w:ascii="Palatino Linotype" w:eastAsia="Times New Roman" w:hAnsi="Palatino Linotype" w:cstheme="minorHAnsi"/>
                <w:sz w:val="20"/>
                <w:lang w:val="en-US" w:eastAsia="pl-PL"/>
              </w:rPr>
              <w:t xml:space="preserve"> </w:t>
            </w:r>
          </w:p>
        </w:tc>
        <w:tc>
          <w:tcPr>
            <w:tcW w:w="457" w:type="dxa"/>
            <w:tcBorders>
              <w:top w:val="single" w:sz="4" w:space="0" w:color="666666" w:themeColor="text1" w:themeTint="99"/>
              <w:left w:val="nil"/>
              <w:right w:val="nil"/>
            </w:tcBorders>
            <w:vAlign w:val="center"/>
          </w:tcPr>
          <w:p w14:paraId="2A2BABA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10</w:t>
            </w:r>
          </w:p>
        </w:tc>
        <w:tc>
          <w:tcPr>
            <w:tcW w:w="1316" w:type="dxa"/>
            <w:tcBorders>
              <w:top w:val="single" w:sz="4" w:space="0" w:color="666666" w:themeColor="text1" w:themeTint="99"/>
              <w:left w:val="nil"/>
              <w:right w:val="nil"/>
            </w:tcBorders>
            <w:vAlign w:val="center"/>
          </w:tcPr>
          <w:p w14:paraId="6866256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-400.0909</w:t>
            </w:r>
          </w:p>
        </w:tc>
        <w:tc>
          <w:tcPr>
            <w:tcW w:w="876" w:type="dxa"/>
            <w:tcBorders>
              <w:top w:val="single" w:sz="4" w:space="0" w:color="666666" w:themeColor="text1" w:themeTint="99"/>
              <w:left w:val="nil"/>
              <w:right w:val="nil"/>
            </w:tcBorders>
            <w:vAlign w:val="center"/>
          </w:tcPr>
          <w:p w14:paraId="31B4B4A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c>
          <w:tcPr>
            <w:tcW w:w="1516" w:type="dxa"/>
            <w:tcBorders>
              <w:top w:val="single" w:sz="4" w:space="0" w:color="666666" w:themeColor="text1" w:themeTint="99"/>
              <w:left w:val="nil"/>
              <w:right w:val="nil"/>
            </w:tcBorders>
            <w:vAlign w:val="center"/>
          </w:tcPr>
          <w:p w14:paraId="7C846B1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1</w:t>
            </w:r>
          </w:p>
        </w:tc>
        <w:tc>
          <w:tcPr>
            <w:tcW w:w="1316" w:type="dxa"/>
            <w:tcBorders>
              <w:top w:val="single" w:sz="4" w:space="0" w:color="666666" w:themeColor="text1" w:themeTint="99"/>
              <w:left w:val="nil"/>
              <w:right w:val="nil"/>
            </w:tcBorders>
            <w:vAlign w:val="center"/>
          </w:tcPr>
          <w:p w14:paraId="7F0E8463"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-396.3073</w:t>
            </w:r>
          </w:p>
        </w:tc>
        <w:tc>
          <w:tcPr>
            <w:tcW w:w="927" w:type="dxa"/>
            <w:tcBorders>
              <w:top w:val="single" w:sz="4" w:space="0" w:color="666666" w:themeColor="text1" w:themeTint="99"/>
              <w:left w:val="nil"/>
              <w:right w:val="nil"/>
            </w:tcBorders>
            <w:vAlign w:val="center"/>
          </w:tcPr>
          <w:p w14:paraId="6AF9BB2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c>
          <w:tcPr>
            <w:tcW w:w="1516" w:type="dxa"/>
            <w:tcBorders>
              <w:top w:val="single" w:sz="4" w:space="0" w:color="666666" w:themeColor="text1" w:themeTint="99"/>
              <w:left w:val="nil"/>
              <w:right w:val="nil"/>
            </w:tcBorders>
            <w:vAlign w:val="center"/>
          </w:tcPr>
          <w:p w14:paraId="098EBF3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0.99</w:t>
            </w:r>
          </w:p>
        </w:tc>
      </w:tr>
      <w:tr w:rsidR="00B46697" w14:paraId="54CF2AAB"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131B67A7"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md_arousal_exploration</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1D64211A"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8</w:t>
            </w:r>
          </w:p>
        </w:tc>
        <w:tc>
          <w:tcPr>
            <w:tcW w:w="1316" w:type="dxa"/>
            <w:tcBorders>
              <w:left w:val="nil"/>
              <w:right w:val="nil"/>
            </w:tcBorders>
            <w:vAlign w:val="center"/>
          </w:tcPr>
          <w:p w14:paraId="25569519"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-388.2385</w:t>
            </w:r>
          </w:p>
        </w:tc>
        <w:tc>
          <w:tcPr>
            <w:tcW w:w="876" w:type="dxa"/>
            <w:tcBorders>
              <w:left w:val="nil"/>
              <w:right w:val="nil"/>
            </w:tcBorders>
            <w:vAlign w:val="center"/>
          </w:tcPr>
          <w:p w14:paraId="05A2B1D5"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11.85</w:t>
            </w:r>
          </w:p>
        </w:tc>
        <w:tc>
          <w:tcPr>
            <w:tcW w:w="1516" w:type="dxa"/>
            <w:tcBorders>
              <w:left w:val="nil"/>
              <w:right w:val="nil"/>
            </w:tcBorders>
            <w:vAlign w:val="center"/>
          </w:tcPr>
          <w:p w14:paraId="4D8CF25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333B16FB"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-386.2831</w:t>
            </w:r>
          </w:p>
        </w:tc>
        <w:tc>
          <w:tcPr>
            <w:tcW w:w="927" w:type="dxa"/>
            <w:tcBorders>
              <w:left w:val="nil"/>
              <w:right w:val="nil"/>
            </w:tcBorders>
            <w:vAlign w:val="center"/>
          </w:tcPr>
          <w:p w14:paraId="7CED674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10.02</w:t>
            </w:r>
          </w:p>
        </w:tc>
        <w:tc>
          <w:tcPr>
            <w:tcW w:w="1516" w:type="dxa"/>
            <w:tcBorders>
              <w:left w:val="nil"/>
              <w:right w:val="nil"/>
            </w:tcBorders>
            <w:vAlign w:val="center"/>
          </w:tcPr>
          <w:p w14:paraId="3AA13085"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0.01</w:t>
            </w:r>
          </w:p>
        </w:tc>
      </w:tr>
      <w:tr w:rsidR="00B46697" w14:paraId="4EAFC514"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2AA4BF7C"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md_arousal_risk_avoidance</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0D52B7F7"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8</w:t>
            </w:r>
          </w:p>
        </w:tc>
        <w:tc>
          <w:tcPr>
            <w:tcW w:w="1316" w:type="dxa"/>
            <w:tcBorders>
              <w:left w:val="nil"/>
              <w:right w:val="nil"/>
            </w:tcBorders>
            <w:vAlign w:val="center"/>
          </w:tcPr>
          <w:p w14:paraId="39682FE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-378.9807</w:t>
            </w:r>
          </w:p>
        </w:tc>
        <w:tc>
          <w:tcPr>
            <w:tcW w:w="876" w:type="dxa"/>
            <w:tcBorders>
              <w:left w:val="nil"/>
              <w:right w:val="nil"/>
            </w:tcBorders>
            <w:vAlign w:val="center"/>
          </w:tcPr>
          <w:p w14:paraId="6D01D0E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21.11</w:t>
            </w:r>
          </w:p>
        </w:tc>
        <w:tc>
          <w:tcPr>
            <w:tcW w:w="1516" w:type="dxa"/>
            <w:tcBorders>
              <w:left w:val="nil"/>
              <w:right w:val="nil"/>
            </w:tcBorders>
            <w:vAlign w:val="center"/>
          </w:tcPr>
          <w:p w14:paraId="79B946E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53E0E88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-376.8184</w:t>
            </w:r>
          </w:p>
        </w:tc>
        <w:tc>
          <w:tcPr>
            <w:tcW w:w="927" w:type="dxa"/>
            <w:tcBorders>
              <w:left w:val="nil"/>
              <w:right w:val="nil"/>
            </w:tcBorders>
            <w:vAlign w:val="center"/>
          </w:tcPr>
          <w:p w14:paraId="76444A57"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19.49</w:t>
            </w:r>
          </w:p>
        </w:tc>
        <w:tc>
          <w:tcPr>
            <w:tcW w:w="1516" w:type="dxa"/>
            <w:tcBorders>
              <w:left w:val="nil"/>
              <w:right w:val="nil"/>
            </w:tcBorders>
            <w:vAlign w:val="center"/>
          </w:tcPr>
          <w:p w14:paraId="34E4F5A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r w:rsidR="00B46697" w14:paraId="2D43A492"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482874D2"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md_arousal</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53166CF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6</w:t>
            </w:r>
          </w:p>
        </w:tc>
        <w:tc>
          <w:tcPr>
            <w:tcW w:w="1316" w:type="dxa"/>
            <w:tcBorders>
              <w:left w:val="nil"/>
              <w:right w:val="nil"/>
            </w:tcBorders>
            <w:vAlign w:val="center"/>
          </w:tcPr>
          <w:p w14:paraId="1E5FF17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-363.3410</w:t>
            </w:r>
          </w:p>
        </w:tc>
        <w:tc>
          <w:tcPr>
            <w:tcW w:w="876" w:type="dxa"/>
            <w:tcBorders>
              <w:left w:val="nil"/>
              <w:right w:val="nil"/>
            </w:tcBorders>
            <w:vAlign w:val="center"/>
          </w:tcPr>
          <w:p w14:paraId="61BE331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36.75</w:t>
            </w:r>
          </w:p>
        </w:tc>
        <w:tc>
          <w:tcPr>
            <w:tcW w:w="1516" w:type="dxa"/>
            <w:tcBorders>
              <w:left w:val="nil"/>
              <w:right w:val="nil"/>
            </w:tcBorders>
            <w:vAlign w:val="center"/>
          </w:tcPr>
          <w:p w14:paraId="58BC198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432B639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-363.2509</w:t>
            </w:r>
          </w:p>
        </w:tc>
        <w:tc>
          <w:tcPr>
            <w:tcW w:w="927" w:type="dxa"/>
            <w:tcBorders>
              <w:left w:val="nil"/>
              <w:right w:val="nil"/>
            </w:tcBorders>
            <w:vAlign w:val="center"/>
          </w:tcPr>
          <w:p w14:paraId="7299AAF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33.06</w:t>
            </w:r>
          </w:p>
        </w:tc>
        <w:tc>
          <w:tcPr>
            <w:tcW w:w="1516" w:type="dxa"/>
            <w:tcBorders>
              <w:left w:val="nil"/>
              <w:right w:val="nil"/>
            </w:tcBorders>
            <w:vAlign w:val="center"/>
          </w:tcPr>
          <w:p w14:paraId="0C40CEA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r w:rsidR="00B46697" w14:paraId="251E780E"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170D43B7"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md_risk_avoidance_exploration</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72EB92A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8</w:t>
            </w:r>
          </w:p>
        </w:tc>
        <w:tc>
          <w:tcPr>
            <w:tcW w:w="1316" w:type="dxa"/>
            <w:tcBorders>
              <w:left w:val="nil"/>
              <w:right w:val="nil"/>
            </w:tcBorders>
            <w:vAlign w:val="center"/>
          </w:tcPr>
          <w:p w14:paraId="5266F6D3"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-350.1568</w:t>
            </w:r>
          </w:p>
        </w:tc>
        <w:tc>
          <w:tcPr>
            <w:tcW w:w="876" w:type="dxa"/>
            <w:tcBorders>
              <w:left w:val="nil"/>
              <w:right w:val="nil"/>
            </w:tcBorders>
            <w:vAlign w:val="center"/>
          </w:tcPr>
          <w:p w14:paraId="5317DFC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49.93</w:t>
            </w:r>
          </w:p>
        </w:tc>
        <w:tc>
          <w:tcPr>
            <w:tcW w:w="1516" w:type="dxa"/>
            <w:tcBorders>
              <w:left w:val="nil"/>
              <w:right w:val="nil"/>
            </w:tcBorders>
            <w:vAlign w:val="center"/>
          </w:tcPr>
          <w:p w14:paraId="55F0E16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1504464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-348.8140</w:t>
            </w:r>
          </w:p>
        </w:tc>
        <w:tc>
          <w:tcPr>
            <w:tcW w:w="927" w:type="dxa"/>
            <w:tcBorders>
              <w:left w:val="nil"/>
              <w:right w:val="nil"/>
            </w:tcBorders>
            <w:vAlign w:val="center"/>
          </w:tcPr>
          <w:p w14:paraId="6007B534"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47.49</w:t>
            </w:r>
          </w:p>
        </w:tc>
        <w:tc>
          <w:tcPr>
            <w:tcW w:w="1516" w:type="dxa"/>
            <w:tcBorders>
              <w:left w:val="nil"/>
              <w:right w:val="nil"/>
            </w:tcBorders>
            <w:vAlign w:val="center"/>
          </w:tcPr>
          <w:p w14:paraId="22BF6F53"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r w:rsidR="00B46697" w14:paraId="623788D7"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1CF06DB5"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md_exploration</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4EAD6A35"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6</w:t>
            </w:r>
          </w:p>
        </w:tc>
        <w:tc>
          <w:tcPr>
            <w:tcW w:w="1316" w:type="dxa"/>
            <w:tcBorders>
              <w:left w:val="nil"/>
              <w:right w:val="nil"/>
            </w:tcBorders>
            <w:vAlign w:val="center"/>
          </w:tcPr>
          <w:p w14:paraId="6DD0489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-345.7716</w:t>
            </w:r>
          </w:p>
        </w:tc>
        <w:tc>
          <w:tcPr>
            <w:tcW w:w="876" w:type="dxa"/>
            <w:tcBorders>
              <w:left w:val="nil"/>
              <w:right w:val="nil"/>
            </w:tcBorders>
            <w:vAlign w:val="center"/>
          </w:tcPr>
          <w:p w14:paraId="6A7DEB26"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54.32</w:t>
            </w:r>
          </w:p>
        </w:tc>
        <w:tc>
          <w:tcPr>
            <w:tcW w:w="1516" w:type="dxa"/>
            <w:tcBorders>
              <w:left w:val="nil"/>
              <w:right w:val="nil"/>
            </w:tcBorders>
            <w:vAlign w:val="center"/>
          </w:tcPr>
          <w:p w14:paraId="7BB2FB6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1C6470A6"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-346.4065</w:t>
            </w:r>
          </w:p>
        </w:tc>
        <w:tc>
          <w:tcPr>
            <w:tcW w:w="927" w:type="dxa"/>
            <w:tcBorders>
              <w:left w:val="nil"/>
              <w:right w:val="nil"/>
            </w:tcBorders>
            <w:vAlign w:val="center"/>
          </w:tcPr>
          <w:p w14:paraId="54424115"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49.90</w:t>
            </w:r>
          </w:p>
        </w:tc>
        <w:tc>
          <w:tcPr>
            <w:tcW w:w="1516" w:type="dxa"/>
            <w:tcBorders>
              <w:left w:val="nil"/>
              <w:right w:val="nil"/>
            </w:tcBorders>
            <w:vAlign w:val="center"/>
          </w:tcPr>
          <w:p w14:paraId="0CC7A5F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r w:rsidR="00B46697" w14:paraId="35C187D6"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07898736"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md_risk_avoidance</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4214D3B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6</w:t>
            </w:r>
          </w:p>
        </w:tc>
        <w:tc>
          <w:tcPr>
            <w:tcW w:w="1316" w:type="dxa"/>
            <w:tcBorders>
              <w:left w:val="nil"/>
              <w:right w:val="nil"/>
            </w:tcBorders>
            <w:vAlign w:val="center"/>
          </w:tcPr>
          <w:p w14:paraId="340A2C8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-315.2258</w:t>
            </w:r>
          </w:p>
        </w:tc>
        <w:tc>
          <w:tcPr>
            <w:tcW w:w="876" w:type="dxa"/>
            <w:tcBorders>
              <w:left w:val="nil"/>
              <w:right w:val="nil"/>
            </w:tcBorders>
            <w:vAlign w:val="center"/>
          </w:tcPr>
          <w:p w14:paraId="055B213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84.87</w:t>
            </w:r>
          </w:p>
        </w:tc>
        <w:tc>
          <w:tcPr>
            <w:tcW w:w="1516" w:type="dxa"/>
            <w:tcBorders>
              <w:left w:val="nil"/>
              <w:right w:val="nil"/>
            </w:tcBorders>
            <w:vAlign w:val="center"/>
          </w:tcPr>
          <w:p w14:paraId="14162395"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305FD47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-315.0929</w:t>
            </w:r>
          </w:p>
        </w:tc>
        <w:tc>
          <w:tcPr>
            <w:tcW w:w="927" w:type="dxa"/>
            <w:tcBorders>
              <w:left w:val="nil"/>
              <w:right w:val="nil"/>
            </w:tcBorders>
            <w:vAlign w:val="center"/>
          </w:tcPr>
          <w:p w14:paraId="67676C37"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81.21</w:t>
            </w:r>
          </w:p>
        </w:tc>
        <w:tc>
          <w:tcPr>
            <w:tcW w:w="1516" w:type="dxa"/>
            <w:tcBorders>
              <w:left w:val="nil"/>
              <w:right w:val="nil"/>
            </w:tcBorders>
            <w:vAlign w:val="center"/>
          </w:tcPr>
          <w:p w14:paraId="05AF6BA7"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r w:rsidR="00B46697" w14:paraId="69423EB8"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5C84EFFC"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md_context</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72F78F2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4</w:t>
            </w:r>
          </w:p>
        </w:tc>
        <w:tc>
          <w:tcPr>
            <w:tcW w:w="1316" w:type="dxa"/>
            <w:tcBorders>
              <w:left w:val="nil"/>
              <w:right w:val="nil"/>
            </w:tcBorders>
            <w:vAlign w:val="center"/>
          </w:tcPr>
          <w:p w14:paraId="1E3CC27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-308.6036</w:t>
            </w:r>
          </w:p>
        </w:tc>
        <w:tc>
          <w:tcPr>
            <w:tcW w:w="876" w:type="dxa"/>
            <w:tcBorders>
              <w:left w:val="nil"/>
              <w:right w:val="nil"/>
            </w:tcBorders>
            <w:vAlign w:val="center"/>
          </w:tcPr>
          <w:p w14:paraId="1BFDE2B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91.49</w:t>
            </w:r>
          </w:p>
        </w:tc>
        <w:tc>
          <w:tcPr>
            <w:tcW w:w="1516" w:type="dxa"/>
            <w:tcBorders>
              <w:left w:val="nil"/>
              <w:right w:val="nil"/>
            </w:tcBorders>
            <w:vAlign w:val="center"/>
          </w:tcPr>
          <w:p w14:paraId="75F068B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22EF131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-310.7995</w:t>
            </w:r>
          </w:p>
        </w:tc>
        <w:tc>
          <w:tcPr>
            <w:tcW w:w="927" w:type="dxa"/>
            <w:tcBorders>
              <w:left w:val="nil"/>
              <w:right w:val="nil"/>
            </w:tcBorders>
            <w:vAlign w:val="center"/>
          </w:tcPr>
          <w:p w14:paraId="48BB6F7B"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85.51</w:t>
            </w:r>
          </w:p>
        </w:tc>
        <w:tc>
          <w:tcPr>
            <w:tcW w:w="1516" w:type="dxa"/>
            <w:tcBorders>
              <w:left w:val="nil"/>
              <w:right w:val="nil"/>
            </w:tcBorders>
            <w:vAlign w:val="center"/>
          </w:tcPr>
          <w:p w14:paraId="59B0A8A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r w:rsidR="00B46697" w14:paraId="375D1EE0"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bottom w:val="single" w:sz="8" w:space="0" w:color="auto"/>
              <w:right w:val="nil"/>
            </w:tcBorders>
            <w:vAlign w:val="center"/>
          </w:tcPr>
          <w:p w14:paraId="2D6CF9F4"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Pr>
                <w:rFonts w:ascii="Palatino Linotype" w:eastAsia="Times New Roman" w:hAnsi="Palatino Linotype" w:cstheme="minorHAnsi"/>
                <w:b w:val="0"/>
                <w:sz w:val="20"/>
                <w:lang w:val="en-US" w:eastAsia="pl-PL"/>
              </w:rPr>
              <w:t>md_null</w:t>
            </w:r>
            <w:proofErr w:type="spellEnd"/>
            <w:r>
              <w:rPr>
                <w:rFonts w:ascii="Palatino Linotype" w:eastAsia="Times New Roman" w:hAnsi="Palatino Linotype" w:cstheme="minorHAnsi"/>
                <w:b w:val="0"/>
                <w:sz w:val="20"/>
                <w:lang w:val="en-US" w:eastAsia="pl-PL"/>
              </w:rPr>
              <w:t xml:space="preserve"> </w:t>
            </w:r>
          </w:p>
        </w:tc>
        <w:tc>
          <w:tcPr>
            <w:tcW w:w="457" w:type="dxa"/>
            <w:tcBorders>
              <w:left w:val="nil"/>
              <w:bottom w:val="single" w:sz="8" w:space="0" w:color="auto"/>
              <w:right w:val="nil"/>
            </w:tcBorders>
            <w:vAlign w:val="center"/>
          </w:tcPr>
          <w:p w14:paraId="48BDC8B4"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3</w:t>
            </w:r>
          </w:p>
        </w:tc>
        <w:tc>
          <w:tcPr>
            <w:tcW w:w="1316" w:type="dxa"/>
            <w:tcBorders>
              <w:left w:val="nil"/>
              <w:bottom w:val="single" w:sz="8" w:space="0" w:color="auto"/>
              <w:right w:val="nil"/>
            </w:tcBorders>
            <w:vAlign w:val="center"/>
          </w:tcPr>
          <w:p w14:paraId="33C96AA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-296.3098</w:t>
            </w:r>
          </w:p>
        </w:tc>
        <w:tc>
          <w:tcPr>
            <w:tcW w:w="876" w:type="dxa"/>
            <w:tcBorders>
              <w:left w:val="nil"/>
              <w:bottom w:val="single" w:sz="8" w:space="0" w:color="auto"/>
              <w:right w:val="nil"/>
            </w:tcBorders>
            <w:vAlign w:val="center"/>
          </w:tcPr>
          <w:p w14:paraId="510E14B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103.78</w:t>
            </w:r>
          </w:p>
        </w:tc>
        <w:tc>
          <w:tcPr>
            <w:tcW w:w="1516" w:type="dxa"/>
            <w:tcBorders>
              <w:left w:val="nil"/>
              <w:bottom w:val="single" w:sz="8" w:space="0" w:color="auto"/>
              <w:right w:val="nil"/>
            </w:tcBorders>
            <w:vAlign w:val="center"/>
          </w:tcPr>
          <w:p w14:paraId="243C735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w:t>
            </w:r>
          </w:p>
        </w:tc>
        <w:tc>
          <w:tcPr>
            <w:tcW w:w="1316" w:type="dxa"/>
            <w:tcBorders>
              <w:left w:val="nil"/>
              <w:bottom w:val="single" w:sz="8" w:space="0" w:color="auto"/>
              <w:right w:val="nil"/>
            </w:tcBorders>
            <w:vAlign w:val="center"/>
          </w:tcPr>
          <w:p w14:paraId="3E227EF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-299.8347</w:t>
            </w:r>
          </w:p>
        </w:tc>
        <w:tc>
          <w:tcPr>
            <w:tcW w:w="927" w:type="dxa"/>
            <w:tcBorders>
              <w:left w:val="nil"/>
              <w:bottom w:val="single" w:sz="8" w:space="0" w:color="auto"/>
              <w:right w:val="nil"/>
            </w:tcBorders>
            <w:vAlign w:val="center"/>
          </w:tcPr>
          <w:p w14:paraId="4C6CBA5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96.47</w:t>
            </w:r>
          </w:p>
        </w:tc>
        <w:tc>
          <w:tcPr>
            <w:tcW w:w="1516" w:type="dxa"/>
            <w:tcBorders>
              <w:left w:val="nil"/>
              <w:bottom w:val="single" w:sz="8" w:space="0" w:color="auto"/>
              <w:right w:val="nil"/>
            </w:tcBorders>
            <w:vAlign w:val="center"/>
          </w:tcPr>
          <w:p w14:paraId="02349C4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w:t>
            </w:r>
          </w:p>
        </w:tc>
      </w:tr>
    </w:tbl>
    <w:p w14:paraId="0A76363F" w14:textId="77777777" w:rsidR="00B46697" w:rsidRDefault="00000000">
      <w:pPr>
        <w:pStyle w:val="MDPI41tablecaption"/>
        <w:jc w:val="both"/>
        <w:rPr>
          <w:b/>
        </w:rPr>
      </w:pPr>
      <w:r>
        <w:rPr>
          <w:b/>
        </w:rPr>
        <w:t xml:space="preserve">Table 2. </w:t>
      </w:r>
      <w:r>
        <w:t>Effects of behavio</w:t>
      </w:r>
      <w:del w:id="559" w:author="Katarzyna Wojczulanis-Jakubas" w:date="2023-06-02T18:50:00Z">
        <w:r>
          <w:delText>u</w:delText>
        </w:r>
      </w:del>
      <w:r>
        <w:t xml:space="preserve">ral variables and experimental context (low/high risk) on foraging efficiency of Long-billed Hermits (N individuals = 12, N data points = 192). Common intercept = </w:t>
      </w:r>
      <w:r>
        <w:rPr>
          <w:lang w:eastAsia="pl-PL"/>
        </w:rPr>
        <w:t>0.4548, e</w:t>
      </w:r>
      <w:r>
        <w:t>ffects are slope estimates derived from the fist top Bayesian MCMC generalized linear model (Table 1). Significant effects denoted in bold.</w:t>
      </w:r>
    </w:p>
    <w:tbl>
      <w:tblPr>
        <w:tblStyle w:val="Tabelasiatki1jasna1"/>
        <w:tblW w:w="10465" w:type="dxa"/>
        <w:jc w:val="center"/>
        <w:tblLayout w:type="fixed"/>
        <w:tblCellMar>
          <w:left w:w="0" w:type="dxa"/>
          <w:right w:w="0" w:type="dxa"/>
        </w:tblCellMar>
        <w:tblLook w:val="04A0" w:firstRow="1" w:lastRow="0" w:firstColumn="1" w:lastColumn="0" w:noHBand="0" w:noVBand="1"/>
      </w:tblPr>
      <w:tblGrid>
        <w:gridCol w:w="4530"/>
        <w:gridCol w:w="1644"/>
        <w:gridCol w:w="1341"/>
        <w:gridCol w:w="1491"/>
        <w:gridCol w:w="1459"/>
      </w:tblGrid>
      <w:tr w:rsidR="00B46697" w14:paraId="19D72397" w14:textId="77777777" w:rsidTr="00B466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3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740BC236"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 xml:space="preserve">Predictor </w:t>
            </w:r>
          </w:p>
        </w:tc>
        <w:tc>
          <w:tcPr>
            <w:tcW w:w="135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02267BB8"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Effect size</w:t>
            </w:r>
          </w:p>
        </w:tc>
        <w:tc>
          <w:tcPr>
            <w:tcW w:w="110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1964FD1D"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CI 2.5%</w:t>
            </w:r>
          </w:p>
        </w:tc>
        <w:tc>
          <w:tcPr>
            <w:tcW w:w="1230"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524F0F03"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r>
              <w:rPr>
                <w:rFonts w:ascii="Palatino Linotype" w:eastAsia="Times New Roman" w:hAnsi="Palatino Linotype" w:cstheme="minorHAnsi"/>
                <w:bCs w:val="0"/>
                <w:sz w:val="20"/>
                <w:lang w:val="en-US" w:eastAsia="pl-PL"/>
              </w:rPr>
              <w:t>CI 97.5%</w:t>
            </w:r>
          </w:p>
        </w:tc>
        <w:tc>
          <w:tcPr>
            <w:tcW w:w="1203"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3DFFCFE4" w14:textId="77777777" w:rsidR="00B46697" w:rsidRDefault="00000000">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 w:val="0"/>
                <w:sz w:val="20"/>
                <w:lang w:val="en-US" w:eastAsia="pl-PL"/>
              </w:rPr>
            </w:pPr>
            <w:proofErr w:type="spellStart"/>
            <w:r>
              <w:rPr>
                <w:rFonts w:ascii="Palatino Linotype" w:eastAsia="Times New Roman" w:hAnsi="Palatino Linotype" w:cstheme="minorHAnsi"/>
                <w:bCs w:val="0"/>
                <w:sz w:val="20"/>
                <w:lang w:val="en-US" w:eastAsia="pl-PL"/>
              </w:rPr>
              <w:t>pMCMC</w:t>
            </w:r>
            <w:proofErr w:type="spellEnd"/>
          </w:p>
        </w:tc>
      </w:tr>
      <w:tr w:rsidR="00B46697" w14:paraId="56C5D883"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top w:val="single" w:sz="4" w:space="0" w:color="666666" w:themeColor="text1" w:themeTint="99"/>
              <w:left w:val="nil"/>
              <w:right w:val="nil"/>
            </w:tcBorders>
            <w:vAlign w:val="center"/>
          </w:tcPr>
          <w:p w14:paraId="6D7D0F73"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bCs w:val="0"/>
                <w:sz w:val="20"/>
                <w:lang w:val="en-US" w:eastAsia="pl-PL"/>
              </w:rPr>
            </w:pPr>
            <w:proofErr w:type="spellStart"/>
            <w:r>
              <w:rPr>
                <w:rFonts w:ascii="Palatino Linotype" w:eastAsia="Times New Roman" w:hAnsi="Palatino Linotype" w:cstheme="minorHAnsi"/>
                <w:sz w:val="20"/>
                <w:lang w:val="en-US" w:eastAsia="pl-PL"/>
              </w:rPr>
              <w:t>contextHigh</w:t>
            </w:r>
            <w:proofErr w:type="spellEnd"/>
            <w:r>
              <w:rPr>
                <w:rFonts w:ascii="Palatino Linotype" w:eastAsia="Times New Roman" w:hAnsi="Palatino Linotype" w:cstheme="minorHAnsi"/>
                <w:sz w:val="20"/>
                <w:lang w:val="en-US" w:eastAsia="pl-PL"/>
              </w:rPr>
              <w:t xml:space="preserve"> risk </w:t>
            </w:r>
          </w:p>
        </w:tc>
        <w:tc>
          <w:tcPr>
            <w:tcW w:w="1356" w:type="dxa"/>
            <w:tcBorders>
              <w:top w:val="single" w:sz="4" w:space="0" w:color="666666" w:themeColor="text1" w:themeTint="99"/>
              <w:left w:val="nil"/>
              <w:right w:val="nil"/>
            </w:tcBorders>
            <w:vAlign w:val="center"/>
          </w:tcPr>
          <w:p w14:paraId="71C6A66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-0.1409</w:t>
            </w:r>
          </w:p>
        </w:tc>
        <w:tc>
          <w:tcPr>
            <w:tcW w:w="1106" w:type="dxa"/>
            <w:tcBorders>
              <w:top w:val="single" w:sz="4" w:space="0" w:color="666666" w:themeColor="text1" w:themeTint="99"/>
              <w:left w:val="nil"/>
              <w:right w:val="nil"/>
            </w:tcBorders>
            <w:vAlign w:val="center"/>
          </w:tcPr>
          <w:p w14:paraId="6CEBF3A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-0.2732</w:t>
            </w:r>
          </w:p>
        </w:tc>
        <w:tc>
          <w:tcPr>
            <w:tcW w:w="1230" w:type="dxa"/>
            <w:tcBorders>
              <w:top w:val="single" w:sz="4" w:space="0" w:color="666666" w:themeColor="text1" w:themeTint="99"/>
              <w:left w:val="nil"/>
              <w:right w:val="nil"/>
            </w:tcBorders>
            <w:vAlign w:val="center"/>
          </w:tcPr>
          <w:p w14:paraId="32EFF75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-0.0132</w:t>
            </w:r>
          </w:p>
        </w:tc>
        <w:tc>
          <w:tcPr>
            <w:tcW w:w="1203" w:type="dxa"/>
            <w:tcBorders>
              <w:top w:val="single" w:sz="4" w:space="0" w:color="666666" w:themeColor="text1" w:themeTint="99"/>
              <w:left w:val="nil"/>
              <w:right w:val="nil"/>
            </w:tcBorders>
            <w:vAlign w:val="center"/>
          </w:tcPr>
          <w:p w14:paraId="3AF15139"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0.0322</w:t>
            </w:r>
          </w:p>
        </w:tc>
      </w:tr>
      <w:tr w:rsidR="00B46697" w14:paraId="0A44ADB1"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7F100D80"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bCs w:val="0"/>
                <w:sz w:val="20"/>
                <w:lang w:val="en-US" w:eastAsia="pl-PL"/>
              </w:rPr>
            </w:pPr>
            <w:r>
              <w:rPr>
                <w:rFonts w:ascii="Palatino Linotype" w:eastAsia="Times New Roman" w:hAnsi="Palatino Linotype" w:cstheme="minorHAnsi"/>
                <w:sz w:val="20"/>
                <w:lang w:val="en-US" w:eastAsia="pl-PL"/>
              </w:rPr>
              <w:t xml:space="preserve">arousal </w:t>
            </w:r>
          </w:p>
        </w:tc>
        <w:tc>
          <w:tcPr>
            <w:tcW w:w="1356" w:type="dxa"/>
            <w:tcBorders>
              <w:left w:val="nil"/>
              <w:right w:val="nil"/>
            </w:tcBorders>
            <w:vAlign w:val="center"/>
          </w:tcPr>
          <w:p w14:paraId="25E2E7A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0.0684</w:t>
            </w:r>
          </w:p>
        </w:tc>
        <w:tc>
          <w:tcPr>
            <w:tcW w:w="1106" w:type="dxa"/>
            <w:tcBorders>
              <w:left w:val="nil"/>
              <w:right w:val="nil"/>
            </w:tcBorders>
            <w:vAlign w:val="center"/>
          </w:tcPr>
          <w:p w14:paraId="0CDCD65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0.0275</w:t>
            </w:r>
          </w:p>
        </w:tc>
        <w:tc>
          <w:tcPr>
            <w:tcW w:w="1230" w:type="dxa"/>
            <w:tcBorders>
              <w:left w:val="nil"/>
              <w:right w:val="nil"/>
            </w:tcBorders>
            <w:vAlign w:val="center"/>
          </w:tcPr>
          <w:p w14:paraId="0F17B30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0.1083</w:t>
            </w:r>
          </w:p>
        </w:tc>
        <w:tc>
          <w:tcPr>
            <w:tcW w:w="1203" w:type="dxa"/>
            <w:tcBorders>
              <w:left w:val="nil"/>
              <w:right w:val="nil"/>
            </w:tcBorders>
            <w:vAlign w:val="center"/>
          </w:tcPr>
          <w:p w14:paraId="1B3CE5B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0.0006</w:t>
            </w:r>
          </w:p>
        </w:tc>
      </w:tr>
      <w:tr w:rsidR="00B46697" w14:paraId="28086F9C"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07C8127B"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bCs w:val="0"/>
                <w:sz w:val="20"/>
                <w:lang w:val="en-US" w:eastAsia="pl-PL"/>
              </w:rPr>
            </w:pPr>
            <w:r>
              <w:rPr>
                <w:rFonts w:ascii="Palatino Linotype" w:eastAsia="Times New Roman" w:hAnsi="Palatino Linotype" w:cstheme="minorHAnsi"/>
                <w:sz w:val="20"/>
                <w:lang w:val="en-US" w:eastAsia="pl-PL"/>
              </w:rPr>
              <w:t xml:space="preserve">exploration </w:t>
            </w:r>
          </w:p>
        </w:tc>
        <w:tc>
          <w:tcPr>
            <w:tcW w:w="1356" w:type="dxa"/>
            <w:tcBorders>
              <w:left w:val="nil"/>
              <w:right w:val="nil"/>
            </w:tcBorders>
            <w:vAlign w:val="center"/>
          </w:tcPr>
          <w:p w14:paraId="2179AE7C"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0.3686</w:t>
            </w:r>
          </w:p>
        </w:tc>
        <w:tc>
          <w:tcPr>
            <w:tcW w:w="1106" w:type="dxa"/>
            <w:tcBorders>
              <w:left w:val="nil"/>
              <w:right w:val="nil"/>
            </w:tcBorders>
            <w:vAlign w:val="center"/>
          </w:tcPr>
          <w:p w14:paraId="54278E8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0.1244</w:t>
            </w:r>
          </w:p>
        </w:tc>
        <w:tc>
          <w:tcPr>
            <w:tcW w:w="1230" w:type="dxa"/>
            <w:tcBorders>
              <w:left w:val="nil"/>
              <w:right w:val="nil"/>
            </w:tcBorders>
            <w:vAlign w:val="center"/>
          </w:tcPr>
          <w:p w14:paraId="0C94D0A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0.6167</w:t>
            </w:r>
          </w:p>
        </w:tc>
        <w:tc>
          <w:tcPr>
            <w:tcW w:w="1203" w:type="dxa"/>
            <w:tcBorders>
              <w:left w:val="nil"/>
              <w:right w:val="nil"/>
            </w:tcBorders>
            <w:vAlign w:val="center"/>
          </w:tcPr>
          <w:p w14:paraId="441656B0"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0.0023</w:t>
            </w:r>
          </w:p>
        </w:tc>
      </w:tr>
      <w:tr w:rsidR="00B46697" w14:paraId="5C8599D8"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66AE8D0F"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sz w:val="20"/>
                <w:lang w:val="en-US" w:eastAsia="pl-PL"/>
              </w:rPr>
            </w:pPr>
            <w:proofErr w:type="spellStart"/>
            <w:r>
              <w:rPr>
                <w:rFonts w:ascii="Palatino Linotype" w:eastAsia="Times New Roman" w:hAnsi="Palatino Linotype" w:cstheme="minorHAnsi"/>
                <w:b w:val="0"/>
                <w:bCs w:val="0"/>
                <w:sz w:val="20"/>
                <w:lang w:val="en-US" w:eastAsia="pl-PL"/>
              </w:rPr>
              <w:t>risk_avoidance</w:t>
            </w:r>
            <w:proofErr w:type="spellEnd"/>
            <w:r>
              <w:rPr>
                <w:rFonts w:ascii="Palatino Linotype" w:eastAsia="Times New Roman" w:hAnsi="Palatino Linotype" w:cstheme="minorHAnsi"/>
                <w:b w:val="0"/>
                <w:bCs w:val="0"/>
                <w:sz w:val="20"/>
                <w:lang w:val="en-US" w:eastAsia="pl-PL"/>
              </w:rPr>
              <w:t xml:space="preserve"> </w:t>
            </w:r>
          </w:p>
        </w:tc>
        <w:tc>
          <w:tcPr>
            <w:tcW w:w="1356" w:type="dxa"/>
            <w:tcBorders>
              <w:left w:val="nil"/>
              <w:right w:val="nil"/>
            </w:tcBorders>
            <w:vAlign w:val="center"/>
          </w:tcPr>
          <w:p w14:paraId="51666D09"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-0.0327</w:t>
            </w:r>
          </w:p>
        </w:tc>
        <w:tc>
          <w:tcPr>
            <w:tcW w:w="1106" w:type="dxa"/>
            <w:tcBorders>
              <w:left w:val="nil"/>
              <w:right w:val="nil"/>
            </w:tcBorders>
            <w:vAlign w:val="center"/>
          </w:tcPr>
          <w:p w14:paraId="6171E462"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-0.0663</w:t>
            </w:r>
          </w:p>
        </w:tc>
        <w:tc>
          <w:tcPr>
            <w:tcW w:w="1230" w:type="dxa"/>
            <w:tcBorders>
              <w:left w:val="nil"/>
              <w:right w:val="nil"/>
            </w:tcBorders>
            <w:vAlign w:val="center"/>
          </w:tcPr>
          <w:p w14:paraId="695375F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0.0023</w:t>
            </w:r>
          </w:p>
        </w:tc>
        <w:tc>
          <w:tcPr>
            <w:tcW w:w="1203" w:type="dxa"/>
            <w:tcBorders>
              <w:left w:val="nil"/>
              <w:right w:val="nil"/>
            </w:tcBorders>
            <w:vAlign w:val="center"/>
          </w:tcPr>
          <w:p w14:paraId="41E07F6F"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0.0641</w:t>
            </w:r>
          </w:p>
        </w:tc>
      </w:tr>
      <w:tr w:rsidR="00B46697" w14:paraId="4C426862"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0C6BC91E"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Pr>
                <w:rFonts w:ascii="Palatino Linotype" w:eastAsia="Times New Roman" w:hAnsi="Palatino Linotype" w:cstheme="minorHAnsi"/>
                <w:bCs w:val="0"/>
                <w:sz w:val="20"/>
                <w:lang w:val="en-US" w:eastAsia="pl-PL"/>
              </w:rPr>
              <w:lastRenderedPageBreak/>
              <w:t>contextHigh</w:t>
            </w:r>
            <w:proofErr w:type="spellEnd"/>
            <w:r>
              <w:rPr>
                <w:rFonts w:ascii="Palatino Linotype" w:eastAsia="Times New Roman" w:hAnsi="Palatino Linotype" w:cstheme="minorHAnsi"/>
                <w:bCs w:val="0"/>
                <w:sz w:val="20"/>
                <w:lang w:val="en-US" w:eastAsia="pl-PL"/>
              </w:rPr>
              <w:t xml:space="preserve"> </w:t>
            </w:r>
            <w:proofErr w:type="spellStart"/>
            <w:r>
              <w:rPr>
                <w:rFonts w:ascii="Palatino Linotype" w:eastAsia="Times New Roman" w:hAnsi="Palatino Linotype" w:cstheme="minorHAnsi"/>
                <w:bCs w:val="0"/>
                <w:sz w:val="20"/>
                <w:lang w:val="en-US" w:eastAsia="pl-PL"/>
              </w:rPr>
              <w:t>risk:arousal</w:t>
            </w:r>
            <w:proofErr w:type="spellEnd"/>
            <w:r>
              <w:rPr>
                <w:rFonts w:ascii="Palatino Linotype" w:eastAsia="Times New Roman" w:hAnsi="Palatino Linotype" w:cstheme="minorHAnsi"/>
                <w:bCs w:val="0"/>
                <w:sz w:val="20"/>
                <w:lang w:val="en-US" w:eastAsia="pl-PL"/>
              </w:rPr>
              <w:t xml:space="preserve"> </w:t>
            </w:r>
          </w:p>
        </w:tc>
        <w:tc>
          <w:tcPr>
            <w:tcW w:w="1356" w:type="dxa"/>
            <w:tcBorders>
              <w:left w:val="nil"/>
              <w:right w:val="nil"/>
            </w:tcBorders>
            <w:vAlign w:val="center"/>
          </w:tcPr>
          <w:p w14:paraId="1E0F289E"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0.2445</w:t>
            </w:r>
          </w:p>
        </w:tc>
        <w:tc>
          <w:tcPr>
            <w:tcW w:w="1106" w:type="dxa"/>
            <w:tcBorders>
              <w:left w:val="nil"/>
              <w:right w:val="nil"/>
            </w:tcBorders>
            <w:vAlign w:val="center"/>
          </w:tcPr>
          <w:p w14:paraId="4695E906"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0.1541</w:t>
            </w:r>
          </w:p>
        </w:tc>
        <w:tc>
          <w:tcPr>
            <w:tcW w:w="1230" w:type="dxa"/>
            <w:tcBorders>
              <w:left w:val="nil"/>
              <w:right w:val="nil"/>
            </w:tcBorders>
            <w:vAlign w:val="center"/>
          </w:tcPr>
          <w:p w14:paraId="00196ACB"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0.3436</w:t>
            </w:r>
          </w:p>
        </w:tc>
        <w:tc>
          <w:tcPr>
            <w:tcW w:w="1203" w:type="dxa"/>
            <w:tcBorders>
              <w:left w:val="nil"/>
              <w:right w:val="nil"/>
            </w:tcBorders>
            <w:vAlign w:val="center"/>
          </w:tcPr>
          <w:p w14:paraId="6A229887"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0.0001</w:t>
            </w:r>
          </w:p>
        </w:tc>
      </w:tr>
      <w:tr w:rsidR="00B46697" w14:paraId="71A133F9"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2AAB49F3"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Pr>
                <w:rFonts w:ascii="Palatino Linotype" w:eastAsia="Times New Roman" w:hAnsi="Palatino Linotype" w:cstheme="minorHAnsi"/>
                <w:bCs w:val="0"/>
                <w:sz w:val="20"/>
                <w:lang w:val="en-US" w:eastAsia="pl-PL"/>
              </w:rPr>
              <w:t>contextHigh</w:t>
            </w:r>
            <w:proofErr w:type="spellEnd"/>
            <w:r>
              <w:rPr>
                <w:rFonts w:ascii="Palatino Linotype" w:eastAsia="Times New Roman" w:hAnsi="Palatino Linotype" w:cstheme="minorHAnsi"/>
                <w:bCs w:val="0"/>
                <w:sz w:val="20"/>
                <w:lang w:val="en-US" w:eastAsia="pl-PL"/>
              </w:rPr>
              <w:t xml:space="preserve"> </w:t>
            </w:r>
            <w:proofErr w:type="spellStart"/>
            <w:r>
              <w:rPr>
                <w:rFonts w:ascii="Palatino Linotype" w:eastAsia="Times New Roman" w:hAnsi="Palatino Linotype" w:cstheme="minorHAnsi"/>
                <w:bCs w:val="0"/>
                <w:sz w:val="20"/>
                <w:lang w:val="en-US" w:eastAsia="pl-PL"/>
              </w:rPr>
              <w:t>risk:exploration</w:t>
            </w:r>
            <w:proofErr w:type="spellEnd"/>
            <w:r>
              <w:rPr>
                <w:rFonts w:ascii="Palatino Linotype" w:eastAsia="Times New Roman" w:hAnsi="Palatino Linotype" w:cstheme="minorHAnsi"/>
                <w:bCs w:val="0"/>
                <w:sz w:val="20"/>
                <w:lang w:val="en-US" w:eastAsia="pl-PL"/>
              </w:rPr>
              <w:t xml:space="preserve"> </w:t>
            </w:r>
          </w:p>
        </w:tc>
        <w:tc>
          <w:tcPr>
            <w:tcW w:w="1356" w:type="dxa"/>
            <w:tcBorders>
              <w:left w:val="nil"/>
              <w:right w:val="nil"/>
            </w:tcBorders>
            <w:vAlign w:val="center"/>
          </w:tcPr>
          <w:p w14:paraId="0840BAA9"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-0.8355</w:t>
            </w:r>
          </w:p>
        </w:tc>
        <w:tc>
          <w:tcPr>
            <w:tcW w:w="1106" w:type="dxa"/>
            <w:tcBorders>
              <w:left w:val="nil"/>
              <w:right w:val="nil"/>
            </w:tcBorders>
            <w:vAlign w:val="center"/>
          </w:tcPr>
          <w:p w14:paraId="36458E8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-1.1641</w:t>
            </w:r>
          </w:p>
        </w:tc>
        <w:tc>
          <w:tcPr>
            <w:tcW w:w="1230" w:type="dxa"/>
            <w:tcBorders>
              <w:left w:val="nil"/>
              <w:right w:val="nil"/>
            </w:tcBorders>
            <w:vAlign w:val="center"/>
          </w:tcPr>
          <w:p w14:paraId="2579C688"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b/>
                <w:bCs/>
                <w:sz w:val="20"/>
                <w:lang w:val="en-US" w:eastAsia="pl-PL"/>
              </w:rPr>
              <w:t>-0.4925</w:t>
            </w:r>
          </w:p>
        </w:tc>
        <w:tc>
          <w:tcPr>
            <w:tcW w:w="1203" w:type="dxa"/>
            <w:tcBorders>
              <w:left w:val="nil"/>
              <w:right w:val="nil"/>
            </w:tcBorders>
            <w:vAlign w:val="center"/>
          </w:tcPr>
          <w:p w14:paraId="4BC2220D"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0.0001</w:t>
            </w:r>
          </w:p>
        </w:tc>
      </w:tr>
      <w:tr w:rsidR="00B46697" w14:paraId="12D7FF54" w14:textId="77777777" w:rsidTr="00B46697">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bottom w:val="single" w:sz="8" w:space="0" w:color="auto"/>
              <w:right w:val="nil"/>
            </w:tcBorders>
            <w:vAlign w:val="center"/>
          </w:tcPr>
          <w:p w14:paraId="5053BCD6" w14:textId="77777777" w:rsidR="00B46697" w:rsidRDefault="00000000">
            <w:pPr>
              <w:autoSpaceDE w:val="0"/>
              <w:autoSpaceDN w:val="0"/>
              <w:adjustRightInd w:val="0"/>
              <w:snapToGrid w:val="0"/>
              <w:spacing w:after="0" w:line="240" w:lineRule="auto"/>
              <w:jc w:val="center"/>
              <w:rPr>
                <w:rFonts w:ascii="Palatino Linotype" w:eastAsia="Times New Roman" w:hAnsi="Palatino Linotype" w:cstheme="minorHAnsi"/>
                <w:sz w:val="20"/>
                <w:lang w:val="en-US" w:eastAsia="pl-PL"/>
              </w:rPr>
            </w:pPr>
            <w:proofErr w:type="spellStart"/>
            <w:r>
              <w:rPr>
                <w:rFonts w:ascii="Palatino Linotype" w:eastAsia="Times New Roman" w:hAnsi="Palatino Linotype" w:cstheme="minorHAnsi"/>
                <w:b w:val="0"/>
                <w:bCs w:val="0"/>
                <w:sz w:val="20"/>
                <w:lang w:val="en-US" w:eastAsia="pl-PL"/>
              </w:rPr>
              <w:t>contextHigh</w:t>
            </w:r>
            <w:proofErr w:type="spellEnd"/>
            <w:r>
              <w:rPr>
                <w:rFonts w:ascii="Palatino Linotype" w:eastAsia="Times New Roman" w:hAnsi="Palatino Linotype" w:cstheme="minorHAnsi"/>
                <w:b w:val="0"/>
                <w:bCs w:val="0"/>
                <w:sz w:val="20"/>
                <w:lang w:val="en-US" w:eastAsia="pl-PL"/>
              </w:rPr>
              <w:t xml:space="preserve"> </w:t>
            </w:r>
            <w:proofErr w:type="spellStart"/>
            <w:r>
              <w:rPr>
                <w:rFonts w:ascii="Palatino Linotype" w:eastAsia="Times New Roman" w:hAnsi="Palatino Linotype" w:cstheme="minorHAnsi"/>
                <w:b w:val="0"/>
                <w:bCs w:val="0"/>
                <w:sz w:val="20"/>
                <w:lang w:val="en-US" w:eastAsia="pl-PL"/>
              </w:rPr>
              <w:t>risk:risk_avoidance</w:t>
            </w:r>
            <w:proofErr w:type="spellEnd"/>
            <w:r>
              <w:rPr>
                <w:rFonts w:ascii="Palatino Linotype" w:eastAsia="Times New Roman" w:hAnsi="Palatino Linotype" w:cstheme="minorHAnsi"/>
                <w:b w:val="0"/>
                <w:bCs w:val="0"/>
                <w:sz w:val="20"/>
                <w:lang w:val="en-US" w:eastAsia="pl-PL"/>
              </w:rPr>
              <w:t xml:space="preserve"> </w:t>
            </w:r>
          </w:p>
        </w:tc>
        <w:tc>
          <w:tcPr>
            <w:tcW w:w="1356" w:type="dxa"/>
            <w:tcBorders>
              <w:left w:val="nil"/>
              <w:bottom w:val="single" w:sz="8" w:space="0" w:color="auto"/>
              <w:right w:val="nil"/>
            </w:tcBorders>
            <w:vAlign w:val="center"/>
          </w:tcPr>
          <w:p w14:paraId="37802E71"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-0.0270</w:t>
            </w:r>
          </w:p>
        </w:tc>
        <w:tc>
          <w:tcPr>
            <w:tcW w:w="1106" w:type="dxa"/>
            <w:tcBorders>
              <w:left w:val="nil"/>
              <w:bottom w:val="single" w:sz="8" w:space="0" w:color="auto"/>
              <w:right w:val="nil"/>
            </w:tcBorders>
            <w:vAlign w:val="center"/>
          </w:tcPr>
          <w:p w14:paraId="4B827094"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-0.0793</w:t>
            </w:r>
          </w:p>
        </w:tc>
        <w:tc>
          <w:tcPr>
            <w:tcW w:w="1230" w:type="dxa"/>
            <w:tcBorders>
              <w:left w:val="nil"/>
              <w:bottom w:val="single" w:sz="8" w:space="0" w:color="auto"/>
              <w:right w:val="nil"/>
            </w:tcBorders>
            <w:vAlign w:val="center"/>
          </w:tcPr>
          <w:p w14:paraId="6625BB33"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0.021</w:t>
            </w:r>
          </w:p>
        </w:tc>
        <w:tc>
          <w:tcPr>
            <w:tcW w:w="1203" w:type="dxa"/>
            <w:tcBorders>
              <w:left w:val="nil"/>
              <w:bottom w:val="single" w:sz="8" w:space="0" w:color="auto"/>
              <w:right w:val="nil"/>
            </w:tcBorders>
            <w:vAlign w:val="center"/>
          </w:tcPr>
          <w:p w14:paraId="508B80C6" w14:textId="77777777" w:rsidR="00B46697" w:rsidRDefault="00000000">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Pr>
                <w:rFonts w:ascii="Palatino Linotype" w:eastAsia="Times New Roman" w:hAnsi="Palatino Linotype" w:cstheme="minorHAnsi"/>
                <w:sz w:val="20"/>
                <w:lang w:val="en-US" w:eastAsia="pl-PL"/>
              </w:rPr>
              <w:t>0.2918</w:t>
            </w:r>
          </w:p>
        </w:tc>
      </w:tr>
    </w:tbl>
    <w:p w14:paraId="036AF35D" w14:textId="77777777" w:rsidR="00B46697" w:rsidRDefault="00000000">
      <w:pPr>
        <w:pStyle w:val="MDPI52figure"/>
        <w:ind w:left="2608"/>
        <w:jc w:val="left"/>
      </w:pPr>
      <w:r>
        <w:rPr>
          <w:noProof/>
          <w:lang w:eastAsia="pl-PL"/>
        </w:rPr>
        <w:drawing>
          <wp:inline distT="0" distB="0" distL="0" distR="0" wp14:anchorId="156B3314" wp14:editId="4C93376B">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t xml:space="preserve"> </w:t>
      </w:r>
    </w:p>
    <w:p w14:paraId="3906F2F4" w14:textId="77777777" w:rsidR="00B46697" w:rsidRDefault="00000000">
      <w:pPr>
        <w:pStyle w:val="MDPI51figurecaption"/>
        <w:jc w:val="both"/>
      </w:pPr>
      <w:r>
        <w:rPr>
          <w:b/>
        </w:rPr>
        <w:t xml:space="preserve">Figure 2. </w:t>
      </w:r>
      <w:r>
        <w:t xml:space="preserve">Repeatability estimates of foraging efficiency and </w:t>
      </w:r>
      <w:del w:id="560" w:author="Katarzyna Wojczulanis-Jakubas" w:date="2023-06-02T18:51:00Z">
        <w:r>
          <w:delText>behavioural</w:delText>
        </w:r>
      </w:del>
      <w:ins w:id="561" w:author="Katarzyna Wojczulanis-Jakubas" w:date="2023-06-02T18:51:00Z">
        <w:r>
          <w:t>behavioral</w:t>
        </w:r>
      </w:ins>
      <w:r>
        <w:t xml:space="preserve"> parameters in the Long-billed Hermit measured</w:t>
      </w:r>
      <w:ins w:id="562" w:author="Katarzyna Wojczulanis-Jakubas" w:date="2023-06-02T18:51:00Z">
        <w:r>
          <w:t xml:space="preserve"> in control conditions, analyzed</w:t>
        </w:r>
      </w:ins>
      <w:r>
        <w:t xml:space="preserve"> with linear mixed-effects models (Nakagawa and </w:t>
      </w:r>
      <w:proofErr w:type="spellStart"/>
      <w:r>
        <w:t>Schielzeth</w:t>
      </w:r>
      <w:proofErr w:type="spellEnd"/>
      <w:r>
        <w:t xml:space="preserve"> 2010).</w:t>
      </w:r>
      <w:ins w:id="563" w:author="Katarzyna Wojczulanis-Jakubas" w:date="2023-06-02T18:52:00Z">
        <w:r>
          <w:t xml:space="preserve"> Dots represent the value of repeatability coefficient, and bars 95% confidence intervals.</w:t>
        </w:r>
      </w:ins>
    </w:p>
    <w:p w14:paraId="5AA34F02" w14:textId="77777777" w:rsidR="00B46697" w:rsidRDefault="00000000">
      <w:pPr>
        <w:pStyle w:val="MDPI52figure"/>
        <w:ind w:left="2608"/>
        <w:jc w:val="left"/>
      </w:pPr>
      <w:r>
        <w:rPr>
          <w:noProof/>
        </w:rPr>
        <w:drawing>
          <wp:inline distT="0" distB="0" distL="114300" distR="114300" wp14:anchorId="46C1E3B4" wp14:editId="17495672">
            <wp:extent cx="4354830" cy="2903220"/>
            <wp:effectExtent l="0" t="0" r="7620" b="1143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grayscl/>
                    </a:blip>
                    <a:stretch>
                      <a:fillRect/>
                    </a:stretch>
                  </pic:blipFill>
                  <pic:spPr>
                    <a:xfrm>
                      <a:off x="0" y="0"/>
                      <a:ext cx="4354830" cy="2903220"/>
                    </a:xfrm>
                    <a:prstGeom prst="rect">
                      <a:avLst/>
                    </a:prstGeom>
                    <a:noFill/>
                    <a:ln>
                      <a:noFill/>
                    </a:ln>
                  </pic:spPr>
                </pic:pic>
              </a:graphicData>
            </a:graphic>
          </wp:inline>
        </w:drawing>
      </w:r>
    </w:p>
    <w:p w14:paraId="461AEDCC" w14:textId="77777777" w:rsidR="00B46697" w:rsidRDefault="00000000">
      <w:pPr>
        <w:pStyle w:val="MDPI52figure"/>
        <w:ind w:left="2608"/>
        <w:jc w:val="left"/>
      </w:pPr>
      <w:del w:id="564" w:author="marcelo" w:date="2023-06-04T20:07:00Z">
        <w:r>
          <w:rPr>
            <w:noProof/>
          </w:rPr>
          <w:drawing>
            <wp:inline distT="0" distB="0" distL="0" distR="0" wp14:anchorId="73861606" wp14:editId="7A07D05F">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del>
    </w:p>
    <w:p w14:paraId="12217E6F" w14:textId="7EE289CD" w:rsidR="00B46697" w:rsidRDefault="00000000">
      <w:pPr>
        <w:pStyle w:val="MDPI51figurecaption"/>
      </w:pPr>
      <w:r>
        <w:rPr>
          <w:b/>
          <w:bCs/>
        </w:rPr>
        <w:t xml:space="preserve">Figure 3. </w:t>
      </w:r>
      <w:r>
        <w:rPr>
          <w:bCs/>
        </w:rPr>
        <w:t>Foraging efficiency</w:t>
      </w:r>
      <w:r>
        <w:t xml:space="preserve"> in the context of low and high levels of perceived risk</w:t>
      </w:r>
      <w:del w:id="565" w:author="Katarzyna Wojczulanis-Jakubas" w:date="2023-06-05T07:27:00Z">
        <w:r w:rsidDel="006152E7">
          <w:delText xml:space="preserve"> of predation</w:delText>
        </w:r>
      </w:del>
      <w:r>
        <w:t>.</w:t>
      </w:r>
      <w:ins w:id="566" w:author="Katarzyna Wojczulanis-Jakubas" w:date="2023-06-02T18:53:00Z">
        <w:r>
          <w:t xml:space="preserve"> </w:t>
        </w:r>
      </w:ins>
      <w:ins w:id="567" w:author="Katarzyna Wojczulanis-Jakubas" w:date="2023-06-05T07:28:00Z">
        <w:r w:rsidR="006152E7">
          <w:t xml:space="preserve">Data points, boxplot </w:t>
        </w:r>
      </w:ins>
      <w:ins w:id="568" w:author="Katarzyna Wojczulanis-Jakubas" w:date="2023-06-05T07:30:00Z">
        <w:r w:rsidR="00591E2D">
          <w:t>(</w:t>
        </w:r>
      </w:ins>
      <w:ins w:id="569" w:author="Katarzyna Wojczulanis-Jakubas" w:date="2023-06-05T07:29:00Z">
        <w:r w:rsidR="00591E2D">
          <w:t>with median</w:t>
        </w:r>
      </w:ins>
      <w:ins w:id="570" w:author="Katarzyna Wojczulanis-Jakubas" w:date="2023-06-05T07:30:00Z">
        <w:r w:rsidR="00591E2D">
          <w:t xml:space="preserve"> and </w:t>
        </w:r>
      </w:ins>
      <w:ins w:id="571" w:author="Katarzyna Wojczulanis-Jakubas" w:date="2023-06-05T07:29:00Z">
        <w:r w:rsidR="00591E2D">
          <w:t>inter-quart</w:t>
        </w:r>
      </w:ins>
      <w:ins w:id="572" w:author="Katarzyna Wojczulanis-Jakubas" w:date="2023-06-05T07:30:00Z">
        <w:r w:rsidR="00591E2D">
          <w:t xml:space="preserve">ile range) </w:t>
        </w:r>
      </w:ins>
      <w:ins w:id="573" w:author="Katarzyna Wojczulanis-Jakubas" w:date="2023-06-05T07:28:00Z">
        <w:r w:rsidR="006152E7">
          <w:t>and data distri</w:t>
        </w:r>
      </w:ins>
      <w:ins w:id="574" w:author="Katarzyna Wojczulanis-Jakubas" w:date="2023-06-05T07:29:00Z">
        <w:r w:rsidR="006152E7">
          <w:t>b</w:t>
        </w:r>
      </w:ins>
      <w:ins w:id="575" w:author="Katarzyna Wojczulanis-Jakubas" w:date="2023-06-05T07:28:00Z">
        <w:r w:rsidR="006152E7">
          <w:t xml:space="preserve">ution are </w:t>
        </w:r>
      </w:ins>
      <w:ins w:id="576" w:author="Katarzyna Wojczulanis-Jakubas" w:date="2023-06-05T07:29:00Z">
        <w:r w:rsidR="006152E7">
          <w:t>presented.</w:t>
        </w:r>
      </w:ins>
    </w:p>
    <w:p w14:paraId="29FC1B34" w14:textId="77777777" w:rsidR="00B46697" w:rsidRDefault="00000000">
      <w:pPr>
        <w:pStyle w:val="MDPI52figure"/>
      </w:pPr>
      <w:r>
        <w:rPr>
          <w:noProof/>
        </w:rPr>
        <w:lastRenderedPageBreak/>
        <w:drawing>
          <wp:inline distT="0" distB="0" distL="0" distR="0" wp14:anchorId="18D1D7CE" wp14:editId="4550C716">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p w14:paraId="47AC5A2E" w14:textId="77777777" w:rsidR="00B46697" w:rsidRDefault="00000000">
      <w:pPr>
        <w:pStyle w:val="MDPI51figurecaption"/>
        <w:jc w:val="both"/>
      </w:pPr>
      <w:r>
        <w:rPr>
          <w:b/>
        </w:rPr>
        <w:t xml:space="preserve">Figure 4. </w:t>
      </w:r>
      <w:r>
        <w:t xml:space="preserve">Foraging efficiency of Long-billed Hermits in regard to their </w:t>
      </w:r>
      <w:del w:id="577" w:author="Katarzyna Wojczulanis-Jakubas" w:date="2023-06-02T18:54:00Z">
        <w:r>
          <w:delText>behavioural</w:delText>
        </w:r>
      </w:del>
      <w:ins w:id="578" w:author="Katarzyna Wojczulanis-Jakubas" w:date="2023-06-02T18:54:00Z">
        <w:r>
          <w:t>behavioral</w:t>
        </w:r>
      </w:ins>
      <w:r>
        <w:t xml:space="preserve"> performance  (exploration, risk avoidance and arousal) in the context of low and high levels of perceived risk of predation.</w:t>
      </w:r>
      <w:ins w:id="579" w:author="Katarzyna Wojczulanis-Jakubas" w:date="2023-06-02T18:54:00Z">
        <w:r>
          <w:t xml:space="preserve"> </w:t>
        </w:r>
      </w:ins>
      <w:ins w:id="580" w:author="Katarzyna Wojczulanis-Jakubas" w:date="2023-06-02T18:55:00Z">
        <w:r>
          <w:t>Regression lines presented with 95% confidence intervals (shadow area).</w:t>
        </w:r>
      </w:ins>
    </w:p>
    <w:p w14:paraId="3A0C6AB5" w14:textId="77777777" w:rsidR="00B46697" w:rsidRDefault="00000000">
      <w:pPr>
        <w:pStyle w:val="MDPI21heading1"/>
      </w:pPr>
      <w:r>
        <w:t>4. Discussion</w:t>
      </w:r>
    </w:p>
    <w:p w14:paraId="09666CFC" w14:textId="77777777" w:rsidR="00B46697" w:rsidRDefault="00000000">
      <w:pPr>
        <w:pStyle w:val="MDPI31text"/>
      </w:pPr>
      <w:r>
        <w:t xml:space="preserve">As we could expect under the risk allocation hypothesis </w:t>
      </w:r>
      <w:ins w:id="581" w:author="Katarzyna Wojczulanis-Jakubas" w:date="2023-06-03T09:16:00Z">
        <w:r>
          <w:fldChar w:fldCharType="begin" w:fldLock="1"/>
        </w:r>
      </w:ins>
      <w: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Sciences","id":"ITEM-2","issue":"1298","issued":{"date-parts":[["1993"]]},"page":"375-397","title":"General results concerning the trade-off between gaining energy and avoiding predation","type":"article-journal","volume":"341"},"uris":["http://www.mendeley.com/documents/?uuid=a76fa787-1cdd-49c2-b6c6-5dcb2b4bddd8"]}],"mendeley":{"formattedCitation":"[5,6]","plainTextFormattedCitation":"[5,6]","previouslyFormattedCitation":"[5,6]"},"properties":{"noteIndex":0},"schema":"https://github.com/citation-style-language/schema/raw/master/csl-citation.json"}</w:instrText>
      </w:r>
      <w:r>
        <w:fldChar w:fldCharType="separate"/>
      </w:r>
      <w:r>
        <w:t>[5,6]</w:t>
      </w:r>
      <w:ins w:id="582" w:author="Katarzyna Wojczulanis-Jakubas" w:date="2023-06-03T09:16:00Z">
        <w:r>
          <w:fldChar w:fldCharType="end"/>
        </w:r>
      </w:ins>
      <w:del w:id="583" w:author="Katarzyna Wojczulanis-Jakubas" w:date="2023-06-03T09:16:00Z">
        <w:r>
          <w:delText>(Lima and Bednekoff 1999)</w:delText>
        </w:r>
      </w:del>
      <w:r>
        <w:t xml:space="preserve"> foraging efficiency of Long-billed Hermits decreased in response to threatening conditions. However, </w:t>
      </w:r>
      <w:del w:id="584" w:author="Katarzyna Wojczulanis-Jakubas" w:date="2023-06-02T18:56:00Z">
        <w:r>
          <w:delText>behavioural</w:delText>
        </w:r>
      </w:del>
      <w:ins w:id="585" w:author="Katarzyna Wojczulanis-Jakubas" w:date="2023-06-02T18:56:00Z">
        <w:r>
          <w:t>behavioral</w:t>
        </w:r>
      </w:ins>
      <w:r>
        <w:t xml:space="preserve"> performance </w:t>
      </w:r>
      <w:del w:id="586" w:author="Katarzyna Wojczulanis-Jakubas" w:date="2023-06-02T18:56:00Z">
        <w:r>
          <w:delText xml:space="preserve">in regard </w:delText>
        </w:r>
      </w:del>
      <w:ins w:id="587" w:author="Katarzyna Wojczulanis-Jakubas" w:date="2023-06-02T18:56:00Z">
        <w:r>
          <w:t xml:space="preserve">related </w:t>
        </w:r>
      </w:ins>
      <w:r>
        <w:t>to exploration, risk</w:t>
      </w:r>
      <w:ins w:id="588" w:author="Katarzyna Wojczulanis-Jakubas" w:date="2023-06-02T18:56:00Z">
        <w:r>
          <w:t xml:space="preserve"> </w:t>
        </w:r>
      </w:ins>
      <w:del w:id="589" w:author="Katarzyna Wojczulanis-Jakubas" w:date="2023-06-02T18:56:00Z">
        <w:r>
          <w:delText>-</w:delText>
        </w:r>
      </w:del>
      <w:r>
        <w:t>avoidance and arousal</w:t>
      </w:r>
      <w:ins w:id="590" w:author="Katarzyna Wojczulanis-Jakubas" w:date="2023-06-02T18:56:00Z">
        <w:r>
          <w:t xml:space="preserve">, </w:t>
        </w:r>
      </w:ins>
      <w:del w:id="591" w:author="Katarzyna Wojczulanis-Jakubas" w:date="2023-06-02T18:56:00Z">
        <w:r>
          <w:delText xml:space="preserve"> </w:delText>
        </w:r>
      </w:del>
      <w:r>
        <w:t xml:space="preserve">additionally affected the foraging efficiency, </w:t>
      </w:r>
      <w:ins w:id="592" w:author="Katarzyna Wojczulanis-Jakubas" w:date="2023-06-02T18:56:00Z">
        <w:r>
          <w:t xml:space="preserve">and </w:t>
        </w:r>
      </w:ins>
      <w:r>
        <w:t xml:space="preserve">interestingly, </w:t>
      </w:r>
      <w:ins w:id="593" w:author="Katarzyna Wojczulanis-Jakubas" w:date="2023-06-02T18:57:00Z">
        <w:r>
          <w:t xml:space="preserve">it was affected </w:t>
        </w:r>
      </w:ins>
      <w:r>
        <w:t>in a condition-dependent manner. These results suggest that a range of strategies</w:t>
      </w:r>
      <w:ins w:id="594" w:author="Katarzyna Wojczulanis-Jakubas" w:date="2023-06-02T18:57:00Z">
        <w:r>
          <w:t>,</w:t>
        </w:r>
      </w:ins>
      <w:r>
        <w:t xml:space="preserve"> instead of a single fixed strategy</w:t>
      </w:r>
      <w:ins w:id="595" w:author="Katarzyna Wojczulanis-Jakubas" w:date="2023-06-02T18:57:00Z">
        <w:r>
          <w:t>,</w:t>
        </w:r>
      </w:ins>
      <w:r>
        <w:t xml:space="preserve"> should be considered</w:t>
      </w:r>
      <w:del w:id="596" w:author="Katarzyna Wojczulanis-Jakubas" w:date="2023-06-02T18:57:00Z">
        <w:r>
          <w:delText>,</w:delText>
        </w:r>
      </w:del>
      <w:r>
        <w:t xml:space="preserve"> when modelling foraging b</w:t>
      </w:r>
      <w:del w:id="597" w:author="marcelo" w:date="2023-06-04T17:12:00Z">
        <w:r>
          <w:delText>ehaviour</w:delText>
        </w:r>
      </w:del>
      <w:ins w:id="598" w:author="marcelo" w:date="2023-06-04T17:12:00Z">
        <w:r>
          <w:t>ehavior</w:t>
        </w:r>
      </w:ins>
      <w:r>
        <w:t xml:space="preserve"> in a </w:t>
      </w:r>
      <w:del w:id="599" w:author="Katarzyna Wojczulanis-Jakubas" w:date="2023-06-02T18:57:00Z">
        <w:r>
          <w:delText xml:space="preserve">threatening </w:delText>
        </w:r>
      </w:del>
      <w:ins w:id="600" w:author="Katarzyna Wojczulanis-Jakubas" w:date="2023-06-02T18:57:00Z">
        <w:r>
          <w:t xml:space="preserve">different </w:t>
        </w:r>
      </w:ins>
      <w:r>
        <w:t>context</w:t>
      </w:r>
      <w:ins w:id="601" w:author="Katarzyna Wojczulanis-Jakubas" w:date="2023-06-02T18:57:00Z">
        <w:r>
          <w:t>s</w:t>
        </w:r>
      </w:ins>
      <w:r>
        <w:t xml:space="preserve">. The </w:t>
      </w:r>
      <w:r>
        <w:lastRenderedPageBreak/>
        <w:t xml:space="preserve">results also highlight the importance of </w:t>
      </w:r>
      <w:del w:id="602" w:author="Katarzyna Wojczulanis-Jakubas" w:date="2023-06-02T18:58:00Z">
        <w:r>
          <w:delText>behavioural</w:delText>
        </w:r>
      </w:del>
      <w:ins w:id="603" w:author="Katarzyna Wojczulanis-Jakubas" w:date="2023-06-02T18:58:00Z">
        <w:r>
          <w:t>behavioral</w:t>
        </w:r>
      </w:ins>
      <w:r>
        <w:t xml:space="preserve"> variability in shaping evolution of foraging strategy.</w:t>
      </w:r>
    </w:p>
    <w:p w14:paraId="396FC11C" w14:textId="77777777" w:rsidR="00B46697" w:rsidRDefault="00000000">
      <w:pPr>
        <w:pStyle w:val="MDPI31text"/>
      </w:pPr>
      <w:r>
        <w:t>Despite not being a specific prey target, hummingbirds may be opportunistically hunted by a wide range of predators</w:t>
      </w:r>
      <w:ins w:id="604" w:author="Katarzyna Wojczulanis-Jakubas" w:date="2023-06-03T11:54:00Z">
        <w:r>
          <w:t>,</w:t>
        </w:r>
      </w:ins>
      <w:ins w:id="605" w:author="Katarzyna Wojczulanis-Jakubas" w:date="2023-06-03T11:55:00Z">
        <w:r>
          <w:t xml:space="preserve"> including insects</w:t>
        </w:r>
      </w:ins>
      <w:ins w:id="606" w:author="Katarzyna Wojczulanis-Jakubas" w:date="2023-06-03T11:47:00Z">
        <w:r>
          <w:t xml:space="preserve"> </w:t>
        </w:r>
      </w:ins>
      <w:ins w:id="607" w:author="Katarzyna Wojczulanis-Jakubas" w:date="2023-06-03T11:53:00Z">
        <w:r>
          <w:fldChar w:fldCharType="begin" w:fldLock="1"/>
        </w:r>
      </w:ins>
      <w:r>
        <w:instrText>ADDIN CSL_CITATION {"citationItems":[{"id":"ITEM-1","itemData":{"DOI":"10.1676/05-062.1","ISSN":"15594491","abstract":"A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C.","non-dropping-particle":"","parse-names":false,"suffix":""}],"container-title":"Wilson Journal of Ornithology","id":"ITEM-1","issue":"3","issued":{"date-parts":[["2006"]]},"page":"422-423","title":"Tailless whipscorpion (Phrynus longipes) feeds on Antillean Crested Hummingbird (Orthorhyncus cristatus)","type":"article-journal","volume":"118"},"uris":["http://www.mendeley.com/documents/?uuid=5100fb20-47a5-4013-bc4b-b40db47619ba"]},{"id":"ITEM-2","itemData":{"author":[{"dropping-particle":"","family":"Lorenz","given":"Stephan","non-dropping-particle":"","parse-names":false,"suffix":""}],"container-title":"Bulletin of the Texas Ornithological Society","id":"ITEM-2","issue":"1","issued":{"date-parts":[["2007"]]},"page":"1-40","title":"Carolina mantind (Stagmomantis carolica) captures and feeds on a broad-tailed hummingbird (Selasphorus platycercus)","type":"article-journal","volume":"40"},"uris":["http://www.mendeley.com/documents/?uuid=9f24957e-c9b4-4d62-be5c-26937ea87fdc"]},{"id":"ITEM-3","itemData":{"DOI":"10.1656/058.012.0416","ISSN":"1528-7092","abstract":"Predation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Naturalist","id":"ITEM-3","issue":"4","issued":{"date-parts":[["2013"]]},"page":"N21-N25","title":"Observations of Predation and Anti-Predator Behavior of Rubythroated Hummingbirds During Migratory Stopover","type":"article-journal","volume":"12"},"uris":["http://www.mendeley.com/documents/?uuid=f8bfc975-3786-4095-8c27-34e42169325b"]},{"id":"ITEM-4","itemData":{"ISSN":"01035657","abstract":"Pygmy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Ornithology","id":"ITEM-5","issue":"2","issued":{"date-parts":[["2017"]]},"page":"331-344","title":"Bird predation by praying mantises: a global perspective","type":"article-journal","volume":"129"},"uris":["http://www.mendeley.com/documents/?uuid=f31dd739-1894-4e86-9e0f-98f8f33dcb4a"]}],"mendeley":{"formattedCitation":"[31,33–35,43]","plainTextFormattedCitation":"[31,33–35,43]"},"properties":{"noteIndex":0},"schema":"https://github.com/citation-style-language/schema/raw/master/csl-citation.json"}</w:instrText>
      </w:r>
      <w:r>
        <w:fldChar w:fldCharType="separate"/>
      </w:r>
      <w:r>
        <w:t>[31,33–35,43]</w:t>
      </w:r>
      <w:ins w:id="608" w:author="Katarzyna Wojczulanis-Jakubas" w:date="2023-06-03T11:53:00Z">
        <w:r>
          <w:fldChar w:fldCharType="end"/>
        </w:r>
      </w:ins>
      <w:del w:id="609" w:author="Katarzyna Wojczulanis-Jakubas" w:date="2023-06-03T11:52:00Z">
        <w:r>
          <w:delText xml:space="preserve"> (e.g. </w:delText>
        </w:r>
        <w:r>
          <w:fldChar w:fldCharType="begin" w:fldLock="1"/>
        </w:r>
        <w:r>
          <w:del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w:delInstrText>
        </w:r>
        <w:r>
          <w:rPr>
            <w:lang w:val="fr-FR"/>
            <w:rPrChange w:id="610" w:author="Katarzyna Wojczulanis-Jakubas" w:date="2023-06-03T11:53:00Z">
              <w:rPr/>
            </w:rPrChange>
          </w:rPr>
          <w:delInstrText>family":"Ospina","given":"Emilie A.","non-dropping-particle":"","parse-names":false,"suffix":""}</w:delInstrText>
        </w:r>
        <w:r w:rsidRPr="006152E7">
          <w:rPr>
            <w:lang w:val="en-GB"/>
            <w:rPrChange w:id="611" w:author="Katarzyna Wojczulanis-Jakubas" w:date="2023-06-05T07:22:00Z">
              <w:rPr/>
            </w:rPrChange>
          </w:rPr>
          <w:delInstrText>,{"dropping-particle":"","family":"Moore","given":"Frank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platycercus)","type":"article-journal","volume":"40"},"uris":["http://www.mendeley.com/documents/?uuid=9f24957e-c9b4-4d62-be5c-26937ea87fdc"]}],"mendeley":{"formattedCitation":"[31–35]","manualFormatting":"Owen and Cokendolpher 2006; Lorenz 2007; Zenzal et al. 2013; Sazima 2015; Nyffeler et al. 2017)","plainTextFormattedCitation":"[31–35]","previouslyFormattedCitation":"[31–35]"},"properties":{"noteIndex":0},"schema":"https://github.com/citation-style-language/schema/raw/master/csl-citation.json"}</w:delInstrText>
        </w:r>
        <w:r>
          <w:fldChar w:fldCharType="separate"/>
        </w:r>
        <w:r w:rsidRPr="006152E7">
          <w:rPr>
            <w:lang w:val="en-GB"/>
            <w:rPrChange w:id="612" w:author="Katarzyna Wojczulanis-Jakubas" w:date="2023-06-05T07:22:00Z">
              <w:rPr>
                <w:lang w:val="fr-FR"/>
              </w:rPr>
            </w:rPrChange>
          </w:rPr>
          <w:delText>Owen and Cokendolpher 2006; Lorenz 2007; Zenzal et al. 2013; Sazima 2015; Nyffeler et al. 2017)</w:delText>
        </w:r>
        <w:r>
          <w:fldChar w:fldCharType="end"/>
        </w:r>
      </w:del>
      <w:r w:rsidRPr="006152E7">
        <w:rPr>
          <w:lang w:val="en-GB"/>
          <w:rPrChange w:id="613" w:author="Katarzyna Wojczulanis-Jakubas" w:date="2023-06-05T07:22:00Z">
            <w:rPr>
              <w:lang w:val="fr-FR"/>
            </w:rPr>
          </w:rPrChange>
        </w:rPr>
        <w:t xml:space="preserve">. </w:t>
      </w:r>
      <w:r>
        <w:t xml:space="preserve">That imposes a considerable predation risk and </w:t>
      </w:r>
      <w:del w:id="614" w:author="Katarzyna Wojczulanis-Jakubas" w:date="2023-06-02T18:58:00Z">
        <w:r>
          <w:delText>favours</w:delText>
        </w:r>
      </w:del>
      <w:ins w:id="615" w:author="Katarzyna Wojczulanis-Jakubas" w:date="2023-06-02T18:58:00Z">
        <w:r>
          <w:t>favors</w:t>
        </w:r>
      </w:ins>
      <w:r>
        <w:t xml:space="preserve"> evolution of </w:t>
      </w:r>
      <w:del w:id="616" w:author="Katarzyna Wojczulanis-Jakubas" w:date="2023-06-02T18:58:00Z">
        <w:r>
          <w:delText xml:space="preserve">risk-avoidance </w:delText>
        </w:r>
      </w:del>
      <w:ins w:id="617" w:author="Katarzyna Wojczulanis-Jakubas" w:date="2023-06-02T18:58:00Z">
        <w:r>
          <w:t xml:space="preserve">vigilance </w:t>
        </w:r>
      </w:ins>
      <w:r>
        <w:t>b</w:t>
      </w:r>
      <w:del w:id="618" w:author="marcelo" w:date="2023-06-04T17:12:00Z">
        <w:r>
          <w:delText>ehaviour</w:delText>
        </w:r>
      </w:del>
      <w:ins w:id="619" w:author="marcelo" w:date="2023-06-04T17:13:00Z">
        <w:r>
          <w:t>ehavior</w:t>
        </w:r>
      </w:ins>
      <w:r>
        <w:t xml:space="preserve">. Indeed, we found that experimental exposure of an ant, potentially representing just a </w:t>
      </w:r>
      <w:del w:id="620" w:author="marcelo" w:date="2023-06-04T18:51:00Z">
        <w:r>
          <w:delText>threat</w:delText>
        </w:r>
      </w:del>
      <w:ins w:id="621" w:author="marcelo" w:date="2023-06-04T18:51:00Z">
        <w:r>
          <w:t>risk</w:t>
        </w:r>
      </w:ins>
      <w:r>
        <w:t xml:space="preserve"> of being bitten (but not eaten), was enough for LBHs to exhibit some </w:t>
      </w:r>
      <w:del w:id="622" w:author="Katarzyna Wojczulanis-Jakubas" w:date="2023-06-02T18:59:00Z">
        <w:r>
          <w:delText>behavioural</w:delText>
        </w:r>
      </w:del>
      <w:ins w:id="623" w:author="Katarzyna Wojczulanis-Jakubas" w:date="2023-06-02T18:59:00Z">
        <w:r>
          <w:t>behavioral</w:t>
        </w:r>
      </w:ins>
      <w:r>
        <w:t xml:space="preserve"> changes. Importantly, despite of the </w:t>
      </w:r>
      <w:del w:id="624" w:author="marcelo" w:date="2023-06-04T18:51:00Z">
        <w:r>
          <w:delText>threat</w:delText>
        </w:r>
      </w:del>
      <w:ins w:id="625" w:author="marcelo" w:date="2023-06-04T18:51:00Z">
        <w:r>
          <w:t>risk</w:t>
        </w:r>
      </w:ins>
      <w:r>
        <w:t xml:space="preserve">,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ins w:id="626" w:author="Katarzyna Wojczulanis-Jakubas" w:date="2023-06-03T09:20:00Z">
        <w:r>
          <w:fldChar w:fldCharType="begin" w:fldLock="1"/>
        </w:r>
      </w:ins>
      <w: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prospectus","type":"article-journal","volume":"78"},"uris":["http://www.mendeley.com/documents/?uuid=cb3549f2-cfad-4f5e-81df-569be2b2ae6c"]},{"id":"ITEM-3","itemData":{"DOI":"10.1098/rstb.1993.0123","ISSN":"0962-8436","abstract":"When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Sciences","id":"ITEM-3","issue":"1298","issued":{"date-parts":[["1993"]]},"page":"375-397","title":"General results concerning the trade-off between gaining energy and avoiding predation","type":"article-journal","volume":"341"},"uris":["http://www.mendeley.com/documents/?uuid=a76fa787-1cdd-49c2-b6c6-5dcb2b4bddd8"]}],"mendeley":{"formattedCitation":"[5,6,44]","plainTextFormattedCitation":"[5,6,44]","previouslyFormattedCitation":"[5,6,44]"},"properties":{"noteIndex":0},"schema":"https://github.com/citation-style-language/schema/raw/master/csl-citation.json"}</w:instrText>
      </w:r>
      <w:r>
        <w:fldChar w:fldCharType="separate"/>
      </w:r>
      <w:r>
        <w:t>[5,6,44]</w:t>
      </w:r>
      <w:ins w:id="627" w:author="Katarzyna Wojczulanis-Jakubas" w:date="2023-06-03T09:20:00Z">
        <w:r>
          <w:fldChar w:fldCharType="end"/>
        </w:r>
      </w:ins>
      <w:del w:id="628" w:author="Katarzyna Wojczulanis-Jakubas" w:date="2023-06-03T09:20:00Z">
        <w:r>
          <w:fldChar w:fldCharType="begin" w:fldLock="1"/>
        </w:r>
        <w:r>
          <w:del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delInstrText>
        </w:r>
        <w:r>
          <w:fldChar w:fldCharType="separate"/>
        </w:r>
        <w:r>
          <w:delText>(Lima and Bednekoff 1999; Ferrari et al. 2009)</w:delText>
        </w:r>
        <w:r>
          <w:fldChar w:fldCharType="end"/>
        </w:r>
        <w:r>
          <w:delText>.</w:delText>
        </w:r>
      </w:del>
      <w:r>
        <w:t xml:space="preserve"> </w:t>
      </w:r>
      <w:ins w:id="629" w:author="Katarzyna Wojczulanis-Jakubas" w:date="2023-06-02T19:00:00Z">
        <w:r>
          <w:t xml:space="preserve">In that context, it </w:t>
        </w:r>
      </w:ins>
      <w:del w:id="630" w:author="Katarzyna Wojczulanis-Jakubas" w:date="2023-06-02T19:00:00Z">
        <w:r>
          <w:delText xml:space="preserve">It </w:delText>
        </w:r>
      </w:del>
      <w:r>
        <w:t xml:space="preserve">is worth to evoke </w:t>
      </w:r>
      <w:del w:id="631" w:author="Katarzyna Wojczulanis-Jakubas" w:date="2023-06-02T19:00:00Z">
        <w:r>
          <w:delText xml:space="preserve">in that context </w:delText>
        </w:r>
      </w:del>
      <w:r>
        <w:t xml:space="preserve">one of assumptions of the risk allocation hypothesis, which is ‘living on the edge’ in terms of meeting energy demands </w:t>
      </w:r>
      <w:r>
        <w:fldChar w:fldCharType="begin" w:fldLock="1"/>
      </w:r>
      <w: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[5,7]","plainTextFormattedCitation":"[5,7]","previouslyFormattedCitation":"[5,7]"},"properties":{"noteIndex":0},"schema":"https://github.com/citation-style-language/schema/raw/master/csl-citation.json"}</w:instrText>
      </w:r>
      <w:r>
        <w:fldChar w:fldCharType="separate"/>
      </w:r>
      <w:r>
        <w:t>[5,7]</w:t>
      </w:r>
      <w:r>
        <w:fldChar w:fldCharType="end"/>
      </w:r>
      <w:r>
        <w:t>. This assumption seems to be rarely met in most of animal species used to test the hypothesis so far (</w:t>
      </w:r>
      <w:r>
        <w:fldChar w:fldCharType="begin" w:fldLock="1"/>
      </w:r>
      <w: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[44]","plainTextFormattedCitation":"[44]","previouslyFormattedCitation":"[44]"},"properties":{"noteIndex":0},"schema":"https://github.com/citation-style-language/schema/raw/master/csl-citation.json"}</w:instrText>
      </w:r>
      <w:r>
        <w:fldChar w:fldCharType="separate"/>
      </w:r>
      <w:r>
        <w:t>[44]</w:t>
      </w:r>
      <w:r>
        <w:fldChar w:fldCharType="end"/>
      </w:r>
      <w:r>
        <w:t>). Hummingbirds, given their extreme metabolism rate, could be a rare example when the assumption is actually true.</w:t>
      </w:r>
    </w:p>
    <w:p w14:paraId="0F50268B" w14:textId="77777777" w:rsidR="00B46697" w:rsidRDefault="00000000">
      <w:pPr>
        <w:pStyle w:val="MDPI31text"/>
      </w:pPr>
      <w:r>
        <w:t>In control conditions individuals exhibiting more exploratory behavio</w:t>
      </w:r>
      <w:del w:id="632" w:author="Katarzyna Wojczulanis-Jakubas" w:date="2023-06-02T19:00:00Z">
        <w:r>
          <w:delText>u</w:delText>
        </w:r>
      </w:del>
      <w:r>
        <w:t xml:space="preserve">r had also overall higher efficiency during the foraging visit. </w:t>
      </w:r>
      <w:del w:id="633" w:author="marcelo" w:date="2023-06-04T19:06:00Z">
        <w:r>
          <w:delText xml:space="preserve">Reversed </w:delText>
        </w:r>
      </w:del>
      <w:ins w:id="634" w:author="marcelo" w:date="2023-06-04T19:06:00Z">
        <w:r>
          <w:t xml:space="preserve">The opposite </w:t>
        </w:r>
      </w:ins>
      <w:r>
        <w:t xml:space="preserve">pattern was observed for the experimental conditions. A simple reason </w:t>
      </w:r>
      <w:del w:id="635" w:author="marcelo" w:date="2023-06-04T19:06:00Z">
        <w:r>
          <w:delText xml:space="preserve">of the reversed pattern </w:delText>
        </w:r>
      </w:del>
      <w:ins w:id="636" w:author="marcelo" w:date="2023-06-04T19:06:00Z">
        <w:r>
          <w:t xml:space="preserve">for this shift </w:t>
        </w:r>
      </w:ins>
      <w:r>
        <w:t xml:space="preserve">could be that </w:t>
      </w:r>
      <w:ins w:id="637" w:author="marcelo" w:date="2023-06-04T19:10:00Z">
        <w:r>
          <w:t>the time spe</w:t>
        </w:r>
      </w:ins>
      <w:ins w:id="638" w:author="marcelo" w:date="2023-06-04T19:11:00Z">
        <w:r>
          <w:t xml:space="preserve">nd when </w:t>
        </w:r>
      </w:ins>
      <w:del w:id="639" w:author="marcelo" w:date="2023-06-04T19:11:00Z">
        <w:r>
          <w:delText xml:space="preserve">each time an individual </w:delText>
        </w:r>
      </w:del>
      <w:r>
        <w:t>s</w:t>
      </w:r>
      <w:del w:id="640" w:author="marcelo" w:date="2023-06-04T19:08:00Z">
        <w:r>
          <w:delText xml:space="preserve">topped feeding to change a </w:delText>
        </w:r>
      </w:del>
      <w:ins w:id="641" w:author="marcelo" w:date="2023-06-04T19:08:00Z">
        <w:r>
          <w:t>witch</w:t>
        </w:r>
      </w:ins>
      <w:ins w:id="642" w:author="marcelo" w:date="2023-06-04T19:11:00Z">
        <w:r>
          <w:t>ing</w:t>
        </w:r>
      </w:ins>
      <w:ins w:id="643" w:author="marcelo" w:date="2023-06-04T19:08:00Z">
        <w:r>
          <w:t xml:space="preserve"> </w:t>
        </w:r>
      </w:ins>
      <w:r>
        <w:t>feeder</w:t>
      </w:r>
      <w:ins w:id="644" w:author="marcelo" w:date="2023-06-04T19:08:00Z">
        <w:r>
          <w:t>s</w:t>
        </w:r>
      </w:ins>
      <w:ins w:id="645" w:author="marcelo" w:date="2023-06-04T19:11:00Z">
        <w:r>
          <w:t xml:space="preserve"> was longer under risk conditions</w:t>
        </w:r>
      </w:ins>
      <w:ins w:id="646" w:author="marcelo" w:date="2023-06-04T19:07:00Z">
        <w:r>
          <w:t>,</w:t>
        </w:r>
      </w:ins>
      <w:r>
        <w:t xml:space="preserve"> </w:t>
      </w:r>
      <w:ins w:id="647" w:author="marcelo" w:date="2023-06-04T19:11:00Z">
        <w:r>
          <w:t xml:space="preserve">which </w:t>
        </w:r>
      </w:ins>
      <w:del w:id="648" w:author="marcelo" w:date="2023-06-04T19:11:00Z">
        <w:r>
          <w:delText xml:space="preserve">it </w:delText>
        </w:r>
      </w:del>
      <w:del w:id="649" w:author="marcelo" w:date="2023-06-04T19:08:00Z">
        <w:r>
          <w:delText>had longer time intervals</w:delText>
        </w:r>
      </w:del>
      <w:ins w:id="650" w:author="marcelo" w:date="2023-06-04T19:08:00Z">
        <w:r>
          <w:t>increase</w:t>
        </w:r>
      </w:ins>
      <w:ins w:id="651" w:author="marcelo" w:date="2023-06-04T19:11:00Z">
        <w:r>
          <w:t>d</w:t>
        </w:r>
      </w:ins>
      <w:ins w:id="652" w:author="marcelo" w:date="2023-06-04T19:08:00Z">
        <w:r>
          <w:t xml:space="preserve"> the duration of the visit</w:t>
        </w:r>
      </w:ins>
      <w:r>
        <w:t xml:space="preserve">, probably associated with the need to </w:t>
      </w:r>
      <w:del w:id="653" w:author="Katarzyna Wojczulanis-Jakubas" w:date="2023-06-02T19:01:00Z">
        <w:r>
          <w:delText>analyse</w:delText>
        </w:r>
      </w:del>
      <w:ins w:id="654" w:author="Katarzyna Wojczulanis-Jakubas" w:date="2023-06-02T19:01:00Z">
        <w:r>
          <w:t>analyze</w:t>
        </w:r>
      </w:ins>
      <w:r>
        <w:t xml:space="preserve"> “</w:t>
      </w:r>
      <w:r>
        <w:rPr>
          <w:i/>
          <w:iCs/>
        </w:rPr>
        <w:t>de novo</w:t>
      </w:r>
      <w:r>
        <w:t>” the risk situation.</w:t>
      </w:r>
      <w:ins w:id="655" w:author="Katarzyna Wojczulanis-Jakubas" w:date="2023-06-02T19:02:00Z">
        <w:r>
          <w:t xml:space="preserve"> Importantly, </w:t>
        </w:r>
      </w:ins>
      <w:del w:id="656" w:author="Katarzyna Wojczulanis-Jakubas" w:date="2023-06-02T19:02:00Z">
        <w:r>
          <w:delText xml:space="preserve"> The fact, that </w:delText>
        </w:r>
      </w:del>
      <w:r>
        <w:t xml:space="preserve">individuals were consistent over the time </w:t>
      </w:r>
      <w:del w:id="657" w:author="Katarzyna Wojczulanis-Jakubas" w:date="2023-06-02T19:03:00Z">
        <w:r>
          <w:delText xml:space="preserve">and context </w:delText>
        </w:r>
      </w:del>
      <w:r>
        <w:t>in their exploration</w:t>
      </w:r>
      <w:ins w:id="658" w:author="Katarzyna Wojczulanis-Jakubas" w:date="2023-06-02T19:04:00Z">
        <w:r>
          <w:t xml:space="preserve"> which could indicate that </w:t>
        </w:r>
      </w:ins>
      <w:del w:id="659" w:author="Katarzyna Wojczulanis-Jakubas" w:date="2023-06-02T19:04:00Z">
        <w:r>
          <w:delText xml:space="preserve"> suggests that </w:delText>
        </w:r>
      </w:del>
      <w:r>
        <w:t>this b</w:t>
      </w:r>
      <w:del w:id="660" w:author="marcelo" w:date="2023-06-04T17:13:00Z">
        <w:r>
          <w:delText>ehaviour</w:delText>
        </w:r>
      </w:del>
      <w:ins w:id="661" w:author="marcelo" w:date="2023-06-04T17:13:00Z">
        <w:r>
          <w:t>ehavior</w:t>
        </w:r>
      </w:ins>
      <w:r>
        <w:t xml:space="preserve"> </w:t>
      </w:r>
      <w:del w:id="662" w:author="Katarzyna Wojczulanis-Jakubas" w:date="2023-06-02T19:04:00Z">
        <w:r>
          <w:delText xml:space="preserve">may be </w:delText>
        </w:r>
      </w:del>
      <w:ins w:id="663" w:author="Katarzyna Wojczulanis-Jakubas" w:date="2023-06-02T19:04:00Z">
        <w:r>
          <w:t xml:space="preserve">is </w:t>
        </w:r>
      </w:ins>
      <w:r>
        <w:t xml:space="preserve">related to personality </w:t>
      </w:r>
      <w:r>
        <w:fldChar w:fldCharType="begin" w:fldLock="1"/>
      </w:r>
      <w: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[19,22,45,46]","plainTextFormattedCitation":"[19,22,45,46]","previouslyFormattedCitation":"[19,22,45,46]"},"properties":{"noteIndex":0},"schema":"https://github.com/citation-style-language/schema/raw/master/csl-citation.json"}</w:instrText>
      </w:r>
      <w:r>
        <w:fldChar w:fldCharType="separate"/>
      </w:r>
      <w:r>
        <w:rPr>
          <w:lang w:val="en-GB"/>
        </w:rPr>
        <w:t>[19,22,45,46]</w:t>
      </w:r>
      <w:r>
        <w:fldChar w:fldCharType="end"/>
      </w:r>
      <w:r>
        <w:rPr>
          <w:lang w:val="en-GB"/>
          <w:rPrChange w:id="664" w:author="Katarzyna Wojczulanis-Jakubas" w:date="2023-06-03T09:22:00Z">
            <w:rPr>
              <w:lang w:val="fr-FR"/>
            </w:rPr>
          </w:rPrChange>
        </w:rPr>
        <w:t xml:space="preserve">. </w:t>
      </w:r>
      <w:r>
        <w:t xml:space="preserve">If </w:t>
      </w:r>
      <w:del w:id="665" w:author="Katarzyna Wojczulanis-Jakubas" w:date="2023-06-02T19:06:00Z">
        <w:r>
          <w:delText xml:space="preserve">indeed </w:delText>
        </w:r>
      </w:del>
      <w:r>
        <w:t>the exploratory b</w:t>
      </w:r>
      <w:del w:id="666" w:author="marcelo" w:date="2023-06-04T17:13:00Z">
        <w:r>
          <w:delText>ehaviour</w:delText>
        </w:r>
      </w:del>
      <w:ins w:id="667" w:author="marcelo" w:date="2023-06-04T17:13:00Z">
        <w:r>
          <w:t>ehavior</w:t>
        </w:r>
      </w:ins>
      <w:r>
        <w:t xml:space="preserve"> </w:t>
      </w:r>
      <w:ins w:id="668" w:author="Katarzyna Wojczulanis-Jakubas" w:date="2023-06-02T19:06:00Z">
        <w:r>
          <w:t xml:space="preserve">was indeed </w:t>
        </w:r>
      </w:ins>
      <w:del w:id="669" w:author="Katarzyna Wojczulanis-Jakubas" w:date="2023-06-02T19:06:00Z">
        <w:r>
          <w:delText xml:space="preserve">examined here </w:delText>
        </w:r>
      </w:del>
      <w:del w:id="670" w:author="Katarzyna Wojczulanis-Jakubas" w:date="2023-06-02T19:09:00Z">
        <w:r>
          <w:delText xml:space="preserve">is </w:delText>
        </w:r>
      </w:del>
      <w:r>
        <w:t>a personality trait, and that trait ha</w:t>
      </w:r>
      <w:ins w:id="671" w:author="Katarzyna Wojczulanis-Jakubas" w:date="2023-06-02T19:06:00Z">
        <w:r>
          <w:t>d</w:t>
        </w:r>
      </w:ins>
      <w:del w:id="672" w:author="Katarzyna Wojczulanis-Jakubas" w:date="2023-06-02T19:06:00Z">
        <w:r>
          <w:delText>s</w:delText>
        </w:r>
      </w:del>
      <w:r>
        <w:t xml:space="preserve"> different fitness consequences in regard to predation, the predation pressure is likely to shape distribution of exploration phenotypes in the population. </w:t>
      </w:r>
      <w:ins w:id="673" w:author="Katarzyna Wojczulanis-Jakubas" w:date="2023-06-02T19:06:00Z">
        <w:r>
          <w:t>Unfortunately, examinin</w:t>
        </w:r>
      </w:ins>
      <w:ins w:id="674" w:author="Katarzyna Wojczulanis-Jakubas" w:date="2023-06-02T19:07:00Z">
        <w:r>
          <w:t>g bird b</w:t>
        </w:r>
        <w:del w:id="675" w:author="marcelo" w:date="2023-06-04T17:13:00Z">
          <w:r>
            <w:delText>ehaviour</w:delText>
          </w:r>
        </w:del>
      </w:ins>
      <w:ins w:id="676" w:author="marcelo" w:date="2023-06-04T17:13:00Z">
        <w:r>
          <w:t>ehavior</w:t>
        </w:r>
      </w:ins>
      <w:ins w:id="677" w:author="Katarzyna Wojczulanis-Jakubas" w:date="2023-06-02T19:07:00Z">
        <w:r>
          <w:t xml:space="preserve"> in limited time and contextual space we </w:t>
        </w:r>
      </w:ins>
      <w:del w:id="678" w:author="Katarzyna Wojczulanis-Jakubas" w:date="2023-06-02T19:07:00Z">
        <w:r>
          <w:delText xml:space="preserve">Although we </w:delText>
        </w:r>
      </w:del>
      <w:r>
        <w:t>are not able to test this prediction currently</w:t>
      </w:r>
      <w:ins w:id="679" w:author="Katarzyna Wojczulanis-Jakubas" w:date="2023-06-02T19:07:00Z">
        <w:r>
          <w:t>. Nevertheless</w:t>
        </w:r>
      </w:ins>
      <w:r>
        <w:t xml:space="preserve">, to encourage future studies, we highlight </w:t>
      </w:r>
      <w:del w:id="680" w:author="Katarzyna Wojczulanis-Jakubas" w:date="2023-06-02T19:07:00Z">
        <w:r>
          <w:delText xml:space="preserve">the </w:delText>
        </w:r>
      </w:del>
      <w:ins w:id="681" w:author="Katarzyna Wojczulanis-Jakubas" w:date="2023-06-02T19:07:00Z">
        <w:r>
          <w:t xml:space="preserve">potential </w:t>
        </w:r>
      </w:ins>
      <w:r>
        <w:t xml:space="preserve">role of </w:t>
      </w:r>
      <w:del w:id="682" w:author="Katarzyna Wojczulanis-Jakubas" w:date="2023-06-02T19:08:00Z">
        <w:r>
          <w:delText>predat</w:delText>
        </w:r>
      </w:del>
      <w:ins w:id="683" w:author="Katarzyna Wojczulanis-Jakubas" w:date="2023-06-02T19:08:00Z">
        <w:r>
          <w:t xml:space="preserve">threats in the environment </w:t>
        </w:r>
      </w:ins>
      <w:del w:id="684" w:author="Katarzyna Wojczulanis-Jakubas" w:date="2023-06-02T19:07:00Z">
        <w:r>
          <w:delText xml:space="preserve">ors </w:delText>
        </w:r>
      </w:del>
      <w:r>
        <w:t xml:space="preserve">in the evolution of personality </w:t>
      </w:r>
      <w:r>
        <w:fldChar w:fldCharType="begin" w:fldLock="1"/>
      </w:r>
      <w: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[22,47,48]","plainTextFormattedCitation":"[22,47,48]","previouslyFormattedCitation":"[22,47,48]"},"properties":{"noteIndex":0},"schema":"https://github.com/citation-style-language/schema/raw/master/csl-citation.json"}</w:instrText>
      </w:r>
      <w:r>
        <w:fldChar w:fldCharType="separate"/>
      </w:r>
      <w:r>
        <w:t>[22,47,48]</w:t>
      </w:r>
      <w:r>
        <w:fldChar w:fldCharType="end"/>
      </w:r>
      <w:r>
        <w:t>.</w:t>
      </w:r>
    </w:p>
    <w:p w14:paraId="10E34E08" w14:textId="77777777" w:rsidR="00B46697" w:rsidRDefault="00000000">
      <w:pPr>
        <w:pStyle w:val="MDPI31text"/>
      </w:pPr>
      <w:r>
        <w:t>There was a clear tendency that risk</w:t>
      </w:r>
      <w:ins w:id="685" w:author="Katarzyna Wojczulanis-Jakubas" w:date="2023-06-02T19:09:00Z">
        <w:r>
          <w:t xml:space="preserve"> </w:t>
        </w:r>
      </w:ins>
      <w:del w:id="686" w:author="Katarzyna Wojczulanis-Jakubas" w:date="2023-06-02T19:09:00Z">
        <w:r>
          <w:delText>-</w:delText>
        </w:r>
      </w:del>
      <w:r>
        <w:t>avoidance b</w:t>
      </w:r>
      <w:del w:id="687" w:author="marcelo" w:date="2023-06-04T17:13:00Z">
        <w:r>
          <w:delText>ehaviour</w:delText>
        </w:r>
      </w:del>
      <w:ins w:id="688" w:author="marcelo" w:date="2023-06-04T17:13:00Z">
        <w:r>
          <w:t>ehavior</w:t>
        </w:r>
      </w:ins>
      <w:r>
        <w:t xml:space="preserve"> negatively affects foraging efficiency. In the global model</w:t>
      </w:r>
      <w:ins w:id="689" w:author="Katarzyna Wojczulanis-Jakubas" w:date="2023-06-02T19:13:00Z">
        <w:r>
          <w:t>, that</w:t>
        </w:r>
      </w:ins>
      <w:r>
        <w:t xml:space="preserve"> we present</w:t>
      </w:r>
      <w:ins w:id="690" w:author="Katarzyna Wojczulanis-Jakubas" w:date="2023-06-02T19:10:00Z">
        <w:r>
          <w:t>ed</w:t>
        </w:r>
      </w:ins>
      <w:r>
        <w:t xml:space="preserve"> in the main text</w:t>
      </w:r>
      <w:ins w:id="691" w:author="Katarzyna Wojczulanis-Jakubas" w:date="2023-06-02T19:13:00Z">
        <w:r>
          <w:t xml:space="preserve">, </w:t>
        </w:r>
      </w:ins>
      <w:del w:id="692" w:author="Katarzyna Wojczulanis-Jakubas" w:date="2023-06-02T19:13:00Z">
        <w:r>
          <w:delText xml:space="preserve"> </w:delText>
        </w:r>
      </w:del>
      <w:r>
        <w:t>it was not significant</w:t>
      </w:r>
      <w:ins w:id="693" w:author="Katarzyna Wojczulanis-Jakubas" w:date="2023-06-02T19:11:00Z">
        <w:r>
          <w:t xml:space="preserve"> but</w:t>
        </w:r>
      </w:ins>
      <w:del w:id="694" w:author="Katarzyna Wojczulanis-Jakubas" w:date="2023-06-02T19:11:00Z">
        <w:r>
          <w:delText>,</w:delText>
        </w:r>
      </w:del>
      <w:r>
        <w:t xml:space="preserve"> </w:t>
      </w:r>
      <w:del w:id="695" w:author="Katarzyna Wojczulanis-Jakubas" w:date="2023-06-02T19:11:00Z">
        <w:r>
          <w:delText xml:space="preserve">but when a single trait model was considered </w:delText>
        </w:r>
      </w:del>
      <w:r>
        <w:t xml:space="preserve">the effect was apparent </w:t>
      </w:r>
      <w:ins w:id="696" w:author="Katarzyna Wojczulanis-Jakubas" w:date="2023-06-02T19:11:00Z">
        <w:r>
          <w:t xml:space="preserve">in a single trait model </w:t>
        </w:r>
      </w:ins>
      <w:r>
        <w:t>(Table S2, S</w:t>
      </w:r>
      <w:ins w:id="697" w:author="Katarzyna Wojczulanis-Jakubas" w:date="2023-06-02T19:10:00Z">
        <w:r>
          <w:t>upplementary Online Materials</w:t>
        </w:r>
      </w:ins>
      <w:del w:id="698" w:author="Katarzyna Wojczulanis-Jakubas" w:date="2023-06-02T19:10:00Z">
        <w:r>
          <w:delText>OM</w:delText>
        </w:r>
      </w:del>
      <w:r>
        <w:t>). That indicates that in the most extreme scenario</w:t>
      </w:r>
      <w:ins w:id="699" w:author="Katarzyna Wojczulanis-Jakubas" w:date="2023-06-02T19:13:00Z">
        <w:r>
          <w:t>,</w:t>
        </w:r>
      </w:ins>
      <w:r>
        <w:t xml:space="preserve"> individuals exhibiting high risk</w:t>
      </w:r>
      <w:ins w:id="700" w:author="Katarzyna Wojczulanis-Jakubas" w:date="2023-06-02T19:10:00Z">
        <w:r>
          <w:t xml:space="preserve"> </w:t>
        </w:r>
      </w:ins>
      <w:del w:id="701" w:author="Katarzyna Wojczulanis-Jakubas" w:date="2023-06-02T19:10:00Z">
        <w:r>
          <w:delText>-</w:delText>
        </w:r>
      </w:del>
      <w:r>
        <w:t>aversion m</w:t>
      </w:r>
      <w:ins w:id="702" w:author="Katarzyna Wojczulanis-Jakubas" w:date="2023-06-02T19:13:00Z">
        <w:r>
          <w:t>ay tend</w:t>
        </w:r>
      </w:ins>
      <w:ins w:id="703" w:author="Katarzyna Wojczulanis-Jakubas" w:date="2023-06-02T19:14:00Z">
        <w:r>
          <w:t xml:space="preserve"> to</w:t>
        </w:r>
      </w:ins>
      <w:del w:id="704" w:author="Katarzyna Wojczulanis-Jakubas" w:date="2023-06-02T19:13:00Z">
        <w:r>
          <w:delText>ight</w:delText>
        </w:r>
      </w:del>
      <w:r>
        <w:t xml:space="preserve"> jeopardize their survival in terms of energy intake</w:t>
      </w:r>
      <w:ins w:id="705" w:author="Katarzyna Wojczulanis-Jakubas" w:date="2023-06-02T19:14:00Z">
        <w:r>
          <w:t>,</w:t>
        </w:r>
      </w:ins>
      <w:r>
        <w:t xml:space="preserve"> while individuals with low</w:t>
      </w:r>
      <w:ins w:id="706" w:author="Katarzyna Wojczulanis-Jakubas" w:date="2023-06-02T19:14:00Z">
        <w:r>
          <w:t xml:space="preserve"> </w:t>
        </w:r>
      </w:ins>
      <w:del w:id="707" w:author="Katarzyna Wojczulanis-Jakubas" w:date="2023-06-02T19:14:00Z">
        <w:r>
          <w:delText>-</w:delText>
        </w:r>
      </w:del>
      <w:r>
        <w:t>risk aversion, although benefiting from high foraging efficiency, would be more likely to be predated. If the risk</w:t>
      </w:r>
      <w:ins w:id="708" w:author="Katarzyna Wojczulanis-Jakubas" w:date="2023-06-02T19:14:00Z">
        <w:r>
          <w:t xml:space="preserve"> </w:t>
        </w:r>
      </w:ins>
      <w:del w:id="709" w:author="Katarzyna Wojczulanis-Jakubas" w:date="2023-06-02T19:14:00Z">
        <w:r>
          <w:delText>-</w:delText>
        </w:r>
      </w:del>
      <w:r>
        <w:t xml:space="preserve">avoidance was related to birds personality, the relationship between that and foraging efficiency would contribute in the selection of given </w:t>
      </w:r>
      <w:del w:id="710" w:author="Katarzyna Wojczulanis-Jakubas" w:date="2023-06-02T19:14:00Z">
        <w:r>
          <w:delText>behavioural</w:delText>
        </w:r>
      </w:del>
      <w:ins w:id="711" w:author="Katarzyna Wojczulanis-Jakubas" w:date="2023-06-02T19:14:00Z">
        <w:r>
          <w:t>behavioral</w:t>
        </w:r>
      </w:ins>
      <w:r>
        <w:t xml:space="preserve"> phenotype in given predation risk level. Consistently, frequent changes and/or unpredictable level of risk predation in the environment would maintain variability in this </w:t>
      </w:r>
      <w:del w:id="712" w:author="Katarzyna Wojczulanis-Jakubas" w:date="2023-06-02T19:15:00Z">
        <w:r>
          <w:delText>behavioural</w:delText>
        </w:r>
      </w:del>
      <w:ins w:id="713" w:author="Katarzyna Wojczulanis-Jakubas" w:date="2023-06-02T19:15:00Z">
        <w:r>
          <w:t>behavioral</w:t>
        </w:r>
      </w:ins>
      <w:r>
        <w:t xml:space="preserve"> phenotype </w:t>
      </w:r>
      <w:r>
        <w:fldChar w:fldCharType="begin" w:fldLock="1"/>
      </w:r>
      <w: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fldChar w:fldCharType="separate"/>
      </w:r>
      <w:r>
        <w:t>[18]</w:t>
      </w:r>
      <w:r>
        <w:fldChar w:fldCharType="end"/>
      </w:r>
      <w:r>
        <w:t>.</w:t>
      </w:r>
      <w:ins w:id="714" w:author="Katarzyna Wojczulanis-Jakubas" w:date="2023-06-02T19:15:00Z">
        <w:r>
          <w:t xml:space="preserve"> Again, we cannot boldly conclude </w:t>
        </w:r>
      </w:ins>
      <w:ins w:id="715" w:author="Katarzyna Wojczulanis-Jakubas" w:date="2023-06-02T19:18:00Z">
        <w:r>
          <w:t xml:space="preserve">here </w:t>
        </w:r>
      </w:ins>
      <w:ins w:id="716" w:author="Katarzyna Wojczulanis-Jakubas" w:date="2023-06-02T19:16:00Z">
        <w:r>
          <w:t xml:space="preserve">about birds personality but the results are </w:t>
        </w:r>
      </w:ins>
      <w:ins w:id="717" w:author="Katarzyna Wojczulanis-Jakubas" w:date="2023-06-02T19:18:00Z">
        <w:r>
          <w:t xml:space="preserve">intriguing and </w:t>
        </w:r>
      </w:ins>
      <w:ins w:id="718" w:author="Katarzyna Wojczulanis-Jakubas" w:date="2023-06-02T19:16:00Z">
        <w:r>
          <w:t>encourag</w:t>
        </w:r>
      </w:ins>
      <w:ins w:id="719" w:author="Katarzyna Wojczulanis-Jakubas" w:date="2023-06-02T19:18:00Z">
        <w:r>
          <w:t xml:space="preserve">e </w:t>
        </w:r>
      </w:ins>
      <w:ins w:id="720" w:author="Katarzyna Wojczulanis-Jakubas" w:date="2023-06-02T19:17:00Z">
        <w:r>
          <w:t xml:space="preserve">to explore this </w:t>
        </w:r>
      </w:ins>
      <w:ins w:id="721" w:author="Katarzyna Wojczulanis-Jakubas" w:date="2023-06-02T19:18:00Z">
        <w:r>
          <w:t xml:space="preserve">research </w:t>
        </w:r>
      </w:ins>
      <w:ins w:id="722" w:author="Katarzyna Wojczulanis-Jakubas" w:date="2023-06-02T19:17:00Z">
        <w:r>
          <w:t>avenue in the future.</w:t>
        </w:r>
      </w:ins>
    </w:p>
    <w:p w14:paraId="7B3550D6" w14:textId="77777777" w:rsidR="00B46697" w:rsidRDefault="00000000">
      <w:pPr>
        <w:pStyle w:val="MDPI31text"/>
      </w:pPr>
      <w:r>
        <w:t>To maximize fitness, hummingbirds should adaptively allocate both the exploratory and risk</w:t>
      </w:r>
      <w:ins w:id="723" w:author="Katarzyna Wojczulanis-Jakubas" w:date="2023-06-02T19:19:00Z">
        <w:r>
          <w:t xml:space="preserve"> </w:t>
        </w:r>
      </w:ins>
      <w:del w:id="724" w:author="Katarzyna Wojczulanis-Jakubas" w:date="2023-06-02T19:19:00Z">
        <w:r>
          <w:delText>-</w:delText>
        </w:r>
      </w:del>
      <w:r>
        <w:t>avoidance behavio</w:t>
      </w:r>
      <w:del w:id="725" w:author="Katarzyna Wojczulanis-Jakubas" w:date="2023-06-02T19:19:00Z">
        <w:r>
          <w:delText>u</w:delText>
        </w:r>
      </w:del>
      <w:r>
        <w:t xml:space="preserve">rs. Here we considered the issue in respect to a given species but interpreting our study </w:t>
      </w:r>
      <w:ins w:id="726" w:author="Katarzyna Wojczulanis-Jakubas" w:date="2023-06-02T19:19:00Z">
        <w:r>
          <w:t xml:space="preserve">in a broader context </w:t>
        </w:r>
      </w:ins>
      <w:r>
        <w:t xml:space="preserve">we could speculate that </w:t>
      </w:r>
      <w:ins w:id="727" w:author="Katarzyna Wojczulanis-Jakubas" w:date="2023-06-02T19:20:00Z">
        <w:r>
          <w:t xml:space="preserve">exploratory and risk avoidance should </w:t>
        </w:r>
      </w:ins>
      <w:del w:id="728" w:author="Katarzyna Wojczulanis-Jakubas" w:date="2023-06-02T19:20:00Z">
        <w:r>
          <w:delText xml:space="preserve">these two behaviours were </w:delText>
        </w:r>
      </w:del>
      <w:ins w:id="729" w:author="Katarzyna Wojczulanis-Jakubas" w:date="2023-06-02T19:20:00Z">
        <w:r>
          <w:t xml:space="preserve">be </w:t>
        </w:r>
      </w:ins>
      <w:del w:id="730" w:author="Katarzyna Wojczulanis-Jakubas" w:date="2023-06-02T19:20:00Z">
        <w:r>
          <w:delText xml:space="preserve">also </w:delText>
        </w:r>
      </w:del>
      <w:r>
        <w:t>differently allocated in hummingbirds that differ in foraging strategy,</w:t>
      </w:r>
      <w:ins w:id="731" w:author="Katarzyna Wojczulanis-Jakubas" w:date="2023-06-02T19:20:00Z">
        <w:r>
          <w:t xml:space="preserve"> like</w:t>
        </w:r>
      </w:ins>
      <w:r>
        <w:t xml:space="preserve"> </w:t>
      </w:r>
      <w:proofErr w:type="spellStart"/>
      <w:r>
        <w:t>trappliners</w:t>
      </w:r>
      <w:proofErr w:type="spellEnd"/>
      <w:r>
        <w:t xml:space="preserve"> and territorials. The two groups are likely to experience different </w:t>
      </w:r>
      <w:ins w:id="732" w:author="Katarzyna Wojczulanis-Jakubas" w:date="2023-06-02T19:20:00Z">
        <w:del w:id="733" w:author="marcelo" w:date="2023-06-04T18:51:00Z">
          <w:r>
            <w:delText>threat</w:delText>
          </w:r>
        </w:del>
      </w:ins>
      <w:ins w:id="734" w:author="marcelo" w:date="2023-06-04T18:51:00Z">
        <w:r>
          <w:t>risk</w:t>
        </w:r>
      </w:ins>
      <w:ins w:id="735" w:author="Katarzyna Wojczulanis-Jakubas" w:date="2023-06-02T19:20:00Z">
        <w:r>
          <w:t xml:space="preserve"> of </w:t>
        </w:r>
      </w:ins>
      <w:r>
        <w:t>predation</w:t>
      </w:r>
      <w:del w:id="736" w:author="Katarzyna Wojczulanis-Jakubas" w:date="2023-06-02T19:20:00Z">
        <w:r>
          <w:delText xml:space="preserve"> level</w:delText>
        </w:r>
      </w:del>
      <w:r>
        <w:t xml:space="preserve">, and so </w:t>
      </w:r>
      <w:del w:id="737" w:author="Katarzyna Wojczulanis-Jakubas" w:date="2023-06-02T19:21:00Z">
        <w:r>
          <w:delText>others behaviours</w:delText>
        </w:r>
      </w:del>
      <w:ins w:id="738" w:author="Katarzyna Wojczulanis-Jakubas" w:date="2023-06-02T19:21:00Z">
        <w:r>
          <w:t>behaviors</w:t>
        </w:r>
      </w:ins>
      <w:r>
        <w:t xml:space="preserve"> like exploration and risk</w:t>
      </w:r>
      <w:ins w:id="739" w:author="Katarzyna Wojczulanis-Jakubas" w:date="2023-06-02T19:21:00Z">
        <w:r>
          <w:t xml:space="preserve"> </w:t>
        </w:r>
      </w:ins>
      <w:del w:id="740" w:author="Katarzyna Wojczulanis-Jakubas" w:date="2023-06-02T19:21:00Z">
        <w:r>
          <w:delText>-</w:delText>
        </w:r>
      </w:del>
      <w:r>
        <w:t xml:space="preserve">avoidance could also differ. </w:t>
      </w:r>
      <w:del w:id="741" w:author="marcelo" w:date="2023-06-04T19:13:00Z">
        <w:r>
          <w:delText>All that might then</w:delText>
        </w:r>
      </w:del>
      <w:ins w:id="742" w:author="marcelo" w:date="2023-06-04T19:13:00Z">
        <w:r>
          <w:t>Weighting the relat</w:t>
        </w:r>
      </w:ins>
      <w:ins w:id="743" w:author="marcelo" w:date="2023-06-04T19:14:00Z">
        <w:r>
          <w:t>ive effect of th</w:t>
        </w:r>
      </w:ins>
      <w:ins w:id="744" w:author="marcelo" w:date="2023-06-04T19:15:00Z">
        <w:r>
          <w:t>e</w:t>
        </w:r>
      </w:ins>
      <w:ins w:id="745" w:author="marcelo" w:date="2023-06-04T19:14:00Z">
        <w:r>
          <w:t>s</w:t>
        </w:r>
      </w:ins>
      <w:ins w:id="746" w:author="marcelo" w:date="2023-06-04T19:15:00Z">
        <w:r>
          <w:t>e</w:t>
        </w:r>
      </w:ins>
      <w:ins w:id="747" w:author="marcelo" w:date="2023-06-04T19:14:00Z">
        <w:r>
          <w:t xml:space="preserve"> intrinsic behavioral features can allow us to more accurately understand the </w:t>
        </w:r>
      </w:ins>
      <w:del w:id="748" w:author="marcelo" w:date="2023-06-04T19:14:00Z">
        <w:r>
          <w:delText xml:space="preserve"> affect</w:delText>
        </w:r>
      </w:del>
      <w:ins w:id="749" w:author="marcelo" w:date="2023-06-04T19:14:00Z">
        <w:r>
          <w:t>evolutionary factors shaping</w:t>
        </w:r>
      </w:ins>
      <w:r>
        <w:t xml:space="preserve"> foraging performance </w:t>
      </w:r>
      <w:r>
        <w:fldChar w:fldCharType="begin" w:fldLock="1"/>
      </w:r>
      <w: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[49–51]","plainTextFormattedCitation":"[49–51]","previouslyFormattedCitation":"[49–51]"},"properties":{"noteIndex":0},"schema":"https://github.com/citation-style-language/schema/raw/master/csl-citation.json"}</w:instrText>
      </w:r>
      <w:r>
        <w:fldChar w:fldCharType="separate"/>
      </w:r>
      <w:r>
        <w:t>[49–51]</w:t>
      </w:r>
      <w:r>
        <w:fldChar w:fldCharType="end"/>
      </w:r>
      <w:r>
        <w:t>.</w:t>
      </w:r>
      <w:del w:id="750" w:author="marcelo" w:date="2023-06-04T19:15:00Z">
        <w:r>
          <w:delText xml:space="preserve"> Thus, our study suggest possible importance of </w:delText>
        </w:r>
      </w:del>
      <w:ins w:id="751" w:author="Katarzyna Wojczulanis-Jakubas" w:date="2023-06-02T19:28:00Z">
        <w:del w:id="752" w:author="marcelo" w:date="2023-06-04T19:15:00Z">
          <w:r>
            <w:delText xml:space="preserve">perceived threat </w:delText>
          </w:r>
        </w:del>
      </w:ins>
      <w:del w:id="753" w:author="marcelo" w:date="2023-06-04T19:15:00Z">
        <w:r>
          <w:delText>predator pressure in shaping foraging strategy of various hummingbirds.</w:delText>
        </w:r>
      </w:del>
      <w:r>
        <w:t xml:space="preserve"> </w:t>
      </w:r>
    </w:p>
    <w:p w14:paraId="476B09F8" w14:textId="77777777" w:rsidR="00B46697" w:rsidRDefault="00000000">
      <w:pPr>
        <w:pStyle w:val="MDPI31text"/>
      </w:pPr>
      <w:r>
        <w:t xml:space="preserve">An increasing foraging efficiency with an increase in arousal may be counterintuitive at first glance, </w:t>
      </w:r>
      <w:ins w:id="754" w:author="Katarzyna Wojczulanis-Jakubas" w:date="2023-06-02T19:30:00Z">
        <w:r>
          <w:t xml:space="preserve">as </w:t>
        </w:r>
      </w:ins>
      <w:r>
        <w:t>time allocated to movements potentially limits the time for forag</w:t>
      </w:r>
      <w:r>
        <w:lastRenderedPageBreak/>
        <w:t xml:space="preserve">ing. However, arousal was not a repeatable trait, thus </w:t>
      </w:r>
      <w:del w:id="755" w:author="Katarzyna Wojczulanis-Jakubas" w:date="2023-06-02T19:29:00Z">
        <w:r>
          <w:delText xml:space="preserve">an animal </w:delText>
        </w:r>
      </w:del>
      <w:ins w:id="756" w:author="Katarzyna Wojczulanis-Jakubas" w:date="2023-06-02T19:29:00Z">
        <w:r>
          <w:t xml:space="preserve">bird’s </w:t>
        </w:r>
      </w:ins>
      <w:r>
        <w:t xml:space="preserve">arousal may </w:t>
      </w:r>
      <w:del w:id="757" w:author="Katarzyna Wojczulanis-Jakubas" w:date="2023-06-02T19:30:00Z">
        <w:r>
          <w:delText xml:space="preserve">be </w:delText>
        </w:r>
      </w:del>
      <w:ins w:id="758" w:author="Katarzyna Wojczulanis-Jakubas" w:date="2023-06-02T19:30:00Z">
        <w:r>
          <w:t xml:space="preserve">simply reflect </w:t>
        </w:r>
      </w:ins>
      <w:del w:id="759" w:author="Katarzyna Wojczulanis-Jakubas" w:date="2023-06-02T19:31:00Z">
        <w:r>
          <w:delText xml:space="preserve">an outcome of </w:delText>
        </w:r>
      </w:del>
      <w:r>
        <w:t>its nutritional state</w:t>
      </w:r>
      <w:ins w:id="760" w:author="Katarzyna Wojczulanis-Jakubas" w:date="2023-06-02T19:31:00Z">
        <w:r>
          <w:t>, thus it may vary considerably</w:t>
        </w:r>
      </w:ins>
      <w:ins w:id="761" w:author="marcelo" w:date="2023-06-04T19:15:00Z">
        <w:r>
          <w:t xml:space="preserve"> between different days and even visits</w:t>
        </w:r>
      </w:ins>
      <w:r>
        <w:t>. Then</w:t>
      </w:r>
      <w:ins w:id="762" w:author="Katarzyna Wojczulanis-Jakubas" w:date="2023-06-02T19:31:00Z">
        <w:r>
          <w:t xml:space="preserve">, </w:t>
        </w:r>
      </w:ins>
      <w:del w:id="763" w:author="Katarzyna Wojczulanis-Jakubas" w:date="2023-06-02T19:31:00Z">
        <w:r>
          <w:delText xml:space="preserve"> </w:delText>
        </w:r>
      </w:del>
      <w:r>
        <w:t xml:space="preserve">more active individuals could be </w:t>
      </w:r>
      <w:ins w:id="764" w:author="marcelo" w:date="2023-06-04T19:15:00Z">
        <w:r>
          <w:t xml:space="preserve">the </w:t>
        </w:r>
      </w:ins>
      <w:r>
        <w:t xml:space="preserve">more effective during the foraging, owing to their good body condition or high motivation to forage. </w:t>
      </w:r>
    </w:p>
    <w:p w14:paraId="706A3C0B" w14:textId="20804477" w:rsidR="00B46697" w:rsidRDefault="00000000">
      <w:pPr>
        <w:pStyle w:val="MDPI31text"/>
        <w:rPr>
          <w:ins w:id="765" w:author="Katarzyna Wojczulanis-Jakubas" w:date="2023-06-02T19:42:00Z"/>
        </w:rPr>
      </w:pPr>
      <w:r>
        <w:t>Both exploratory and risk</w:t>
      </w:r>
      <w:ins w:id="766" w:author="Katarzyna Wojczulanis-Jakubas" w:date="2023-06-02T19:32:00Z">
        <w:r>
          <w:t xml:space="preserve"> </w:t>
        </w:r>
      </w:ins>
      <w:del w:id="767" w:author="Katarzyna Wojczulanis-Jakubas" w:date="2023-06-02T19:31:00Z">
        <w:r>
          <w:delText>-</w:delText>
        </w:r>
      </w:del>
      <w:r>
        <w:t>avoidance b</w:t>
      </w:r>
      <w:del w:id="768" w:author="marcelo" w:date="2023-06-04T17:13:00Z">
        <w:r>
          <w:delText>ehaviour</w:delText>
        </w:r>
      </w:del>
      <w:ins w:id="769" w:author="marcelo" w:date="2023-06-04T17:13:00Z">
        <w:r>
          <w:t>ehavior</w:t>
        </w:r>
      </w:ins>
      <w:r>
        <w:t xml:space="preserve"> were quite repeatable for individuals</w:t>
      </w:r>
      <w:ins w:id="770" w:author="Katarzyna Wojczulanis-Jakubas" w:date="2023-06-02T19:33:00Z">
        <w:r>
          <w:t>. Although more study are needed to pro</w:t>
        </w:r>
      </w:ins>
      <w:ins w:id="771" w:author="Katarzyna Wojczulanis-Jakubas" w:date="2023-06-02T19:34:00Z">
        <w:r>
          <w:t xml:space="preserve">perly examine how stable </w:t>
        </w:r>
      </w:ins>
      <w:ins w:id="772" w:author="Katarzyna Wojczulanis-Jakubas" w:date="2023-06-02T19:35:00Z">
        <w:r>
          <w:t xml:space="preserve">this </w:t>
        </w:r>
      </w:ins>
      <w:ins w:id="773" w:author="Katarzyna Wojczulanis-Jakubas" w:date="2023-06-02T19:34:00Z">
        <w:r>
          <w:t xml:space="preserve">repeatability is over </w:t>
        </w:r>
      </w:ins>
      <w:ins w:id="774" w:author="Katarzyna Wojczulanis-Jakubas" w:date="2023-06-02T19:35:00Z">
        <w:r>
          <w:t xml:space="preserve">different contexts and </w:t>
        </w:r>
      </w:ins>
      <w:ins w:id="775" w:author="Katarzyna Wojczulanis-Jakubas" w:date="2023-06-02T19:34:00Z">
        <w:r>
          <w:t>a</w:t>
        </w:r>
      </w:ins>
      <w:ins w:id="776" w:author="Katarzyna Wojczulanis-Jakubas" w:date="2023-06-02T19:35:00Z">
        <w:r>
          <w:t xml:space="preserve"> </w:t>
        </w:r>
      </w:ins>
      <w:ins w:id="777" w:author="Katarzyna Wojczulanis-Jakubas" w:date="2023-06-02T19:34:00Z">
        <w:r>
          <w:t>longer period, our resul</w:t>
        </w:r>
      </w:ins>
      <w:ins w:id="778" w:author="Katarzyna Wojczulanis-Jakubas" w:date="2023-06-02T19:35:00Z">
        <w:r>
          <w:t xml:space="preserve">ts </w:t>
        </w:r>
      </w:ins>
      <w:del w:id="779" w:author="Katarzyna Wojczulanis-Jakubas" w:date="2023-06-02T19:33:00Z">
        <w:r>
          <w:delText xml:space="preserve"> </w:delText>
        </w:r>
      </w:del>
      <w:r>
        <w:t>suggest</w:t>
      </w:r>
      <w:ins w:id="780" w:author="Katarzyna Wojczulanis-Jakubas" w:date="2023-06-02T19:35:00Z">
        <w:r>
          <w:t xml:space="preserve"> </w:t>
        </w:r>
      </w:ins>
      <w:del w:id="781" w:author="Katarzyna Wojczulanis-Jakubas" w:date="2023-06-02T19:35:00Z">
        <w:r>
          <w:delText xml:space="preserve">ing </w:delText>
        </w:r>
      </w:del>
      <w:r>
        <w:t xml:space="preserve">that these two </w:t>
      </w:r>
      <w:del w:id="782" w:author="Katarzyna Wojczulanis-Jakubas" w:date="2023-06-02T19:31:00Z">
        <w:r>
          <w:delText>behaviours</w:delText>
        </w:r>
      </w:del>
      <w:ins w:id="783" w:author="Katarzyna Wojczulanis-Jakubas" w:date="2023-06-02T19:31:00Z">
        <w:r>
          <w:t>behavior</w:t>
        </w:r>
      </w:ins>
      <w:ins w:id="784" w:author="Katarzyna Wojczulanis-Jakubas" w:date="2023-06-02T19:32:00Z">
        <w:r>
          <w:t>s</w:t>
        </w:r>
      </w:ins>
      <w:r>
        <w:t xml:space="preserve"> </w:t>
      </w:r>
      <w:del w:id="785" w:author="Katarzyna Wojczulanis-Jakubas" w:date="2023-06-02T19:35:00Z">
        <w:r>
          <w:delText xml:space="preserve">are potentially </w:delText>
        </w:r>
      </w:del>
      <w:ins w:id="786" w:author="Katarzyna Wojczulanis-Jakubas" w:date="2023-06-02T19:35:00Z">
        <w:r>
          <w:t>coul</w:t>
        </w:r>
      </w:ins>
      <w:ins w:id="787" w:author="Katarzyna Wojczulanis-Jakubas" w:date="2023-06-02T20:27:00Z">
        <w:r>
          <w:t>d</w:t>
        </w:r>
      </w:ins>
      <w:ins w:id="788" w:author="Katarzyna Wojczulanis-Jakubas" w:date="2023-06-02T19:35:00Z">
        <w:r>
          <w:t xml:space="preserve"> be </w:t>
        </w:r>
      </w:ins>
      <w:r>
        <w:t xml:space="preserve">related to birds personality </w:t>
      </w:r>
      <w:r>
        <w:fldChar w:fldCharType="begin" w:fldLock="1"/>
      </w:r>
      <w: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[22,52,53]","plainTextFormattedCitation":"[22,52,53]","previouslyFormattedCitation":"[22,52,53]"},"properties":{"noteIndex":0},"schema":"https://github.com/citation-style-language/schema/raw/master/csl-citation.json"}</w:instrText>
      </w:r>
      <w:r>
        <w:fldChar w:fldCharType="separate"/>
      </w:r>
      <w:r>
        <w:t>[22,52,53]</w:t>
      </w:r>
      <w:r>
        <w:fldChar w:fldCharType="end"/>
      </w:r>
      <w:r>
        <w:t xml:space="preserve">. In a constantly changing environment, varying fitness consequences of given </w:t>
      </w:r>
      <w:del w:id="789" w:author="Katarzyna Wojczulanis-Jakubas" w:date="2023-06-02T19:32:00Z">
        <w:r>
          <w:delText>behavioural</w:delText>
        </w:r>
      </w:del>
      <w:ins w:id="790" w:author="Katarzyna Wojczulanis-Jakubas" w:date="2023-06-02T19:32:00Z">
        <w:r>
          <w:t>behavioral</w:t>
        </w:r>
      </w:ins>
      <w:r>
        <w:t xml:space="preserve"> phenotype would maintain variation in animals personality </w:t>
      </w:r>
      <w:r>
        <w:fldChar w:fldCharType="begin" w:fldLock="1"/>
      </w:r>
      <w: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fldChar w:fldCharType="separate"/>
      </w:r>
      <w:r>
        <w:t>[18]</w:t>
      </w:r>
      <w:r>
        <w:fldChar w:fldCharType="end"/>
      </w:r>
      <w:r>
        <w:t>. If indeed the exploratory and risk</w:t>
      </w:r>
      <w:ins w:id="791" w:author="Katarzyna Wojczulanis-Jakubas" w:date="2023-06-02T19:32:00Z">
        <w:r>
          <w:t xml:space="preserve"> </w:t>
        </w:r>
      </w:ins>
      <w:del w:id="792" w:author="Katarzyna Wojczulanis-Jakubas" w:date="2023-06-02T19:32:00Z">
        <w:r>
          <w:delText>-</w:delText>
        </w:r>
      </w:del>
      <w:r>
        <w:t>avoidance b</w:t>
      </w:r>
      <w:del w:id="793" w:author="marcelo" w:date="2023-06-04T17:13:00Z">
        <w:r>
          <w:delText>ehaviour</w:delText>
        </w:r>
      </w:del>
      <w:ins w:id="794" w:author="marcelo" w:date="2023-06-04T17:13:00Z">
        <w:r>
          <w:t>ehavior</w:t>
        </w:r>
      </w:ins>
      <w:r>
        <w:t xml:space="preserve"> are at least partially heritable </w:t>
      </w:r>
      <w:del w:id="795" w:author="Katarzyna Wojczulanis-Jakubas" w:date="2023-06-02T19:36:00Z">
        <w:r>
          <w:delText>personality</w:delText>
        </w:r>
      </w:del>
      <w:ins w:id="796" w:author="Katarzyna Wojczulanis-Jakubas" w:date="2023-06-02T19:36:00Z">
        <w:r>
          <w:t>traits</w:t>
        </w:r>
      </w:ins>
      <w:del w:id="797" w:author="Katarzyna Wojczulanis-Jakubas" w:date="2023-06-02T19:32:00Z">
        <w:r>
          <w:delText xml:space="preserve"> traits</w:delText>
        </w:r>
      </w:del>
      <w:r>
        <w:t>,</w:t>
      </w:r>
      <w:ins w:id="798" w:author="marcelo" w:date="2023-06-04T19:17:00Z">
        <w:r>
          <w:t xml:space="preserve"> this can be expected</w:t>
        </w:r>
      </w:ins>
      <w:del w:id="799" w:author="marcelo" w:date="2023-06-04T19:17:00Z">
        <w:r>
          <w:delText xml:space="preserve"> one could use them</w:delText>
        </w:r>
      </w:del>
      <w:r>
        <w:t xml:space="preserve"> to </w:t>
      </w:r>
      <w:del w:id="800" w:author="marcelo" w:date="2023-06-04T19:17:00Z">
        <w:r>
          <w:delText xml:space="preserve">model an </w:delText>
        </w:r>
      </w:del>
      <w:ins w:id="801" w:author="marcelo" w:date="2023-06-04T19:17:00Z">
        <w:r>
          <w:t xml:space="preserve">play an important role in the </w:t>
        </w:r>
      </w:ins>
      <w:del w:id="802" w:author="Katarzyna Wojczulanis-Jakubas" w:date="2023-06-05T07:35:00Z">
        <w:r w:rsidDel="00591E2D">
          <w:delText>evolutiona</w:delText>
        </w:r>
      </w:del>
      <w:ins w:id="803" w:author="Katarzyna Wojczulanis-Jakubas" w:date="2023-06-05T07:35:00Z">
        <w:r w:rsidR="00591E2D">
          <w:t>evolution</w:t>
        </w:r>
      </w:ins>
      <w:del w:id="804" w:author="marcelo" w:date="2023-06-04T19:17:00Z">
        <w:r>
          <w:delText>ry</w:delText>
        </w:r>
      </w:del>
      <w:ins w:id="805" w:author="marcelo" w:date="2023-06-04T19:17:00Z">
        <w:r>
          <w:t xml:space="preserve"> </w:t>
        </w:r>
      </w:ins>
      <w:del w:id="806" w:author="marcelo" w:date="2023-06-04T19:17:00Z">
        <w:r>
          <w:delText xml:space="preserve"> scenario for </w:delText>
        </w:r>
      </w:del>
      <w:ins w:id="807" w:author="marcelo" w:date="2023-06-04T19:17:00Z">
        <w:r>
          <w:t xml:space="preserve">of </w:t>
        </w:r>
      </w:ins>
      <w:del w:id="808" w:author="marcelo" w:date="2023-06-04T19:18:00Z">
        <w:r>
          <w:delText xml:space="preserve">given </w:delText>
        </w:r>
      </w:del>
      <w:del w:id="809" w:author="Katarzyna Wojczulanis-Jakubas" w:date="2023-06-02T19:32:00Z">
        <w:r>
          <w:delText>behavioural</w:delText>
        </w:r>
      </w:del>
      <w:ins w:id="810" w:author="Katarzyna Wojczulanis-Jakubas" w:date="2023-06-02T19:32:00Z">
        <w:r>
          <w:t>behavioral</w:t>
        </w:r>
      </w:ins>
      <w:r>
        <w:t xml:space="preserve"> phenotypes </w:t>
      </w:r>
      <w:ins w:id="811" w:author="marcelo" w:date="2023-06-04T19:18:00Z">
        <w:r>
          <w:t>under diverse</w:t>
        </w:r>
      </w:ins>
      <w:del w:id="812" w:author="marcelo" w:date="2023-06-04T19:18:00Z">
        <w:r>
          <w:delText>in</w:delText>
        </w:r>
      </w:del>
      <w:r>
        <w:t xml:space="preserve"> </w:t>
      </w:r>
      <w:del w:id="813" w:author="marcelo" w:date="2023-06-04T19:18:00Z">
        <w:r>
          <w:delText xml:space="preserve">various </w:delText>
        </w:r>
      </w:del>
      <w:r>
        <w:t xml:space="preserve">conditions of predation pressure. </w:t>
      </w:r>
      <w:del w:id="814" w:author="marcelo" w:date="2023-06-04T19:18:00Z">
        <w:r>
          <w:delText xml:space="preserve">We are currently not able to perform any analysis of that kind given the relatively low number of tested individuals </w:delText>
        </w:r>
      </w:del>
      <w:ins w:id="815" w:author="Katarzyna Wojczulanis-Jakubas" w:date="2023-06-02T19:36:00Z">
        <w:del w:id="816" w:author="marcelo" w:date="2023-06-04T19:18:00Z">
          <w:r>
            <w:delText xml:space="preserve">and short study period </w:delText>
          </w:r>
        </w:del>
      </w:ins>
      <w:del w:id="817" w:author="marcelo" w:date="2023-06-04T19:18:00Z">
        <w:r>
          <w:delText>but we point out h</w:delText>
        </w:r>
      </w:del>
      <w:ins w:id="818" w:author="marcelo" w:date="2023-06-04T19:18:00Z">
        <w:r>
          <w:t>H</w:t>
        </w:r>
      </w:ins>
      <w:r>
        <w:t xml:space="preserve">ummingbirds </w:t>
      </w:r>
      <w:ins w:id="819" w:author="marcelo" w:date="2023-06-04T19:19:00Z">
        <w:r>
          <w:t xml:space="preserve">stand </w:t>
        </w:r>
      </w:ins>
      <w:r>
        <w:t xml:space="preserve">as </w:t>
      </w:r>
      <w:ins w:id="820" w:author="marcelo" w:date="2023-06-04T19:19:00Z">
        <w:r>
          <w:t xml:space="preserve">a </w:t>
        </w:r>
      </w:ins>
      <w:del w:id="821" w:author="marcelo" w:date="2023-06-04T19:19:00Z">
        <w:r>
          <w:delText xml:space="preserve">potential </w:delText>
        </w:r>
      </w:del>
      <w:ins w:id="822" w:author="marcelo" w:date="2023-06-04T19:19:00Z">
        <w:r>
          <w:t xml:space="preserve">useful </w:t>
        </w:r>
      </w:ins>
      <w:del w:id="823" w:author="marcelo" w:date="2023-06-04T19:19:00Z">
        <w:r>
          <w:delText xml:space="preserve">animal </w:delText>
        </w:r>
      </w:del>
      <w:r>
        <w:t xml:space="preserve">model </w:t>
      </w:r>
      <w:del w:id="824" w:author="marcelo" w:date="2023-06-04T19:19:00Z">
        <w:r>
          <w:delText>species in</w:delText>
        </w:r>
      </w:del>
      <w:ins w:id="825" w:author="marcelo" w:date="2023-06-04T19:19:00Z">
        <w:r>
          <w:t>for</w:t>
        </w:r>
      </w:ins>
      <w:r>
        <w:t xml:space="preserve"> the stud</w:t>
      </w:r>
      <w:ins w:id="826" w:author="marcelo" w:date="2023-06-04T19:20:00Z">
        <w:r>
          <w:t>y</w:t>
        </w:r>
      </w:ins>
      <w:del w:id="827" w:author="marcelo" w:date="2023-06-04T19:20:00Z">
        <w:r>
          <w:delText>ies</w:delText>
        </w:r>
      </w:del>
      <w:r>
        <w:t xml:space="preserve"> of animal</w:t>
      </w:r>
      <w:del w:id="828" w:author="marcelo" w:date="2023-06-04T19:20:00Z">
        <w:r>
          <w:delText>s</w:delText>
        </w:r>
      </w:del>
      <w:r>
        <w:t xml:space="preserve"> </w:t>
      </w:r>
      <w:del w:id="829" w:author="marcelo" w:date="2023-06-04T19:20:00Z">
        <w:r>
          <w:delText>personality</w:delText>
        </w:r>
      </w:del>
      <w:ins w:id="830" w:author="marcelo" w:date="2023-06-04T19:20:00Z">
        <w:r>
          <w:t>behavioral syndromes</w:t>
        </w:r>
      </w:ins>
      <w:ins w:id="831" w:author="marcelo" w:date="2023-06-04T19:19:00Z">
        <w:r>
          <w:t xml:space="preserve"> and their interaction with critical </w:t>
        </w:r>
      </w:ins>
      <w:ins w:id="832" w:author="marcelo" w:date="2023-06-04T19:20:00Z">
        <w:r>
          <w:t>natural history features in the wild</w:t>
        </w:r>
      </w:ins>
      <w:r>
        <w:t>.</w:t>
      </w:r>
    </w:p>
    <w:p w14:paraId="368E60BE" w14:textId="77777777" w:rsidR="00B46697" w:rsidRDefault="00B46697">
      <w:pPr>
        <w:pStyle w:val="MDPI31text"/>
        <w:rPr>
          <w:ins w:id="833" w:author="Katarzyna Wojczulanis-Jakubas" w:date="2023-06-02T19:42:00Z"/>
        </w:rPr>
      </w:pPr>
    </w:p>
    <w:p w14:paraId="0F221E7C" w14:textId="77777777" w:rsidR="00B46697" w:rsidRDefault="00000000">
      <w:pPr>
        <w:pStyle w:val="MDPI31text"/>
        <w:ind w:firstLine="0"/>
        <w:rPr>
          <w:ins w:id="834" w:author="Katarzyna Wojczulanis-Jakubas" w:date="2023-06-03T09:32:00Z"/>
        </w:rPr>
      </w:pPr>
      <w:ins w:id="835" w:author="Katarzyna Wojczulanis-Jakubas" w:date="2023-06-03T09:32:00Z">
        <w:r>
          <w:rPr>
            <w:b/>
            <w:bCs/>
          </w:rPr>
          <w:t xml:space="preserve">5. </w:t>
        </w:r>
      </w:ins>
      <w:ins w:id="836" w:author="Katarzyna Wojczulanis-Jakubas" w:date="2023-06-02T19:42:00Z">
        <w:r>
          <w:rPr>
            <w:b/>
            <w:bCs/>
            <w:sz w:val="21"/>
            <w:rPrChange w:id="837" w:author="Katarzyna Wojczulanis-Jakubas" w:date="2023-06-02T19:43:00Z">
              <w:rPr>
                <w:snapToGrid/>
                <w:sz w:val="18"/>
              </w:rPr>
            </w:rPrChange>
          </w:rPr>
          <w:t>Conclusions</w:t>
        </w:r>
        <w:r>
          <w:t xml:space="preserve"> </w:t>
        </w:r>
      </w:ins>
    </w:p>
    <w:p w14:paraId="2AF83D23" w14:textId="77777777" w:rsidR="00B46697" w:rsidRDefault="00B46697">
      <w:pPr>
        <w:pStyle w:val="MDPI31text"/>
        <w:ind w:firstLine="0"/>
        <w:rPr>
          <w:ins w:id="838" w:author="Katarzyna Wojczulanis-Jakubas" w:date="2023-06-03T09:32:00Z"/>
        </w:rPr>
      </w:pPr>
    </w:p>
    <w:p w14:paraId="104E2323" w14:textId="04835B68" w:rsidR="00B46697" w:rsidRDefault="00000000" w:rsidP="00B46697">
      <w:pPr>
        <w:pStyle w:val="MDPI31text"/>
        <w:ind w:firstLine="452"/>
        <w:rPr>
          <w:ins w:id="839" w:author="Katarzyna Wojczulanis-Jakubas" w:date="2023-06-02T19:39:00Z"/>
        </w:rPr>
        <w:pPrChange w:id="840" w:author="Katarzyna Wojczulanis-Jakubas" w:date="2023-06-03T09:32:00Z">
          <w:pPr>
            <w:pStyle w:val="MDPI17abstract"/>
          </w:pPr>
        </w:pPrChange>
      </w:pPr>
      <w:ins w:id="841" w:author="Katarzyna Wojczulanis-Jakubas" w:date="2023-06-02T19:44:00Z">
        <w:r>
          <w:t xml:space="preserve">Although with lower efficiency, </w:t>
        </w:r>
      </w:ins>
      <w:ins w:id="842" w:author="Katarzyna Wojczulanis-Jakubas" w:date="2023-06-02T19:48:00Z">
        <w:r>
          <w:t>L</w:t>
        </w:r>
      </w:ins>
      <w:ins w:id="843" w:author="Katarzyna Wojczulanis-Jakubas" w:date="2023-06-02T19:42:00Z">
        <w:r>
          <w:t xml:space="preserve">ong-billed </w:t>
        </w:r>
      </w:ins>
      <w:ins w:id="844" w:author="Katarzyna Wojczulanis-Jakubas" w:date="2023-06-02T19:48:00Z">
        <w:r>
          <w:t>H</w:t>
        </w:r>
      </w:ins>
      <w:ins w:id="845" w:author="Katarzyna Wojczulanis-Jakubas" w:date="2023-06-02T19:42:00Z">
        <w:r>
          <w:t xml:space="preserve">ermits foraged despite an elevated level of </w:t>
        </w:r>
        <w:del w:id="846" w:author="marcelo" w:date="2023-06-04T18:51:00Z">
          <w:r>
            <w:delText>threat</w:delText>
          </w:r>
        </w:del>
      </w:ins>
      <w:ins w:id="847" w:author="marcelo" w:date="2023-06-04T18:51:00Z">
        <w:r>
          <w:t>risk</w:t>
        </w:r>
      </w:ins>
      <w:ins w:id="848" w:author="Katarzyna Wojczulanis-Jakubas" w:date="2023-06-02T19:42:00Z">
        <w:r>
          <w:t xml:space="preserve"> in the env</w:t>
        </w:r>
      </w:ins>
      <w:ins w:id="849" w:author="Katarzyna Wojczulanis-Jakubas" w:date="2023-06-02T19:43:00Z">
        <w:r>
          <w:t>ironment</w:t>
        </w:r>
      </w:ins>
      <w:ins w:id="850" w:author="Katarzyna Wojczulanis-Jakubas" w:date="2023-06-02T19:44:00Z">
        <w:r>
          <w:t xml:space="preserve">. </w:t>
        </w:r>
      </w:ins>
      <w:ins w:id="851" w:author="Katarzyna Wojczulanis-Jakubas" w:date="2023-06-02T19:45:00Z">
        <w:r>
          <w:t xml:space="preserve">This make them a good model species </w:t>
        </w:r>
      </w:ins>
      <w:ins w:id="852" w:author="Katarzyna Wojczulanis-Jakubas" w:date="2023-06-02T19:46:00Z">
        <w:r>
          <w:t xml:space="preserve">for </w:t>
        </w:r>
      </w:ins>
      <w:ins w:id="853" w:author="Katarzyna Wojczulanis-Jakubas" w:date="2023-06-02T19:45:00Z">
        <w:r>
          <w:t>studies on the risk</w:t>
        </w:r>
      </w:ins>
      <w:ins w:id="854" w:author="Katarzyna Wojczulanis-Jakubas" w:date="2023-06-02T19:46:00Z">
        <w:r>
          <w:t xml:space="preserve"> </w:t>
        </w:r>
      </w:ins>
      <w:ins w:id="855" w:author="Katarzyna Wojczulanis-Jakubas" w:date="2023-06-02T19:45:00Z">
        <w:r>
          <w:t>all</w:t>
        </w:r>
      </w:ins>
      <w:ins w:id="856" w:author="Katarzyna Wojczulanis-Jakubas" w:date="2023-06-02T19:46:00Z">
        <w:r>
          <w:t xml:space="preserve">ocation hypothesis, where </w:t>
        </w:r>
      </w:ins>
      <w:ins w:id="857" w:author="Katarzyna Wojczulanis-Jakubas" w:date="2023-06-02T19:47:00Z">
        <w:r>
          <w:t xml:space="preserve">propensity to forage is measured in the context of predator presence. Our results </w:t>
        </w:r>
      </w:ins>
      <w:ins w:id="858" w:author="Katarzyna Wojczulanis-Jakubas" w:date="2023-06-02T19:48:00Z">
        <w:r>
          <w:t xml:space="preserve">show </w:t>
        </w:r>
      </w:ins>
      <w:ins w:id="859" w:author="Katarzyna Wojczulanis-Jakubas" w:date="2023-06-02T19:56:00Z">
        <w:r>
          <w:t xml:space="preserve">not only that </w:t>
        </w:r>
      </w:ins>
      <w:ins w:id="860" w:author="Katarzyna Wojczulanis-Jakubas" w:date="2023-06-02T19:48:00Z">
        <w:r w:rsidRPr="00591E2D">
          <w:rPr>
            <w:rPrChange w:id="861" w:author="Katarzyna Wojczulanis-Jakubas" w:date="2023-06-05T07:35:00Z">
              <w:rPr>
                <w:b/>
                <w:bCs/>
              </w:rPr>
            </w:rPrChange>
          </w:rPr>
          <w:t xml:space="preserve">foraging </w:t>
        </w:r>
      </w:ins>
      <w:ins w:id="862" w:author="Katarzyna Wojczulanis-Jakubas" w:date="2023-06-02T19:49:00Z">
        <w:r w:rsidRPr="00591E2D">
          <w:rPr>
            <w:rPrChange w:id="863" w:author="Katarzyna Wojczulanis-Jakubas" w:date="2023-06-05T07:35:00Z">
              <w:rPr>
                <w:b/>
                <w:bCs/>
              </w:rPr>
            </w:rPrChange>
          </w:rPr>
          <w:t>efficiency</w:t>
        </w:r>
        <w:r>
          <w:rPr>
            <w:b/>
            <w:bCs/>
          </w:rPr>
          <w:t xml:space="preserve"> </w:t>
        </w:r>
      </w:ins>
      <w:ins w:id="864" w:author="Katarzyna Wojczulanis-Jakubas" w:date="2023-06-02T19:57:00Z">
        <w:r>
          <w:t xml:space="preserve">of an individual </w:t>
        </w:r>
      </w:ins>
      <w:ins w:id="865" w:author="Katarzyna Wojczulanis-Jakubas" w:date="2023-06-02T19:49:00Z">
        <w:r>
          <w:rPr>
            <w:b/>
            <w:bCs/>
          </w:rPr>
          <w:t xml:space="preserve">is </w:t>
        </w:r>
        <w:r>
          <w:t xml:space="preserve">affected by </w:t>
        </w:r>
      </w:ins>
      <w:ins w:id="866" w:author="Katarzyna Wojczulanis-Jakubas" w:date="2023-06-02T19:57:00Z">
        <w:r>
          <w:t xml:space="preserve">a </w:t>
        </w:r>
      </w:ins>
      <w:ins w:id="867" w:author="Katarzyna Wojczulanis-Jakubas" w:date="2023-06-02T19:55:00Z">
        <w:r>
          <w:t xml:space="preserve">threat presence </w:t>
        </w:r>
      </w:ins>
      <w:ins w:id="868" w:author="Katarzyna Wojczulanis-Jakubas" w:date="2023-06-02T19:56:00Z">
        <w:r>
          <w:t xml:space="preserve">but also that </w:t>
        </w:r>
      </w:ins>
      <w:ins w:id="869" w:author="Katarzyna Wojczulanis-Jakubas" w:date="2023-06-02T19:58:00Z">
        <w:r>
          <w:t xml:space="preserve">the efficiency </w:t>
        </w:r>
      </w:ins>
      <w:ins w:id="870" w:author="Katarzyna Wojczulanis-Jakubas" w:date="2023-06-02T19:56:00Z">
        <w:r>
          <w:t xml:space="preserve">depends on behavioral </w:t>
        </w:r>
      </w:ins>
      <w:ins w:id="871" w:author="Katarzyna Wojczulanis-Jakubas" w:date="2023-06-02T19:57:00Z">
        <w:r>
          <w:t xml:space="preserve">performance </w:t>
        </w:r>
      </w:ins>
      <w:ins w:id="872" w:author="Katarzyna Wojczulanis-Jakubas" w:date="2023-06-02T19:56:00Z">
        <w:r>
          <w:t xml:space="preserve">of </w:t>
        </w:r>
      </w:ins>
      <w:ins w:id="873" w:author="Katarzyna Wojczulanis-Jakubas" w:date="2023-06-02T19:58:00Z">
        <w:r>
          <w:t xml:space="preserve">the </w:t>
        </w:r>
      </w:ins>
      <w:ins w:id="874" w:author="Katarzyna Wojczulanis-Jakubas" w:date="2023-06-02T19:56:00Z">
        <w:r>
          <w:t>individual</w:t>
        </w:r>
      </w:ins>
      <w:ins w:id="875" w:author="Katarzyna Wojczulanis-Jakubas" w:date="2023-06-02T20:00:00Z">
        <w:r>
          <w:t>. M</w:t>
        </w:r>
      </w:ins>
      <w:ins w:id="876" w:author="Katarzyna Wojczulanis-Jakubas" w:date="2023-06-02T19:39:00Z">
        <w:r>
          <w:t xml:space="preserve">ore exploration was associated with higher foraging efficiency in </w:t>
        </w:r>
      </w:ins>
      <w:ins w:id="877" w:author="Katarzyna Wojczulanis-Jakubas" w:date="2023-06-02T20:00:00Z">
        <w:r>
          <w:t>no-</w:t>
        </w:r>
        <w:del w:id="878" w:author="marcelo" w:date="2023-06-04T18:51:00Z">
          <w:r>
            <w:delText>threat</w:delText>
          </w:r>
        </w:del>
      </w:ins>
      <w:ins w:id="879" w:author="marcelo" w:date="2023-06-04T18:51:00Z">
        <w:r>
          <w:t>risk</w:t>
        </w:r>
      </w:ins>
      <w:ins w:id="880" w:author="Katarzyna Wojczulanis-Jakubas" w:date="2023-06-02T20:00:00Z">
        <w:r>
          <w:t xml:space="preserve"> </w:t>
        </w:r>
      </w:ins>
      <w:ins w:id="881" w:author="Katarzyna Wojczulanis-Jakubas" w:date="2023-06-02T19:39:00Z">
        <w:r>
          <w:t>conditions</w:t>
        </w:r>
      </w:ins>
      <w:ins w:id="882" w:author="Katarzyna Wojczulanis-Jakubas" w:date="2023-06-02T19:59:00Z">
        <w:r>
          <w:t xml:space="preserve"> but </w:t>
        </w:r>
      </w:ins>
      <w:ins w:id="883" w:author="Katarzyna Wojczulanis-Jakubas" w:date="2023-06-02T20:00:00Z">
        <w:r>
          <w:t xml:space="preserve">it was lower </w:t>
        </w:r>
      </w:ins>
      <w:ins w:id="884" w:author="Katarzyna Wojczulanis-Jakubas" w:date="2023-06-02T19:39:00Z">
        <w:r>
          <w:t xml:space="preserve">when </w:t>
        </w:r>
      </w:ins>
      <w:ins w:id="885" w:author="Katarzyna Wojczulanis-Jakubas" w:date="2023-06-02T20:00:00Z">
        <w:r>
          <w:t xml:space="preserve">birds were </w:t>
        </w:r>
      </w:ins>
      <w:ins w:id="886" w:author="Katarzyna Wojczulanis-Jakubas" w:date="2023-06-02T19:39:00Z">
        <w:r>
          <w:t xml:space="preserve">exposed to a </w:t>
        </w:r>
        <w:del w:id="887" w:author="marcelo" w:date="2023-06-04T18:52:00Z">
          <w:r>
            <w:delText>threat</w:delText>
          </w:r>
        </w:del>
      </w:ins>
      <w:ins w:id="888" w:author="marcelo" w:date="2023-06-04T18:52:00Z">
        <w:r>
          <w:t>risk</w:t>
        </w:r>
      </w:ins>
      <w:ins w:id="889" w:author="Katarzyna Wojczulanis-Jakubas" w:date="2023-06-02T19:39:00Z">
        <w:r>
          <w:t>. Regardless of conditions, arousal was positively associated with foraging efficiency while risk avoidance was related</w:t>
        </w:r>
      </w:ins>
      <w:ins w:id="890" w:author="Katarzyna Wojczulanis-Jakubas" w:date="2023-06-02T20:00:00Z">
        <w:r>
          <w:t xml:space="preserve"> negatively</w:t>
        </w:r>
      </w:ins>
      <w:ins w:id="891" w:author="Katarzyna Wojczulanis-Jakubas" w:date="2023-06-02T19:39:00Z">
        <w:r>
          <w:t>. Importantly, exploratory b</w:t>
        </w:r>
        <w:del w:id="892" w:author="marcelo" w:date="2023-06-04T17:13:00Z">
          <w:r>
            <w:delText>ehaviour</w:delText>
          </w:r>
        </w:del>
      </w:ins>
      <w:ins w:id="893" w:author="marcelo" w:date="2023-06-04T17:13:00Z">
        <w:r>
          <w:t>ehavior</w:t>
        </w:r>
      </w:ins>
      <w:ins w:id="894" w:author="Katarzyna Wojczulanis-Jakubas" w:date="2023-06-02T19:39:00Z">
        <w:r>
          <w:t xml:space="preserve"> and risk avoidance were quite repeatable behaviors suggesting that they may be related to intrinsic traits of </w:t>
        </w:r>
      </w:ins>
      <w:ins w:id="895" w:author="Katarzyna Wojczulanis-Jakubas" w:date="2023-06-05T07:35:00Z">
        <w:r w:rsidR="00591E2D">
          <w:t>individuals</w:t>
        </w:r>
      </w:ins>
      <w:ins w:id="896" w:author="Katarzyna Wojczulanis-Jakubas" w:date="2023-06-02T19:39:00Z">
        <w:r>
          <w:t>. Our findings highlight the importance of taking into account additional behavioral dimensions to better understand foraging strategies of individuals.</w:t>
        </w:r>
      </w:ins>
    </w:p>
    <w:p w14:paraId="20A6AAC4" w14:textId="77777777" w:rsidR="00B46697" w:rsidRDefault="00B46697">
      <w:pPr>
        <w:pStyle w:val="MDPI31text"/>
      </w:pPr>
    </w:p>
    <w:p w14:paraId="34F1EBC2" w14:textId="77777777" w:rsidR="00B46697" w:rsidRDefault="00000000">
      <w:pPr>
        <w:pStyle w:val="MDPI62BackMatter"/>
        <w:spacing w:before="240"/>
        <w:rPr>
          <w:rFonts w:cstheme="minorBidi"/>
          <w:szCs w:val="22"/>
          <w:lang w:eastAsia="pl-PL"/>
        </w:rPr>
      </w:pPr>
      <w:r>
        <w:rPr>
          <w:b/>
        </w:rPr>
        <w:t xml:space="preserve">Supplementary Materials: </w:t>
      </w:r>
      <w:r>
        <w:t xml:space="preserve">The following supporting information can be downloaded at: www.mdpi.com/xxx/s1, </w:t>
      </w:r>
      <w:r>
        <w:rPr>
          <w:b/>
        </w:rPr>
        <w:t xml:space="preserve">Figure S1. </w:t>
      </w:r>
      <w:r>
        <w:t xml:space="preserve">Relationship between foraging efficiency and consecutive visits at feeders area during the control phases of the experiment (all individuals considered); </w:t>
      </w:r>
      <w:r>
        <w:rPr>
          <w:b/>
        </w:rPr>
        <w:t>Figure S2.</w:t>
      </w:r>
      <w:r>
        <w:t xml:space="preserve"> Autocorrelation analysis plots for six time series (four individuals) of foraging efficiency during consecutive visits at feeders area during the control phases of the experiment. The titles denote individual identity and number of control session. Solid vertical lines denote correlation coefficient for particular lag of the time series, and dashed horizontal lines delimit the range of their significance; </w:t>
      </w:r>
      <w:r>
        <w:rPr>
          <w:b/>
        </w:rPr>
        <w:t xml:space="preserve">Figure S3. </w:t>
      </w:r>
      <w:r>
        <w:t xml:space="preserve">Distribution of foraging efficiency and </w:t>
      </w:r>
      <w:del w:id="897" w:author="Katarzyna Wojczulanis-Jakubas" w:date="2023-06-02T20:02:00Z">
        <w:r>
          <w:delText>behavioural</w:delText>
        </w:r>
      </w:del>
      <w:ins w:id="898" w:author="Katarzyna Wojczulanis-Jakubas" w:date="2023-06-02T20:02:00Z">
        <w:r>
          <w:t>behavioral</w:t>
        </w:r>
      </w:ins>
      <w:r>
        <w:t xml:space="preserve"> parameters in the study population of the long-billed hermits, raw (A) and log-transformed (B) data; </w:t>
      </w:r>
      <w:r>
        <w:rPr>
          <w:b/>
        </w:rPr>
        <w:t xml:space="preserve">Figure S4. </w:t>
      </w:r>
      <w:r>
        <w:t xml:space="preserve">Correlation </w:t>
      </w:r>
      <w:del w:id="899" w:author="Katarzyna Wojczulanis-Jakubas" w:date="2023-06-02T20:02:00Z">
        <w:r>
          <w:delText>coeficients</w:delText>
        </w:r>
      </w:del>
      <w:ins w:id="900" w:author="Katarzyna Wojczulanis-Jakubas" w:date="2023-06-02T20:02:00Z">
        <w:r>
          <w:t>coefficients</w:t>
        </w:r>
      </w:ins>
      <w:r>
        <w:t xml:space="preserve"> between the three </w:t>
      </w:r>
      <w:del w:id="901" w:author="Katarzyna Wojczulanis-Jakubas" w:date="2023-06-02T20:01:00Z">
        <w:r>
          <w:delText>behavioural</w:delText>
        </w:r>
      </w:del>
      <w:ins w:id="902" w:author="Katarzyna Wojczulanis-Jakubas" w:date="2023-06-02T20:01:00Z">
        <w:r>
          <w:t>behavioral</w:t>
        </w:r>
      </w:ins>
      <w:r>
        <w:t xml:space="preserve"> variables; </w:t>
      </w:r>
      <w:r>
        <w:rPr>
          <w:b/>
          <w:bCs/>
          <w:lang w:eastAsia="pl-PL"/>
        </w:rPr>
        <w:t xml:space="preserve">Figure S5. </w:t>
      </w:r>
      <w:r>
        <w:rPr>
          <w:bCs/>
          <w:lang w:eastAsia="pl-PL"/>
        </w:rPr>
        <w:t>Comparison of</w:t>
      </w:r>
      <w:r>
        <w:rPr>
          <w:b/>
          <w:bCs/>
          <w:lang w:eastAsia="pl-PL"/>
        </w:rPr>
        <w:t xml:space="preserve"> </w:t>
      </w:r>
      <w:r>
        <w:t xml:space="preserve">estimates from single predictor models and the global model; </w:t>
      </w:r>
      <w:r>
        <w:rPr>
          <w:b/>
          <w:bCs/>
          <w:lang w:eastAsia="pl-PL"/>
        </w:rPr>
        <w:t xml:space="preserve">Table S1. </w:t>
      </w:r>
      <w:r>
        <w:t xml:space="preserve">Ranking of models explaining foraging efficiency of Long-billed Hermits, </w:t>
      </w:r>
      <w:r>
        <w:rPr>
          <w:lang w:eastAsia="pl-PL"/>
        </w:rPr>
        <w:t xml:space="preserve">ordered by delta </w:t>
      </w:r>
      <w:r>
        <w:t>Deviance Information Criterion (DIC; Akaike’s Information Criterion AIC yields to same conclusions). B</w:t>
      </w:r>
      <w:r>
        <w:rPr>
          <w:lang w:eastAsia="pl-PL"/>
        </w:rPr>
        <w:t xml:space="preserve">est model for each parameters is bolded; </w:t>
      </w:r>
      <w:r>
        <w:rPr>
          <w:b/>
          <w:bCs/>
          <w:lang w:eastAsia="pl-PL"/>
        </w:rPr>
        <w:t xml:space="preserve">Table S2. </w:t>
      </w:r>
      <w:r>
        <w:t xml:space="preserve">Effects of </w:t>
      </w:r>
      <w:del w:id="903" w:author="Katarzyna Wojczulanis-Jakubas" w:date="2023-06-02T20:02:00Z">
        <w:r>
          <w:delText>behavioural</w:delText>
        </w:r>
      </w:del>
      <w:ins w:id="904" w:author="Katarzyna Wojczulanis-Jakubas" w:date="2023-06-02T20:02:00Z">
        <w:r>
          <w:t>behavioral</w:t>
        </w:r>
      </w:ins>
      <w:r>
        <w:t xml:space="preserve"> variables and predation context on foraging efficiency of long-billed hermits. Effects are model slope estimates derived from Bayesian MCMC generalized linear model. </w:t>
      </w:r>
      <w:r>
        <w:rPr>
          <w:lang w:eastAsia="pl-PL"/>
        </w:rPr>
        <w:t>Only models that improved fit compared to the null models are presented.</w:t>
      </w:r>
      <w:ins w:id="905" w:author="marcelo" w:date="2023-06-04T20:16:00Z">
        <w:r>
          <w:rPr>
            <w:lang w:eastAsia="pl-PL"/>
          </w:rPr>
          <w:t xml:space="preserve"> Source code of the statistical analyses can be found at https://github.com/maRce10/foraging_efficiency_in_long_billed_hermit_hummingbirds</w:t>
        </w:r>
      </w:ins>
    </w:p>
    <w:p w14:paraId="3FEE410D" w14:textId="77777777" w:rsidR="00B46697" w:rsidRDefault="00000000">
      <w:pPr>
        <w:pStyle w:val="MDPI62BackMatter"/>
      </w:pPr>
      <w:r>
        <w:rPr>
          <w:b/>
        </w:rPr>
        <w:t xml:space="preserve">Author Contributions: </w:t>
      </w:r>
      <w:r>
        <w:t>Authors equally conceived the study, contributed to data collection, data analysis and manuscript writing.</w:t>
      </w:r>
    </w:p>
    <w:p w14:paraId="324265D1" w14:textId="77777777" w:rsidR="00B46697" w:rsidRDefault="00000000">
      <w:pPr>
        <w:pStyle w:val="MDPI62BackMatter"/>
      </w:pPr>
      <w:r>
        <w:rPr>
          <w:b/>
        </w:rPr>
        <w:t xml:space="preserve">Funding: </w:t>
      </w:r>
      <w:r>
        <w:t xml:space="preserve">This research was funded by National Geographic Society, grant number 9169-12 </w:t>
      </w:r>
      <w:r>
        <w:rPr>
          <w:rFonts w:eastAsiaTheme="minorEastAsia"/>
          <w:lang w:eastAsia="zh-CN"/>
        </w:rPr>
        <w:t>and</w:t>
      </w:r>
      <w:r>
        <w:t xml:space="preserve"> British Ornithological Union</w:t>
      </w:r>
      <w:r>
        <w:rPr>
          <w:rFonts w:eastAsia="SimSun" w:cs="SimSun"/>
          <w:lang w:eastAsia="zh-CN"/>
        </w:rPr>
        <w:t>.</w:t>
      </w:r>
    </w:p>
    <w:p w14:paraId="3848D174" w14:textId="77777777" w:rsidR="00B46697" w:rsidRDefault="00000000">
      <w:pPr>
        <w:pStyle w:val="MDPI62BackMatter"/>
      </w:pPr>
      <w:bookmarkStart w:id="906" w:name="OLE_LINK1"/>
      <w:r>
        <w:rPr>
          <w:b/>
        </w:rPr>
        <w:lastRenderedPageBreak/>
        <w:t xml:space="preserve">Institutional Review Board Statement: </w:t>
      </w:r>
      <w:r>
        <w:t xml:space="preserve">All activities (birds marking, feeding, and video recording/observations) were performed with the greatest care. The capturing and marking procedure did not have apparent effect on birds survival, as all the individuals where observed in the lek and/or at the feeders area after the capturing. The foam with </w:t>
      </w:r>
      <w:del w:id="907" w:author="Katarzyna Wojczulanis-Jakubas" w:date="2023-06-02T20:02:00Z">
        <w:r>
          <w:delText xml:space="preserve">with </w:delText>
        </w:r>
      </w:del>
      <w:r>
        <w:t xml:space="preserve">the birds were marked was of negligible weight (0.02 g, which constitutes ~0.3% of average  body mass (6g) of LBH). The study was reviewed and authorized by the Costa Rican </w:t>
      </w:r>
      <w:proofErr w:type="spellStart"/>
      <w:r>
        <w:t>Ministerio</w:t>
      </w:r>
      <w:proofErr w:type="spellEnd"/>
      <w:r>
        <w:t xml:space="preserve"> del </w:t>
      </w:r>
      <w:proofErr w:type="spellStart"/>
      <w:r>
        <w:t>Ambiente</w:t>
      </w:r>
      <w:proofErr w:type="spellEnd"/>
      <w:r>
        <w:t xml:space="preserve"> y </w:t>
      </w:r>
      <w:proofErr w:type="spellStart"/>
      <w:r>
        <w:t>Energia</w:t>
      </w:r>
      <w:proofErr w:type="spellEnd"/>
      <w:r>
        <w:t xml:space="preserve"> (063-2011-SINAC), and performed in accordance with their guidelines and regulations.</w:t>
      </w:r>
    </w:p>
    <w:bookmarkEnd w:id="906"/>
    <w:p w14:paraId="5C981067" w14:textId="77777777" w:rsidR="00B46697" w:rsidRDefault="00000000">
      <w:pPr>
        <w:pStyle w:val="MDPI62BackMatter"/>
      </w:pPr>
      <w:r>
        <w:rPr>
          <w:b/>
        </w:rPr>
        <w:t>Data Availability Statement:</w:t>
      </w:r>
      <w:r>
        <w:t xml:space="preserve"> Data</w:t>
      </w:r>
      <w:r>
        <w:rPr>
          <w:b/>
        </w:rPr>
        <w:t xml:space="preserve"> </w:t>
      </w:r>
      <w:r>
        <w:t>associated with the manuscript included as supplementary materials.</w:t>
      </w:r>
    </w:p>
    <w:p w14:paraId="50BA2146" w14:textId="77777777" w:rsidR="00B46697" w:rsidRDefault="00000000">
      <w:pPr>
        <w:pStyle w:val="MDPI62BackMatter"/>
      </w:pPr>
      <w:r>
        <w:rPr>
          <w:b/>
        </w:rPr>
        <w:t>Acknowledgments:</w:t>
      </w:r>
      <w:r>
        <w:t xml:space="preserve"> The study was supported by Small Research Grant of British Ornithological Union (to KWJ), the National Geographic Society (CRE grant no. 9169-12 to MAS), a Research Initiation Grant from New Mexico State University (to MAS), the College of Arts and Sciences and the Biology Department at New Mexico State University (to MAS) and the Organization for Tropical Studies (to MAS). We thank Elizabeth Rogers, Judith Smith and Virgilio Lopez III for assistance in field work, and Yuki </w:t>
      </w:r>
      <w:proofErr w:type="spellStart"/>
      <w:r>
        <w:t>Brooknevskaya</w:t>
      </w:r>
      <w:proofErr w:type="spellEnd"/>
      <w:r>
        <w:t xml:space="preserve"> for an overall encouragement during the working on the manuscript.</w:t>
      </w:r>
    </w:p>
    <w:p w14:paraId="0F9B5CD0" w14:textId="77777777" w:rsidR="00B46697" w:rsidRDefault="00000000">
      <w:pPr>
        <w:pStyle w:val="MDPI62BackMatter"/>
        <w:rPr>
          <w:rFonts w:cstheme="minorHAnsi"/>
          <w:b/>
        </w:rPr>
      </w:pPr>
      <w:r>
        <w:rPr>
          <w:b/>
        </w:rPr>
        <w:t xml:space="preserve">Conflicts of Interest: </w:t>
      </w:r>
      <w:r>
        <w:t>Authors declare not conflict of interest.</w:t>
      </w:r>
    </w:p>
    <w:p w14:paraId="56445DFE" w14:textId="77777777" w:rsidR="00B46697" w:rsidRDefault="00000000">
      <w:pPr>
        <w:pStyle w:val="MDPI21heading1"/>
        <w:ind w:left="0"/>
        <w:rPr>
          <w:bCs/>
        </w:rPr>
      </w:pPr>
      <w:r>
        <w:t>Reference</w:t>
      </w:r>
    </w:p>
    <w:p w14:paraId="17D6CF9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08" w:author="Katarzyna Wojczulanis-Jakubas" w:date="2023-06-05T07:22:00Z">
            <w:rPr>
              <w:rFonts w:ascii="Palatino Linotype" w:hAnsi="Palatino Linotype" w:cs="Times New Roman"/>
              <w:sz w:val="18"/>
              <w:szCs w:val="24"/>
            </w:rPr>
          </w:rPrChange>
        </w:rPr>
      </w:pPr>
      <w:r>
        <w:rPr>
          <w:rFonts w:ascii="Palatino Linotype" w:hAnsi="Palatino Linotype" w:cstheme="minorHAnsi"/>
          <w:b/>
          <w:sz w:val="18"/>
          <w:lang w:val="en-US"/>
        </w:rPr>
        <w:fldChar w:fldCharType="begin" w:fldLock="1"/>
      </w:r>
      <w:r>
        <w:rPr>
          <w:rFonts w:ascii="Palatino Linotype" w:hAnsi="Palatino Linotype" w:cstheme="minorHAnsi"/>
          <w:b/>
          <w:sz w:val="18"/>
          <w:lang w:val="en-US"/>
        </w:rPr>
        <w:instrText xml:space="preserve">ADDIN Mendeley Bibliography CSL_BIBLIOGRAPHY </w:instrText>
      </w:r>
      <w:r>
        <w:rPr>
          <w:rFonts w:ascii="Palatino Linotype" w:hAnsi="Palatino Linotype" w:cstheme="minorHAnsi"/>
          <w:b/>
          <w:sz w:val="18"/>
          <w:lang w:val="en-US"/>
        </w:rPr>
        <w:fldChar w:fldCharType="separate"/>
      </w:r>
      <w:r w:rsidRPr="006152E7">
        <w:rPr>
          <w:rFonts w:ascii="Palatino Linotype" w:hAnsi="Palatino Linotype" w:cs="Times New Roman"/>
          <w:sz w:val="18"/>
          <w:szCs w:val="24"/>
          <w:lang w:val="en-GB"/>
          <w:rPrChange w:id="909" w:author="Katarzyna Wojczulanis-Jakubas" w:date="2023-06-05T07:22:00Z">
            <w:rPr>
              <w:rFonts w:ascii="Palatino Linotype" w:hAnsi="Palatino Linotype" w:cs="Times New Roman"/>
              <w:sz w:val="18"/>
              <w:szCs w:val="24"/>
            </w:rPr>
          </w:rPrChange>
        </w:rPr>
        <w:t xml:space="preserve">1. </w:t>
      </w:r>
      <w:r w:rsidRPr="006152E7">
        <w:rPr>
          <w:rFonts w:ascii="Palatino Linotype" w:hAnsi="Palatino Linotype" w:cs="Times New Roman"/>
          <w:sz w:val="18"/>
          <w:szCs w:val="24"/>
          <w:lang w:val="en-GB"/>
          <w:rPrChange w:id="910" w:author="Katarzyna Wojczulanis-Jakubas" w:date="2023-06-05T07:22: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911" w:author="Katarzyna Wojczulanis-Jakubas" w:date="2023-06-05T07:22:00Z">
            <w:rPr>
              <w:rFonts w:ascii="Palatino Linotype" w:hAnsi="Palatino Linotype" w:cs="Times New Roman"/>
              <w:sz w:val="18"/>
              <w:szCs w:val="24"/>
            </w:rPr>
          </w:rPrChange>
        </w:rPr>
        <w:t>Herborn</w:t>
      </w:r>
      <w:proofErr w:type="spellEnd"/>
      <w:r w:rsidRPr="006152E7">
        <w:rPr>
          <w:rFonts w:ascii="Palatino Linotype" w:hAnsi="Palatino Linotype" w:cs="Times New Roman"/>
          <w:sz w:val="18"/>
          <w:szCs w:val="24"/>
          <w:lang w:val="en-GB"/>
          <w:rPrChange w:id="912" w:author="Katarzyna Wojczulanis-Jakubas" w:date="2023-06-05T07:22:00Z">
            <w:rPr>
              <w:rFonts w:ascii="Palatino Linotype" w:hAnsi="Palatino Linotype" w:cs="Times New Roman"/>
              <w:sz w:val="18"/>
              <w:szCs w:val="24"/>
            </w:rPr>
          </w:rPrChange>
        </w:rPr>
        <w:t xml:space="preserve">, K.A.; </w:t>
      </w:r>
      <w:proofErr w:type="spellStart"/>
      <w:r w:rsidRPr="006152E7">
        <w:rPr>
          <w:rFonts w:ascii="Palatino Linotype" w:hAnsi="Palatino Linotype" w:cs="Times New Roman"/>
          <w:sz w:val="18"/>
          <w:szCs w:val="24"/>
          <w:lang w:val="en-GB"/>
          <w:rPrChange w:id="913" w:author="Katarzyna Wojczulanis-Jakubas" w:date="2023-06-05T07:22:00Z">
            <w:rPr>
              <w:rFonts w:ascii="Palatino Linotype" w:hAnsi="Palatino Linotype" w:cs="Times New Roman"/>
              <w:sz w:val="18"/>
              <w:szCs w:val="24"/>
            </w:rPr>
          </w:rPrChange>
        </w:rPr>
        <w:t>Heidinger</w:t>
      </w:r>
      <w:proofErr w:type="spellEnd"/>
      <w:r w:rsidRPr="006152E7">
        <w:rPr>
          <w:rFonts w:ascii="Palatino Linotype" w:hAnsi="Palatino Linotype" w:cs="Times New Roman"/>
          <w:sz w:val="18"/>
          <w:szCs w:val="24"/>
          <w:lang w:val="en-GB"/>
          <w:rPrChange w:id="914" w:author="Katarzyna Wojczulanis-Jakubas" w:date="2023-06-05T07:22:00Z">
            <w:rPr>
              <w:rFonts w:ascii="Palatino Linotype" w:hAnsi="Palatino Linotype" w:cs="Times New Roman"/>
              <w:sz w:val="18"/>
              <w:szCs w:val="24"/>
            </w:rPr>
          </w:rPrChange>
        </w:rPr>
        <w:t xml:space="preserve">, B.J.; Alexander, L.; Arnold, K.E. Personality Predicts </w:t>
      </w:r>
      <w:proofErr w:type="spellStart"/>
      <w:r w:rsidRPr="006152E7">
        <w:rPr>
          <w:rFonts w:ascii="Palatino Linotype" w:hAnsi="Palatino Linotype" w:cs="Times New Roman"/>
          <w:sz w:val="18"/>
          <w:szCs w:val="24"/>
          <w:lang w:val="en-GB"/>
          <w:rPrChange w:id="915" w:author="Katarzyna Wojczulanis-Jakubas" w:date="2023-06-05T07:22:00Z">
            <w:rPr>
              <w:rFonts w:ascii="Palatino Linotype" w:hAnsi="Palatino Linotype" w:cs="Times New Roman"/>
              <w:sz w:val="18"/>
              <w:szCs w:val="24"/>
            </w:rPr>
          </w:rPrChange>
        </w:rPr>
        <w:t>Behavioral</w:t>
      </w:r>
      <w:proofErr w:type="spellEnd"/>
      <w:r w:rsidRPr="006152E7">
        <w:rPr>
          <w:rFonts w:ascii="Palatino Linotype" w:hAnsi="Palatino Linotype" w:cs="Times New Roman"/>
          <w:sz w:val="18"/>
          <w:szCs w:val="24"/>
          <w:lang w:val="en-GB"/>
          <w:rPrChange w:id="916" w:author="Katarzyna Wojczulanis-Jakubas" w:date="2023-06-05T07:22:00Z">
            <w:rPr>
              <w:rFonts w:ascii="Palatino Linotype" w:hAnsi="Palatino Linotype" w:cs="Times New Roman"/>
              <w:sz w:val="18"/>
              <w:szCs w:val="24"/>
            </w:rPr>
          </w:rPrChange>
        </w:rPr>
        <w:t xml:space="preserve"> Flexibility in a Fluctuating, Natural Environment. </w:t>
      </w:r>
      <w:proofErr w:type="spellStart"/>
      <w:r w:rsidRPr="006152E7">
        <w:rPr>
          <w:rFonts w:ascii="Palatino Linotype" w:hAnsi="Palatino Linotype" w:cs="Times New Roman"/>
          <w:i/>
          <w:iCs/>
          <w:sz w:val="18"/>
          <w:szCs w:val="24"/>
          <w:lang w:val="en-GB"/>
          <w:rPrChange w:id="917" w:author="Katarzyna Wojczulanis-Jakubas" w:date="2023-06-05T07:22: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918" w:author="Katarzyna Wojczulanis-Jakubas" w:date="2023-06-05T07:22: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919" w:author="Katarzyna Wojczulanis-Jakubas" w:date="2023-06-05T07:22: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920" w:author="Katarzyna Wojczulanis-Jakubas" w:date="2023-06-05T07:22:00Z">
            <w:rPr>
              <w:rFonts w:ascii="Palatino Linotype" w:hAnsi="Palatino Linotype" w:cs="Times New Roman"/>
              <w:b/>
              <w:bCs/>
              <w:sz w:val="18"/>
              <w:szCs w:val="24"/>
            </w:rPr>
          </w:rPrChange>
        </w:rPr>
        <w:t>2014</w:t>
      </w:r>
      <w:r w:rsidRPr="006152E7">
        <w:rPr>
          <w:rFonts w:ascii="Palatino Linotype" w:hAnsi="Palatino Linotype" w:cs="Times New Roman"/>
          <w:sz w:val="18"/>
          <w:szCs w:val="24"/>
          <w:lang w:val="en-GB"/>
          <w:rPrChange w:id="921" w:author="Katarzyna Wojczulanis-Jakubas" w:date="2023-06-05T07:22: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922" w:author="Katarzyna Wojczulanis-Jakubas" w:date="2023-06-05T07:22:00Z">
            <w:rPr>
              <w:rFonts w:ascii="Palatino Linotype" w:hAnsi="Palatino Linotype" w:cs="Times New Roman"/>
              <w:i/>
              <w:iCs/>
              <w:sz w:val="18"/>
              <w:szCs w:val="24"/>
            </w:rPr>
          </w:rPrChange>
        </w:rPr>
        <w:t>25</w:t>
      </w:r>
      <w:r w:rsidRPr="006152E7">
        <w:rPr>
          <w:rFonts w:ascii="Palatino Linotype" w:hAnsi="Palatino Linotype" w:cs="Times New Roman"/>
          <w:sz w:val="18"/>
          <w:szCs w:val="24"/>
          <w:lang w:val="en-GB"/>
          <w:rPrChange w:id="923" w:author="Katarzyna Wojczulanis-Jakubas" w:date="2023-06-05T07:22:00Z">
            <w:rPr>
              <w:rFonts w:ascii="Palatino Linotype" w:hAnsi="Palatino Linotype" w:cs="Times New Roman"/>
              <w:sz w:val="18"/>
              <w:szCs w:val="24"/>
            </w:rPr>
          </w:rPrChange>
        </w:rPr>
        <w:t>, 1374–1379, doi:10.1093/</w:t>
      </w:r>
      <w:proofErr w:type="spellStart"/>
      <w:r w:rsidRPr="006152E7">
        <w:rPr>
          <w:rFonts w:ascii="Palatino Linotype" w:hAnsi="Palatino Linotype" w:cs="Times New Roman"/>
          <w:sz w:val="18"/>
          <w:szCs w:val="24"/>
          <w:lang w:val="en-GB"/>
          <w:rPrChange w:id="924" w:author="Katarzyna Wojczulanis-Jakubas" w:date="2023-06-05T07:22: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925" w:author="Katarzyna Wojczulanis-Jakubas" w:date="2023-06-05T07:22:00Z">
            <w:rPr>
              <w:rFonts w:ascii="Palatino Linotype" w:hAnsi="Palatino Linotype" w:cs="Times New Roman"/>
              <w:sz w:val="18"/>
              <w:szCs w:val="24"/>
            </w:rPr>
          </w:rPrChange>
        </w:rPr>
        <w:t>/aru131.</w:t>
      </w:r>
    </w:p>
    <w:p w14:paraId="26E68011"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26" w:author="Katarzyna Wojczulanis-Jakubas" w:date="2023-06-05T07:22: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927" w:author="Katarzyna Wojczulanis-Jakubas" w:date="2023-06-05T07:22:00Z">
            <w:rPr>
              <w:rFonts w:ascii="Palatino Linotype" w:hAnsi="Palatino Linotype" w:cs="Times New Roman"/>
              <w:sz w:val="18"/>
              <w:szCs w:val="24"/>
            </w:rPr>
          </w:rPrChange>
        </w:rPr>
        <w:t xml:space="preserve">2. </w:t>
      </w:r>
      <w:r w:rsidRPr="006152E7">
        <w:rPr>
          <w:rFonts w:ascii="Palatino Linotype" w:hAnsi="Palatino Linotype" w:cs="Times New Roman"/>
          <w:sz w:val="18"/>
          <w:szCs w:val="24"/>
          <w:lang w:val="en-GB"/>
          <w:rPrChange w:id="928" w:author="Katarzyna Wojczulanis-Jakubas" w:date="2023-06-05T07:22:00Z">
            <w:rPr>
              <w:rFonts w:ascii="Palatino Linotype" w:hAnsi="Palatino Linotype" w:cs="Times New Roman"/>
              <w:sz w:val="18"/>
              <w:szCs w:val="24"/>
            </w:rPr>
          </w:rPrChange>
        </w:rPr>
        <w:tab/>
        <w:t xml:space="preserve">Morrison, M.M.; </w:t>
      </w:r>
      <w:proofErr w:type="spellStart"/>
      <w:r w:rsidRPr="006152E7">
        <w:rPr>
          <w:rFonts w:ascii="Palatino Linotype" w:hAnsi="Palatino Linotype" w:cs="Times New Roman"/>
          <w:sz w:val="18"/>
          <w:szCs w:val="24"/>
          <w:lang w:val="en-GB"/>
          <w:rPrChange w:id="929" w:author="Katarzyna Wojczulanis-Jakubas" w:date="2023-06-05T07:22:00Z">
            <w:rPr>
              <w:rFonts w:ascii="Palatino Linotype" w:hAnsi="Palatino Linotype" w:cs="Times New Roman"/>
              <w:sz w:val="18"/>
              <w:szCs w:val="24"/>
            </w:rPr>
          </w:rPrChange>
        </w:rPr>
        <w:t>Raplph</w:t>
      </w:r>
      <w:proofErr w:type="spellEnd"/>
      <w:r w:rsidRPr="006152E7">
        <w:rPr>
          <w:rFonts w:ascii="Palatino Linotype" w:hAnsi="Palatino Linotype" w:cs="Times New Roman"/>
          <w:sz w:val="18"/>
          <w:szCs w:val="24"/>
          <w:lang w:val="en-GB"/>
          <w:rPrChange w:id="930" w:author="Katarzyna Wojczulanis-Jakubas" w:date="2023-06-05T07:22:00Z">
            <w:rPr>
              <w:rFonts w:ascii="Palatino Linotype" w:hAnsi="Palatino Linotype" w:cs="Times New Roman"/>
              <w:sz w:val="18"/>
              <w:szCs w:val="24"/>
            </w:rPr>
          </w:rPrChange>
        </w:rPr>
        <w:t xml:space="preserve">, C.J.; Verner, J.; </w:t>
      </w:r>
      <w:proofErr w:type="spellStart"/>
      <w:r w:rsidRPr="006152E7">
        <w:rPr>
          <w:rFonts w:ascii="Palatino Linotype" w:hAnsi="Palatino Linotype" w:cs="Times New Roman"/>
          <w:sz w:val="18"/>
          <w:szCs w:val="24"/>
          <w:lang w:val="en-GB"/>
          <w:rPrChange w:id="931" w:author="Katarzyna Wojczulanis-Jakubas" w:date="2023-06-05T07:22:00Z">
            <w:rPr>
              <w:rFonts w:ascii="Palatino Linotype" w:hAnsi="Palatino Linotype" w:cs="Times New Roman"/>
              <w:sz w:val="18"/>
              <w:szCs w:val="24"/>
            </w:rPr>
          </w:rPrChange>
        </w:rPr>
        <w:t>Jehl</w:t>
      </w:r>
      <w:proofErr w:type="spellEnd"/>
      <w:r w:rsidRPr="006152E7">
        <w:rPr>
          <w:rFonts w:ascii="Palatino Linotype" w:hAnsi="Palatino Linotype" w:cs="Times New Roman"/>
          <w:sz w:val="18"/>
          <w:szCs w:val="24"/>
          <w:lang w:val="en-GB"/>
          <w:rPrChange w:id="932" w:author="Katarzyna Wojczulanis-Jakubas" w:date="2023-06-05T07:22:00Z">
            <w:rPr>
              <w:rFonts w:ascii="Palatino Linotype" w:hAnsi="Palatino Linotype" w:cs="Times New Roman"/>
              <w:sz w:val="18"/>
              <w:szCs w:val="24"/>
            </w:rPr>
          </w:rPrChange>
        </w:rPr>
        <w:t xml:space="preserve">, J.R.J. </w:t>
      </w:r>
      <w:r w:rsidRPr="006152E7">
        <w:rPr>
          <w:rFonts w:ascii="Palatino Linotype" w:hAnsi="Palatino Linotype" w:cs="Times New Roman"/>
          <w:i/>
          <w:iCs/>
          <w:sz w:val="18"/>
          <w:szCs w:val="24"/>
          <w:lang w:val="en-GB"/>
          <w:rPrChange w:id="933" w:author="Katarzyna Wojczulanis-Jakubas" w:date="2023-06-05T07:22:00Z">
            <w:rPr>
              <w:rFonts w:ascii="Palatino Linotype" w:hAnsi="Palatino Linotype" w:cs="Times New Roman"/>
              <w:i/>
              <w:iCs/>
              <w:sz w:val="18"/>
              <w:szCs w:val="24"/>
            </w:rPr>
          </w:rPrChange>
        </w:rPr>
        <w:t>Avian Foraging: Theory, Methodology and Applications</w:t>
      </w:r>
      <w:r w:rsidRPr="006152E7">
        <w:rPr>
          <w:rFonts w:ascii="Palatino Linotype" w:hAnsi="Palatino Linotype" w:cs="Times New Roman"/>
          <w:sz w:val="18"/>
          <w:szCs w:val="24"/>
          <w:lang w:val="en-GB"/>
          <w:rPrChange w:id="934" w:author="Katarzyna Wojczulanis-Jakubas" w:date="2023-06-05T07:22:00Z">
            <w:rPr>
              <w:rFonts w:ascii="Palatino Linotype" w:hAnsi="Palatino Linotype" w:cs="Times New Roman"/>
              <w:sz w:val="18"/>
              <w:szCs w:val="24"/>
            </w:rPr>
          </w:rPrChange>
        </w:rPr>
        <w:t>; 1990; Vol. 13; ISBN O-935868-47-X.</w:t>
      </w:r>
    </w:p>
    <w:p w14:paraId="73CBC618"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35" w:author="Katarzyna Wojczulanis-Jakubas" w:date="2023-06-05T07:22: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936" w:author="Katarzyna Wojczulanis-Jakubas" w:date="2023-06-05T07:22:00Z">
            <w:rPr>
              <w:rFonts w:ascii="Palatino Linotype" w:hAnsi="Palatino Linotype" w:cs="Times New Roman"/>
              <w:sz w:val="18"/>
              <w:szCs w:val="24"/>
            </w:rPr>
          </w:rPrChange>
        </w:rPr>
        <w:t xml:space="preserve">3. </w:t>
      </w:r>
      <w:r w:rsidRPr="006152E7">
        <w:rPr>
          <w:rFonts w:ascii="Palatino Linotype" w:hAnsi="Palatino Linotype" w:cs="Times New Roman"/>
          <w:sz w:val="18"/>
          <w:szCs w:val="24"/>
          <w:lang w:val="en-GB"/>
          <w:rPrChange w:id="937" w:author="Katarzyna Wojczulanis-Jakubas" w:date="2023-06-05T07:22: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938" w:author="Katarzyna Wojczulanis-Jakubas" w:date="2023-06-05T07:22:00Z">
            <w:rPr>
              <w:rFonts w:ascii="Palatino Linotype" w:hAnsi="Palatino Linotype" w:cs="Times New Roman"/>
              <w:sz w:val="18"/>
              <w:szCs w:val="24"/>
            </w:rPr>
          </w:rPrChange>
        </w:rPr>
        <w:t>Charnov</w:t>
      </w:r>
      <w:proofErr w:type="spellEnd"/>
      <w:r w:rsidRPr="006152E7">
        <w:rPr>
          <w:rFonts w:ascii="Palatino Linotype" w:hAnsi="Palatino Linotype" w:cs="Times New Roman"/>
          <w:sz w:val="18"/>
          <w:szCs w:val="24"/>
          <w:lang w:val="en-GB"/>
          <w:rPrChange w:id="939" w:author="Katarzyna Wojczulanis-Jakubas" w:date="2023-06-05T07:22:00Z">
            <w:rPr>
              <w:rFonts w:ascii="Palatino Linotype" w:hAnsi="Palatino Linotype" w:cs="Times New Roman"/>
              <w:sz w:val="18"/>
              <w:szCs w:val="24"/>
            </w:rPr>
          </w:rPrChange>
        </w:rPr>
        <w:t xml:space="preserve">, E.L. Optimal Foraging, the Marginal Value Theorem. </w:t>
      </w:r>
      <w:proofErr w:type="spellStart"/>
      <w:r w:rsidRPr="006152E7">
        <w:rPr>
          <w:rFonts w:ascii="Palatino Linotype" w:hAnsi="Palatino Linotype" w:cs="Times New Roman"/>
          <w:i/>
          <w:iCs/>
          <w:sz w:val="18"/>
          <w:szCs w:val="24"/>
          <w:lang w:val="en-GB"/>
          <w:rPrChange w:id="940" w:author="Katarzyna Wojczulanis-Jakubas" w:date="2023-06-05T07:22:00Z">
            <w:rPr>
              <w:rFonts w:ascii="Palatino Linotype" w:hAnsi="Palatino Linotype" w:cs="Times New Roman"/>
              <w:i/>
              <w:iCs/>
              <w:sz w:val="18"/>
              <w:szCs w:val="24"/>
            </w:rPr>
          </w:rPrChange>
        </w:rPr>
        <w:t>Theor</w:t>
      </w:r>
      <w:proofErr w:type="spellEnd"/>
      <w:r w:rsidRPr="006152E7">
        <w:rPr>
          <w:rFonts w:ascii="Palatino Linotype" w:hAnsi="Palatino Linotype" w:cs="Times New Roman"/>
          <w:i/>
          <w:iCs/>
          <w:sz w:val="18"/>
          <w:szCs w:val="24"/>
          <w:lang w:val="en-GB"/>
          <w:rPrChange w:id="941" w:author="Katarzyna Wojczulanis-Jakubas" w:date="2023-06-05T07:22:00Z">
            <w:rPr>
              <w:rFonts w:ascii="Palatino Linotype" w:hAnsi="Palatino Linotype" w:cs="Times New Roman"/>
              <w:i/>
              <w:iCs/>
              <w:sz w:val="18"/>
              <w:szCs w:val="24"/>
            </w:rPr>
          </w:rPrChange>
        </w:rPr>
        <w:t xml:space="preserve">. </w:t>
      </w:r>
      <w:proofErr w:type="spellStart"/>
      <w:r w:rsidRPr="006152E7">
        <w:rPr>
          <w:rFonts w:ascii="Palatino Linotype" w:hAnsi="Palatino Linotype" w:cs="Times New Roman"/>
          <w:i/>
          <w:iCs/>
          <w:sz w:val="18"/>
          <w:szCs w:val="24"/>
          <w:lang w:val="en-GB"/>
          <w:rPrChange w:id="942" w:author="Katarzyna Wojczulanis-Jakubas" w:date="2023-06-05T07:22:00Z">
            <w:rPr>
              <w:rFonts w:ascii="Palatino Linotype" w:hAnsi="Palatino Linotype" w:cs="Times New Roman"/>
              <w:i/>
              <w:iCs/>
              <w:sz w:val="18"/>
              <w:szCs w:val="24"/>
            </w:rPr>
          </w:rPrChange>
        </w:rPr>
        <w:t>Popul</w:t>
      </w:r>
      <w:proofErr w:type="spellEnd"/>
      <w:r w:rsidRPr="006152E7">
        <w:rPr>
          <w:rFonts w:ascii="Palatino Linotype" w:hAnsi="Palatino Linotype" w:cs="Times New Roman"/>
          <w:i/>
          <w:iCs/>
          <w:sz w:val="18"/>
          <w:szCs w:val="24"/>
          <w:lang w:val="en-GB"/>
          <w:rPrChange w:id="943" w:author="Katarzyna Wojczulanis-Jakubas" w:date="2023-06-05T07:22:00Z">
            <w:rPr>
              <w:rFonts w:ascii="Palatino Linotype" w:hAnsi="Palatino Linotype" w:cs="Times New Roman"/>
              <w:i/>
              <w:iCs/>
              <w:sz w:val="18"/>
              <w:szCs w:val="24"/>
            </w:rPr>
          </w:rPrChange>
        </w:rPr>
        <w:t>. Biol.</w:t>
      </w:r>
      <w:r w:rsidRPr="006152E7">
        <w:rPr>
          <w:rFonts w:ascii="Palatino Linotype" w:hAnsi="Palatino Linotype" w:cs="Times New Roman"/>
          <w:sz w:val="18"/>
          <w:szCs w:val="24"/>
          <w:lang w:val="en-GB"/>
          <w:rPrChange w:id="944" w:author="Katarzyna Wojczulanis-Jakubas" w:date="2023-06-05T07:22: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945" w:author="Katarzyna Wojczulanis-Jakubas" w:date="2023-06-05T07:22:00Z">
            <w:rPr>
              <w:rFonts w:ascii="Palatino Linotype" w:hAnsi="Palatino Linotype" w:cs="Times New Roman"/>
              <w:b/>
              <w:bCs/>
              <w:sz w:val="18"/>
              <w:szCs w:val="24"/>
            </w:rPr>
          </w:rPrChange>
        </w:rPr>
        <w:t>1976</w:t>
      </w:r>
      <w:r w:rsidRPr="006152E7">
        <w:rPr>
          <w:rFonts w:ascii="Palatino Linotype" w:hAnsi="Palatino Linotype" w:cs="Times New Roman"/>
          <w:sz w:val="18"/>
          <w:szCs w:val="24"/>
          <w:lang w:val="en-GB"/>
          <w:rPrChange w:id="946" w:author="Katarzyna Wojczulanis-Jakubas" w:date="2023-06-05T07:22: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947" w:author="Katarzyna Wojczulanis-Jakubas" w:date="2023-06-05T07:22:00Z">
            <w:rPr>
              <w:rFonts w:ascii="Palatino Linotype" w:hAnsi="Palatino Linotype" w:cs="Times New Roman"/>
              <w:i/>
              <w:iCs/>
              <w:sz w:val="18"/>
              <w:szCs w:val="24"/>
            </w:rPr>
          </w:rPrChange>
        </w:rPr>
        <w:t>9</w:t>
      </w:r>
      <w:r w:rsidRPr="006152E7">
        <w:rPr>
          <w:rFonts w:ascii="Palatino Linotype" w:hAnsi="Palatino Linotype" w:cs="Times New Roman"/>
          <w:sz w:val="18"/>
          <w:szCs w:val="24"/>
          <w:lang w:val="en-GB"/>
          <w:rPrChange w:id="948" w:author="Katarzyna Wojczulanis-Jakubas" w:date="2023-06-05T07:22:00Z">
            <w:rPr>
              <w:rFonts w:ascii="Palatino Linotype" w:hAnsi="Palatino Linotype" w:cs="Times New Roman"/>
              <w:sz w:val="18"/>
              <w:szCs w:val="24"/>
            </w:rPr>
          </w:rPrChange>
        </w:rPr>
        <w:t>, 739–752.</w:t>
      </w:r>
    </w:p>
    <w:p w14:paraId="6B7B703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49"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950" w:author="Katarzyna Wojczulanis-Jakubas" w:date="2023-06-05T07:22:00Z">
            <w:rPr>
              <w:rFonts w:ascii="Palatino Linotype" w:hAnsi="Palatino Linotype" w:cs="Times New Roman"/>
              <w:sz w:val="18"/>
              <w:szCs w:val="24"/>
            </w:rPr>
          </w:rPrChange>
        </w:rPr>
        <w:t xml:space="preserve">4. </w:t>
      </w:r>
      <w:r w:rsidRPr="006152E7">
        <w:rPr>
          <w:rFonts w:ascii="Palatino Linotype" w:hAnsi="Palatino Linotype" w:cs="Times New Roman"/>
          <w:sz w:val="18"/>
          <w:szCs w:val="24"/>
          <w:lang w:val="en-GB"/>
          <w:rPrChange w:id="951" w:author="Katarzyna Wojczulanis-Jakubas" w:date="2023-06-05T07:22:00Z">
            <w:rPr>
              <w:rFonts w:ascii="Palatino Linotype" w:hAnsi="Palatino Linotype" w:cs="Times New Roman"/>
              <w:sz w:val="18"/>
              <w:szCs w:val="24"/>
            </w:rPr>
          </w:rPrChange>
        </w:rPr>
        <w:tab/>
        <w:t xml:space="preserve">Bautista, L.M.; Tinbergen, J.; </w:t>
      </w:r>
      <w:proofErr w:type="spellStart"/>
      <w:r w:rsidRPr="006152E7">
        <w:rPr>
          <w:rFonts w:ascii="Palatino Linotype" w:hAnsi="Palatino Linotype" w:cs="Times New Roman"/>
          <w:sz w:val="18"/>
          <w:szCs w:val="24"/>
          <w:lang w:val="en-GB"/>
          <w:rPrChange w:id="952" w:author="Katarzyna Wojczulanis-Jakubas" w:date="2023-06-05T07:22:00Z">
            <w:rPr>
              <w:rFonts w:ascii="Palatino Linotype" w:hAnsi="Palatino Linotype" w:cs="Times New Roman"/>
              <w:sz w:val="18"/>
              <w:szCs w:val="24"/>
            </w:rPr>
          </w:rPrChange>
        </w:rPr>
        <w:t>Kacelnik</w:t>
      </w:r>
      <w:proofErr w:type="spellEnd"/>
      <w:r w:rsidRPr="006152E7">
        <w:rPr>
          <w:rFonts w:ascii="Palatino Linotype" w:hAnsi="Palatino Linotype" w:cs="Times New Roman"/>
          <w:sz w:val="18"/>
          <w:szCs w:val="24"/>
          <w:lang w:val="en-GB"/>
          <w:rPrChange w:id="953" w:author="Katarzyna Wojczulanis-Jakubas" w:date="2023-06-05T07:22:00Z">
            <w:rPr>
              <w:rFonts w:ascii="Palatino Linotype" w:hAnsi="Palatino Linotype" w:cs="Times New Roman"/>
              <w:sz w:val="18"/>
              <w:szCs w:val="24"/>
            </w:rPr>
          </w:rPrChange>
        </w:rPr>
        <w:t xml:space="preserve">, A. To Walk or to Fly? </w:t>
      </w:r>
      <w:r w:rsidRPr="006152E7">
        <w:rPr>
          <w:rFonts w:ascii="Palatino Linotype" w:hAnsi="Palatino Linotype" w:cs="Times New Roman"/>
          <w:sz w:val="18"/>
          <w:szCs w:val="24"/>
          <w:lang w:val="en-GB"/>
          <w:rPrChange w:id="954" w:author="Katarzyna Wojczulanis-Jakubas" w:date="2023-06-05T07:23:00Z">
            <w:rPr>
              <w:rFonts w:ascii="Palatino Linotype" w:hAnsi="Palatino Linotype" w:cs="Times New Roman"/>
              <w:sz w:val="18"/>
              <w:szCs w:val="24"/>
            </w:rPr>
          </w:rPrChange>
        </w:rPr>
        <w:t xml:space="preserve">How Birds Choose among Foraging Modes. </w:t>
      </w:r>
      <w:r w:rsidRPr="006152E7">
        <w:rPr>
          <w:rFonts w:ascii="Palatino Linotype" w:hAnsi="Palatino Linotype" w:cs="Times New Roman"/>
          <w:i/>
          <w:iCs/>
          <w:sz w:val="18"/>
          <w:szCs w:val="24"/>
          <w:lang w:val="en-GB"/>
          <w:rPrChange w:id="955" w:author="Katarzyna Wojczulanis-Jakubas" w:date="2023-06-05T07:23:00Z">
            <w:rPr>
              <w:rFonts w:ascii="Palatino Linotype" w:hAnsi="Palatino Linotype" w:cs="Times New Roman"/>
              <w:i/>
              <w:iCs/>
              <w:sz w:val="18"/>
              <w:szCs w:val="24"/>
            </w:rPr>
          </w:rPrChange>
        </w:rPr>
        <w:t>Proc. Natl. Acad. Sci. U. S. A.</w:t>
      </w:r>
      <w:r w:rsidRPr="006152E7">
        <w:rPr>
          <w:rFonts w:ascii="Palatino Linotype" w:hAnsi="Palatino Linotype" w:cs="Times New Roman"/>
          <w:sz w:val="18"/>
          <w:szCs w:val="24"/>
          <w:lang w:val="en-GB"/>
          <w:rPrChange w:id="956"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957" w:author="Katarzyna Wojczulanis-Jakubas" w:date="2023-06-05T07:23:00Z">
            <w:rPr>
              <w:rFonts w:ascii="Palatino Linotype" w:hAnsi="Palatino Linotype" w:cs="Times New Roman"/>
              <w:b/>
              <w:bCs/>
              <w:sz w:val="18"/>
              <w:szCs w:val="24"/>
            </w:rPr>
          </w:rPrChange>
        </w:rPr>
        <w:t>2001</w:t>
      </w:r>
      <w:r w:rsidRPr="006152E7">
        <w:rPr>
          <w:rFonts w:ascii="Palatino Linotype" w:hAnsi="Palatino Linotype" w:cs="Times New Roman"/>
          <w:sz w:val="18"/>
          <w:szCs w:val="24"/>
          <w:lang w:val="en-GB"/>
          <w:rPrChange w:id="95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959" w:author="Katarzyna Wojczulanis-Jakubas" w:date="2023-06-05T07:23:00Z">
            <w:rPr>
              <w:rFonts w:ascii="Palatino Linotype" w:hAnsi="Palatino Linotype" w:cs="Times New Roman"/>
              <w:i/>
              <w:iCs/>
              <w:sz w:val="18"/>
              <w:szCs w:val="24"/>
            </w:rPr>
          </w:rPrChange>
        </w:rPr>
        <w:t>98</w:t>
      </w:r>
      <w:r w:rsidRPr="006152E7">
        <w:rPr>
          <w:rFonts w:ascii="Palatino Linotype" w:hAnsi="Palatino Linotype" w:cs="Times New Roman"/>
          <w:sz w:val="18"/>
          <w:szCs w:val="24"/>
          <w:lang w:val="en-GB"/>
          <w:rPrChange w:id="960" w:author="Katarzyna Wojczulanis-Jakubas" w:date="2023-06-05T07:23:00Z">
            <w:rPr>
              <w:rFonts w:ascii="Palatino Linotype" w:hAnsi="Palatino Linotype" w:cs="Times New Roman"/>
              <w:sz w:val="18"/>
              <w:szCs w:val="24"/>
            </w:rPr>
          </w:rPrChange>
        </w:rPr>
        <w:t>, 1089–1094, doi:10.1073/pnas.98.3.1089.</w:t>
      </w:r>
    </w:p>
    <w:p w14:paraId="798CE49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61"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962" w:author="Katarzyna Wojczulanis-Jakubas" w:date="2023-06-05T07:23:00Z">
            <w:rPr>
              <w:rFonts w:ascii="Palatino Linotype" w:hAnsi="Palatino Linotype" w:cs="Times New Roman"/>
              <w:sz w:val="18"/>
              <w:szCs w:val="24"/>
            </w:rPr>
          </w:rPrChange>
        </w:rPr>
        <w:t xml:space="preserve">5. </w:t>
      </w:r>
      <w:r w:rsidRPr="006152E7">
        <w:rPr>
          <w:rFonts w:ascii="Palatino Linotype" w:hAnsi="Palatino Linotype" w:cs="Times New Roman"/>
          <w:sz w:val="18"/>
          <w:szCs w:val="24"/>
          <w:lang w:val="en-GB"/>
          <w:rPrChange w:id="963" w:author="Katarzyna Wojczulanis-Jakubas" w:date="2023-06-05T07:23:00Z">
            <w:rPr>
              <w:rFonts w:ascii="Palatino Linotype" w:hAnsi="Palatino Linotype" w:cs="Times New Roman"/>
              <w:sz w:val="18"/>
              <w:szCs w:val="24"/>
            </w:rPr>
          </w:rPrChange>
        </w:rPr>
        <w:tab/>
        <w:t xml:space="preserve">Lima, S.L.; </w:t>
      </w:r>
      <w:proofErr w:type="spellStart"/>
      <w:r w:rsidRPr="006152E7">
        <w:rPr>
          <w:rFonts w:ascii="Palatino Linotype" w:hAnsi="Palatino Linotype" w:cs="Times New Roman"/>
          <w:sz w:val="18"/>
          <w:szCs w:val="24"/>
          <w:lang w:val="en-GB"/>
          <w:rPrChange w:id="964" w:author="Katarzyna Wojczulanis-Jakubas" w:date="2023-06-05T07:23:00Z">
            <w:rPr>
              <w:rFonts w:ascii="Palatino Linotype" w:hAnsi="Palatino Linotype" w:cs="Times New Roman"/>
              <w:sz w:val="18"/>
              <w:szCs w:val="24"/>
            </w:rPr>
          </w:rPrChange>
        </w:rPr>
        <w:t>Bednekoff</w:t>
      </w:r>
      <w:proofErr w:type="spellEnd"/>
      <w:r w:rsidRPr="006152E7">
        <w:rPr>
          <w:rFonts w:ascii="Palatino Linotype" w:hAnsi="Palatino Linotype" w:cs="Times New Roman"/>
          <w:sz w:val="18"/>
          <w:szCs w:val="24"/>
          <w:lang w:val="en-GB"/>
          <w:rPrChange w:id="965" w:author="Katarzyna Wojczulanis-Jakubas" w:date="2023-06-05T07:23:00Z">
            <w:rPr>
              <w:rFonts w:ascii="Palatino Linotype" w:hAnsi="Palatino Linotype" w:cs="Times New Roman"/>
              <w:sz w:val="18"/>
              <w:szCs w:val="24"/>
            </w:rPr>
          </w:rPrChange>
        </w:rPr>
        <w:t xml:space="preserve">, P.A. Temporal Variation in Danger Drives Antipredator </w:t>
      </w:r>
      <w:proofErr w:type="spellStart"/>
      <w:r w:rsidRPr="006152E7">
        <w:rPr>
          <w:rFonts w:ascii="Palatino Linotype" w:hAnsi="Palatino Linotype" w:cs="Times New Roman"/>
          <w:sz w:val="18"/>
          <w:szCs w:val="24"/>
          <w:lang w:val="en-GB"/>
          <w:rPrChange w:id="966" w:author="Katarzyna Wojczulanis-Jakubas" w:date="2023-06-05T07:23:00Z">
            <w:rPr>
              <w:rFonts w:ascii="Palatino Linotype" w:hAnsi="Palatino Linotype" w:cs="Times New Roman"/>
              <w:sz w:val="18"/>
              <w:szCs w:val="24"/>
            </w:rPr>
          </w:rPrChange>
        </w:rPr>
        <w:t>Behavior</w:t>
      </w:r>
      <w:proofErr w:type="spellEnd"/>
      <w:r w:rsidRPr="006152E7">
        <w:rPr>
          <w:rFonts w:ascii="Palatino Linotype" w:hAnsi="Palatino Linotype" w:cs="Times New Roman"/>
          <w:sz w:val="18"/>
          <w:szCs w:val="24"/>
          <w:lang w:val="en-GB"/>
          <w:rPrChange w:id="967" w:author="Katarzyna Wojczulanis-Jakubas" w:date="2023-06-05T07:23:00Z">
            <w:rPr>
              <w:rFonts w:ascii="Palatino Linotype" w:hAnsi="Palatino Linotype" w:cs="Times New Roman"/>
              <w:sz w:val="18"/>
              <w:szCs w:val="24"/>
            </w:rPr>
          </w:rPrChange>
        </w:rPr>
        <w:t xml:space="preserve">: The Predation Risk Allocation Hypothesis. </w:t>
      </w:r>
      <w:r w:rsidRPr="006152E7">
        <w:rPr>
          <w:rFonts w:ascii="Palatino Linotype" w:hAnsi="Palatino Linotype" w:cs="Times New Roman"/>
          <w:i/>
          <w:iCs/>
          <w:sz w:val="18"/>
          <w:szCs w:val="24"/>
          <w:lang w:val="en-GB"/>
          <w:rPrChange w:id="968" w:author="Katarzyna Wojczulanis-Jakubas" w:date="2023-06-05T07:23:00Z">
            <w:rPr>
              <w:rFonts w:ascii="Palatino Linotype" w:hAnsi="Palatino Linotype" w:cs="Times New Roman"/>
              <w:i/>
              <w:iCs/>
              <w:sz w:val="18"/>
              <w:szCs w:val="24"/>
            </w:rPr>
          </w:rPrChange>
        </w:rPr>
        <w:t>Am. Nat.</w:t>
      </w:r>
      <w:r w:rsidRPr="006152E7">
        <w:rPr>
          <w:rFonts w:ascii="Palatino Linotype" w:hAnsi="Palatino Linotype" w:cs="Times New Roman"/>
          <w:sz w:val="18"/>
          <w:szCs w:val="24"/>
          <w:lang w:val="en-GB"/>
          <w:rPrChange w:id="969"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970" w:author="Katarzyna Wojczulanis-Jakubas" w:date="2023-06-05T07:23:00Z">
            <w:rPr>
              <w:rFonts w:ascii="Palatino Linotype" w:hAnsi="Palatino Linotype" w:cs="Times New Roman"/>
              <w:b/>
              <w:bCs/>
              <w:sz w:val="18"/>
              <w:szCs w:val="24"/>
            </w:rPr>
          </w:rPrChange>
        </w:rPr>
        <w:t>1999</w:t>
      </w:r>
      <w:r w:rsidRPr="006152E7">
        <w:rPr>
          <w:rFonts w:ascii="Palatino Linotype" w:hAnsi="Palatino Linotype" w:cs="Times New Roman"/>
          <w:sz w:val="18"/>
          <w:szCs w:val="24"/>
          <w:lang w:val="en-GB"/>
          <w:rPrChange w:id="971"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972" w:author="Katarzyna Wojczulanis-Jakubas" w:date="2023-06-05T07:23:00Z">
            <w:rPr>
              <w:rFonts w:ascii="Palatino Linotype" w:hAnsi="Palatino Linotype" w:cs="Times New Roman"/>
              <w:i/>
              <w:iCs/>
              <w:sz w:val="18"/>
              <w:szCs w:val="24"/>
            </w:rPr>
          </w:rPrChange>
        </w:rPr>
        <w:t>153</w:t>
      </w:r>
      <w:r w:rsidRPr="006152E7">
        <w:rPr>
          <w:rFonts w:ascii="Palatino Linotype" w:hAnsi="Palatino Linotype" w:cs="Times New Roman"/>
          <w:sz w:val="18"/>
          <w:szCs w:val="24"/>
          <w:lang w:val="en-GB"/>
          <w:rPrChange w:id="973" w:author="Katarzyna Wojczulanis-Jakubas" w:date="2023-06-05T07:23:00Z">
            <w:rPr>
              <w:rFonts w:ascii="Palatino Linotype" w:hAnsi="Palatino Linotype" w:cs="Times New Roman"/>
              <w:sz w:val="18"/>
              <w:szCs w:val="24"/>
            </w:rPr>
          </w:rPrChange>
        </w:rPr>
        <w:t>, 649–659, doi:10.1086/303202.</w:t>
      </w:r>
    </w:p>
    <w:p w14:paraId="2D2A6360"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74"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975" w:author="Katarzyna Wojczulanis-Jakubas" w:date="2023-06-05T07:23:00Z">
            <w:rPr>
              <w:rFonts w:ascii="Palatino Linotype" w:hAnsi="Palatino Linotype" w:cs="Times New Roman"/>
              <w:sz w:val="18"/>
              <w:szCs w:val="24"/>
            </w:rPr>
          </w:rPrChange>
        </w:rPr>
        <w:t xml:space="preserve">6. </w:t>
      </w:r>
      <w:r w:rsidRPr="006152E7">
        <w:rPr>
          <w:rFonts w:ascii="Palatino Linotype" w:hAnsi="Palatino Linotype" w:cs="Times New Roman"/>
          <w:sz w:val="18"/>
          <w:szCs w:val="24"/>
          <w:lang w:val="en-GB"/>
          <w:rPrChange w:id="976" w:author="Katarzyna Wojczulanis-Jakubas" w:date="2023-06-05T07:23:00Z">
            <w:rPr>
              <w:rFonts w:ascii="Palatino Linotype" w:hAnsi="Palatino Linotype" w:cs="Times New Roman"/>
              <w:sz w:val="18"/>
              <w:szCs w:val="24"/>
            </w:rPr>
          </w:rPrChange>
        </w:rPr>
        <w:tab/>
        <w:t xml:space="preserve">Houston, A.I.; </w:t>
      </w:r>
      <w:proofErr w:type="spellStart"/>
      <w:r w:rsidRPr="006152E7">
        <w:rPr>
          <w:rFonts w:ascii="Palatino Linotype" w:hAnsi="Palatino Linotype" w:cs="Times New Roman"/>
          <w:sz w:val="18"/>
          <w:szCs w:val="24"/>
          <w:lang w:val="en-GB"/>
          <w:rPrChange w:id="977" w:author="Katarzyna Wojczulanis-Jakubas" w:date="2023-06-05T07:23:00Z">
            <w:rPr>
              <w:rFonts w:ascii="Palatino Linotype" w:hAnsi="Palatino Linotype" w:cs="Times New Roman"/>
              <w:sz w:val="18"/>
              <w:szCs w:val="24"/>
            </w:rPr>
          </w:rPrChange>
        </w:rPr>
        <w:t>Mcnamara</w:t>
      </w:r>
      <w:proofErr w:type="spellEnd"/>
      <w:r w:rsidRPr="006152E7">
        <w:rPr>
          <w:rFonts w:ascii="Palatino Linotype" w:hAnsi="Palatino Linotype" w:cs="Times New Roman"/>
          <w:sz w:val="18"/>
          <w:szCs w:val="24"/>
          <w:lang w:val="en-GB"/>
          <w:rPrChange w:id="978" w:author="Katarzyna Wojczulanis-Jakubas" w:date="2023-06-05T07:23:00Z">
            <w:rPr>
              <w:rFonts w:ascii="Palatino Linotype" w:hAnsi="Palatino Linotype" w:cs="Times New Roman"/>
              <w:sz w:val="18"/>
              <w:szCs w:val="24"/>
            </w:rPr>
          </w:rPrChange>
        </w:rPr>
        <w:t xml:space="preserve">, J.M.; Hutchinson, J.M.C.; Trans, P.; </w:t>
      </w:r>
      <w:proofErr w:type="spellStart"/>
      <w:r w:rsidRPr="006152E7">
        <w:rPr>
          <w:rFonts w:ascii="Palatino Linotype" w:hAnsi="Palatino Linotype" w:cs="Times New Roman"/>
          <w:sz w:val="18"/>
          <w:szCs w:val="24"/>
          <w:lang w:val="en-GB"/>
          <w:rPrChange w:id="979" w:author="Katarzyna Wojczulanis-Jakubas" w:date="2023-06-05T07:23:00Z">
            <w:rPr>
              <w:rFonts w:ascii="Palatino Linotype" w:hAnsi="Palatino Linotype" w:cs="Times New Roman"/>
              <w:sz w:val="18"/>
              <w:szCs w:val="24"/>
            </w:rPr>
          </w:rPrChange>
        </w:rPr>
        <w:t>Lond</w:t>
      </w:r>
      <w:proofErr w:type="spellEnd"/>
      <w:r w:rsidRPr="006152E7">
        <w:rPr>
          <w:rFonts w:ascii="Palatino Linotype" w:hAnsi="Palatino Linotype" w:cs="Times New Roman"/>
          <w:sz w:val="18"/>
          <w:szCs w:val="24"/>
          <w:lang w:val="en-GB"/>
          <w:rPrChange w:id="980" w:author="Katarzyna Wojczulanis-Jakubas" w:date="2023-06-05T07:23:00Z">
            <w:rPr>
              <w:rFonts w:ascii="Palatino Linotype" w:hAnsi="Palatino Linotype" w:cs="Times New Roman"/>
              <w:sz w:val="18"/>
              <w:szCs w:val="24"/>
            </w:rPr>
          </w:rPrChange>
        </w:rPr>
        <w:t xml:space="preserve">, R.S. General Results Concerning the Trade-off between Gaining Energy and Avoiding Predation. </w:t>
      </w:r>
      <w:r w:rsidRPr="006152E7">
        <w:rPr>
          <w:rFonts w:ascii="Palatino Linotype" w:hAnsi="Palatino Linotype" w:cs="Times New Roman"/>
          <w:i/>
          <w:iCs/>
          <w:sz w:val="18"/>
          <w:szCs w:val="24"/>
          <w:lang w:val="en-GB"/>
          <w:rPrChange w:id="981" w:author="Katarzyna Wojczulanis-Jakubas" w:date="2023-06-05T07:23:00Z">
            <w:rPr>
              <w:rFonts w:ascii="Palatino Linotype" w:hAnsi="Palatino Linotype" w:cs="Times New Roman"/>
              <w:i/>
              <w:iCs/>
              <w:sz w:val="18"/>
              <w:szCs w:val="24"/>
            </w:rPr>
          </w:rPrChange>
        </w:rPr>
        <w:t>Philos. Trans. R. Soc. London. Ser. B Biol. Sci.</w:t>
      </w:r>
      <w:r w:rsidRPr="006152E7">
        <w:rPr>
          <w:rFonts w:ascii="Palatino Linotype" w:hAnsi="Palatino Linotype" w:cs="Times New Roman"/>
          <w:sz w:val="18"/>
          <w:szCs w:val="24"/>
          <w:lang w:val="en-GB"/>
          <w:rPrChange w:id="982"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983" w:author="Katarzyna Wojczulanis-Jakubas" w:date="2023-06-05T07:23:00Z">
            <w:rPr>
              <w:rFonts w:ascii="Palatino Linotype" w:hAnsi="Palatino Linotype" w:cs="Times New Roman"/>
              <w:b/>
              <w:bCs/>
              <w:sz w:val="18"/>
              <w:szCs w:val="24"/>
            </w:rPr>
          </w:rPrChange>
        </w:rPr>
        <w:t>1993</w:t>
      </w:r>
      <w:r w:rsidRPr="006152E7">
        <w:rPr>
          <w:rFonts w:ascii="Palatino Linotype" w:hAnsi="Palatino Linotype" w:cs="Times New Roman"/>
          <w:sz w:val="18"/>
          <w:szCs w:val="24"/>
          <w:lang w:val="en-GB"/>
          <w:rPrChange w:id="984"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985" w:author="Katarzyna Wojczulanis-Jakubas" w:date="2023-06-05T07:23:00Z">
            <w:rPr>
              <w:rFonts w:ascii="Palatino Linotype" w:hAnsi="Palatino Linotype" w:cs="Times New Roman"/>
              <w:i/>
              <w:iCs/>
              <w:sz w:val="18"/>
              <w:szCs w:val="24"/>
            </w:rPr>
          </w:rPrChange>
        </w:rPr>
        <w:t>341</w:t>
      </w:r>
      <w:r w:rsidRPr="006152E7">
        <w:rPr>
          <w:rFonts w:ascii="Palatino Linotype" w:hAnsi="Palatino Linotype" w:cs="Times New Roman"/>
          <w:sz w:val="18"/>
          <w:szCs w:val="24"/>
          <w:lang w:val="en-GB"/>
          <w:rPrChange w:id="986" w:author="Katarzyna Wojczulanis-Jakubas" w:date="2023-06-05T07:23:00Z">
            <w:rPr>
              <w:rFonts w:ascii="Palatino Linotype" w:hAnsi="Palatino Linotype" w:cs="Times New Roman"/>
              <w:sz w:val="18"/>
              <w:szCs w:val="24"/>
            </w:rPr>
          </w:rPrChange>
        </w:rPr>
        <w:t>, 375–397, doi:10.1098/rstb.1993.0123.</w:t>
      </w:r>
    </w:p>
    <w:p w14:paraId="4E3330B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987"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988" w:author="Katarzyna Wojczulanis-Jakubas" w:date="2023-06-05T07:23:00Z">
            <w:rPr>
              <w:rFonts w:ascii="Palatino Linotype" w:hAnsi="Palatino Linotype" w:cs="Times New Roman"/>
              <w:sz w:val="18"/>
              <w:szCs w:val="24"/>
            </w:rPr>
          </w:rPrChange>
        </w:rPr>
        <w:t xml:space="preserve">7. </w:t>
      </w:r>
      <w:r w:rsidRPr="006152E7">
        <w:rPr>
          <w:rFonts w:ascii="Palatino Linotype" w:hAnsi="Palatino Linotype" w:cs="Times New Roman"/>
          <w:sz w:val="18"/>
          <w:szCs w:val="24"/>
          <w:lang w:val="en-GB"/>
          <w:rPrChange w:id="989"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990" w:author="Katarzyna Wojczulanis-Jakubas" w:date="2023-06-05T07:23:00Z">
            <w:rPr>
              <w:rFonts w:ascii="Palatino Linotype" w:hAnsi="Palatino Linotype" w:cs="Times New Roman"/>
              <w:sz w:val="18"/>
              <w:szCs w:val="24"/>
            </w:rPr>
          </w:rPrChange>
        </w:rPr>
        <w:t>Verdolin</w:t>
      </w:r>
      <w:proofErr w:type="spellEnd"/>
      <w:r w:rsidRPr="006152E7">
        <w:rPr>
          <w:rFonts w:ascii="Palatino Linotype" w:hAnsi="Palatino Linotype" w:cs="Times New Roman"/>
          <w:sz w:val="18"/>
          <w:szCs w:val="24"/>
          <w:lang w:val="en-GB"/>
          <w:rPrChange w:id="991" w:author="Katarzyna Wojczulanis-Jakubas" w:date="2023-06-05T07:23:00Z">
            <w:rPr>
              <w:rFonts w:ascii="Palatino Linotype" w:hAnsi="Palatino Linotype" w:cs="Times New Roman"/>
              <w:sz w:val="18"/>
              <w:szCs w:val="24"/>
            </w:rPr>
          </w:rPrChange>
        </w:rPr>
        <w:t xml:space="preserve">, J.L. Meta-Analysis of Foraging and Predation Risk Trade-Offs in Terrestrial Systems. </w:t>
      </w:r>
      <w:proofErr w:type="spellStart"/>
      <w:r w:rsidRPr="006152E7">
        <w:rPr>
          <w:rFonts w:ascii="Palatino Linotype" w:hAnsi="Palatino Linotype" w:cs="Times New Roman"/>
          <w:i/>
          <w:iCs/>
          <w:sz w:val="18"/>
          <w:szCs w:val="24"/>
          <w:lang w:val="en-GB"/>
          <w:rPrChange w:id="992" w:author="Katarzyna Wojczulanis-Jakubas" w:date="2023-06-05T07:23: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993" w:author="Katarzyna Wojczulanis-Jakubas" w:date="2023-06-05T07:23:00Z">
            <w:rPr>
              <w:rFonts w:ascii="Palatino Linotype" w:hAnsi="Palatino Linotype" w:cs="Times New Roman"/>
              <w:i/>
              <w:iCs/>
              <w:sz w:val="18"/>
              <w:szCs w:val="24"/>
            </w:rPr>
          </w:rPrChange>
        </w:rPr>
        <w:t xml:space="preserve">. Ecol. </w:t>
      </w:r>
      <w:proofErr w:type="spellStart"/>
      <w:r w:rsidRPr="006152E7">
        <w:rPr>
          <w:rFonts w:ascii="Palatino Linotype" w:hAnsi="Palatino Linotype" w:cs="Times New Roman"/>
          <w:i/>
          <w:iCs/>
          <w:sz w:val="18"/>
          <w:szCs w:val="24"/>
          <w:lang w:val="en-GB"/>
          <w:rPrChange w:id="994" w:author="Katarzyna Wojczulanis-Jakubas" w:date="2023-06-05T07:23:00Z">
            <w:rPr>
              <w:rFonts w:ascii="Palatino Linotype" w:hAnsi="Palatino Linotype" w:cs="Times New Roman"/>
              <w:i/>
              <w:iCs/>
              <w:sz w:val="18"/>
              <w:szCs w:val="24"/>
            </w:rPr>
          </w:rPrChange>
        </w:rPr>
        <w:t>Sociobiol</w:t>
      </w:r>
      <w:proofErr w:type="spellEnd"/>
      <w:r w:rsidRPr="006152E7">
        <w:rPr>
          <w:rFonts w:ascii="Palatino Linotype" w:hAnsi="Palatino Linotype" w:cs="Times New Roman"/>
          <w:i/>
          <w:iCs/>
          <w:sz w:val="18"/>
          <w:szCs w:val="24"/>
          <w:lang w:val="en-GB"/>
          <w:rPrChange w:id="995" w:author="Katarzyna Wojczulanis-Jakubas" w:date="2023-06-05T07:23: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996"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997" w:author="Katarzyna Wojczulanis-Jakubas" w:date="2023-06-05T07:23:00Z">
            <w:rPr>
              <w:rFonts w:ascii="Palatino Linotype" w:hAnsi="Palatino Linotype" w:cs="Times New Roman"/>
              <w:b/>
              <w:bCs/>
              <w:sz w:val="18"/>
              <w:szCs w:val="24"/>
            </w:rPr>
          </w:rPrChange>
        </w:rPr>
        <w:t>2006</w:t>
      </w:r>
      <w:r w:rsidRPr="006152E7">
        <w:rPr>
          <w:rFonts w:ascii="Palatino Linotype" w:hAnsi="Palatino Linotype" w:cs="Times New Roman"/>
          <w:sz w:val="18"/>
          <w:szCs w:val="24"/>
          <w:lang w:val="en-GB"/>
          <w:rPrChange w:id="99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999" w:author="Katarzyna Wojczulanis-Jakubas" w:date="2023-06-05T07:23:00Z">
            <w:rPr>
              <w:rFonts w:ascii="Palatino Linotype" w:hAnsi="Palatino Linotype" w:cs="Times New Roman"/>
              <w:i/>
              <w:iCs/>
              <w:sz w:val="18"/>
              <w:szCs w:val="24"/>
            </w:rPr>
          </w:rPrChange>
        </w:rPr>
        <w:t>60</w:t>
      </w:r>
      <w:r w:rsidRPr="006152E7">
        <w:rPr>
          <w:rFonts w:ascii="Palatino Linotype" w:hAnsi="Palatino Linotype" w:cs="Times New Roman"/>
          <w:sz w:val="18"/>
          <w:szCs w:val="24"/>
          <w:lang w:val="en-GB"/>
          <w:rPrChange w:id="1000" w:author="Katarzyna Wojczulanis-Jakubas" w:date="2023-06-05T07:23:00Z">
            <w:rPr>
              <w:rFonts w:ascii="Palatino Linotype" w:hAnsi="Palatino Linotype" w:cs="Times New Roman"/>
              <w:sz w:val="18"/>
              <w:szCs w:val="24"/>
            </w:rPr>
          </w:rPrChange>
        </w:rPr>
        <w:t>, 457–464, doi:10.1007/s00265-006-0172-6.</w:t>
      </w:r>
    </w:p>
    <w:p w14:paraId="1CE0CA54"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01"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02" w:author="Katarzyna Wojczulanis-Jakubas" w:date="2023-06-05T07:23:00Z">
            <w:rPr>
              <w:rFonts w:ascii="Palatino Linotype" w:hAnsi="Palatino Linotype" w:cs="Times New Roman"/>
              <w:sz w:val="18"/>
              <w:szCs w:val="24"/>
            </w:rPr>
          </w:rPrChange>
        </w:rPr>
        <w:t xml:space="preserve">8. </w:t>
      </w:r>
      <w:r w:rsidRPr="006152E7">
        <w:rPr>
          <w:rFonts w:ascii="Palatino Linotype" w:hAnsi="Palatino Linotype" w:cs="Times New Roman"/>
          <w:sz w:val="18"/>
          <w:szCs w:val="24"/>
          <w:lang w:val="en-GB"/>
          <w:rPrChange w:id="1003" w:author="Katarzyna Wojczulanis-Jakubas" w:date="2023-06-05T07:23:00Z">
            <w:rPr>
              <w:rFonts w:ascii="Palatino Linotype" w:hAnsi="Palatino Linotype" w:cs="Times New Roman"/>
              <w:sz w:val="18"/>
              <w:szCs w:val="24"/>
            </w:rPr>
          </w:rPrChange>
        </w:rPr>
        <w:tab/>
        <w:t xml:space="preserve">Krebs, J.R. Optimal Foraging, Predation Risk and Territory Defence. </w:t>
      </w:r>
      <w:proofErr w:type="spellStart"/>
      <w:r w:rsidRPr="006152E7">
        <w:rPr>
          <w:rFonts w:ascii="Palatino Linotype" w:hAnsi="Palatino Linotype" w:cs="Times New Roman"/>
          <w:i/>
          <w:iCs/>
          <w:sz w:val="18"/>
          <w:szCs w:val="24"/>
          <w:lang w:val="en-GB"/>
          <w:rPrChange w:id="1004" w:author="Katarzyna Wojczulanis-Jakubas" w:date="2023-06-05T07:23:00Z">
            <w:rPr>
              <w:rFonts w:ascii="Palatino Linotype" w:hAnsi="Palatino Linotype" w:cs="Times New Roman"/>
              <w:i/>
              <w:iCs/>
              <w:sz w:val="18"/>
              <w:szCs w:val="24"/>
            </w:rPr>
          </w:rPrChange>
        </w:rPr>
        <w:t>Ardea</w:t>
      </w:r>
      <w:proofErr w:type="spellEnd"/>
      <w:r w:rsidRPr="006152E7">
        <w:rPr>
          <w:rFonts w:ascii="Palatino Linotype" w:hAnsi="Palatino Linotype" w:cs="Times New Roman"/>
          <w:sz w:val="18"/>
          <w:szCs w:val="24"/>
          <w:lang w:val="en-GB"/>
          <w:rPrChange w:id="1005"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006" w:author="Katarzyna Wojczulanis-Jakubas" w:date="2023-06-05T07:23:00Z">
            <w:rPr>
              <w:rFonts w:ascii="Palatino Linotype" w:hAnsi="Palatino Linotype" w:cs="Times New Roman"/>
              <w:b/>
              <w:bCs/>
              <w:sz w:val="18"/>
              <w:szCs w:val="24"/>
            </w:rPr>
          </w:rPrChange>
        </w:rPr>
        <w:t>1980</w:t>
      </w:r>
      <w:r w:rsidRPr="006152E7">
        <w:rPr>
          <w:rFonts w:ascii="Palatino Linotype" w:hAnsi="Palatino Linotype" w:cs="Times New Roman"/>
          <w:sz w:val="18"/>
          <w:szCs w:val="24"/>
          <w:lang w:val="en-GB"/>
          <w:rPrChange w:id="1007"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008" w:author="Katarzyna Wojczulanis-Jakubas" w:date="2023-06-05T07:23:00Z">
            <w:rPr>
              <w:rFonts w:ascii="Palatino Linotype" w:hAnsi="Palatino Linotype" w:cs="Times New Roman"/>
              <w:i/>
              <w:iCs/>
              <w:sz w:val="18"/>
              <w:szCs w:val="24"/>
            </w:rPr>
          </w:rPrChange>
        </w:rPr>
        <w:t>68</w:t>
      </w:r>
      <w:r w:rsidRPr="006152E7">
        <w:rPr>
          <w:rFonts w:ascii="Palatino Linotype" w:hAnsi="Palatino Linotype" w:cs="Times New Roman"/>
          <w:sz w:val="18"/>
          <w:szCs w:val="24"/>
          <w:lang w:val="en-GB"/>
          <w:rPrChange w:id="1009" w:author="Katarzyna Wojczulanis-Jakubas" w:date="2023-06-05T07:23:00Z">
            <w:rPr>
              <w:rFonts w:ascii="Palatino Linotype" w:hAnsi="Palatino Linotype" w:cs="Times New Roman"/>
              <w:sz w:val="18"/>
              <w:szCs w:val="24"/>
            </w:rPr>
          </w:rPrChange>
        </w:rPr>
        <w:t>, 83–90, doi:10.5253/arde.v68.p83.</w:t>
      </w:r>
    </w:p>
    <w:p w14:paraId="76BEB6EE"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10"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11" w:author="Katarzyna Wojczulanis-Jakubas" w:date="2023-06-05T07:23:00Z">
            <w:rPr>
              <w:rFonts w:ascii="Palatino Linotype" w:hAnsi="Palatino Linotype" w:cs="Times New Roman"/>
              <w:sz w:val="18"/>
              <w:szCs w:val="24"/>
            </w:rPr>
          </w:rPrChange>
        </w:rPr>
        <w:t xml:space="preserve">9. </w:t>
      </w:r>
      <w:r w:rsidRPr="006152E7">
        <w:rPr>
          <w:rFonts w:ascii="Palatino Linotype" w:hAnsi="Palatino Linotype" w:cs="Times New Roman"/>
          <w:sz w:val="18"/>
          <w:szCs w:val="24"/>
          <w:lang w:val="en-GB"/>
          <w:rPrChange w:id="1012" w:author="Katarzyna Wojczulanis-Jakubas" w:date="2023-06-05T07:23:00Z">
            <w:rPr>
              <w:rFonts w:ascii="Palatino Linotype" w:hAnsi="Palatino Linotype" w:cs="Times New Roman"/>
              <w:sz w:val="18"/>
              <w:szCs w:val="24"/>
            </w:rPr>
          </w:rPrChange>
        </w:rPr>
        <w:tab/>
        <w:t xml:space="preserve">Patrick, S.C.; </w:t>
      </w:r>
      <w:proofErr w:type="spellStart"/>
      <w:r w:rsidRPr="006152E7">
        <w:rPr>
          <w:rFonts w:ascii="Palatino Linotype" w:hAnsi="Palatino Linotype" w:cs="Times New Roman"/>
          <w:sz w:val="18"/>
          <w:szCs w:val="24"/>
          <w:lang w:val="en-GB"/>
          <w:rPrChange w:id="1013" w:author="Katarzyna Wojczulanis-Jakubas" w:date="2023-06-05T07:23:00Z">
            <w:rPr>
              <w:rFonts w:ascii="Palatino Linotype" w:hAnsi="Palatino Linotype" w:cs="Times New Roman"/>
              <w:sz w:val="18"/>
              <w:szCs w:val="24"/>
            </w:rPr>
          </w:rPrChange>
        </w:rPr>
        <w:t>Bearhop</w:t>
      </w:r>
      <w:proofErr w:type="spellEnd"/>
      <w:r w:rsidRPr="006152E7">
        <w:rPr>
          <w:rFonts w:ascii="Palatino Linotype" w:hAnsi="Palatino Linotype" w:cs="Times New Roman"/>
          <w:sz w:val="18"/>
          <w:szCs w:val="24"/>
          <w:lang w:val="en-GB"/>
          <w:rPrChange w:id="1014" w:author="Katarzyna Wojczulanis-Jakubas" w:date="2023-06-05T07:23:00Z">
            <w:rPr>
              <w:rFonts w:ascii="Palatino Linotype" w:hAnsi="Palatino Linotype" w:cs="Times New Roman"/>
              <w:sz w:val="18"/>
              <w:szCs w:val="24"/>
            </w:rPr>
          </w:rPrChange>
        </w:rPr>
        <w:t xml:space="preserve">, S.; </w:t>
      </w:r>
      <w:proofErr w:type="spellStart"/>
      <w:r w:rsidRPr="006152E7">
        <w:rPr>
          <w:rFonts w:ascii="Palatino Linotype" w:hAnsi="Palatino Linotype" w:cs="Times New Roman"/>
          <w:sz w:val="18"/>
          <w:szCs w:val="24"/>
          <w:lang w:val="en-GB"/>
          <w:rPrChange w:id="1015" w:author="Katarzyna Wojczulanis-Jakubas" w:date="2023-06-05T07:23:00Z">
            <w:rPr>
              <w:rFonts w:ascii="Palatino Linotype" w:hAnsi="Palatino Linotype" w:cs="Times New Roman"/>
              <w:sz w:val="18"/>
              <w:szCs w:val="24"/>
            </w:rPr>
          </w:rPrChange>
        </w:rPr>
        <w:t>Grémillet</w:t>
      </w:r>
      <w:proofErr w:type="spellEnd"/>
      <w:r w:rsidRPr="006152E7">
        <w:rPr>
          <w:rFonts w:ascii="Palatino Linotype" w:hAnsi="Palatino Linotype" w:cs="Times New Roman"/>
          <w:sz w:val="18"/>
          <w:szCs w:val="24"/>
          <w:lang w:val="en-GB"/>
          <w:rPrChange w:id="1016" w:author="Katarzyna Wojczulanis-Jakubas" w:date="2023-06-05T07:23:00Z">
            <w:rPr>
              <w:rFonts w:ascii="Palatino Linotype" w:hAnsi="Palatino Linotype" w:cs="Times New Roman"/>
              <w:sz w:val="18"/>
              <w:szCs w:val="24"/>
            </w:rPr>
          </w:rPrChange>
        </w:rPr>
        <w:t xml:space="preserve">, D.; </w:t>
      </w:r>
      <w:proofErr w:type="spellStart"/>
      <w:r w:rsidRPr="006152E7">
        <w:rPr>
          <w:rFonts w:ascii="Palatino Linotype" w:hAnsi="Palatino Linotype" w:cs="Times New Roman"/>
          <w:sz w:val="18"/>
          <w:szCs w:val="24"/>
          <w:lang w:val="en-GB"/>
          <w:rPrChange w:id="1017" w:author="Katarzyna Wojczulanis-Jakubas" w:date="2023-06-05T07:23:00Z">
            <w:rPr>
              <w:rFonts w:ascii="Palatino Linotype" w:hAnsi="Palatino Linotype" w:cs="Times New Roman"/>
              <w:sz w:val="18"/>
              <w:szCs w:val="24"/>
            </w:rPr>
          </w:rPrChange>
        </w:rPr>
        <w:t>Lescroël</w:t>
      </w:r>
      <w:proofErr w:type="spellEnd"/>
      <w:r w:rsidRPr="006152E7">
        <w:rPr>
          <w:rFonts w:ascii="Palatino Linotype" w:hAnsi="Palatino Linotype" w:cs="Times New Roman"/>
          <w:sz w:val="18"/>
          <w:szCs w:val="24"/>
          <w:lang w:val="en-GB"/>
          <w:rPrChange w:id="1018" w:author="Katarzyna Wojczulanis-Jakubas" w:date="2023-06-05T07:23:00Z">
            <w:rPr>
              <w:rFonts w:ascii="Palatino Linotype" w:hAnsi="Palatino Linotype" w:cs="Times New Roman"/>
              <w:sz w:val="18"/>
              <w:szCs w:val="24"/>
            </w:rPr>
          </w:rPrChange>
        </w:rPr>
        <w:t xml:space="preserve">, A.; Grecian, W.J.; </w:t>
      </w:r>
      <w:proofErr w:type="spellStart"/>
      <w:r w:rsidRPr="006152E7">
        <w:rPr>
          <w:rFonts w:ascii="Palatino Linotype" w:hAnsi="Palatino Linotype" w:cs="Times New Roman"/>
          <w:sz w:val="18"/>
          <w:szCs w:val="24"/>
          <w:lang w:val="en-GB"/>
          <w:rPrChange w:id="1019" w:author="Katarzyna Wojczulanis-Jakubas" w:date="2023-06-05T07:23:00Z">
            <w:rPr>
              <w:rFonts w:ascii="Palatino Linotype" w:hAnsi="Palatino Linotype" w:cs="Times New Roman"/>
              <w:sz w:val="18"/>
              <w:szCs w:val="24"/>
            </w:rPr>
          </w:rPrChange>
        </w:rPr>
        <w:t>Bodey</w:t>
      </w:r>
      <w:proofErr w:type="spellEnd"/>
      <w:r w:rsidRPr="006152E7">
        <w:rPr>
          <w:rFonts w:ascii="Palatino Linotype" w:hAnsi="Palatino Linotype" w:cs="Times New Roman"/>
          <w:sz w:val="18"/>
          <w:szCs w:val="24"/>
          <w:lang w:val="en-GB"/>
          <w:rPrChange w:id="1020" w:author="Katarzyna Wojczulanis-Jakubas" w:date="2023-06-05T07:23:00Z">
            <w:rPr>
              <w:rFonts w:ascii="Palatino Linotype" w:hAnsi="Palatino Linotype" w:cs="Times New Roman"/>
              <w:sz w:val="18"/>
              <w:szCs w:val="24"/>
            </w:rPr>
          </w:rPrChange>
        </w:rPr>
        <w:t xml:space="preserve">, T.W.; Hamer, K.C.; Wakefield, E.; Le </w:t>
      </w:r>
      <w:proofErr w:type="spellStart"/>
      <w:r w:rsidRPr="006152E7">
        <w:rPr>
          <w:rFonts w:ascii="Palatino Linotype" w:hAnsi="Palatino Linotype" w:cs="Times New Roman"/>
          <w:sz w:val="18"/>
          <w:szCs w:val="24"/>
          <w:lang w:val="en-GB"/>
          <w:rPrChange w:id="1021" w:author="Katarzyna Wojczulanis-Jakubas" w:date="2023-06-05T07:23:00Z">
            <w:rPr>
              <w:rFonts w:ascii="Palatino Linotype" w:hAnsi="Palatino Linotype" w:cs="Times New Roman"/>
              <w:sz w:val="18"/>
              <w:szCs w:val="24"/>
            </w:rPr>
          </w:rPrChange>
        </w:rPr>
        <w:t>Nuz</w:t>
      </w:r>
      <w:proofErr w:type="spellEnd"/>
      <w:r w:rsidRPr="006152E7">
        <w:rPr>
          <w:rFonts w:ascii="Palatino Linotype" w:hAnsi="Palatino Linotype" w:cs="Times New Roman"/>
          <w:sz w:val="18"/>
          <w:szCs w:val="24"/>
          <w:lang w:val="en-GB"/>
          <w:rPrChange w:id="1022" w:author="Katarzyna Wojczulanis-Jakubas" w:date="2023-06-05T07:23:00Z">
            <w:rPr>
              <w:rFonts w:ascii="Palatino Linotype" w:hAnsi="Palatino Linotype" w:cs="Times New Roman"/>
              <w:sz w:val="18"/>
              <w:szCs w:val="24"/>
            </w:rPr>
          </w:rPrChange>
        </w:rPr>
        <w:t xml:space="preserve">, M.; </w:t>
      </w:r>
      <w:proofErr w:type="spellStart"/>
      <w:r w:rsidRPr="006152E7">
        <w:rPr>
          <w:rFonts w:ascii="Palatino Linotype" w:hAnsi="Palatino Linotype" w:cs="Times New Roman"/>
          <w:sz w:val="18"/>
          <w:szCs w:val="24"/>
          <w:lang w:val="en-GB"/>
          <w:rPrChange w:id="1023" w:author="Katarzyna Wojczulanis-Jakubas" w:date="2023-06-05T07:23:00Z">
            <w:rPr>
              <w:rFonts w:ascii="Palatino Linotype" w:hAnsi="Palatino Linotype" w:cs="Times New Roman"/>
              <w:sz w:val="18"/>
              <w:szCs w:val="24"/>
            </w:rPr>
          </w:rPrChange>
        </w:rPr>
        <w:t>Votier</w:t>
      </w:r>
      <w:proofErr w:type="spellEnd"/>
      <w:r w:rsidRPr="006152E7">
        <w:rPr>
          <w:rFonts w:ascii="Palatino Linotype" w:hAnsi="Palatino Linotype" w:cs="Times New Roman"/>
          <w:sz w:val="18"/>
          <w:szCs w:val="24"/>
          <w:lang w:val="en-GB"/>
          <w:rPrChange w:id="1024" w:author="Katarzyna Wojczulanis-Jakubas" w:date="2023-06-05T07:23:00Z">
            <w:rPr>
              <w:rFonts w:ascii="Palatino Linotype" w:hAnsi="Palatino Linotype" w:cs="Times New Roman"/>
              <w:sz w:val="18"/>
              <w:szCs w:val="24"/>
            </w:rPr>
          </w:rPrChange>
        </w:rPr>
        <w:t xml:space="preserve">, S.C. Individual Differences in Searching Behaviour and Spatial Foraging Consistency in a Central Place Marine Predator. </w:t>
      </w:r>
      <w:r w:rsidRPr="006152E7">
        <w:rPr>
          <w:rFonts w:ascii="Palatino Linotype" w:hAnsi="Palatino Linotype" w:cs="Times New Roman"/>
          <w:i/>
          <w:iCs/>
          <w:sz w:val="18"/>
          <w:szCs w:val="24"/>
          <w:lang w:val="en-GB"/>
          <w:rPrChange w:id="1025" w:author="Katarzyna Wojczulanis-Jakubas" w:date="2023-06-05T07:23:00Z">
            <w:rPr>
              <w:rFonts w:ascii="Palatino Linotype" w:hAnsi="Palatino Linotype" w:cs="Times New Roman"/>
              <w:i/>
              <w:iCs/>
              <w:sz w:val="18"/>
              <w:szCs w:val="24"/>
            </w:rPr>
          </w:rPrChange>
        </w:rPr>
        <w:t>Oikos</w:t>
      </w:r>
      <w:r w:rsidRPr="006152E7">
        <w:rPr>
          <w:rFonts w:ascii="Palatino Linotype" w:hAnsi="Palatino Linotype" w:cs="Times New Roman"/>
          <w:sz w:val="18"/>
          <w:szCs w:val="24"/>
          <w:lang w:val="en-GB"/>
          <w:rPrChange w:id="1026"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027" w:author="Katarzyna Wojczulanis-Jakubas" w:date="2023-06-05T07:23:00Z">
            <w:rPr>
              <w:rFonts w:ascii="Palatino Linotype" w:hAnsi="Palatino Linotype" w:cs="Times New Roman"/>
              <w:b/>
              <w:bCs/>
              <w:sz w:val="18"/>
              <w:szCs w:val="24"/>
            </w:rPr>
          </w:rPrChange>
        </w:rPr>
        <w:t>2014</w:t>
      </w:r>
      <w:r w:rsidRPr="006152E7">
        <w:rPr>
          <w:rFonts w:ascii="Palatino Linotype" w:hAnsi="Palatino Linotype" w:cs="Times New Roman"/>
          <w:sz w:val="18"/>
          <w:szCs w:val="24"/>
          <w:lang w:val="en-GB"/>
          <w:rPrChange w:id="102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029" w:author="Katarzyna Wojczulanis-Jakubas" w:date="2023-06-05T07:23:00Z">
            <w:rPr>
              <w:rFonts w:ascii="Palatino Linotype" w:hAnsi="Palatino Linotype" w:cs="Times New Roman"/>
              <w:i/>
              <w:iCs/>
              <w:sz w:val="18"/>
              <w:szCs w:val="24"/>
            </w:rPr>
          </w:rPrChange>
        </w:rPr>
        <w:t>123</w:t>
      </w:r>
      <w:r w:rsidRPr="006152E7">
        <w:rPr>
          <w:rFonts w:ascii="Palatino Linotype" w:hAnsi="Palatino Linotype" w:cs="Times New Roman"/>
          <w:sz w:val="18"/>
          <w:szCs w:val="24"/>
          <w:lang w:val="en-GB"/>
          <w:rPrChange w:id="1030" w:author="Katarzyna Wojczulanis-Jakubas" w:date="2023-06-05T07:23:00Z">
            <w:rPr>
              <w:rFonts w:ascii="Palatino Linotype" w:hAnsi="Palatino Linotype" w:cs="Times New Roman"/>
              <w:sz w:val="18"/>
              <w:szCs w:val="24"/>
            </w:rPr>
          </w:rPrChange>
        </w:rPr>
        <w:t>, 33–40, doi:10.1111/j.1600-0706.2013.00406.x.</w:t>
      </w:r>
    </w:p>
    <w:p w14:paraId="0D7CAE11"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31"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32" w:author="Katarzyna Wojczulanis-Jakubas" w:date="2023-06-05T07:23:00Z">
            <w:rPr>
              <w:rFonts w:ascii="Palatino Linotype" w:hAnsi="Palatino Linotype" w:cs="Times New Roman"/>
              <w:sz w:val="18"/>
              <w:szCs w:val="24"/>
            </w:rPr>
          </w:rPrChange>
        </w:rPr>
        <w:t xml:space="preserve">10. </w:t>
      </w:r>
      <w:r w:rsidRPr="006152E7">
        <w:rPr>
          <w:rFonts w:ascii="Palatino Linotype" w:hAnsi="Palatino Linotype" w:cs="Times New Roman"/>
          <w:sz w:val="18"/>
          <w:szCs w:val="24"/>
          <w:lang w:val="en-GB"/>
          <w:rPrChange w:id="1033"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034" w:author="Katarzyna Wojczulanis-Jakubas" w:date="2023-06-05T07:23:00Z">
            <w:rPr>
              <w:rFonts w:ascii="Palatino Linotype" w:hAnsi="Palatino Linotype" w:cs="Times New Roman"/>
              <w:sz w:val="18"/>
              <w:szCs w:val="24"/>
            </w:rPr>
          </w:rPrChange>
        </w:rPr>
        <w:t>Camprasse</w:t>
      </w:r>
      <w:proofErr w:type="spellEnd"/>
      <w:r w:rsidRPr="006152E7">
        <w:rPr>
          <w:rFonts w:ascii="Palatino Linotype" w:hAnsi="Palatino Linotype" w:cs="Times New Roman"/>
          <w:sz w:val="18"/>
          <w:szCs w:val="24"/>
          <w:lang w:val="en-GB"/>
          <w:rPrChange w:id="1035" w:author="Katarzyna Wojczulanis-Jakubas" w:date="2023-06-05T07:23:00Z">
            <w:rPr>
              <w:rFonts w:ascii="Palatino Linotype" w:hAnsi="Palatino Linotype" w:cs="Times New Roman"/>
              <w:sz w:val="18"/>
              <w:szCs w:val="24"/>
            </w:rPr>
          </w:rPrChange>
        </w:rPr>
        <w:t xml:space="preserve">, E.C.M.; </w:t>
      </w:r>
      <w:proofErr w:type="spellStart"/>
      <w:r w:rsidRPr="006152E7">
        <w:rPr>
          <w:rFonts w:ascii="Palatino Linotype" w:hAnsi="Palatino Linotype" w:cs="Times New Roman"/>
          <w:sz w:val="18"/>
          <w:szCs w:val="24"/>
          <w:lang w:val="en-GB"/>
          <w:rPrChange w:id="1036" w:author="Katarzyna Wojczulanis-Jakubas" w:date="2023-06-05T07:23:00Z">
            <w:rPr>
              <w:rFonts w:ascii="Palatino Linotype" w:hAnsi="Palatino Linotype" w:cs="Times New Roman"/>
              <w:sz w:val="18"/>
              <w:szCs w:val="24"/>
            </w:rPr>
          </w:rPrChange>
        </w:rPr>
        <w:t>Cherel</w:t>
      </w:r>
      <w:proofErr w:type="spellEnd"/>
      <w:r w:rsidRPr="006152E7">
        <w:rPr>
          <w:rFonts w:ascii="Palatino Linotype" w:hAnsi="Palatino Linotype" w:cs="Times New Roman"/>
          <w:sz w:val="18"/>
          <w:szCs w:val="24"/>
          <w:lang w:val="en-GB"/>
          <w:rPrChange w:id="1037" w:author="Katarzyna Wojczulanis-Jakubas" w:date="2023-06-05T07:23:00Z">
            <w:rPr>
              <w:rFonts w:ascii="Palatino Linotype" w:hAnsi="Palatino Linotype" w:cs="Times New Roman"/>
              <w:sz w:val="18"/>
              <w:szCs w:val="24"/>
            </w:rPr>
          </w:rPrChange>
        </w:rPr>
        <w:t xml:space="preserve">, Y.; Bustamante, P.; </w:t>
      </w:r>
      <w:proofErr w:type="spellStart"/>
      <w:r w:rsidRPr="006152E7">
        <w:rPr>
          <w:rFonts w:ascii="Palatino Linotype" w:hAnsi="Palatino Linotype" w:cs="Times New Roman"/>
          <w:sz w:val="18"/>
          <w:szCs w:val="24"/>
          <w:lang w:val="en-GB"/>
          <w:rPrChange w:id="1038" w:author="Katarzyna Wojczulanis-Jakubas" w:date="2023-06-05T07:23:00Z">
            <w:rPr>
              <w:rFonts w:ascii="Palatino Linotype" w:hAnsi="Palatino Linotype" w:cs="Times New Roman"/>
              <w:sz w:val="18"/>
              <w:szCs w:val="24"/>
            </w:rPr>
          </w:rPrChange>
        </w:rPr>
        <w:t>Arnould</w:t>
      </w:r>
      <w:proofErr w:type="spellEnd"/>
      <w:r w:rsidRPr="006152E7">
        <w:rPr>
          <w:rFonts w:ascii="Palatino Linotype" w:hAnsi="Palatino Linotype" w:cs="Times New Roman"/>
          <w:sz w:val="18"/>
          <w:szCs w:val="24"/>
          <w:lang w:val="en-GB"/>
          <w:rPrChange w:id="1039" w:author="Katarzyna Wojczulanis-Jakubas" w:date="2023-06-05T07:23:00Z">
            <w:rPr>
              <w:rFonts w:ascii="Palatino Linotype" w:hAnsi="Palatino Linotype" w:cs="Times New Roman"/>
              <w:sz w:val="18"/>
              <w:szCs w:val="24"/>
            </w:rPr>
          </w:rPrChange>
        </w:rPr>
        <w:t xml:space="preserve">, J.P.Y.; Bost, C.A. Intra-and Inter-Individual Variation in the Foraging Ecology of a Generalist Subantarctic Seabird, the Gentoo Penguin. </w:t>
      </w:r>
      <w:r w:rsidRPr="006152E7">
        <w:rPr>
          <w:rFonts w:ascii="Palatino Linotype" w:hAnsi="Palatino Linotype" w:cs="Times New Roman"/>
          <w:i/>
          <w:iCs/>
          <w:sz w:val="18"/>
          <w:szCs w:val="24"/>
          <w:lang w:val="en-GB"/>
          <w:rPrChange w:id="1040" w:author="Katarzyna Wojczulanis-Jakubas" w:date="2023-06-05T07:23:00Z">
            <w:rPr>
              <w:rFonts w:ascii="Palatino Linotype" w:hAnsi="Palatino Linotype" w:cs="Times New Roman"/>
              <w:i/>
              <w:iCs/>
              <w:sz w:val="18"/>
              <w:szCs w:val="24"/>
            </w:rPr>
          </w:rPrChange>
        </w:rPr>
        <w:t>Mar. Ecol. Prog. Ser.</w:t>
      </w:r>
      <w:r w:rsidRPr="006152E7">
        <w:rPr>
          <w:rFonts w:ascii="Palatino Linotype" w:hAnsi="Palatino Linotype" w:cs="Times New Roman"/>
          <w:sz w:val="18"/>
          <w:szCs w:val="24"/>
          <w:lang w:val="en-GB"/>
          <w:rPrChange w:id="1041"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042" w:author="Katarzyna Wojczulanis-Jakubas" w:date="2023-06-05T07:23:00Z">
            <w:rPr>
              <w:rFonts w:ascii="Palatino Linotype" w:hAnsi="Palatino Linotype" w:cs="Times New Roman"/>
              <w:b/>
              <w:bCs/>
              <w:sz w:val="18"/>
              <w:szCs w:val="24"/>
            </w:rPr>
          </w:rPrChange>
        </w:rPr>
        <w:t>2017</w:t>
      </w:r>
      <w:r w:rsidRPr="006152E7">
        <w:rPr>
          <w:rFonts w:ascii="Palatino Linotype" w:hAnsi="Palatino Linotype" w:cs="Times New Roman"/>
          <w:sz w:val="18"/>
          <w:szCs w:val="24"/>
          <w:lang w:val="en-GB"/>
          <w:rPrChange w:id="1043"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044" w:author="Katarzyna Wojczulanis-Jakubas" w:date="2023-06-05T07:23:00Z">
            <w:rPr>
              <w:rFonts w:ascii="Palatino Linotype" w:hAnsi="Palatino Linotype" w:cs="Times New Roman"/>
              <w:i/>
              <w:iCs/>
              <w:sz w:val="18"/>
              <w:szCs w:val="24"/>
            </w:rPr>
          </w:rPrChange>
        </w:rPr>
        <w:t>578</w:t>
      </w:r>
      <w:r w:rsidRPr="006152E7">
        <w:rPr>
          <w:rFonts w:ascii="Palatino Linotype" w:hAnsi="Palatino Linotype" w:cs="Times New Roman"/>
          <w:sz w:val="18"/>
          <w:szCs w:val="24"/>
          <w:lang w:val="en-GB"/>
          <w:rPrChange w:id="1045" w:author="Katarzyna Wojczulanis-Jakubas" w:date="2023-06-05T07:23:00Z">
            <w:rPr>
              <w:rFonts w:ascii="Palatino Linotype" w:hAnsi="Palatino Linotype" w:cs="Times New Roman"/>
              <w:sz w:val="18"/>
              <w:szCs w:val="24"/>
            </w:rPr>
          </w:rPrChange>
        </w:rPr>
        <w:t>, 227–242, doi:10.3354/meps12151.</w:t>
      </w:r>
    </w:p>
    <w:p w14:paraId="032E8158"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46"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47" w:author="Katarzyna Wojczulanis-Jakubas" w:date="2023-06-05T07:23:00Z">
            <w:rPr>
              <w:rFonts w:ascii="Palatino Linotype" w:hAnsi="Palatino Linotype" w:cs="Times New Roman"/>
              <w:sz w:val="18"/>
              <w:szCs w:val="24"/>
            </w:rPr>
          </w:rPrChange>
        </w:rPr>
        <w:t xml:space="preserve">11. </w:t>
      </w:r>
      <w:r w:rsidRPr="006152E7">
        <w:rPr>
          <w:rFonts w:ascii="Palatino Linotype" w:hAnsi="Palatino Linotype" w:cs="Times New Roman"/>
          <w:sz w:val="18"/>
          <w:szCs w:val="24"/>
          <w:lang w:val="en-GB"/>
          <w:rPrChange w:id="1048" w:author="Katarzyna Wojczulanis-Jakubas" w:date="2023-06-05T07:23:00Z">
            <w:rPr>
              <w:rFonts w:ascii="Palatino Linotype" w:hAnsi="Palatino Linotype" w:cs="Times New Roman"/>
              <w:sz w:val="18"/>
              <w:szCs w:val="24"/>
            </w:rPr>
          </w:rPrChange>
        </w:rPr>
        <w:tab/>
        <w:t xml:space="preserve">Moldoff, D.E.; </w:t>
      </w:r>
      <w:proofErr w:type="spellStart"/>
      <w:r w:rsidRPr="006152E7">
        <w:rPr>
          <w:rFonts w:ascii="Palatino Linotype" w:hAnsi="Palatino Linotype" w:cs="Times New Roman"/>
          <w:sz w:val="18"/>
          <w:szCs w:val="24"/>
          <w:lang w:val="en-GB"/>
          <w:rPrChange w:id="1049" w:author="Katarzyna Wojczulanis-Jakubas" w:date="2023-06-05T07:23:00Z">
            <w:rPr>
              <w:rFonts w:ascii="Palatino Linotype" w:hAnsi="Palatino Linotype" w:cs="Times New Roman"/>
              <w:sz w:val="18"/>
              <w:szCs w:val="24"/>
            </w:rPr>
          </w:rPrChange>
        </w:rPr>
        <w:t>Westneat</w:t>
      </w:r>
      <w:proofErr w:type="spellEnd"/>
      <w:r w:rsidRPr="006152E7">
        <w:rPr>
          <w:rFonts w:ascii="Palatino Linotype" w:hAnsi="Palatino Linotype" w:cs="Times New Roman"/>
          <w:sz w:val="18"/>
          <w:szCs w:val="24"/>
          <w:lang w:val="en-GB"/>
          <w:rPrChange w:id="1050" w:author="Katarzyna Wojczulanis-Jakubas" w:date="2023-06-05T07:23:00Z">
            <w:rPr>
              <w:rFonts w:ascii="Palatino Linotype" w:hAnsi="Palatino Linotype" w:cs="Times New Roman"/>
              <w:sz w:val="18"/>
              <w:szCs w:val="24"/>
            </w:rPr>
          </w:rPrChange>
        </w:rPr>
        <w:t xml:space="preserve">, D.F. Foraging Sparrows Exhibit Individual Differences but Not a Syndrome When Responding to Multiple Kinds of Novelty. </w:t>
      </w:r>
      <w:proofErr w:type="spellStart"/>
      <w:r w:rsidRPr="006152E7">
        <w:rPr>
          <w:rFonts w:ascii="Palatino Linotype" w:hAnsi="Palatino Linotype" w:cs="Times New Roman"/>
          <w:i/>
          <w:iCs/>
          <w:sz w:val="18"/>
          <w:szCs w:val="24"/>
          <w:lang w:val="en-GB"/>
          <w:rPrChange w:id="1051" w:author="Katarzyna Wojczulanis-Jakubas" w:date="2023-06-05T07:23: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052" w:author="Katarzyna Wojczulanis-Jakubas" w:date="2023-06-05T07:23: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1053"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054" w:author="Katarzyna Wojczulanis-Jakubas" w:date="2023-06-05T07:23:00Z">
            <w:rPr>
              <w:rFonts w:ascii="Palatino Linotype" w:hAnsi="Palatino Linotype" w:cs="Times New Roman"/>
              <w:b/>
              <w:bCs/>
              <w:sz w:val="18"/>
              <w:szCs w:val="24"/>
            </w:rPr>
          </w:rPrChange>
        </w:rPr>
        <w:t>2017</w:t>
      </w:r>
      <w:r w:rsidRPr="006152E7">
        <w:rPr>
          <w:rFonts w:ascii="Palatino Linotype" w:hAnsi="Palatino Linotype" w:cs="Times New Roman"/>
          <w:sz w:val="18"/>
          <w:szCs w:val="24"/>
          <w:lang w:val="en-GB"/>
          <w:rPrChange w:id="1055"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056" w:author="Katarzyna Wojczulanis-Jakubas" w:date="2023-06-05T07:23:00Z">
            <w:rPr>
              <w:rFonts w:ascii="Palatino Linotype" w:hAnsi="Palatino Linotype" w:cs="Times New Roman"/>
              <w:i/>
              <w:iCs/>
              <w:sz w:val="18"/>
              <w:szCs w:val="24"/>
            </w:rPr>
          </w:rPrChange>
        </w:rPr>
        <w:t>28</w:t>
      </w:r>
      <w:r w:rsidRPr="006152E7">
        <w:rPr>
          <w:rFonts w:ascii="Palatino Linotype" w:hAnsi="Palatino Linotype" w:cs="Times New Roman"/>
          <w:sz w:val="18"/>
          <w:szCs w:val="24"/>
          <w:lang w:val="en-GB"/>
          <w:rPrChange w:id="1057" w:author="Katarzyna Wojczulanis-Jakubas" w:date="2023-06-05T07:23:00Z">
            <w:rPr>
              <w:rFonts w:ascii="Palatino Linotype" w:hAnsi="Palatino Linotype" w:cs="Times New Roman"/>
              <w:sz w:val="18"/>
              <w:szCs w:val="24"/>
            </w:rPr>
          </w:rPrChange>
        </w:rPr>
        <w:t>, 732–743, doi:10.1093/</w:t>
      </w:r>
      <w:proofErr w:type="spellStart"/>
      <w:r w:rsidRPr="006152E7">
        <w:rPr>
          <w:rFonts w:ascii="Palatino Linotype" w:hAnsi="Palatino Linotype" w:cs="Times New Roman"/>
          <w:sz w:val="18"/>
          <w:szCs w:val="24"/>
          <w:lang w:val="en-GB"/>
          <w:rPrChange w:id="1058" w:author="Katarzyna Wojczulanis-Jakubas" w:date="2023-06-05T07:23: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1059" w:author="Katarzyna Wojczulanis-Jakubas" w:date="2023-06-05T07:23:00Z">
            <w:rPr>
              <w:rFonts w:ascii="Palatino Linotype" w:hAnsi="Palatino Linotype" w:cs="Times New Roman"/>
              <w:sz w:val="18"/>
              <w:szCs w:val="24"/>
            </w:rPr>
          </w:rPrChange>
        </w:rPr>
        <w:t>/arx014.</w:t>
      </w:r>
    </w:p>
    <w:p w14:paraId="2A24C52B"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60"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61" w:author="Katarzyna Wojczulanis-Jakubas" w:date="2023-06-05T07:23:00Z">
            <w:rPr>
              <w:rFonts w:ascii="Palatino Linotype" w:hAnsi="Palatino Linotype" w:cs="Times New Roman"/>
              <w:sz w:val="18"/>
              <w:szCs w:val="24"/>
            </w:rPr>
          </w:rPrChange>
        </w:rPr>
        <w:t xml:space="preserve">12. </w:t>
      </w:r>
      <w:r w:rsidRPr="006152E7">
        <w:rPr>
          <w:rFonts w:ascii="Palatino Linotype" w:hAnsi="Palatino Linotype" w:cs="Times New Roman"/>
          <w:sz w:val="18"/>
          <w:szCs w:val="24"/>
          <w:lang w:val="en-GB"/>
          <w:rPrChange w:id="1062"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063" w:author="Katarzyna Wojczulanis-Jakubas" w:date="2023-06-05T07:23: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064" w:author="Katarzyna Wojczulanis-Jakubas" w:date="2023-06-05T07:23:00Z">
            <w:rPr>
              <w:rFonts w:ascii="Palatino Linotype" w:hAnsi="Palatino Linotype" w:cs="Times New Roman"/>
              <w:sz w:val="18"/>
              <w:szCs w:val="24"/>
            </w:rPr>
          </w:rPrChange>
        </w:rPr>
        <w:t xml:space="preserve">, N.J.; Kazem, A.J.N.; </w:t>
      </w:r>
      <w:proofErr w:type="spellStart"/>
      <w:r w:rsidRPr="006152E7">
        <w:rPr>
          <w:rFonts w:ascii="Palatino Linotype" w:hAnsi="Palatino Linotype" w:cs="Times New Roman"/>
          <w:sz w:val="18"/>
          <w:szCs w:val="24"/>
          <w:lang w:val="en-GB"/>
          <w:rPrChange w:id="1065" w:author="Katarzyna Wojczulanis-Jakubas" w:date="2023-06-05T07:23:00Z">
            <w:rPr>
              <w:rFonts w:ascii="Palatino Linotype" w:hAnsi="Palatino Linotype" w:cs="Times New Roman"/>
              <w:sz w:val="18"/>
              <w:szCs w:val="24"/>
            </w:rPr>
          </w:rPrChange>
        </w:rPr>
        <w:t>Reale</w:t>
      </w:r>
      <w:proofErr w:type="spellEnd"/>
      <w:r w:rsidRPr="006152E7">
        <w:rPr>
          <w:rFonts w:ascii="Palatino Linotype" w:hAnsi="Palatino Linotype" w:cs="Times New Roman"/>
          <w:sz w:val="18"/>
          <w:szCs w:val="24"/>
          <w:lang w:val="en-GB"/>
          <w:rPrChange w:id="1066" w:author="Katarzyna Wojczulanis-Jakubas" w:date="2023-06-05T07:23:00Z">
            <w:rPr>
              <w:rFonts w:ascii="Palatino Linotype" w:hAnsi="Palatino Linotype" w:cs="Times New Roman"/>
              <w:sz w:val="18"/>
              <w:szCs w:val="24"/>
            </w:rPr>
          </w:rPrChange>
        </w:rPr>
        <w:t xml:space="preserve">, D.; Wright, J. Behavioural Reaction Norms: Animal Personality Meets Individual Plasticity. </w:t>
      </w:r>
      <w:r w:rsidRPr="006152E7">
        <w:rPr>
          <w:rFonts w:ascii="Palatino Linotype" w:hAnsi="Palatino Linotype" w:cs="Times New Roman"/>
          <w:i/>
          <w:iCs/>
          <w:sz w:val="18"/>
          <w:szCs w:val="24"/>
          <w:lang w:val="en-GB"/>
          <w:rPrChange w:id="1067" w:author="Katarzyna Wojczulanis-Jakubas" w:date="2023-06-05T07:23:00Z">
            <w:rPr>
              <w:rFonts w:ascii="Palatino Linotype" w:hAnsi="Palatino Linotype" w:cs="Times New Roman"/>
              <w:i/>
              <w:iCs/>
              <w:sz w:val="18"/>
              <w:szCs w:val="24"/>
            </w:rPr>
          </w:rPrChange>
        </w:rPr>
        <w:t xml:space="preserve">Trends Ecol. </w:t>
      </w:r>
      <w:proofErr w:type="spellStart"/>
      <w:r w:rsidRPr="006152E7">
        <w:rPr>
          <w:rFonts w:ascii="Palatino Linotype" w:hAnsi="Palatino Linotype" w:cs="Times New Roman"/>
          <w:i/>
          <w:iCs/>
          <w:sz w:val="18"/>
          <w:szCs w:val="24"/>
          <w:lang w:val="en-GB"/>
          <w:rPrChange w:id="1068" w:author="Katarzyna Wojczulanis-Jakubas" w:date="2023-06-05T07:23: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069" w:author="Katarzyna Wojczulanis-Jakubas" w:date="2023-06-05T07:23: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070"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071" w:author="Katarzyna Wojczulanis-Jakubas" w:date="2023-06-05T07:23:00Z">
            <w:rPr>
              <w:rFonts w:ascii="Palatino Linotype" w:hAnsi="Palatino Linotype" w:cs="Times New Roman"/>
              <w:b/>
              <w:bCs/>
              <w:sz w:val="18"/>
              <w:szCs w:val="24"/>
            </w:rPr>
          </w:rPrChange>
        </w:rPr>
        <w:t>2009</w:t>
      </w:r>
      <w:r w:rsidRPr="006152E7">
        <w:rPr>
          <w:rFonts w:ascii="Palatino Linotype" w:hAnsi="Palatino Linotype" w:cs="Times New Roman"/>
          <w:sz w:val="18"/>
          <w:szCs w:val="24"/>
          <w:lang w:val="en-GB"/>
          <w:rPrChange w:id="1072"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073" w:author="Katarzyna Wojczulanis-Jakubas" w:date="2023-06-05T07:23:00Z">
            <w:rPr>
              <w:rFonts w:ascii="Palatino Linotype" w:hAnsi="Palatino Linotype" w:cs="Times New Roman"/>
              <w:i/>
              <w:iCs/>
              <w:sz w:val="18"/>
              <w:szCs w:val="24"/>
            </w:rPr>
          </w:rPrChange>
        </w:rPr>
        <w:t>25</w:t>
      </w:r>
      <w:r w:rsidRPr="006152E7">
        <w:rPr>
          <w:rFonts w:ascii="Palatino Linotype" w:hAnsi="Palatino Linotype" w:cs="Times New Roman"/>
          <w:sz w:val="18"/>
          <w:szCs w:val="24"/>
          <w:lang w:val="en-GB"/>
          <w:rPrChange w:id="1074" w:author="Katarzyna Wojczulanis-Jakubas" w:date="2023-06-05T07:23:00Z">
            <w:rPr>
              <w:rFonts w:ascii="Palatino Linotype" w:hAnsi="Palatino Linotype" w:cs="Times New Roman"/>
              <w:sz w:val="18"/>
              <w:szCs w:val="24"/>
            </w:rPr>
          </w:rPrChange>
        </w:rPr>
        <w:t>, 81–89, doi:10.1016/j.tree.2009.07.013.</w:t>
      </w:r>
    </w:p>
    <w:p w14:paraId="5FACBEF0"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75"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76" w:author="Katarzyna Wojczulanis-Jakubas" w:date="2023-06-05T07:23:00Z">
            <w:rPr>
              <w:rFonts w:ascii="Palatino Linotype" w:hAnsi="Palatino Linotype" w:cs="Times New Roman"/>
              <w:sz w:val="18"/>
              <w:szCs w:val="24"/>
            </w:rPr>
          </w:rPrChange>
        </w:rPr>
        <w:t xml:space="preserve">13. </w:t>
      </w:r>
      <w:r w:rsidRPr="006152E7">
        <w:rPr>
          <w:rFonts w:ascii="Palatino Linotype" w:hAnsi="Palatino Linotype" w:cs="Times New Roman"/>
          <w:sz w:val="18"/>
          <w:szCs w:val="24"/>
          <w:lang w:val="en-GB"/>
          <w:rPrChange w:id="1077" w:author="Katarzyna Wojczulanis-Jakubas" w:date="2023-06-05T07:23:00Z">
            <w:rPr>
              <w:rFonts w:ascii="Palatino Linotype" w:hAnsi="Palatino Linotype" w:cs="Times New Roman"/>
              <w:sz w:val="18"/>
              <w:szCs w:val="24"/>
            </w:rPr>
          </w:rPrChange>
        </w:rPr>
        <w:tab/>
        <w:t xml:space="preserve">Alonzo, S.H. Integrating the How and Why of Within-Individual and among-Individual Variation and Plasticity in </w:t>
      </w:r>
      <w:proofErr w:type="spellStart"/>
      <w:r w:rsidRPr="006152E7">
        <w:rPr>
          <w:rFonts w:ascii="Palatino Linotype" w:hAnsi="Palatino Linotype" w:cs="Times New Roman"/>
          <w:sz w:val="18"/>
          <w:szCs w:val="24"/>
          <w:lang w:val="en-GB"/>
          <w:rPrChange w:id="1078" w:author="Katarzyna Wojczulanis-Jakubas" w:date="2023-06-05T07:23:00Z">
            <w:rPr>
              <w:rFonts w:ascii="Palatino Linotype" w:hAnsi="Palatino Linotype" w:cs="Times New Roman"/>
              <w:sz w:val="18"/>
              <w:szCs w:val="24"/>
            </w:rPr>
          </w:rPrChange>
        </w:rPr>
        <w:t>Behavior</w:t>
      </w:r>
      <w:proofErr w:type="spellEnd"/>
      <w:r w:rsidRPr="006152E7">
        <w:rPr>
          <w:rFonts w:ascii="Palatino Linotype" w:hAnsi="Palatino Linotype" w:cs="Times New Roman"/>
          <w:sz w:val="18"/>
          <w:szCs w:val="24"/>
          <w:lang w:val="en-GB"/>
          <w:rPrChange w:id="1079" w:author="Katarzyna Wojczulanis-Jakubas" w:date="2023-06-05T07:23: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i/>
          <w:iCs/>
          <w:sz w:val="18"/>
          <w:szCs w:val="24"/>
          <w:lang w:val="en-GB"/>
          <w:rPrChange w:id="1080" w:author="Katarzyna Wojczulanis-Jakubas" w:date="2023-06-05T07:23:00Z">
            <w:rPr>
              <w:rFonts w:ascii="Palatino Linotype" w:hAnsi="Palatino Linotype" w:cs="Times New Roman"/>
              <w:i/>
              <w:iCs/>
              <w:sz w:val="18"/>
              <w:szCs w:val="24"/>
            </w:rPr>
          </w:rPrChange>
        </w:rPr>
        <w:t>Curr</w:t>
      </w:r>
      <w:proofErr w:type="spellEnd"/>
      <w:r w:rsidRPr="006152E7">
        <w:rPr>
          <w:rFonts w:ascii="Palatino Linotype" w:hAnsi="Palatino Linotype" w:cs="Times New Roman"/>
          <w:i/>
          <w:iCs/>
          <w:sz w:val="18"/>
          <w:szCs w:val="24"/>
          <w:lang w:val="en-GB"/>
          <w:rPrChange w:id="1081" w:author="Katarzyna Wojczulanis-Jakubas" w:date="2023-06-05T07:23:00Z">
            <w:rPr>
              <w:rFonts w:ascii="Palatino Linotype" w:hAnsi="Palatino Linotype" w:cs="Times New Roman"/>
              <w:i/>
              <w:iCs/>
              <w:sz w:val="18"/>
              <w:szCs w:val="24"/>
            </w:rPr>
          </w:rPrChange>
        </w:rPr>
        <w:t xml:space="preserve">. </w:t>
      </w:r>
      <w:proofErr w:type="spellStart"/>
      <w:r w:rsidRPr="006152E7">
        <w:rPr>
          <w:rFonts w:ascii="Palatino Linotype" w:hAnsi="Palatino Linotype" w:cs="Times New Roman"/>
          <w:i/>
          <w:iCs/>
          <w:sz w:val="18"/>
          <w:szCs w:val="24"/>
          <w:lang w:val="en-GB"/>
          <w:rPrChange w:id="1082" w:author="Katarzyna Wojczulanis-Jakubas" w:date="2023-06-05T07:23:00Z">
            <w:rPr>
              <w:rFonts w:ascii="Palatino Linotype" w:hAnsi="Palatino Linotype" w:cs="Times New Roman"/>
              <w:i/>
              <w:iCs/>
              <w:sz w:val="18"/>
              <w:szCs w:val="24"/>
            </w:rPr>
          </w:rPrChange>
        </w:rPr>
        <w:t>Opin</w:t>
      </w:r>
      <w:proofErr w:type="spellEnd"/>
      <w:r w:rsidRPr="006152E7">
        <w:rPr>
          <w:rFonts w:ascii="Palatino Linotype" w:hAnsi="Palatino Linotype" w:cs="Times New Roman"/>
          <w:i/>
          <w:iCs/>
          <w:sz w:val="18"/>
          <w:szCs w:val="24"/>
          <w:lang w:val="en-GB"/>
          <w:rPrChange w:id="1083" w:author="Katarzyna Wojczulanis-Jakubas" w:date="2023-06-05T07:23:00Z">
            <w:rPr>
              <w:rFonts w:ascii="Palatino Linotype" w:hAnsi="Palatino Linotype" w:cs="Times New Roman"/>
              <w:i/>
              <w:iCs/>
              <w:sz w:val="18"/>
              <w:szCs w:val="24"/>
            </w:rPr>
          </w:rPrChange>
        </w:rPr>
        <w:t xml:space="preserve">. </w:t>
      </w:r>
      <w:proofErr w:type="spellStart"/>
      <w:r w:rsidRPr="006152E7">
        <w:rPr>
          <w:rFonts w:ascii="Palatino Linotype" w:hAnsi="Palatino Linotype" w:cs="Times New Roman"/>
          <w:i/>
          <w:iCs/>
          <w:sz w:val="18"/>
          <w:szCs w:val="24"/>
          <w:lang w:val="en-GB"/>
          <w:rPrChange w:id="1084" w:author="Katarzyna Wojczulanis-Jakubas" w:date="2023-06-05T07:23: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085" w:author="Katarzyna Wojczulanis-Jakubas" w:date="2023-06-05T07:23:00Z">
            <w:rPr>
              <w:rFonts w:ascii="Palatino Linotype" w:hAnsi="Palatino Linotype" w:cs="Times New Roman"/>
              <w:i/>
              <w:iCs/>
              <w:sz w:val="18"/>
              <w:szCs w:val="24"/>
            </w:rPr>
          </w:rPrChange>
        </w:rPr>
        <w:t>. Sci.</w:t>
      </w:r>
      <w:r w:rsidRPr="006152E7">
        <w:rPr>
          <w:rFonts w:ascii="Palatino Linotype" w:hAnsi="Palatino Linotype" w:cs="Times New Roman"/>
          <w:sz w:val="18"/>
          <w:szCs w:val="24"/>
          <w:lang w:val="en-GB"/>
          <w:rPrChange w:id="1086"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087" w:author="Katarzyna Wojczulanis-Jakubas" w:date="2023-06-05T07:23:00Z">
            <w:rPr>
              <w:rFonts w:ascii="Palatino Linotype" w:hAnsi="Palatino Linotype" w:cs="Times New Roman"/>
              <w:b/>
              <w:bCs/>
              <w:sz w:val="18"/>
              <w:szCs w:val="24"/>
            </w:rPr>
          </w:rPrChange>
        </w:rPr>
        <w:t>2015</w:t>
      </w:r>
      <w:r w:rsidRPr="006152E7">
        <w:rPr>
          <w:rFonts w:ascii="Palatino Linotype" w:hAnsi="Palatino Linotype" w:cs="Times New Roman"/>
          <w:sz w:val="18"/>
          <w:szCs w:val="24"/>
          <w:lang w:val="en-GB"/>
          <w:rPrChange w:id="108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089" w:author="Katarzyna Wojczulanis-Jakubas" w:date="2023-06-05T07:23:00Z">
            <w:rPr>
              <w:rFonts w:ascii="Palatino Linotype" w:hAnsi="Palatino Linotype" w:cs="Times New Roman"/>
              <w:i/>
              <w:iCs/>
              <w:sz w:val="18"/>
              <w:szCs w:val="24"/>
            </w:rPr>
          </w:rPrChange>
        </w:rPr>
        <w:t>6</w:t>
      </w:r>
      <w:r w:rsidRPr="006152E7">
        <w:rPr>
          <w:rFonts w:ascii="Palatino Linotype" w:hAnsi="Palatino Linotype" w:cs="Times New Roman"/>
          <w:sz w:val="18"/>
          <w:szCs w:val="24"/>
          <w:lang w:val="en-GB"/>
          <w:rPrChange w:id="1090" w:author="Katarzyna Wojczulanis-Jakubas" w:date="2023-06-05T07:23:00Z">
            <w:rPr>
              <w:rFonts w:ascii="Palatino Linotype" w:hAnsi="Palatino Linotype" w:cs="Times New Roman"/>
              <w:sz w:val="18"/>
              <w:szCs w:val="24"/>
            </w:rPr>
          </w:rPrChange>
        </w:rPr>
        <w:t>, 69–75.</w:t>
      </w:r>
    </w:p>
    <w:p w14:paraId="0125F680"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091"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092" w:author="Katarzyna Wojczulanis-Jakubas" w:date="2023-06-05T07:23:00Z">
            <w:rPr>
              <w:rFonts w:ascii="Palatino Linotype" w:hAnsi="Palatino Linotype" w:cs="Times New Roman"/>
              <w:sz w:val="18"/>
              <w:szCs w:val="24"/>
            </w:rPr>
          </w:rPrChange>
        </w:rPr>
        <w:t xml:space="preserve">14. </w:t>
      </w:r>
      <w:r w:rsidRPr="006152E7">
        <w:rPr>
          <w:rFonts w:ascii="Palatino Linotype" w:hAnsi="Palatino Linotype" w:cs="Times New Roman"/>
          <w:sz w:val="18"/>
          <w:szCs w:val="24"/>
          <w:lang w:val="en-GB"/>
          <w:rPrChange w:id="1093" w:author="Katarzyna Wojczulanis-Jakubas" w:date="2023-06-05T07:23:00Z">
            <w:rPr>
              <w:rFonts w:ascii="Palatino Linotype" w:hAnsi="Palatino Linotype" w:cs="Times New Roman"/>
              <w:sz w:val="18"/>
              <w:szCs w:val="24"/>
            </w:rPr>
          </w:rPrChange>
        </w:rPr>
        <w:tab/>
        <w:t xml:space="preserve">Toscano, B.J.; </w:t>
      </w:r>
      <w:proofErr w:type="spellStart"/>
      <w:r w:rsidRPr="006152E7">
        <w:rPr>
          <w:rFonts w:ascii="Palatino Linotype" w:hAnsi="Palatino Linotype" w:cs="Times New Roman"/>
          <w:sz w:val="18"/>
          <w:szCs w:val="24"/>
          <w:lang w:val="en-GB"/>
          <w:rPrChange w:id="1094" w:author="Katarzyna Wojczulanis-Jakubas" w:date="2023-06-05T07:23:00Z">
            <w:rPr>
              <w:rFonts w:ascii="Palatino Linotype" w:hAnsi="Palatino Linotype" w:cs="Times New Roman"/>
              <w:sz w:val="18"/>
              <w:szCs w:val="24"/>
            </w:rPr>
          </w:rPrChange>
        </w:rPr>
        <w:t>Gownaris</w:t>
      </w:r>
      <w:proofErr w:type="spellEnd"/>
      <w:r w:rsidRPr="006152E7">
        <w:rPr>
          <w:rFonts w:ascii="Palatino Linotype" w:hAnsi="Palatino Linotype" w:cs="Times New Roman"/>
          <w:sz w:val="18"/>
          <w:szCs w:val="24"/>
          <w:lang w:val="en-GB"/>
          <w:rPrChange w:id="1095" w:author="Katarzyna Wojczulanis-Jakubas" w:date="2023-06-05T07:23:00Z">
            <w:rPr>
              <w:rFonts w:ascii="Palatino Linotype" w:hAnsi="Palatino Linotype" w:cs="Times New Roman"/>
              <w:sz w:val="18"/>
              <w:szCs w:val="24"/>
            </w:rPr>
          </w:rPrChange>
        </w:rPr>
        <w:t xml:space="preserve">, N.J.; </w:t>
      </w:r>
      <w:proofErr w:type="spellStart"/>
      <w:r w:rsidRPr="006152E7">
        <w:rPr>
          <w:rFonts w:ascii="Palatino Linotype" w:hAnsi="Palatino Linotype" w:cs="Times New Roman"/>
          <w:sz w:val="18"/>
          <w:szCs w:val="24"/>
          <w:lang w:val="en-GB"/>
          <w:rPrChange w:id="1096" w:author="Katarzyna Wojczulanis-Jakubas" w:date="2023-06-05T07:23:00Z">
            <w:rPr>
              <w:rFonts w:ascii="Palatino Linotype" w:hAnsi="Palatino Linotype" w:cs="Times New Roman"/>
              <w:sz w:val="18"/>
              <w:szCs w:val="24"/>
            </w:rPr>
          </w:rPrChange>
        </w:rPr>
        <w:t>Heerhartz</w:t>
      </w:r>
      <w:proofErr w:type="spellEnd"/>
      <w:r w:rsidRPr="006152E7">
        <w:rPr>
          <w:rFonts w:ascii="Palatino Linotype" w:hAnsi="Palatino Linotype" w:cs="Times New Roman"/>
          <w:sz w:val="18"/>
          <w:szCs w:val="24"/>
          <w:lang w:val="en-GB"/>
          <w:rPrChange w:id="1097" w:author="Katarzyna Wojczulanis-Jakubas" w:date="2023-06-05T07:23:00Z">
            <w:rPr>
              <w:rFonts w:ascii="Palatino Linotype" w:hAnsi="Palatino Linotype" w:cs="Times New Roman"/>
              <w:sz w:val="18"/>
              <w:szCs w:val="24"/>
            </w:rPr>
          </w:rPrChange>
        </w:rPr>
        <w:t xml:space="preserve">, S.M. Personality , Foraging </w:t>
      </w:r>
      <w:proofErr w:type="spellStart"/>
      <w:r w:rsidRPr="006152E7">
        <w:rPr>
          <w:rFonts w:ascii="Palatino Linotype" w:hAnsi="Palatino Linotype" w:cs="Times New Roman"/>
          <w:sz w:val="18"/>
          <w:szCs w:val="24"/>
          <w:lang w:val="en-GB"/>
          <w:rPrChange w:id="1098" w:author="Katarzyna Wojczulanis-Jakubas" w:date="2023-06-05T07:23:00Z">
            <w:rPr>
              <w:rFonts w:ascii="Palatino Linotype" w:hAnsi="Palatino Linotype" w:cs="Times New Roman"/>
              <w:sz w:val="18"/>
              <w:szCs w:val="24"/>
            </w:rPr>
          </w:rPrChange>
        </w:rPr>
        <w:t>Behavior</w:t>
      </w:r>
      <w:proofErr w:type="spellEnd"/>
      <w:r w:rsidRPr="006152E7">
        <w:rPr>
          <w:rFonts w:ascii="Palatino Linotype" w:hAnsi="Palatino Linotype" w:cs="Times New Roman"/>
          <w:sz w:val="18"/>
          <w:szCs w:val="24"/>
          <w:lang w:val="en-GB"/>
          <w:rPrChange w:id="1099" w:author="Katarzyna Wojczulanis-Jakubas" w:date="2023-06-05T07:23:00Z">
            <w:rPr>
              <w:rFonts w:ascii="Palatino Linotype" w:hAnsi="Palatino Linotype" w:cs="Times New Roman"/>
              <w:sz w:val="18"/>
              <w:szCs w:val="24"/>
            </w:rPr>
          </w:rPrChange>
        </w:rPr>
        <w:t xml:space="preserve"> and Specialization: Integrating </w:t>
      </w:r>
      <w:proofErr w:type="spellStart"/>
      <w:r w:rsidRPr="006152E7">
        <w:rPr>
          <w:rFonts w:ascii="Palatino Linotype" w:hAnsi="Palatino Linotype" w:cs="Times New Roman"/>
          <w:sz w:val="18"/>
          <w:szCs w:val="24"/>
          <w:lang w:val="en-GB"/>
          <w:rPrChange w:id="1100" w:author="Katarzyna Wojczulanis-Jakubas" w:date="2023-06-05T07:23:00Z">
            <w:rPr>
              <w:rFonts w:ascii="Palatino Linotype" w:hAnsi="Palatino Linotype" w:cs="Times New Roman"/>
              <w:sz w:val="18"/>
              <w:szCs w:val="24"/>
            </w:rPr>
          </w:rPrChange>
        </w:rPr>
        <w:t>Behavioral</w:t>
      </w:r>
      <w:proofErr w:type="spellEnd"/>
      <w:r w:rsidRPr="006152E7">
        <w:rPr>
          <w:rFonts w:ascii="Palatino Linotype" w:hAnsi="Palatino Linotype" w:cs="Times New Roman"/>
          <w:sz w:val="18"/>
          <w:szCs w:val="24"/>
          <w:lang w:val="en-GB"/>
          <w:rPrChange w:id="1101" w:author="Katarzyna Wojczulanis-Jakubas" w:date="2023-06-05T07:23:00Z">
            <w:rPr>
              <w:rFonts w:ascii="Palatino Linotype" w:hAnsi="Palatino Linotype" w:cs="Times New Roman"/>
              <w:sz w:val="18"/>
              <w:szCs w:val="24"/>
            </w:rPr>
          </w:rPrChange>
        </w:rPr>
        <w:t xml:space="preserve"> and Food Web Ecology at the Individual Level. </w:t>
      </w:r>
      <w:proofErr w:type="spellStart"/>
      <w:r w:rsidRPr="006152E7">
        <w:rPr>
          <w:rFonts w:ascii="Palatino Linotype" w:hAnsi="Palatino Linotype" w:cs="Times New Roman"/>
          <w:i/>
          <w:iCs/>
          <w:sz w:val="18"/>
          <w:szCs w:val="24"/>
          <w:lang w:val="en-GB"/>
          <w:rPrChange w:id="1102" w:author="Katarzyna Wojczulanis-Jakubas" w:date="2023-06-05T07:23:00Z">
            <w:rPr>
              <w:rFonts w:ascii="Palatino Linotype" w:hAnsi="Palatino Linotype" w:cs="Times New Roman"/>
              <w:i/>
              <w:iCs/>
              <w:sz w:val="18"/>
              <w:szCs w:val="24"/>
            </w:rPr>
          </w:rPrChange>
        </w:rPr>
        <w:t>Oecologia</w:t>
      </w:r>
      <w:proofErr w:type="spellEnd"/>
      <w:r w:rsidRPr="006152E7">
        <w:rPr>
          <w:rFonts w:ascii="Palatino Linotype" w:hAnsi="Palatino Linotype" w:cs="Times New Roman"/>
          <w:sz w:val="18"/>
          <w:szCs w:val="24"/>
          <w:lang w:val="en-GB"/>
          <w:rPrChange w:id="1103"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04" w:author="Katarzyna Wojczulanis-Jakubas" w:date="2023-06-05T07:23:00Z">
            <w:rPr>
              <w:rFonts w:ascii="Palatino Linotype" w:hAnsi="Palatino Linotype" w:cs="Times New Roman"/>
              <w:b/>
              <w:bCs/>
              <w:sz w:val="18"/>
              <w:szCs w:val="24"/>
            </w:rPr>
          </w:rPrChange>
        </w:rPr>
        <w:t>2016</w:t>
      </w:r>
      <w:r w:rsidRPr="006152E7">
        <w:rPr>
          <w:rFonts w:ascii="Palatino Linotype" w:hAnsi="Palatino Linotype" w:cs="Times New Roman"/>
          <w:sz w:val="18"/>
          <w:szCs w:val="24"/>
          <w:lang w:val="en-GB"/>
          <w:rPrChange w:id="1105" w:author="Katarzyna Wojczulanis-Jakubas" w:date="2023-06-05T07:23:00Z">
            <w:rPr>
              <w:rFonts w:ascii="Palatino Linotype" w:hAnsi="Palatino Linotype" w:cs="Times New Roman"/>
              <w:sz w:val="18"/>
              <w:szCs w:val="24"/>
            </w:rPr>
          </w:rPrChange>
        </w:rPr>
        <w:t>, doi:10.1007/s00442-016-3648-8.</w:t>
      </w:r>
    </w:p>
    <w:p w14:paraId="286E42E6"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06"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07" w:author="Katarzyna Wojczulanis-Jakubas" w:date="2023-06-05T07:23:00Z">
            <w:rPr>
              <w:rFonts w:ascii="Palatino Linotype" w:hAnsi="Palatino Linotype" w:cs="Times New Roman"/>
              <w:sz w:val="18"/>
              <w:szCs w:val="24"/>
            </w:rPr>
          </w:rPrChange>
        </w:rPr>
        <w:t xml:space="preserve">15. </w:t>
      </w:r>
      <w:r w:rsidRPr="006152E7">
        <w:rPr>
          <w:rFonts w:ascii="Palatino Linotype" w:hAnsi="Palatino Linotype" w:cs="Times New Roman"/>
          <w:sz w:val="18"/>
          <w:szCs w:val="24"/>
          <w:lang w:val="en-GB"/>
          <w:rPrChange w:id="1108" w:author="Katarzyna Wojczulanis-Jakubas" w:date="2023-06-05T07:23:00Z">
            <w:rPr>
              <w:rFonts w:ascii="Palatino Linotype" w:hAnsi="Palatino Linotype" w:cs="Times New Roman"/>
              <w:sz w:val="18"/>
              <w:szCs w:val="24"/>
            </w:rPr>
          </w:rPrChange>
        </w:rPr>
        <w:tab/>
        <w:t xml:space="preserve">Bell, A.M.; </w:t>
      </w:r>
      <w:proofErr w:type="spellStart"/>
      <w:r w:rsidRPr="006152E7">
        <w:rPr>
          <w:rFonts w:ascii="Palatino Linotype" w:hAnsi="Palatino Linotype" w:cs="Times New Roman"/>
          <w:sz w:val="18"/>
          <w:szCs w:val="24"/>
          <w:lang w:val="en-GB"/>
          <w:rPrChange w:id="1109" w:author="Katarzyna Wojczulanis-Jakubas" w:date="2023-06-05T07:23:00Z">
            <w:rPr>
              <w:rFonts w:ascii="Palatino Linotype" w:hAnsi="Palatino Linotype" w:cs="Times New Roman"/>
              <w:sz w:val="18"/>
              <w:szCs w:val="24"/>
            </w:rPr>
          </w:rPrChange>
        </w:rPr>
        <w:t>Hankison</w:t>
      </w:r>
      <w:proofErr w:type="spellEnd"/>
      <w:r w:rsidRPr="006152E7">
        <w:rPr>
          <w:rFonts w:ascii="Palatino Linotype" w:hAnsi="Palatino Linotype" w:cs="Times New Roman"/>
          <w:sz w:val="18"/>
          <w:szCs w:val="24"/>
          <w:lang w:val="en-GB"/>
          <w:rPrChange w:id="1110" w:author="Katarzyna Wojczulanis-Jakubas" w:date="2023-06-05T07:23:00Z">
            <w:rPr>
              <w:rFonts w:ascii="Palatino Linotype" w:hAnsi="Palatino Linotype" w:cs="Times New Roman"/>
              <w:sz w:val="18"/>
              <w:szCs w:val="24"/>
            </w:rPr>
          </w:rPrChange>
        </w:rPr>
        <w:t xml:space="preserve">, S.J.; Laskowski, K.L. The Repeatability of Behaviour: A Meta-Analysis. </w:t>
      </w:r>
      <w:r w:rsidRPr="006152E7">
        <w:rPr>
          <w:rFonts w:ascii="Palatino Linotype" w:hAnsi="Palatino Linotype" w:cs="Times New Roman"/>
          <w:i/>
          <w:iCs/>
          <w:sz w:val="18"/>
          <w:szCs w:val="24"/>
          <w:lang w:val="en-GB"/>
          <w:rPrChange w:id="1111" w:author="Katarzyna Wojczulanis-Jakubas" w:date="2023-06-05T07:23:00Z">
            <w:rPr>
              <w:rFonts w:ascii="Palatino Linotype" w:hAnsi="Palatino Linotype" w:cs="Times New Roman"/>
              <w:i/>
              <w:iCs/>
              <w:sz w:val="18"/>
              <w:szCs w:val="24"/>
            </w:rPr>
          </w:rPrChange>
        </w:rPr>
        <w:t xml:space="preserve">Anim. </w:t>
      </w:r>
      <w:proofErr w:type="spellStart"/>
      <w:r w:rsidRPr="006152E7">
        <w:rPr>
          <w:rFonts w:ascii="Palatino Linotype" w:hAnsi="Palatino Linotype" w:cs="Times New Roman"/>
          <w:i/>
          <w:iCs/>
          <w:sz w:val="18"/>
          <w:szCs w:val="24"/>
          <w:lang w:val="en-GB"/>
          <w:rPrChange w:id="1112" w:author="Katarzyna Wojczulanis-Jakubas" w:date="2023-06-05T07:23: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113" w:author="Katarzyna Wojczulanis-Jakubas" w:date="2023-06-05T07:23: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114"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15" w:author="Katarzyna Wojczulanis-Jakubas" w:date="2023-06-05T07:23:00Z">
            <w:rPr>
              <w:rFonts w:ascii="Palatino Linotype" w:hAnsi="Palatino Linotype" w:cs="Times New Roman"/>
              <w:b/>
              <w:bCs/>
              <w:sz w:val="18"/>
              <w:szCs w:val="24"/>
            </w:rPr>
          </w:rPrChange>
        </w:rPr>
        <w:t>2009</w:t>
      </w:r>
      <w:r w:rsidRPr="006152E7">
        <w:rPr>
          <w:rFonts w:ascii="Palatino Linotype" w:hAnsi="Palatino Linotype" w:cs="Times New Roman"/>
          <w:sz w:val="18"/>
          <w:szCs w:val="24"/>
          <w:lang w:val="en-GB"/>
          <w:rPrChange w:id="1116"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117" w:author="Katarzyna Wojczulanis-Jakubas" w:date="2023-06-05T07:23:00Z">
            <w:rPr>
              <w:rFonts w:ascii="Palatino Linotype" w:hAnsi="Palatino Linotype" w:cs="Times New Roman"/>
              <w:i/>
              <w:iCs/>
              <w:sz w:val="18"/>
              <w:szCs w:val="24"/>
            </w:rPr>
          </w:rPrChange>
        </w:rPr>
        <w:t>77</w:t>
      </w:r>
      <w:r w:rsidRPr="006152E7">
        <w:rPr>
          <w:rFonts w:ascii="Palatino Linotype" w:hAnsi="Palatino Linotype" w:cs="Times New Roman"/>
          <w:sz w:val="18"/>
          <w:szCs w:val="24"/>
          <w:lang w:val="en-GB"/>
          <w:rPrChange w:id="1118" w:author="Katarzyna Wojczulanis-Jakubas" w:date="2023-06-05T07:23:00Z">
            <w:rPr>
              <w:rFonts w:ascii="Palatino Linotype" w:hAnsi="Palatino Linotype" w:cs="Times New Roman"/>
              <w:sz w:val="18"/>
              <w:szCs w:val="24"/>
            </w:rPr>
          </w:rPrChange>
        </w:rPr>
        <w:t>, 771–783, doi:10.1016/j.anbehav.2008.12.022.</w:t>
      </w:r>
    </w:p>
    <w:p w14:paraId="29094674"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19"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20" w:author="Katarzyna Wojczulanis-Jakubas" w:date="2023-06-05T07:23:00Z">
            <w:rPr>
              <w:rFonts w:ascii="Palatino Linotype" w:hAnsi="Palatino Linotype" w:cs="Times New Roman"/>
              <w:sz w:val="18"/>
              <w:szCs w:val="24"/>
            </w:rPr>
          </w:rPrChange>
        </w:rPr>
        <w:t xml:space="preserve">16. </w:t>
      </w:r>
      <w:r w:rsidRPr="006152E7">
        <w:rPr>
          <w:rFonts w:ascii="Palatino Linotype" w:hAnsi="Palatino Linotype" w:cs="Times New Roman"/>
          <w:sz w:val="18"/>
          <w:szCs w:val="24"/>
          <w:lang w:val="en-GB"/>
          <w:rPrChange w:id="1121"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122" w:author="Katarzyna Wojczulanis-Jakubas" w:date="2023-06-05T07:23:00Z">
            <w:rPr>
              <w:rFonts w:ascii="Palatino Linotype" w:hAnsi="Palatino Linotype" w:cs="Times New Roman"/>
              <w:sz w:val="18"/>
              <w:szCs w:val="24"/>
            </w:rPr>
          </w:rPrChange>
        </w:rPr>
        <w:t>Nussey</w:t>
      </w:r>
      <w:proofErr w:type="spellEnd"/>
      <w:r w:rsidRPr="006152E7">
        <w:rPr>
          <w:rFonts w:ascii="Palatino Linotype" w:hAnsi="Palatino Linotype" w:cs="Times New Roman"/>
          <w:sz w:val="18"/>
          <w:szCs w:val="24"/>
          <w:lang w:val="en-GB"/>
          <w:rPrChange w:id="1123" w:author="Katarzyna Wojczulanis-Jakubas" w:date="2023-06-05T07:23:00Z">
            <w:rPr>
              <w:rFonts w:ascii="Palatino Linotype" w:hAnsi="Palatino Linotype" w:cs="Times New Roman"/>
              <w:sz w:val="18"/>
              <w:szCs w:val="24"/>
            </w:rPr>
          </w:rPrChange>
        </w:rPr>
        <w:t xml:space="preserve">, D.H.; Wilson, A.J.; </w:t>
      </w:r>
      <w:proofErr w:type="spellStart"/>
      <w:r w:rsidRPr="006152E7">
        <w:rPr>
          <w:rFonts w:ascii="Palatino Linotype" w:hAnsi="Palatino Linotype" w:cs="Times New Roman"/>
          <w:sz w:val="18"/>
          <w:szCs w:val="24"/>
          <w:lang w:val="en-GB"/>
          <w:rPrChange w:id="1124" w:author="Katarzyna Wojczulanis-Jakubas" w:date="2023-06-05T07:23:00Z">
            <w:rPr>
              <w:rFonts w:ascii="Palatino Linotype" w:hAnsi="Palatino Linotype" w:cs="Times New Roman"/>
              <w:sz w:val="18"/>
              <w:szCs w:val="24"/>
            </w:rPr>
          </w:rPrChange>
        </w:rPr>
        <w:t>Brommer</w:t>
      </w:r>
      <w:proofErr w:type="spellEnd"/>
      <w:r w:rsidRPr="006152E7">
        <w:rPr>
          <w:rFonts w:ascii="Palatino Linotype" w:hAnsi="Palatino Linotype" w:cs="Times New Roman"/>
          <w:sz w:val="18"/>
          <w:szCs w:val="24"/>
          <w:lang w:val="en-GB"/>
          <w:rPrChange w:id="1125" w:author="Katarzyna Wojczulanis-Jakubas" w:date="2023-06-05T07:23:00Z">
            <w:rPr>
              <w:rFonts w:ascii="Palatino Linotype" w:hAnsi="Palatino Linotype" w:cs="Times New Roman"/>
              <w:sz w:val="18"/>
              <w:szCs w:val="24"/>
            </w:rPr>
          </w:rPrChange>
        </w:rPr>
        <w:t xml:space="preserve">, J.E. The Evolutionary Ecology of Individual Phenotypic Plasticity in Wild Populations. </w:t>
      </w:r>
      <w:r w:rsidRPr="006152E7">
        <w:rPr>
          <w:rFonts w:ascii="Palatino Linotype" w:hAnsi="Palatino Linotype" w:cs="Times New Roman"/>
          <w:i/>
          <w:iCs/>
          <w:sz w:val="18"/>
          <w:szCs w:val="24"/>
          <w:lang w:val="en-GB"/>
          <w:rPrChange w:id="1126" w:author="Katarzyna Wojczulanis-Jakubas" w:date="2023-06-05T07:23:00Z">
            <w:rPr>
              <w:rFonts w:ascii="Palatino Linotype" w:hAnsi="Palatino Linotype" w:cs="Times New Roman"/>
              <w:i/>
              <w:iCs/>
              <w:sz w:val="18"/>
              <w:szCs w:val="24"/>
            </w:rPr>
          </w:rPrChange>
        </w:rPr>
        <w:t xml:space="preserve">J. </w:t>
      </w:r>
      <w:proofErr w:type="spellStart"/>
      <w:r w:rsidRPr="006152E7">
        <w:rPr>
          <w:rFonts w:ascii="Palatino Linotype" w:hAnsi="Palatino Linotype" w:cs="Times New Roman"/>
          <w:i/>
          <w:iCs/>
          <w:sz w:val="18"/>
          <w:szCs w:val="24"/>
          <w:lang w:val="en-GB"/>
          <w:rPrChange w:id="1127" w:author="Katarzyna Wojczulanis-Jakubas" w:date="2023-06-05T07:23: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128" w:author="Katarzyna Wojczulanis-Jakubas" w:date="2023-06-05T07:23:00Z">
            <w:rPr>
              <w:rFonts w:ascii="Palatino Linotype" w:hAnsi="Palatino Linotype" w:cs="Times New Roman"/>
              <w:i/>
              <w:iCs/>
              <w:sz w:val="18"/>
              <w:szCs w:val="24"/>
            </w:rPr>
          </w:rPrChange>
        </w:rPr>
        <w:t>. Biol.</w:t>
      </w:r>
      <w:r w:rsidRPr="006152E7">
        <w:rPr>
          <w:rFonts w:ascii="Palatino Linotype" w:hAnsi="Palatino Linotype" w:cs="Times New Roman"/>
          <w:sz w:val="18"/>
          <w:szCs w:val="24"/>
          <w:lang w:val="en-GB"/>
          <w:rPrChange w:id="1129"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30" w:author="Katarzyna Wojczulanis-Jakubas" w:date="2023-06-05T07:23:00Z">
            <w:rPr>
              <w:rFonts w:ascii="Palatino Linotype" w:hAnsi="Palatino Linotype" w:cs="Times New Roman"/>
              <w:b/>
              <w:bCs/>
              <w:sz w:val="18"/>
              <w:szCs w:val="24"/>
            </w:rPr>
          </w:rPrChange>
        </w:rPr>
        <w:t>2007</w:t>
      </w:r>
      <w:r w:rsidRPr="006152E7">
        <w:rPr>
          <w:rFonts w:ascii="Palatino Linotype" w:hAnsi="Palatino Linotype" w:cs="Times New Roman"/>
          <w:sz w:val="18"/>
          <w:szCs w:val="24"/>
          <w:lang w:val="en-GB"/>
          <w:rPrChange w:id="1131"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132" w:author="Katarzyna Wojczulanis-Jakubas" w:date="2023-06-05T07:23:00Z">
            <w:rPr>
              <w:rFonts w:ascii="Palatino Linotype" w:hAnsi="Palatino Linotype" w:cs="Times New Roman"/>
              <w:i/>
              <w:iCs/>
              <w:sz w:val="18"/>
              <w:szCs w:val="24"/>
            </w:rPr>
          </w:rPrChange>
        </w:rPr>
        <w:t>20</w:t>
      </w:r>
      <w:r w:rsidRPr="006152E7">
        <w:rPr>
          <w:rFonts w:ascii="Palatino Linotype" w:hAnsi="Palatino Linotype" w:cs="Times New Roman"/>
          <w:sz w:val="18"/>
          <w:szCs w:val="24"/>
          <w:lang w:val="en-GB"/>
          <w:rPrChange w:id="1133" w:author="Katarzyna Wojczulanis-Jakubas" w:date="2023-06-05T07:23:00Z">
            <w:rPr>
              <w:rFonts w:ascii="Palatino Linotype" w:hAnsi="Palatino Linotype" w:cs="Times New Roman"/>
              <w:sz w:val="18"/>
              <w:szCs w:val="24"/>
            </w:rPr>
          </w:rPrChange>
        </w:rPr>
        <w:t>, 831–844, doi:10.1111/j.1420-9101.2007.01300.x.</w:t>
      </w:r>
    </w:p>
    <w:p w14:paraId="63E08766"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34"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35" w:author="Katarzyna Wojczulanis-Jakubas" w:date="2023-06-05T07:23:00Z">
            <w:rPr>
              <w:rFonts w:ascii="Palatino Linotype" w:hAnsi="Palatino Linotype" w:cs="Times New Roman"/>
              <w:sz w:val="18"/>
              <w:szCs w:val="24"/>
            </w:rPr>
          </w:rPrChange>
        </w:rPr>
        <w:t xml:space="preserve">17. </w:t>
      </w:r>
      <w:r w:rsidRPr="006152E7">
        <w:rPr>
          <w:rFonts w:ascii="Palatino Linotype" w:hAnsi="Palatino Linotype" w:cs="Times New Roman"/>
          <w:sz w:val="18"/>
          <w:szCs w:val="24"/>
          <w:lang w:val="en-GB"/>
          <w:rPrChange w:id="1136"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137" w:author="Katarzyna Wojczulanis-Jakubas" w:date="2023-06-05T07:23:00Z">
            <w:rPr>
              <w:rFonts w:ascii="Palatino Linotype" w:hAnsi="Palatino Linotype" w:cs="Times New Roman"/>
              <w:sz w:val="18"/>
              <w:szCs w:val="24"/>
            </w:rPr>
          </w:rPrChange>
        </w:rPr>
        <w:t>Carere</w:t>
      </w:r>
      <w:proofErr w:type="spellEnd"/>
      <w:r w:rsidRPr="006152E7">
        <w:rPr>
          <w:rFonts w:ascii="Palatino Linotype" w:hAnsi="Palatino Linotype" w:cs="Times New Roman"/>
          <w:sz w:val="18"/>
          <w:szCs w:val="24"/>
          <w:lang w:val="en-GB"/>
          <w:rPrChange w:id="1138" w:author="Katarzyna Wojczulanis-Jakubas" w:date="2023-06-05T07:23:00Z">
            <w:rPr>
              <w:rFonts w:ascii="Palatino Linotype" w:hAnsi="Palatino Linotype" w:cs="Times New Roman"/>
              <w:sz w:val="18"/>
              <w:szCs w:val="24"/>
            </w:rPr>
          </w:rPrChange>
        </w:rPr>
        <w:t xml:space="preserve">, C.; </w:t>
      </w:r>
      <w:proofErr w:type="spellStart"/>
      <w:r w:rsidRPr="006152E7">
        <w:rPr>
          <w:rFonts w:ascii="Palatino Linotype" w:hAnsi="Palatino Linotype" w:cs="Times New Roman"/>
          <w:sz w:val="18"/>
          <w:szCs w:val="24"/>
          <w:lang w:val="en-GB"/>
          <w:rPrChange w:id="1139" w:author="Katarzyna Wojczulanis-Jakubas" w:date="2023-06-05T07:23:00Z">
            <w:rPr>
              <w:rFonts w:ascii="Palatino Linotype" w:hAnsi="Palatino Linotype" w:cs="Times New Roman"/>
              <w:sz w:val="18"/>
              <w:szCs w:val="24"/>
            </w:rPr>
          </w:rPrChange>
        </w:rPr>
        <w:t>Maestripieri</w:t>
      </w:r>
      <w:proofErr w:type="spellEnd"/>
      <w:r w:rsidRPr="006152E7">
        <w:rPr>
          <w:rFonts w:ascii="Palatino Linotype" w:hAnsi="Palatino Linotype" w:cs="Times New Roman"/>
          <w:sz w:val="18"/>
          <w:szCs w:val="24"/>
          <w:lang w:val="en-GB"/>
          <w:rPrChange w:id="1140" w:author="Katarzyna Wojczulanis-Jakubas" w:date="2023-06-05T07:23:00Z">
            <w:rPr>
              <w:rFonts w:ascii="Palatino Linotype" w:hAnsi="Palatino Linotype" w:cs="Times New Roman"/>
              <w:sz w:val="18"/>
              <w:szCs w:val="24"/>
            </w:rPr>
          </w:rPrChange>
        </w:rPr>
        <w:t xml:space="preserve">, D. </w:t>
      </w:r>
      <w:r w:rsidRPr="006152E7">
        <w:rPr>
          <w:rFonts w:ascii="Palatino Linotype" w:hAnsi="Palatino Linotype" w:cs="Times New Roman"/>
          <w:i/>
          <w:iCs/>
          <w:sz w:val="18"/>
          <w:szCs w:val="24"/>
          <w:lang w:val="en-GB"/>
          <w:rPrChange w:id="1141" w:author="Katarzyna Wojczulanis-Jakubas" w:date="2023-06-05T07:23:00Z">
            <w:rPr>
              <w:rFonts w:ascii="Palatino Linotype" w:hAnsi="Palatino Linotype" w:cs="Times New Roman"/>
              <w:i/>
              <w:iCs/>
              <w:sz w:val="18"/>
              <w:szCs w:val="24"/>
            </w:rPr>
          </w:rPrChange>
        </w:rPr>
        <w:t>No Animal Personalities</w:t>
      </w:r>
      <w:r w:rsidRPr="006152E7">
        <w:rPr>
          <w:rFonts w:ascii="Palatino Linotype" w:hAnsi="Palatino Linotype" w:cs="Times New Roman"/>
          <w:sz w:val="18"/>
          <w:szCs w:val="24"/>
          <w:lang w:val="en-GB"/>
          <w:rPrChange w:id="1142" w:author="Katarzyna Wojczulanis-Jakubas" w:date="2023-06-05T07:23: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143" w:author="Katarzyna Wojczulanis-Jakubas" w:date="2023-06-05T07:23:00Z">
            <w:rPr>
              <w:rFonts w:ascii="Palatino Linotype" w:hAnsi="Palatino Linotype" w:cs="Times New Roman"/>
              <w:sz w:val="18"/>
              <w:szCs w:val="24"/>
            </w:rPr>
          </w:rPrChange>
        </w:rPr>
        <w:t>Carere</w:t>
      </w:r>
      <w:proofErr w:type="spellEnd"/>
      <w:r w:rsidRPr="006152E7">
        <w:rPr>
          <w:rFonts w:ascii="Palatino Linotype" w:hAnsi="Palatino Linotype" w:cs="Times New Roman"/>
          <w:sz w:val="18"/>
          <w:szCs w:val="24"/>
          <w:lang w:val="en-GB"/>
          <w:rPrChange w:id="1144" w:author="Katarzyna Wojczulanis-Jakubas" w:date="2023-06-05T07:23:00Z">
            <w:rPr>
              <w:rFonts w:ascii="Palatino Linotype" w:hAnsi="Palatino Linotype" w:cs="Times New Roman"/>
              <w:sz w:val="18"/>
              <w:szCs w:val="24"/>
            </w:rPr>
          </w:rPrChange>
        </w:rPr>
        <w:t xml:space="preserve">, C., </w:t>
      </w:r>
      <w:proofErr w:type="spellStart"/>
      <w:r w:rsidRPr="006152E7">
        <w:rPr>
          <w:rFonts w:ascii="Palatino Linotype" w:hAnsi="Palatino Linotype" w:cs="Times New Roman"/>
          <w:sz w:val="18"/>
          <w:szCs w:val="24"/>
          <w:lang w:val="en-GB"/>
          <w:rPrChange w:id="1145" w:author="Katarzyna Wojczulanis-Jakubas" w:date="2023-06-05T07:23:00Z">
            <w:rPr>
              <w:rFonts w:ascii="Palatino Linotype" w:hAnsi="Palatino Linotype" w:cs="Times New Roman"/>
              <w:sz w:val="18"/>
              <w:szCs w:val="24"/>
            </w:rPr>
          </w:rPrChange>
        </w:rPr>
        <w:t>Maestripieri</w:t>
      </w:r>
      <w:proofErr w:type="spellEnd"/>
      <w:r w:rsidRPr="006152E7">
        <w:rPr>
          <w:rFonts w:ascii="Palatino Linotype" w:hAnsi="Palatino Linotype" w:cs="Times New Roman"/>
          <w:sz w:val="18"/>
          <w:szCs w:val="24"/>
          <w:lang w:val="en-GB"/>
          <w:rPrChange w:id="1146" w:author="Katarzyna Wojczulanis-Jakubas" w:date="2023-06-05T07:23:00Z">
            <w:rPr>
              <w:rFonts w:ascii="Palatino Linotype" w:hAnsi="Palatino Linotype" w:cs="Times New Roman"/>
              <w:sz w:val="18"/>
              <w:szCs w:val="24"/>
            </w:rPr>
          </w:rPrChange>
        </w:rPr>
        <w:t>, D., Eds.; The University of Chicago Press, 2013;</w:t>
      </w:r>
    </w:p>
    <w:p w14:paraId="37B73F8A"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47"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48" w:author="Katarzyna Wojczulanis-Jakubas" w:date="2023-06-05T07:23:00Z">
            <w:rPr>
              <w:rFonts w:ascii="Palatino Linotype" w:hAnsi="Palatino Linotype" w:cs="Times New Roman"/>
              <w:sz w:val="18"/>
              <w:szCs w:val="24"/>
            </w:rPr>
          </w:rPrChange>
        </w:rPr>
        <w:t xml:space="preserve">18. </w:t>
      </w:r>
      <w:r w:rsidRPr="006152E7">
        <w:rPr>
          <w:rFonts w:ascii="Palatino Linotype" w:hAnsi="Palatino Linotype" w:cs="Times New Roman"/>
          <w:sz w:val="18"/>
          <w:szCs w:val="24"/>
          <w:lang w:val="en-GB"/>
          <w:rPrChange w:id="1149" w:author="Katarzyna Wojczulanis-Jakubas" w:date="2023-06-05T07:23:00Z">
            <w:rPr>
              <w:rFonts w:ascii="Palatino Linotype" w:hAnsi="Palatino Linotype" w:cs="Times New Roman"/>
              <w:sz w:val="18"/>
              <w:szCs w:val="24"/>
            </w:rPr>
          </w:rPrChange>
        </w:rPr>
        <w:tab/>
        <w:t xml:space="preserve">Smith, B.R.; Blumstein, D.T. Fitness Consequences of Personality: A Meta-Analysis. </w:t>
      </w:r>
      <w:proofErr w:type="spellStart"/>
      <w:r w:rsidRPr="006152E7">
        <w:rPr>
          <w:rFonts w:ascii="Palatino Linotype" w:hAnsi="Palatino Linotype" w:cs="Times New Roman"/>
          <w:i/>
          <w:iCs/>
          <w:sz w:val="18"/>
          <w:szCs w:val="24"/>
          <w:lang w:val="en-GB"/>
          <w:rPrChange w:id="1150" w:author="Katarzyna Wojczulanis-Jakubas" w:date="2023-06-05T07:23: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151" w:author="Katarzyna Wojczulanis-Jakubas" w:date="2023-06-05T07:23: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1152"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53" w:author="Katarzyna Wojczulanis-Jakubas" w:date="2023-06-05T07:23:00Z">
            <w:rPr>
              <w:rFonts w:ascii="Palatino Linotype" w:hAnsi="Palatino Linotype" w:cs="Times New Roman"/>
              <w:b/>
              <w:bCs/>
              <w:sz w:val="18"/>
              <w:szCs w:val="24"/>
            </w:rPr>
          </w:rPrChange>
        </w:rPr>
        <w:t>2008</w:t>
      </w:r>
      <w:r w:rsidRPr="006152E7">
        <w:rPr>
          <w:rFonts w:ascii="Palatino Linotype" w:hAnsi="Palatino Linotype" w:cs="Times New Roman"/>
          <w:sz w:val="18"/>
          <w:szCs w:val="24"/>
          <w:lang w:val="en-GB"/>
          <w:rPrChange w:id="1154" w:author="Katarzyna Wojczulanis-Jakubas" w:date="2023-06-05T07:23:00Z">
            <w:rPr>
              <w:rFonts w:ascii="Palatino Linotype" w:hAnsi="Palatino Linotype" w:cs="Times New Roman"/>
              <w:sz w:val="18"/>
              <w:szCs w:val="24"/>
            </w:rPr>
          </w:rPrChange>
        </w:rPr>
        <w:t>, doi:10.1093/</w:t>
      </w:r>
      <w:proofErr w:type="spellStart"/>
      <w:r w:rsidRPr="006152E7">
        <w:rPr>
          <w:rFonts w:ascii="Palatino Linotype" w:hAnsi="Palatino Linotype" w:cs="Times New Roman"/>
          <w:sz w:val="18"/>
          <w:szCs w:val="24"/>
          <w:lang w:val="en-GB"/>
          <w:rPrChange w:id="1155" w:author="Katarzyna Wojczulanis-Jakubas" w:date="2023-06-05T07:23: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1156" w:author="Katarzyna Wojczulanis-Jakubas" w:date="2023-06-05T07:23:00Z">
            <w:rPr>
              <w:rFonts w:ascii="Palatino Linotype" w:hAnsi="Palatino Linotype" w:cs="Times New Roman"/>
              <w:sz w:val="18"/>
              <w:szCs w:val="24"/>
            </w:rPr>
          </w:rPrChange>
        </w:rPr>
        <w:t>/arm144.</w:t>
      </w:r>
    </w:p>
    <w:p w14:paraId="0C0D6D73"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57"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58" w:author="Katarzyna Wojczulanis-Jakubas" w:date="2023-06-05T07:23:00Z">
            <w:rPr>
              <w:rFonts w:ascii="Palatino Linotype" w:hAnsi="Palatino Linotype" w:cs="Times New Roman"/>
              <w:sz w:val="18"/>
              <w:szCs w:val="24"/>
            </w:rPr>
          </w:rPrChange>
        </w:rPr>
        <w:lastRenderedPageBreak/>
        <w:t xml:space="preserve">19. </w:t>
      </w:r>
      <w:r w:rsidRPr="006152E7">
        <w:rPr>
          <w:rFonts w:ascii="Palatino Linotype" w:hAnsi="Palatino Linotype" w:cs="Times New Roman"/>
          <w:sz w:val="18"/>
          <w:szCs w:val="24"/>
          <w:lang w:val="en-GB"/>
          <w:rPrChange w:id="1159"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160" w:author="Katarzyna Wojczulanis-Jakubas" w:date="2023-06-05T07:23:00Z">
            <w:rPr>
              <w:rFonts w:ascii="Palatino Linotype" w:hAnsi="Palatino Linotype" w:cs="Times New Roman"/>
              <w:sz w:val="18"/>
              <w:szCs w:val="24"/>
            </w:rPr>
          </w:rPrChange>
        </w:rPr>
        <w:t>Réale</w:t>
      </w:r>
      <w:proofErr w:type="spellEnd"/>
      <w:r w:rsidRPr="006152E7">
        <w:rPr>
          <w:rFonts w:ascii="Palatino Linotype" w:hAnsi="Palatino Linotype" w:cs="Times New Roman"/>
          <w:sz w:val="18"/>
          <w:szCs w:val="24"/>
          <w:lang w:val="en-GB"/>
          <w:rPrChange w:id="1161" w:author="Katarzyna Wojczulanis-Jakubas" w:date="2023-06-05T07:23:00Z">
            <w:rPr>
              <w:rFonts w:ascii="Palatino Linotype" w:hAnsi="Palatino Linotype" w:cs="Times New Roman"/>
              <w:sz w:val="18"/>
              <w:szCs w:val="24"/>
            </w:rPr>
          </w:rPrChange>
        </w:rPr>
        <w:t xml:space="preserve">, D.; Reader, S.M.; Sol, D.; McDougall, P.T.; </w:t>
      </w:r>
      <w:proofErr w:type="spellStart"/>
      <w:r w:rsidRPr="006152E7">
        <w:rPr>
          <w:rFonts w:ascii="Palatino Linotype" w:hAnsi="Palatino Linotype" w:cs="Times New Roman"/>
          <w:sz w:val="18"/>
          <w:szCs w:val="24"/>
          <w:lang w:val="en-GB"/>
          <w:rPrChange w:id="1162" w:author="Katarzyna Wojczulanis-Jakubas" w:date="2023-06-05T07:23: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163" w:author="Katarzyna Wojczulanis-Jakubas" w:date="2023-06-05T07:23:00Z">
            <w:rPr>
              <w:rFonts w:ascii="Palatino Linotype" w:hAnsi="Palatino Linotype" w:cs="Times New Roman"/>
              <w:sz w:val="18"/>
              <w:szCs w:val="24"/>
            </w:rPr>
          </w:rPrChange>
        </w:rPr>
        <w:t xml:space="preserve">, N.J. Integrating Animal Temperament within Ecology and Evolution. </w:t>
      </w:r>
      <w:r w:rsidRPr="006152E7">
        <w:rPr>
          <w:rFonts w:ascii="Palatino Linotype" w:hAnsi="Palatino Linotype" w:cs="Times New Roman"/>
          <w:i/>
          <w:iCs/>
          <w:sz w:val="18"/>
          <w:szCs w:val="24"/>
          <w:lang w:val="en-GB"/>
          <w:rPrChange w:id="1164" w:author="Katarzyna Wojczulanis-Jakubas" w:date="2023-06-05T07:23:00Z">
            <w:rPr>
              <w:rFonts w:ascii="Palatino Linotype" w:hAnsi="Palatino Linotype" w:cs="Times New Roman"/>
              <w:i/>
              <w:iCs/>
              <w:sz w:val="18"/>
              <w:szCs w:val="24"/>
            </w:rPr>
          </w:rPrChange>
        </w:rPr>
        <w:t>Biol. Rev.</w:t>
      </w:r>
      <w:r w:rsidRPr="006152E7">
        <w:rPr>
          <w:rFonts w:ascii="Palatino Linotype" w:hAnsi="Palatino Linotype" w:cs="Times New Roman"/>
          <w:sz w:val="18"/>
          <w:szCs w:val="24"/>
          <w:lang w:val="en-GB"/>
          <w:rPrChange w:id="1165"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66" w:author="Katarzyna Wojczulanis-Jakubas" w:date="2023-06-05T07:23:00Z">
            <w:rPr>
              <w:rFonts w:ascii="Palatino Linotype" w:hAnsi="Palatino Linotype" w:cs="Times New Roman"/>
              <w:b/>
              <w:bCs/>
              <w:sz w:val="18"/>
              <w:szCs w:val="24"/>
            </w:rPr>
          </w:rPrChange>
        </w:rPr>
        <w:t>2007</w:t>
      </w:r>
      <w:r w:rsidRPr="006152E7">
        <w:rPr>
          <w:rFonts w:ascii="Palatino Linotype" w:hAnsi="Palatino Linotype" w:cs="Times New Roman"/>
          <w:sz w:val="18"/>
          <w:szCs w:val="24"/>
          <w:lang w:val="en-GB"/>
          <w:rPrChange w:id="1167"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168" w:author="Katarzyna Wojczulanis-Jakubas" w:date="2023-06-05T07:23:00Z">
            <w:rPr>
              <w:rFonts w:ascii="Palatino Linotype" w:hAnsi="Palatino Linotype" w:cs="Times New Roman"/>
              <w:i/>
              <w:iCs/>
              <w:sz w:val="18"/>
              <w:szCs w:val="24"/>
            </w:rPr>
          </w:rPrChange>
        </w:rPr>
        <w:t>82</w:t>
      </w:r>
      <w:r w:rsidRPr="006152E7">
        <w:rPr>
          <w:rFonts w:ascii="Palatino Linotype" w:hAnsi="Palatino Linotype" w:cs="Times New Roman"/>
          <w:sz w:val="18"/>
          <w:szCs w:val="24"/>
          <w:lang w:val="en-GB"/>
          <w:rPrChange w:id="1169" w:author="Katarzyna Wojczulanis-Jakubas" w:date="2023-06-05T07:23:00Z">
            <w:rPr>
              <w:rFonts w:ascii="Palatino Linotype" w:hAnsi="Palatino Linotype" w:cs="Times New Roman"/>
              <w:sz w:val="18"/>
              <w:szCs w:val="24"/>
            </w:rPr>
          </w:rPrChange>
        </w:rPr>
        <w:t>, 291–318, doi:10.1111/j.1469-185X.2007.00010.x.</w:t>
      </w:r>
    </w:p>
    <w:p w14:paraId="7A2C7FDC"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70"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71" w:author="Katarzyna Wojczulanis-Jakubas" w:date="2023-06-05T07:23:00Z">
            <w:rPr>
              <w:rFonts w:ascii="Palatino Linotype" w:hAnsi="Palatino Linotype" w:cs="Times New Roman"/>
              <w:sz w:val="18"/>
              <w:szCs w:val="24"/>
            </w:rPr>
          </w:rPrChange>
        </w:rPr>
        <w:t xml:space="preserve">20. </w:t>
      </w:r>
      <w:r w:rsidRPr="006152E7">
        <w:rPr>
          <w:rFonts w:ascii="Palatino Linotype" w:hAnsi="Palatino Linotype" w:cs="Times New Roman"/>
          <w:sz w:val="18"/>
          <w:szCs w:val="24"/>
          <w:lang w:val="en-GB"/>
          <w:rPrChange w:id="1172" w:author="Katarzyna Wojczulanis-Jakubas" w:date="2023-06-05T07:23:00Z">
            <w:rPr>
              <w:rFonts w:ascii="Palatino Linotype" w:hAnsi="Palatino Linotype" w:cs="Times New Roman"/>
              <w:sz w:val="18"/>
              <w:szCs w:val="24"/>
            </w:rPr>
          </w:rPrChange>
        </w:rPr>
        <w:tab/>
        <w:t xml:space="preserve">Quinn, J.L.; Cole, E.F.; Bates, J.; Payne, R.W.; </w:t>
      </w:r>
      <w:proofErr w:type="spellStart"/>
      <w:r w:rsidRPr="006152E7">
        <w:rPr>
          <w:rFonts w:ascii="Palatino Linotype" w:hAnsi="Palatino Linotype" w:cs="Times New Roman"/>
          <w:sz w:val="18"/>
          <w:szCs w:val="24"/>
          <w:lang w:val="en-GB"/>
          <w:rPrChange w:id="1173" w:author="Katarzyna Wojczulanis-Jakubas" w:date="2023-06-05T07:23:00Z">
            <w:rPr>
              <w:rFonts w:ascii="Palatino Linotype" w:hAnsi="Palatino Linotype" w:cs="Times New Roman"/>
              <w:sz w:val="18"/>
              <w:szCs w:val="24"/>
            </w:rPr>
          </w:rPrChange>
        </w:rPr>
        <w:t>Cresswell</w:t>
      </w:r>
      <w:proofErr w:type="spellEnd"/>
      <w:r w:rsidRPr="006152E7">
        <w:rPr>
          <w:rFonts w:ascii="Palatino Linotype" w:hAnsi="Palatino Linotype" w:cs="Times New Roman"/>
          <w:sz w:val="18"/>
          <w:szCs w:val="24"/>
          <w:lang w:val="en-GB"/>
          <w:rPrChange w:id="1174" w:author="Katarzyna Wojczulanis-Jakubas" w:date="2023-06-05T07:23:00Z">
            <w:rPr>
              <w:rFonts w:ascii="Palatino Linotype" w:hAnsi="Palatino Linotype" w:cs="Times New Roman"/>
              <w:sz w:val="18"/>
              <w:szCs w:val="24"/>
            </w:rPr>
          </w:rPrChange>
        </w:rPr>
        <w:t xml:space="preserve">, W. Personality Predicts Individual Responsiveness to the Risks of Starvation and Predation. </w:t>
      </w:r>
      <w:r w:rsidRPr="006152E7">
        <w:rPr>
          <w:rFonts w:ascii="Palatino Linotype" w:hAnsi="Palatino Linotype" w:cs="Times New Roman"/>
          <w:i/>
          <w:iCs/>
          <w:sz w:val="18"/>
          <w:szCs w:val="24"/>
          <w:lang w:val="en-GB"/>
          <w:rPrChange w:id="1175" w:author="Katarzyna Wojczulanis-Jakubas" w:date="2023-06-05T07:23:00Z">
            <w:rPr>
              <w:rFonts w:ascii="Palatino Linotype" w:hAnsi="Palatino Linotype" w:cs="Times New Roman"/>
              <w:i/>
              <w:iCs/>
              <w:sz w:val="18"/>
              <w:szCs w:val="24"/>
            </w:rPr>
          </w:rPrChange>
        </w:rPr>
        <w:t>Proc. R. Soc. B</w:t>
      </w:r>
      <w:r w:rsidRPr="006152E7">
        <w:rPr>
          <w:rFonts w:ascii="Palatino Linotype" w:hAnsi="Palatino Linotype" w:cs="Times New Roman"/>
          <w:sz w:val="18"/>
          <w:szCs w:val="24"/>
          <w:lang w:val="en-GB"/>
          <w:rPrChange w:id="1176"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77" w:author="Katarzyna Wojczulanis-Jakubas" w:date="2023-06-05T07:23:00Z">
            <w:rPr>
              <w:rFonts w:ascii="Palatino Linotype" w:hAnsi="Palatino Linotype" w:cs="Times New Roman"/>
              <w:b/>
              <w:bCs/>
              <w:sz w:val="18"/>
              <w:szCs w:val="24"/>
            </w:rPr>
          </w:rPrChange>
        </w:rPr>
        <w:t>2012</w:t>
      </w:r>
      <w:r w:rsidRPr="006152E7">
        <w:rPr>
          <w:rFonts w:ascii="Palatino Linotype" w:hAnsi="Palatino Linotype" w:cs="Times New Roman"/>
          <w:sz w:val="18"/>
          <w:szCs w:val="24"/>
          <w:lang w:val="en-GB"/>
          <w:rPrChange w:id="117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179" w:author="Katarzyna Wojczulanis-Jakubas" w:date="2023-06-05T07:23:00Z">
            <w:rPr>
              <w:rFonts w:ascii="Palatino Linotype" w:hAnsi="Palatino Linotype" w:cs="Times New Roman"/>
              <w:i/>
              <w:iCs/>
              <w:sz w:val="18"/>
              <w:szCs w:val="24"/>
            </w:rPr>
          </w:rPrChange>
        </w:rPr>
        <w:t>279</w:t>
      </w:r>
      <w:r w:rsidRPr="006152E7">
        <w:rPr>
          <w:rFonts w:ascii="Palatino Linotype" w:hAnsi="Palatino Linotype" w:cs="Times New Roman"/>
          <w:sz w:val="18"/>
          <w:szCs w:val="24"/>
          <w:lang w:val="en-GB"/>
          <w:rPrChange w:id="1180" w:author="Katarzyna Wojczulanis-Jakubas" w:date="2023-06-05T07:23:00Z">
            <w:rPr>
              <w:rFonts w:ascii="Palatino Linotype" w:hAnsi="Palatino Linotype" w:cs="Times New Roman"/>
              <w:sz w:val="18"/>
              <w:szCs w:val="24"/>
            </w:rPr>
          </w:rPrChange>
        </w:rPr>
        <w:t>, 1919–1926, doi:10.1098/rspb.2011.2227.</w:t>
      </w:r>
    </w:p>
    <w:p w14:paraId="183205C6"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81"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82" w:author="Katarzyna Wojczulanis-Jakubas" w:date="2023-06-05T07:23:00Z">
            <w:rPr>
              <w:rFonts w:ascii="Palatino Linotype" w:hAnsi="Palatino Linotype" w:cs="Times New Roman"/>
              <w:sz w:val="18"/>
              <w:szCs w:val="24"/>
            </w:rPr>
          </w:rPrChange>
        </w:rPr>
        <w:t xml:space="preserve">21. </w:t>
      </w:r>
      <w:r w:rsidRPr="006152E7">
        <w:rPr>
          <w:rFonts w:ascii="Palatino Linotype" w:hAnsi="Palatino Linotype" w:cs="Times New Roman"/>
          <w:sz w:val="18"/>
          <w:szCs w:val="24"/>
          <w:lang w:val="en-GB"/>
          <w:rPrChange w:id="1183" w:author="Katarzyna Wojczulanis-Jakubas" w:date="2023-06-05T07:23:00Z">
            <w:rPr>
              <w:rFonts w:ascii="Palatino Linotype" w:hAnsi="Palatino Linotype" w:cs="Times New Roman"/>
              <w:sz w:val="18"/>
              <w:szCs w:val="24"/>
            </w:rPr>
          </w:rPrChange>
        </w:rPr>
        <w:tab/>
        <w:t xml:space="preserve">Dall, S.R.X.; Houston, A.I.; McNamara, J.M. The Behavioural Ecology of Personality: Consistent Individual Differences from an Adaptive Perspective. </w:t>
      </w:r>
      <w:r w:rsidRPr="006152E7">
        <w:rPr>
          <w:rFonts w:ascii="Palatino Linotype" w:hAnsi="Palatino Linotype" w:cs="Times New Roman"/>
          <w:i/>
          <w:iCs/>
          <w:sz w:val="18"/>
          <w:szCs w:val="24"/>
          <w:lang w:val="en-GB"/>
          <w:rPrChange w:id="1184" w:author="Katarzyna Wojczulanis-Jakubas" w:date="2023-06-05T07:23:00Z">
            <w:rPr>
              <w:rFonts w:ascii="Palatino Linotype" w:hAnsi="Palatino Linotype" w:cs="Times New Roman"/>
              <w:i/>
              <w:iCs/>
              <w:sz w:val="18"/>
              <w:szCs w:val="24"/>
            </w:rPr>
          </w:rPrChange>
        </w:rPr>
        <w:t>Ecol. Lett.</w:t>
      </w:r>
      <w:r w:rsidRPr="006152E7">
        <w:rPr>
          <w:rFonts w:ascii="Palatino Linotype" w:hAnsi="Palatino Linotype" w:cs="Times New Roman"/>
          <w:sz w:val="18"/>
          <w:szCs w:val="24"/>
          <w:lang w:val="en-GB"/>
          <w:rPrChange w:id="1185"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86" w:author="Katarzyna Wojczulanis-Jakubas" w:date="2023-06-05T07:23:00Z">
            <w:rPr>
              <w:rFonts w:ascii="Palatino Linotype" w:hAnsi="Palatino Linotype" w:cs="Times New Roman"/>
              <w:b/>
              <w:bCs/>
              <w:sz w:val="18"/>
              <w:szCs w:val="24"/>
            </w:rPr>
          </w:rPrChange>
        </w:rPr>
        <w:t>2004</w:t>
      </w:r>
      <w:r w:rsidRPr="006152E7">
        <w:rPr>
          <w:rFonts w:ascii="Palatino Linotype" w:hAnsi="Palatino Linotype" w:cs="Times New Roman"/>
          <w:sz w:val="18"/>
          <w:szCs w:val="24"/>
          <w:lang w:val="en-GB"/>
          <w:rPrChange w:id="1187"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188" w:author="Katarzyna Wojczulanis-Jakubas" w:date="2023-06-05T07:23:00Z">
            <w:rPr>
              <w:rFonts w:ascii="Palatino Linotype" w:hAnsi="Palatino Linotype" w:cs="Times New Roman"/>
              <w:i/>
              <w:iCs/>
              <w:sz w:val="18"/>
              <w:szCs w:val="24"/>
            </w:rPr>
          </w:rPrChange>
        </w:rPr>
        <w:t>7</w:t>
      </w:r>
      <w:r w:rsidRPr="006152E7">
        <w:rPr>
          <w:rFonts w:ascii="Palatino Linotype" w:hAnsi="Palatino Linotype" w:cs="Times New Roman"/>
          <w:sz w:val="18"/>
          <w:szCs w:val="24"/>
          <w:lang w:val="en-GB"/>
          <w:rPrChange w:id="1189" w:author="Katarzyna Wojczulanis-Jakubas" w:date="2023-06-05T07:23:00Z">
            <w:rPr>
              <w:rFonts w:ascii="Palatino Linotype" w:hAnsi="Palatino Linotype" w:cs="Times New Roman"/>
              <w:sz w:val="18"/>
              <w:szCs w:val="24"/>
            </w:rPr>
          </w:rPrChange>
        </w:rPr>
        <w:t>, 734–739, doi:10.1111/j.1461-0248.2004.00618.x.</w:t>
      </w:r>
    </w:p>
    <w:p w14:paraId="5214314E"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190"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191" w:author="Katarzyna Wojczulanis-Jakubas" w:date="2023-06-05T07:23:00Z">
            <w:rPr>
              <w:rFonts w:ascii="Palatino Linotype" w:hAnsi="Palatino Linotype" w:cs="Times New Roman"/>
              <w:sz w:val="18"/>
              <w:szCs w:val="24"/>
            </w:rPr>
          </w:rPrChange>
        </w:rPr>
        <w:t xml:space="preserve">22. </w:t>
      </w:r>
      <w:r w:rsidRPr="006152E7">
        <w:rPr>
          <w:rFonts w:ascii="Palatino Linotype" w:hAnsi="Palatino Linotype" w:cs="Times New Roman"/>
          <w:sz w:val="18"/>
          <w:szCs w:val="24"/>
          <w:lang w:val="en-GB"/>
          <w:rPrChange w:id="1192" w:author="Katarzyna Wojczulanis-Jakubas" w:date="2023-06-05T07:23: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193" w:author="Katarzyna Wojczulanis-Jakubas" w:date="2023-06-05T07:23: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194" w:author="Katarzyna Wojczulanis-Jakubas" w:date="2023-06-05T07:23:00Z">
            <w:rPr>
              <w:rFonts w:ascii="Palatino Linotype" w:hAnsi="Palatino Linotype" w:cs="Times New Roman"/>
              <w:sz w:val="18"/>
              <w:szCs w:val="24"/>
            </w:rPr>
          </w:rPrChange>
        </w:rPr>
        <w:t xml:space="preserve">, N.J.; </w:t>
      </w:r>
      <w:proofErr w:type="spellStart"/>
      <w:r w:rsidRPr="006152E7">
        <w:rPr>
          <w:rFonts w:ascii="Palatino Linotype" w:hAnsi="Palatino Linotype" w:cs="Times New Roman"/>
          <w:sz w:val="18"/>
          <w:szCs w:val="24"/>
          <w:lang w:val="en-GB"/>
          <w:rPrChange w:id="1195" w:author="Katarzyna Wojczulanis-Jakubas" w:date="2023-06-05T07:23:00Z">
            <w:rPr>
              <w:rFonts w:ascii="Palatino Linotype" w:hAnsi="Palatino Linotype" w:cs="Times New Roman"/>
              <w:sz w:val="18"/>
              <w:szCs w:val="24"/>
            </w:rPr>
          </w:rPrChange>
        </w:rPr>
        <w:t>Réale</w:t>
      </w:r>
      <w:proofErr w:type="spellEnd"/>
      <w:r w:rsidRPr="006152E7">
        <w:rPr>
          <w:rFonts w:ascii="Palatino Linotype" w:hAnsi="Palatino Linotype" w:cs="Times New Roman"/>
          <w:sz w:val="18"/>
          <w:szCs w:val="24"/>
          <w:lang w:val="en-GB"/>
          <w:rPrChange w:id="1196" w:author="Katarzyna Wojczulanis-Jakubas" w:date="2023-06-05T07:23:00Z">
            <w:rPr>
              <w:rFonts w:ascii="Palatino Linotype" w:hAnsi="Palatino Linotype" w:cs="Times New Roman"/>
              <w:sz w:val="18"/>
              <w:szCs w:val="24"/>
            </w:rPr>
          </w:rPrChange>
        </w:rPr>
        <w:t xml:space="preserve">, D. Natural Selection and Animal Personality. </w:t>
      </w:r>
      <w:r w:rsidRPr="006152E7">
        <w:rPr>
          <w:rFonts w:ascii="Palatino Linotype" w:hAnsi="Palatino Linotype" w:cs="Times New Roman"/>
          <w:i/>
          <w:iCs/>
          <w:sz w:val="18"/>
          <w:szCs w:val="24"/>
          <w:lang w:val="en-GB"/>
          <w:rPrChange w:id="1197" w:author="Katarzyna Wojczulanis-Jakubas" w:date="2023-06-05T07:23:00Z">
            <w:rPr>
              <w:rFonts w:ascii="Palatino Linotype" w:hAnsi="Palatino Linotype" w:cs="Times New Roman"/>
              <w:i/>
              <w:iCs/>
              <w:sz w:val="18"/>
              <w:szCs w:val="24"/>
            </w:rPr>
          </w:rPrChange>
        </w:rPr>
        <w:t>Behaviour</w:t>
      </w:r>
      <w:r w:rsidRPr="006152E7">
        <w:rPr>
          <w:rFonts w:ascii="Palatino Linotype" w:hAnsi="Palatino Linotype" w:cs="Times New Roman"/>
          <w:sz w:val="18"/>
          <w:szCs w:val="24"/>
          <w:lang w:val="en-GB"/>
          <w:rPrChange w:id="119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199" w:author="Katarzyna Wojczulanis-Jakubas" w:date="2023-06-05T07:23:00Z">
            <w:rPr>
              <w:rFonts w:ascii="Palatino Linotype" w:hAnsi="Palatino Linotype" w:cs="Times New Roman"/>
              <w:b/>
              <w:bCs/>
              <w:sz w:val="18"/>
              <w:szCs w:val="24"/>
            </w:rPr>
          </w:rPrChange>
        </w:rPr>
        <w:t>2005</w:t>
      </w:r>
      <w:r w:rsidRPr="006152E7">
        <w:rPr>
          <w:rFonts w:ascii="Palatino Linotype" w:hAnsi="Palatino Linotype" w:cs="Times New Roman"/>
          <w:sz w:val="18"/>
          <w:szCs w:val="24"/>
          <w:lang w:val="en-GB"/>
          <w:rPrChange w:id="1200"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201" w:author="Katarzyna Wojczulanis-Jakubas" w:date="2023-06-05T07:23:00Z">
            <w:rPr>
              <w:rFonts w:ascii="Palatino Linotype" w:hAnsi="Palatino Linotype" w:cs="Times New Roman"/>
              <w:i/>
              <w:iCs/>
              <w:sz w:val="18"/>
              <w:szCs w:val="24"/>
            </w:rPr>
          </w:rPrChange>
        </w:rPr>
        <w:t>142</w:t>
      </w:r>
      <w:r w:rsidRPr="006152E7">
        <w:rPr>
          <w:rFonts w:ascii="Palatino Linotype" w:hAnsi="Palatino Linotype" w:cs="Times New Roman"/>
          <w:sz w:val="18"/>
          <w:szCs w:val="24"/>
          <w:lang w:val="en-GB"/>
          <w:rPrChange w:id="1202" w:author="Katarzyna Wojczulanis-Jakubas" w:date="2023-06-05T07:23:00Z">
            <w:rPr>
              <w:rFonts w:ascii="Palatino Linotype" w:hAnsi="Palatino Linotype" w:cs="Times New Roman"/>
              <w:sz w:val="18"/>
              <w:szCs w:val="24"/>
            </w:rPr>
          </w:rPrChange>
        </w:rPr>
        <w:t>, 1165–1190.</w:t>
      </w:r>
    </w:p>
    <w:p w14:paraId="6BB455E6"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03"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204" w:author="Katarzyna Wojczulanis-Jakubas" w:date="2023-06-05T07:23:00Z">
            <w:rPr>
              <w:rFonts w:ascii="Palatino Linotype" w:hAnsi="Palatino Linotype" w:cs="Times New Roman"/>
              <w:sz w:val="18"/>
              <w:szCs w:val="24"/>
            </w:rPr>
          </w:rPrChange>
        </w:rPr>
        <w:t xml:space="preserve">23. </w:t>
      </w:r>
      <w:r w:rsidRPr="006152E7">
        <w:rPr>
          <w:rFonts w:ascii="Palatino Linotype" w:hAnsi="Palatino Linotype" w:cs="Times New Roman"/>
          <w:sz w:val="18"/>
          <w:szCs w:val="24"/>
          <w:lang w:val="en-GB"/>
          <w:rPrChange w:id="1205" w:author="Katarzyna Wojczulanis-Jakubas" w:date="2023-06-05T07:23:00Z">
            <w:rPr>
              <w:rFonts w:ascii="Palatino Linotype" w:hAnsi="Palatino Linotype" w:cs="Times New Roman"/>
              <w:sz w:val="18"/>
              <w:szCs w:val="24"/>
            </w:rPr>
          </w:rPrChange>
        </w:rPr>
        <w:tab/>
        <w:t xml:space="preserve">Bergeron, P.; </w:t>
      </w:r>
      <w:proofErr w:type="spellStart"/>
      <w:r w:rsidRPr="006152E7">
        <w:rPr>
          <w:rFonts w:ascii="Palatino Linotype" w:hAnsi="Palatino Linotype" w:cs="Times New Roman"/>
          <w:sz w:val="18"/>
          <w:szCs w:val="24"/>
          <w:lang w:val="en-GB"/>
          <w:rPrChange w:id="1206" w:author="Katarzyna Wojczulanis-Jakubas" w:date="2023-06-05T07:23:00Z">
            <w:rPr>
              <w:rFonts w:ascii="Palatino Linotype" w:hAnsi="Palatino Linotype" w:cs="Times New Roman"/>
              <w:sz w:val="18"/>
              <w:szCs w:val="24"/>
            </w:rPr>
          </w:rPrChange>
        </w:rPr>
        <w:t>Montiglio</w:t>
      </w:r>
      <w:proofErr w:type="spellEnd"/>
      <w:r w:rsidRPr="006152E7">
        <w:rPr>
          <w:rFonts w:ascii="Palatino Linotype" w:hAnsi="Palatino Linotype" w:cs="Times New Roman"/>
          <w:sz w:val="18"/>
          <w:szCs w:val="24"/>
          <w:lang w:val="en-GB"/>
          <w:rPrChange w:id="1207" w:author="Katarzyna Wojczulanis-Jakubas" w:date="2023-06-05T07:23:00Z">
            <w:rPr>
              <w:rFonts w:ascii="Palatino Linotype" w:hAnsi="Palatino Linotype" w:cs="Times New Roman"/>
              <w:sz w:val="18"/>
              <w:szCs w:val="24"/>
            </w:rPr>
          </w:rPrChange>
        </w:rPr>
        <w:t xml:space="preserve">, P.O.; </w:t>
      </w:r>
      <w:proofErr w:type="spellStart"/>
      <w:r w:rsidRPr="006152E7">
        <w:rPr>
          <w:rFonts w:ascii="Palatino Linotype" w:hAnsi="Palatino Linotype" w:cs="Times New Roman"/>
          <w:sz w:val="18"/>
          <w:szCs w:val="24"/>
          <w:lang w:val="en-GB"/>
          <w:rPrChange w:id="1208" w:author="Katarzyna Wojczulanis-Jakubas" w:date="2023-06-05T07:23:00Z">
            <w:rPr>
              <w:rFonts w:ascii="Palatino Linotype" w:hAnsi="Palatino Linotype" w:cs="Times New Roman"/>
              <w:sz w:val="18"/>
              <w:szCs w:val="24"/>
            </w:rPr>
          </w:rPrChange>
        </w:rPr>
        <w:t>Réale</w:t>
      </w:r>
      <w:proofErr w:type="spellEnd"/>
      <w:r w:rsidRPr="006152E7">
        <w:rPr>
          <w:rFonts w:ascii="Palatino Linotype" w:hAnsi="Palatino Linotype" w:cs="Times New Roman"/>
          <w:sz w:val="18"/>
          <w:szCs w:val="24"/>
          <w:lang w:val="en-GB"/>
          <w:rPrChange w:id="1209" w:author="Katarzyna Wojczulanis-Jakubas" w:date="2023-06-05T07:23:00Z">
            <w:rPr>
              <w:rFonts w:ascii="Palatino Linotype" w:hAnsi="Palatino Linotype" w:cs="Times New Roman"/>
              <w:sz w:val="18"/>
              <w:szCs w:val="24"/>
            </w:rPr>
          </w:rPrChange>
        </w:rPr>
        <w:t xml:space="preserve">, D.; Humphries, M.M.; Gimenez, O.; </w:t>
      </w:r>
      <w:proofErr w:type="spellStart"/>
      <w:r w:rsidRPr="006152E7">
        <w:rPr>
          <w:rFonts w:ascii="Palatino Linotype" w:hAnsi="Palatino Linotype" w:cs="Times New Roman"/>
          <w:sz w:val="18"/>
          <w:szCs w:val="24"/>
          <w:lang w:val="en-GB"/>
          <w:rPrChange w:id="1210" w:author="Katarzyna Wojczulanis-Jakubas" w:date="2023-06-05T07:23:00Z">
            <w:rPr>
              <w:rFonts w:ascii="Palatino Linotype" w:hAnsi="Palatino Linotype" w:cs="Times New Roman"/>
              <w:sz w:val="18"/>
              <w:szCs w:val="24"/>
            </w:rPr>
          </w:rPrChange>
        </w:rPr>
        <w:t>Garant</w:t>
      </w:r>
      <w:proofErr w:type="spellEnd"/>
      <w:r w:rsidRPr="006152E7">
        <w:rPr>
          <w:rFonts w:ascii="Palatino Linotype" w:hAnsi="Palatino Linotype" w:cs="Times New Roman"/>
          <w:sz w:val="18"/>
          <w:szCs w:val="24"/>
          <w:lang w:val="en-GB"/>
          <w:rPrChange w:id="1211" w:author="Katarzyna Wojczulanis-Jakubas" w:date="2023-06-05T07:23:00Z">
            <w:rPr>
              <w:rFonts w:ascii="Palatino Linotype" w:hAnsi="Palatino Linotype" w:cs="Times New Roman"/>
              <w:sz w:val="18"/>
              <w:szCs w:val="24"/>
            </w:rPr>
          </w:rPrChange>
        </w:rPr>
        <w:t xml:space="preserve">, D. Disruptive Viability Selection on Adult Exploratory Behaviour in Eastern Chipmunks. </w:t>
      </w:r>
      <w:r w:rsidRPr="006152E7">
        <w:rPr>
          <w:rFonts w:ascii="Palatino Linotype" w:hAnsi="Palatino Linotype" w:cs="Times New Roman"/>
          <w:i/>
          <w:iCs/>
          <w:sz w:val="18"/>
          <w:szCs w:val="24"/>
          <w:lang w:val="en-GB"/>
          <w:rPrChange w:id="1212" w:author="Katarzyna Wojczulanis-Jakubas" w:date="2023-06-05T07:23:00Z">
            <w:rPr>
              <w:rFonts w:ascii="Palatino Linotype" w:hAnsi="Palatino Linotype" w:cs="Times New Roman"/>
              <w:i/>
              <w:iCs/>
              <w:sz w:val="18"/>
              <w:szCs w:val="24"/>
            </w:rPr>
          </w:rPrChange>
        </w:rPr>
        <w:t xml:space="preserve">J. </w:t>
      </w:r>
      <w:proofErr w:type="spellStart"/>
      <w:r w:rsidRPr="006152E7">
        <w:rPr>
          <w:rFonts w:ascii="Palatino Linotype" w:hAnsi="Palatino Linotype" w:cs="Times New Roman"/>
          <w:i/>
          <w:iCs/>
          <w:sz w:val="18"/>
          <w:szCs w:val="24"/>
          <w:lang w:val="en-GB"/>
          <w:rPrChange w:id="1213" w:author="Katarzyna Wojczulanis-Jakubas" w:date="2023-06-05T07:23: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214" w:author="Katarzyna Wojczulanis-Jakubas" w:date="2023-06-05T07:23:00Z">
            <w:rPr>
              <w:rFonts w:ascii="Palatino Linotype" w:hAnsi="Palatino Linotype" w:cs="Times New Roman"/>
              <w:i/>
              <w:iCs/>
              <w:sz w:val="18"/>
              <w:szCs w:val="24"/>
            </w:rPr>
          </w:rPrChange>
        </w:rPr>
        <w:t>. Biol.</w:t>
      </w:r>
      <w:r w:rsidRPr="006152E7">
        <w:rPr>
          <w:rFonts w:ascii="Palatino Linotype" w:hAnsi="Palatino Linotype" w:cs="Times New Roman"/>
          <w:sz w:val="18"/>
          <w:szCs w:val="24"/>
          <w:lang w:val="en-GB"/>
          <w:rPrChange w:id="1215" w:author="Katarzyna Wojczulanis-Jakubas" w:date="2023-06-05T07:23:00Z">
            <w:rPr>
              <w:rFonts w:ascii="Palatino Linotype" w:hAnsi="Palatino Linotype" w:cs="Times New Roman"/>
              <w:sz w:val="18"/>
              <w:szCs w:val="24"/>
            </w:rPr>
          </w:rPrChange>
        </w:rPr>
        <w:t xml:space="preserve"> 2013, </w:t>
      </w:r>
      <w:r w:rsidRPr="006152E7">
        <w:rPr>
          <w:rFonts w:ascii="Palatino Linotype" w:hAnsi="Palatino Linotype" w:cs="Times New Roman"/>
          <w:i/>
          <w:iCs/>
          <w:sz w:val="18"/>
          <w:szCs w:val="24"/>
          <w:lang w:val="en-GB"/>
          <w:rPrChange w:id="1216" w:author="Katarzyna Wojczulanis-Jakubas" w:date="2023-06-05T07:23:00Z">
            <w:rPr>
              <w:rFonts w:ascii="Palatino Linotype" w:hAnsi="Palatino Linotype" w:cs="Times New Roman"/>
              <w:i/>
              <w:iCs/>
              <w:sz w:val="18"/>
              <w:szCs w:val="24"/>
            </w:rPr>
          </w:rPrChange>
        </w:rPr>
        <w:t>26</w:t>
      </w:r>
      <w:r w:rsidRPr="006152E7">
        <w:rPr>
          <w:rFonts w:ascii="Palatino Linotype" w:hAnsi="Palatino Linotype" w:cs="Times New Roman"/>
          <w:sz w:val="18"/>
          <w:szCs w:val="24"/>
          <w:lang w:val="en-GB"/>
          <w:rPrChange w:id="1217" w:author="Katarzyna Wojczulanis-Jakubas" w:date="2023-06-05T07:23:00Z">
            <w:rPr>
              <w:rFonts w:ascii="Palatino Linotype" w:hAnsi="Palatino Linotype" w:cs="Times New Roman"/>
              <w:sz w:val="18"/>
              <w:szCs w:val="24"/>
            </w:rPr>
          </w:rPrChange>
        </w:rPr>
        <w:t>, 766–774.</w:t>
      </w:r>
    </w:p>
    <w:p w14:paraId="00504D39"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18" w:author="Katarzyna Wojczulanis-Jakubas" w:date="2023-06-05T07:23: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219" w:author="Katarzyna Wojczulanis-Jakubas" w:date="2023-06-05T07:23:00Z">
            <w:rPr>
              <w:rFonts w:ascii="Palatino Linotype" w:hAnsi="Palatino Linotype" w:cs="Times New Roman"/>
              <w:sz w:val="18"/>
              <w:szCs w:val="24"/>
            </w:rPr>
          </w:rPrChange>
        </w:rPr>
        <w:t xml:space="preserve">24. </w:t>
      </w:r>
      <w:r w:rsidRPr="006152E7">
        <w:rPr>
          <w:rFonts w:ascii="Palatino Linotype" w:hAnsi="Palatino Linotype" w:cs="Times New Roman"/>
          <w:sz w:val="18"/>
          <w:szCs w:val="24"/>
          <w:lang w:val="en-GB"/>
          <w:rPrChange w:id="1220" w:author="Katarzyna Wojczulanis-Jakubas" w:date="2023-06-05T07:23:00Z">
            <w:rPr>
              <w:rFonts w:ascii="Palatino Linotype" w:hAnsi="Palatino Linotype" w:cs="Times New Roman"/>
              <w:sz w:val="18"/>
              <w:szCs w:val="24"/>
            </w:rPr>
          </w:rPrChange>
        </w:rPr>
        <w:tab/>
        <w:t xml:space="preserve">Roth, A.M.; </w:t>
      </w:r>
      <w:proofErr w:type="spellStart"/>
      <w:r w:rsidRPr="006152E7">
        <w:rPr>
          <w:rFonts w:ascii="Palatino Linotype" w:hAnsi="Palatino Linotype" w:cs="Times New Roman"/>
          <w:sz w:val="18"/>
          <w:szCs w:val="24"/>
          <w:lang w:val="en-GB"/>
          <w:rPrChange w:id="1221" w:author="Katarzyna Wojczulanis-Jakubas" w:date="2023-06-05T07:23: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222" w:author="Katarzyna Wojczulanis-Jakubas" w:date="2023-06-05T07:23:00Z">
            <w:rPr>
              <w:rFonts w:ascii="Palatino Linotype" w:hAnsi="Palatino Linotype" w:cs="Times New Roman"/>
              <w:sz w:val="18"/>
              <w:szCs w:val="24"/>
            </w:rPr>
          </w:rPrChange>
        </w:rPr>
        <w:t xml:space="preserve">, N.J.; Nakagawa, S.; McDonald, G.C.; </w:t>
      </w:r>
      <w:proofErr w:type="spellStart"/>
      <w:r w:rsidRPr="006152E7">
        <w:rPr>
          <w:rFonts w:ascii="Palatino Linotype" w:hAnsi="Palatino Linotype" w:cs="Times New Roman"/>
          <w:sz w:val="18"/>
          <w:szCs w:val="24"/>
          <w:lang w:val="en-GB"/>
          <w:rPrChange w:id="1223" w:author="Katarzyna Wojczulanis-Jakubas" w:date="2023-06-05T07:23:00Z">
            <w:rPr>
              <w:rFonts w:ascii="Palatino Linotype" w:hAnsi="Palatino Linotype" w:cs="Times New Roman"/>
              <w:sz w:val="18"/>
              <w:szCs w:val="24"/>
            </w:rPr>
          </w:rPrChange>
        </w:rPr>
        <w:t>Løvlie</w:t>
      </w:r>
      <w:proofErr w:type="spellEnd"/>
      <w:r w:rsidRPr="006152E7">
        <w:rPr>
          <w:rFonts w:ascii="Palatino Linotype" w:hAnsi="Palatino Linotype" w:cs="Times New Roman"/>
          <w:sz w:val="18"/>
          <w:szCs w:val="24"/>
          <w:lang w:val="en-GB"/>
          <w:rPrChange w:id="1224" w:author="Katarzyna Wojczulanis-Jakubas" w:date="2023-06-05T07:23:00Z">
            <w:rPr>
              <w:rFonts w:ascii="Palatino Linotype" w:hAnsi="Palatino Linotype" w:cs="Times New Roman"/>
              <w:sz w:val="18"/>
              <w:szCs w:val="24"/>
            </w:rPr>
          </w:rPrChange>
        </w:rPr>
        <w:t xml:space="preserve">, H.; Robledo-Ruiz, D.A.; </w:t>
      </w:r>
      <w:proofErr w:type="spellStart"/>
      <w:r w:rsidRPr="006152E7">
        <w:rPr>
          <w:rFonts w:ascii="Palatino Linotype" w:hAnsi="Palatino Linotype" w:cs="Times New Roman"/>
          <w:sz w:val="18"/>
          <w:szCs w:val="24"/>
          <w:lang w:val="en-GB"/>
          <w:rPrChange w:id="1225" w:author="Katarzyna Wojczulanis-Jakubas" w:date="2023-06-05T07:23:00Z">
            <w:rPr>
              <w:rFonts w:ascii="Palatino Linotype" w:hAnsi="Palatino Linotype" w:cs="Times New Roman"/>
              <w:sz w:val="18"/>
              <w:szCs w:val="24"/>
            </w:rPr>
          </w:rPrChange>
        </w:rPr>
        <w:t>Pizzari</w:t>
      </w:r>
      <w:proofErr w:type="spellEnd"/>
      <w:r w:rsidRPr="006152E7">
        <w:rPr>
          <w:rFonts w:ascii="Palatino Linotype" w:hAnsi="Palatino Linotype" w:cs="Times New Roman"/>
          <w:sz w:val="18"/>
          <w:szCs w:val="24"/>
          <w:lang w:val="en-GB"/>
          <w:rPrChange w:id="1226" w:author="Katarzyna Wojczulanis-Jakubas" w:date="2023-06-05T07:23:00Z">
            <w:rPr>
              <w:rFonts w:ascii="Palatino Linotype" w:hAnsi="Palatino Linotype" w:cs="Times New Roman"/>
              <w:sz w:val="18"/>
              <w:szCs w:val="24"/>
            </w:rPr>
          </w:rPrChange>
        </w:rPr>
        <w:t xml:space="preserve">, T. Sexual Selection and Personality: Individual and Group-Level Effects on Mating Behaviour in Red Junglefowl. </w:t>
      </w:r>
      <w:r w:rsidRPr="006152E7">
        <w:rPr>
          <w:rFonts w:ascii="Palatino Linotype" w:hAnsi="Palatino Linotype" w:cs="Times New Roman"/>
          <w:i/>
          <w:iCs/>
          <w:sz w:val="18"/>
          <w:szCs w:val="24"/>
          <w:lang w:val="en-GB"/>
          <w:rPrChange w:id="1227" w:author="Katarzyna Wojczulanis-Jakubas" w:date="2023-06-05T07:23:00Z">
            <w:rPr>
              <w:rFonts w:ascii="Palatino Linotype" w:hAnsi="Palatino Linotype" w:cs="Times New Roman"/>
              <w:i/>
              <w:iCs/>
              <w:sz w:val="18"/>
              <w:szCs w:val="24"/>
            </w:rPr>
          </w:rPrChange>
        </w:rPr>
        <w:t>J. Anim. Ecol.</w:t>
      </w:r>
      <w:r w:rsidRPr="006152E7">
        <w:rPr>
          <w:rFonts w:ascii="Palatino Linotype" w:hAnsi="Palatino Linotype" w:cs="Times New Roman"/>
          <w:sz w:val="18"/>
          <w:szCs w:val="24"/>
          <w:lang w:val="en-GB"/>
          <w:rPrChange w:id="1228"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229" w:author="Katarzyna Wojczulanis-Jakubas" w:date="2023-06-05T07:23:00Z">
            <w:rPr>
              <w:rFonts w:ascii="Palatino Linotype" w:hAnsi="Palatino Linotype" w:cs="Times New Roman"/>
              <w:b/>
              <w:bCs/>
              <w:sz w:val="18"/>
              <w:szCs w:val="24"/>
            </w:rPr>
          </w:rPrChange>
        </w:rPr>
        <w:t>2021</w:t>
      </w:r>
      <w:r w:rsidRPr="006152E7">
        <w:rPr>
          <w:rFonts w:ascii="Palatino Linotype" w:hAnsi="Palatino Linotype" w:cs="Times New Roman"/>
          <w:sz w:val="18"/>
          <w:szCs w:val="24"/>
          <w:lang w:val="en-GB"/>
          <w:rPrChange w:id="1230" w:author="Katarzyna Wojczulanis-Jakubas" w:date="2023-06-05T07:23: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231" w:author="Katarzyna Wojczulanis-Jakubas" w:date="2023-06-05T07:23:00Z">
            <w:rPr>
              <w:rFonts w:ascii="Palatino Linotype" w:hAnsi="Palatino Linotype" w:cs="Times New Roman"/>
              <w:i/>
              <w:iCs/>
              <w:sz w:val="18"/>
              <w:szCs w:val="24"/>
            </w:rPr>
          </w:rPrChange>
        </w:rPr>
        <w:t>90</w:t>
      </w:r>
      <w:r w:rsidRPr="006152E7">
        <w:rPr>
          <w:rFonts w:ascii="Palatino Linotype" w:hAnsi="Palatino Linotype" w:cs="Times New Roman"/>
          <w:sz w:val="18"/>
          <w:szCs w:val="24"/>
          <w:lang w:val="en-GB"/>
          <w:rPrChange w:id="1232" w:author="Katarzyna Wojczulanis-Jakubas" w:date="2023-06-05T07:23:00Z">
            <w:rPr>
              <w:rFonts w:ascii="Palatino Linotype" w:hAnsi="Palatino Linotype" w:cs="Times New Roman"/>
              <w:sz w:val="18"/>
              <w:szCs w:val="24"/>
            </w:rPr>
          </w:rPrChange>
        </w:rPr>
        <w:t>, 1288–1306, doi:10.1111/1365-2656.13454.</w:t>
      </w:r>
    </w:p>
    <w:p w14:paraId="23AF3024"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33"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234" w:author="Katarzyna Wojczulanis-Jakubas" w:date="2023-06-05T07:23:00Z">
            <w:rPr>
              <w:rFonts w:ascii="Palatino Linotype" w:hAnsi="Palatino Linotype" w:cs="Times New Roman"/>
              <w:sz w:val="18"/>
              <w:szCs w:val="24"/>
            </w:rPr>
          </w:rPrChange>
        </w:rPr>
        <w:t xml:space="preserve">25. </w:t>
      </w:r>
      <w:r w:rsidRPr="006152E7">
        <w:rPr>
          <w:rFonts w:ascii="Palatino Linotype" w:hAnsi="Palatino Linotype" w:cs="Times New Roman"/>
          <w:sz w:val="18"/>
          <w:szCs w:val="24"/>
          <w:lang w:val="en-GB"/>
          <w:rPrChange w:id="1235" w:author="Katarzyna Wojczulanis-Jakubas" w:date="2023-06-05T07:23:00Z">
            <w:rPr>
              <w:rFonts w:ascii="Palatino Linotype" w:hAnsi="Palatino Linotype" w:cs="Times New Roman"/>
              <w:sz w:val="18"/>
              <w:szCs w:val="24"/>
            </w:rPr>
          </w:rPrChange>
        </w:rPr>
        <w:tab/>
        <w:t xml:space="preserve">Le </w:t>
      </w:r>
      <w:proofErr w:type="spellStart"/>
      <w:r w:rsidRPr="006152E7">
        <w:rPr>
          <w:rFonts w:ascii="Palatino Linotype" w:hAnsi="Palatino Linotype" w:cs="Times New Roman"/>
          <w:sz w:val="18"/>
          <w:szCs w:val="24"/>
          <w:lang w:val="en-GB"/>
          <w:rPrChange w:id="1236" w:author="Katarzyna Wojczulanis-Jakubas" w:date="2023-06-05T07:23:00Z">
            <w:rPr>
              <w:rFonts w:ascii="Palatino Linotype" w:hAnsi="Palatino Linotype" w:cs="Times New Roman"/>
              <w:sz w:val="18"/>
              <w:szCs w:val="24"/>
            </w:rPr>
          </w:rPrChange>
        </w:rPr>
        <w:t>Cœur</w:t>
      </w:r>
      <w:proofErr w:type="spellEnd"/>
      <w:r w:rsidRPr="006152E7">
        <w:rPr>
          <w:rFonts w:ascii="Palatino Linotype" w:hAnsi="Palatino Linotype" w:cs="Times New Roman"/>
          <w:sz w:val="18"/>
          <w:szCs w:val="24"/>
          <w:lang w:val="en-GB"/>
          <w:rPrChange w:id="1237" w:author="Katarzyna Wojczulanis-Jakubas" w:date="2023-06-05T07:23:00Z">
            <w:rPr>
              <w:rFonts w:ascii="Palatino Linotype" w:hAnsi="Palatino Linotype" w:cs="Times New Roman"/>
              <w:sz w:val="18"/>
              <w:szCs w:val="24"/>
            </w:rPr>
          </w:rPrChange>
        </w:rPr>
        <w:t xml:space="preserve">, C.; Thibault, M.; </w:t>
      </w:r>
      <w:proofErr w:type="spellStart"/>
      <w:r w:rsidRPr="006152E7">
        <w:rPr>
          <w:rFonts w:ascii="Palatino Linotype" w:hAnsi="Palatino Linotype" w:cs="Times New Roman"/>
          <w:sz w:val="18"/>
          <w:szCs w:val="24"/>
          <w:lang w:val="en-GB"/>
          <w:rPrChange w:id="1238" w:author="Katarzyna Wojczulanis-Jakubas" w:date="2023-06-05T07:23:00Z">
            <w:rPr>
              <w:rFonts w:ascii="Palatino Linotype" w:hAnsi="Palatino Linotype" w:cs="Times New Roman"/>
              <w:sz w:val="18"/>
              <w:szCs w:val="24"/>
            </w:rPr>
          </w:rPrChange>
        </w:rPr>
        <w:t>Pisanu</w:t>
      </w:r>
      <w:proofErr w:type="spellEnd"/>
      <w:r w:rsidRPr="006152E7">
        <w:rPr>
          <w:rFonts w:ascii="Palatino Linotype" w:hAnsi="Palatino Linotype" w:cs="Times New Roman"/>
          <w:sz w:val="18"/>
          <w:szCs w:val="24"/>
          <w:lang w:val="en-GB"/>
          <w:rPrChange w:id="1239" w:author="Katarzyna Wojczulanis-Jakubas" w:date="2023-06-05T07:23:00Z">
            <w:rPr>
              <w:rFonts w:ascii="Palatino Linotype" w:hAnsi="Palatino Linotype" w:cs="Times New Roman"/>
              <w:sz w:val="18"/>
              <w:szCs w:val="24"/>
            </w:rPr>
          </w:rPrChange>
        </w:rPr>
        <w:t xml:space="preserve">, B.; Thibault, S.; </w:t>
      </w:r>
      <w:proofErr w:type="spellStart"/>
      <w:r w:rsidRPr="006152E7">
        <w:rPr>
          <w:rFonts w:ascii="Palatino Linotype" w:hAnsi="Palatino Linotype" w:cs="Times New Roman"/>
          <w:sz w:val="18"/>
          <w:szCs w:val="24"/>
          <w:lang w:val="en-GB"/>
          <w:rPrChange w:id="1240" w:author="Katarzyna Wojczulanis-Jakubas" w:date="2023-06-05T07:23:00Z">
            <w:rPr>
              <w:rFonts w:ascii="Palatino Linotype" w:hAnsi="Palatino Linotype" w:cs="Times New Roman"/>
              <w:sz w:val="18"/>
              <w:szCs w:val="24"/>
            </w:rPr>
          </w:rPrChange>
        </w:rPr>
        <w:t>Chapuis</w:t>
      </w:r>
      <w:proofErr w:type="spellEnd"/>
      <w:r w:rsidRPr="006152E7">
        <w:rPr>
          <w:rFonts w:ascii="Palatino Linotype" w:hAnsi="Palatino Linotype" w:cs="Times New Roman"/>
          <w:sz w:val="18"/>
          <w:szCs w:val="24"/>
          <w:lang w:val="en-GB"/>
          <w:rPrChange w:id="1241" w:author="Katarzyna Wojczulanis-Jakubas" w:date="2023-06-05T07:23:00Z">
            <w:rPr>
              <w:rFonts w:ascii="Palatino Linotype" w:hAnsi="Palatino Linotype" w:cs="Times New Roman"/>
              <w:sz w:val="18"/>
              <w:szCs w:val="24"/>
            </w:rPr>
          </w:rPrChange>
        </w:rPr>
        <w:t xml:space="preserve">, J.L.; </w:t>
      </w:r>
      <w:proofErr w:type="spellStart"/>
      <w:r w:rsidRPr="006152E7">
        <w:rPr>
          <w:rFonts w:ascii="Palatino Linotype" w:hAnsi="Palatino Linotype" w:cs="Times New Roman"/>
          <w:sz w:val="18"/>
          <w:szCs w:val="24"/>
          <w:lang w:val="en-GB"/>
          <w:rPrChange w:id="1242" w:author="Katarzyna Wojczulanis-Jakubas" w:date="2023-06-05T07:23:00Z">
            <w:rPr>
              <w:rFonts w:ascii="Palatino Linotype" w:hAnsi="Palatino Linotype" w:cs="Times New Roman"/>
              <w:sz w:val="18"/>
              <w:szCs w:val="24"/>
            </w:rPr>
          </w:rPrChange>
        </w:rPr>
        <w:t>Baudry</w:t>
      </w:r>
      <w:proofErr w:type="spellEnd"/>
      <w:r w:rsidRPr="006152E7">
        <w:rPr>
          <w:rFonts w:ascii="Palatino Linotype" w:hAnsi="Palatino Linotype" w:cs="Times New Roman"/>
          <w:sz w:val="18"/>
          <w:szCs w:val="24"/>
          <w:lang w:val="en-GB"/>
          <w:rPrChange w:id="1243" w:author="Katarzyna Wojczulanis-Jakubas" w:date="2023-06-05T07:23:00Z">
            <w:rPr>
              <w:rFonts w:ascii="Palatino Linotype" w:hAnsi="Palatino Linotype" w:cs="Times New Roman"/>
              <w:sz w:val="18"/>
              <w:szCs w:val="24"/>
            </w:rPr>
          </w:rPrChange>
        </w:rPr>
        <w:t xml:space="preserve">, E. Temporally Fluctuating Selection on a Personality Trait in a Wild Rodent Population. </w:t>
      </w:r>
      <w:proofErr w:type="spellStart"/>
      <w:r w:rsidRPr="006152E7">
        <w:rPr>
          <w:rFonts w:ascii="Palatino Linotype" w:hAnsi="Palatino Linotype" w:cs="Times New Roman"/>
          <w:i/>
          <w:iCs/>
          <w:sz w:val="18"/>
          <w:szCs w:val="24"/>
          <w:lang w:val="en-GB"/>
          <w:rPrChange w:id="1244" w:author="Katarzyna Wojczulanis-Jakubas" w:date="2023-06-05T07:24: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245" w:author="Katarzyna Wojczulanis-Jakubas" w:date="2023-06-05T07:24: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1246"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247" w:author="Katarzyna Wojczulanis-Jakubas" w:date="2023-06-05T07:24:00Z">
            <w:rPr>
              <w:rFonts w:ascii="Palatino Linotype" w:hAnsi="Palatino Linotype" w:cs="Times New Roman"/>
              <w:b/>
              <w:bCs/>
              <w:sz w:val="18"/>
              <w:szCs w:val="24"/>
            </w:rPr>
          </w:rPrChange>
        </w:rPr>
        <w:t>2015</w:t>
      </w:r>
      <w:r w:rsidRPr="006152E7">
        <w:rPr>
          <w:rFonts w:ascii="Palatino Linotype" w:hAnsi="Palatino Linotype" w:cs="Times New Roman"/>
          <w:sz w:val="18"/>
          <w:szCs w:val="24"/>
          <w:lang w:val="en-GB"/>
          <w:rPrChange w:id="1248"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249" w:author="Katarzyna Wojczulanis-Jakubas" w:date="2023-06-05T07:24:00Z">
            <w:rPr>
              <w:rFonts w:ascii="Palatino Linotype" w:hAnsi="Palatino Linotype" w:cs="Times New Roman"/>
              <w:i/>
              <w:iCs/>
              <w:sz w:val="18"/>
              <w:szCs w:val="24"/>
            </w:rPr>
          </w:rPrChange>
        </w:rPr>
        <w:t>26</w:t>
      </w:r>
      <w:r w:rsidRPr="006152E7">
        <w:rPr>
          <w:rFonts w:ascii="Palatino Linotype" w:hAnsi="Palatino Linotype" w:cs="Times New Roman"/>
          <w:sz w:val="18"/>
          <w:szCs w:val="24"/>
          <w:lang w:val="en-GB"/>
          <w:rPrChange w:id="1250" w:author="Katarzyna Wojczulanis-Jakubas" w:date="2023-06-05T07:24:00Z">
            <w:rPr>
              <w:rFonts w:ascii="Palatino Linotype" w:hAnsi="Palatino Linotype" w:cs="Times New Roman"/>
              <w:sz w:val="18"/>
              <w:szCs w:val="24"/>
            </w:rPr>
          </w:rPrChange>
        </w:rPr>
        <w:t>, 1285–1291, doi:10.1093/</w:t>
      </w:r>
      <w:proofErr w:type="spellStart"/>
      <w:r w:rsidRPr="006152E7">
        <w:rPr>
          <w:rFonts w:ascii="Palatino Linotype" w:hAnsi="Palatino Linotype" w:cs="Times New Roman"/>
          <w:sz w:val="18"/>
          <w:szCs w:val="24"/>
          <w:lang w:val="en-GB"/>
          <w:rPrChange w:id="1251" w:author="Katarzyna Wojczulanis-Jakubas" w:date="2023-06-05T07:24: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1252" w:author="Katarzyna Wojczulanis-Jakubas" w:date="2023-06-05T07:24:00Z">
            <w:rPr>
              <w:rFonts w:ascii="Palatino Linotype" w:hAnsi="Palatino Linotype" w:cs="Times New Roman"/>
              <w:sz w:val="18"/>
              <w:szCs w:val="24"/>
            </w:rPr>
          </w:rPrChange>
        </w:rPr>
        <w:t>/arv074.</w:t>
      </w:r>
    </w:p>
    <w:p w14:paraId="12D6A3E8"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53"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254" w:author="Katarzyna Wojczulanis-Jakubas" w:date="2023-06-05T07:24:00Z">
            <w:rPr>
              <w:rFonts w:ascii="Palatino Linotype" w:hAnsi="Palatino Linotype" w:cs="Times New Roman"/>
              <w:sz w:val="18"/>
              <w:szCs w:val="24"/>
            </w:rPr>
          </w:rPrChange>
        </w:rPr>
        <w:t xml:space="preserve">26. </w:t>
      </w:r>
      <w:r w:rsidRPr="006152E7">
        <w:rPr>
          <w:rFonts w:ascii="Palatino Linotype" w:hAnsi="Palatino Linotype" w:cs="Times New Roman"/>
          <w:sz w:val="18"/>
          <w:szCs w:val="24"/>
          <w:lang w:val="en-GB"/>
          <w:rPrChange w:id="1255" w:author="Katarzyna Wojczulanis-Jakubas" w:date="2023-06-05T07:24: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256" w:author="Katarzyna Wojczulanis-Jakubas" w:date="2023-06-05T07:24:00Z">
            <w:rPr>
              <w:rFonts w:ascii="Palatino Linotype" w:hAnsi="Palatino Linotype" w:cs="Times New Roman"/>
              <w:sz w:val="18"/>
              <w:szCs w:val="24"/>
            </w:rPr>
          </w:rPrChange>
        </w:rPr>
        <w:t>Mouchet</w:t>
      </w:r>
      <w:proofErr w:type="spellEnd"/>
      <w:r w:rsidRPr="006152E7">
        <w:rPr>
          <w:rFonts w:ascii="Palatino Linotype" w:hAnsi="Palatino Linotype" w:cs="Times New Roman"/>
          <w:sz w:val="18"/>
          <w:szCs w:val="24"/>
          <w:lang w:val="en-GB"/>
          <w:rPrChange w:id="1257" w:author="Katarzyna Wojczulanis-Jakubas" w:date="2023-06-05T07:24:00Z">
            <w:rPr>
              <w:rFonts w:ascii="Palatino Linotype" w:hAnsi="Palatino Linotype" w:cs="Times New Roman"/>
              <w:sz w:val="18"/>
              <w:szCs w:val="24"/>
            </w:rPr>
          </w:rPrChange>
        </w:rPr>
        <w:t xml:space="preserve">, A.; Cole, E.F.; </w:t>
      </w:r>
      <w:proofErr w:type="spellStart"/>
      <w:r w:rsidRPr="006152E7">
        <w:rPr>
          <w:rFonts w:ascii="Palatino Linotype" w:hAnsi="Palatino Linotype" w:cs="Times New Roman"/>
          <w:sz w:val="18"/>
          <w:szCs w:val="24"/>
          <w:lang w:val="en-GB"/>
          <w:rPrChange w:id="1258" w:author="Katarzyna Wojczulanis-Jakubas" w:date="2023-06-05T07:24:00Z">
            <w:rPr>
              <w:rFonts w:ascii="Palatino Linotype" w:hAnsi="Palatino Linotype" w:cs="Times New Roman"/>
              <w:sz w:val="18"/>
              <w:szCs w:val="24"/>
            </w:rPr>
          </w:rPrChange>
        </w:rPr>
        <w:t>Matthysen</w:t>
      </w:r>
      <w:proofErr w:type="spellEnd"/>
      <w:r w:rsidRPr="006152E7">
        <w:rPr>
          <w:rFonts w:ascii="Palatino Linotype" w:hAnsi="Palatino Linotype" w:cs="Times New Roman"/>
          <w:sz w:val="18"/>
          <w:szCs w:val="24"/>
          <w:lang w:val="en-GB"/>
          <w:rPrChange w:id="1259" w:author="Katarzyna Wojczulanis-Jakubas" w:date="2023-06-05T07:24:00Z">
            <w:rPr>
              <w:rFonts w:ascii="Palatino Linotype" w:hAnsi="Palatino Linotype" w:cs="Times New Roman"/>
              <w:sz w:val="18"/>
              <w:szCs w:val="24"/>
            </w:rPr>
          </w:rPrChange>
        </w:rPr>
        <w:t xml:space="preserve">, E.; Nicolaus, M.; Quinn, J.L.; Roth, A.M.; Tinbergen, J.M.; van </w:t>
      </w:r>
      <w:proofErr w:type="spellStart"/>
      <w:r w:rsidRPr="006152E7">
        <w:rPr>
          <w:rFonts w:ascii="Palatino Linotype" w:hAnsi="Palatino Linotype" w:cs="Times New Roman"/>
          <w:sz w:val="18"/>
          <w:szCs w:val="24"/>
          <w:lang w:val="en-GB"/>
          <w:rPrChange w:id="1260" w:author="Katarzyna Wojczulanis-Jakubas" w:date="2023-06-05T07:24:00Z">
            <w:rPr>
              <w:rFonts w:ascii="Palatino Linotype" w:hAnsi="Palatino Linotype" w:cs="Times New Roman"/>
              <w:sz w:val="18"/>
              <w:szCs w:val="24"/>
            </w:rPr>
          </w:rPrChange>
        </w:rPr>
        <w:t>Oers</w:t>
      </w:r>
      <w:proofErr w:type="spellEnd"/>
      <w:r w:rsidRPr="006152E7">
        <w:rPr>
          <w:rFonts w:ascii="Palatino Linotype" w:hAnsi="Palatino Linotype" w:cs="Times New Roman"/>
          <w:sz w:val="18"/>
          <w:szCs w:val="24"/>
          <w:lang w:val="en-GB"/>
          <w:rPrChange w:id="1261" w:author="Katarzyna Wojczulanis-Jakubas" w:date="2023-06-05T07:24:00Z">
            <w:rPr>
              <w:rFonts w:ascii="Palatino Linotype" w:hAnsi="Palatino Linotype" w:cs="Times New Roman"/>
              <w:sz w:val="18"/>
              <w:szCs w:val="24"/>
            </w:rPr>
          </w:rPrChange>
        </w:rPr>
        <w:t xml:space="preserve">, K.; van </w:t>
      </w:r>
      <w:proofErr w:type="spellStart"/>
      <w:r w:rsidRPr="006152E7">
        <w:rPr>
          <w:rFonts w:ascii="Palatino Linotype" w:hAnsi="Palatino Linotype" w:cs="Times New Roman"/>
          <w:sz w:val="18"/>
          <w:szCs w:val="24"/>
          <w:lang w:val="en-GB"/>
          <w:rPrChange w:id="1262" w:author="Katarzyna Wojczulanis-Jakubas" w:date="2023-06-05T07:24:00Z">
            <w:rPr>
              <w:rFonts w:ascii="Palatino Linotype" w:hAnsi="Palatino Linotype" w:cs="Times New Roman"/>
              <w:sz w:val="18"/>
              <w:szCs w:val="24"/>
            </w:rPr>
          </w:rPrChange>
        </w:rPr>
        <w:t>Overveld</w:t>
      </w:r>
      <w:proofErr w:type="spellEnd"/>
      <w:r w:rsidRPr="006152E7">
        <w:rPr>
          <w:rFonts w:ascii="Palatino Linotype" w:hAnsi="Palatino Linotype" w:cs="Times New Roman"/>
          <w:sz w:val="18"/>
          <w:szCs w:val="24"/>
          <w:lang w:val="en-GB"/>
          <w:rPrChange w:id="1263" w:author="Katarzyna Wojczulanis-Jakubas" w:date="2023-06-05T07:24:00Z">
            <w:rPr>
              <w:rFonts w:ascii="Palatino Linotype" w:hAnsi="Palatino Linotype" w:cs="Times New Roman"/>
              <w:sz w:val="18"/>
              <w:szCs w:val="24"/>
            </w:rPr>
          </w:rPrChange>
        </w:rPr>
        <w:t xml:space="preserve">, T.; </w:t>
      </w:r>
      <w:proofErr w:type="spellStart"/>
      <w:r w:rsidRPr="006152E7">
        <w:rPr>
          <w:rFonts w:ascii="Palatino Linotype" w:hAnsi="Palatino Linotype" w:cs="Times New Roman"/>
          <w:sz w:val="18"/>
          <w:szCs w:val="24"/>
          <w:lang w:val="en-GB"/>
          <w:rPrChange w:id="1264" w:author="Katarzyna Wojczulanis-Jakubas" w:date="2023-06-05T07:24: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265" w:author="Katarzyna Wojczulanis-Jakubas" w:date="2023-06-05T07:24:00Z">
            <w:rPr>
              <w:rFonts w:ascii="Palatino Linotype" w:hAnsi="Palatino Linotype" w:cs="Times New Roman"/>
              <w:sz w:val="18"/>
              <w:szCs w:val="24"/>
            </w:rPr>
          </w:rPrChange>
        </w:rPr>
        <w:t xml:space="preserve">, N.J. Heterogeneous Selection on Exploration </w:t>
      </w:r>
      <w:proofErr w:type="spellStart"/>
      <w:r w:rsidRPr="006152E7">
        <w:rPr>
          <w:rFonts w:ascii="Palatino Linotype" w:hAnsi="Palatino Linotype" w:cs="Times New Roman"/>
          <w:sz w:val="18"/>
          <w:szCs w:val="24"/>
          <w:lang w:val="en-GB"/>
          <w:rPrChange w:id="1266" w:author="Katarzyna Wojczulanis-Jakubas" w:date="2023-06-05T07:24:00Z">
            <w:rPr>
              <w:rFonts w:ascii="Palatino Linotype" w:hAnsi="Palatino Linotype" w:cs="Times New Roman"/>
              <w:sz w:val="18"/>
              <w:szCs w:val="24"/>
            </w:rPr>
          </w:rPrChange>
        </w:rPr>
        <w:t>Behavior</w:t>
      </w:r>
      <w:proofErr w:type="spellEnd"/>
      <w:r w:rsidRPr="006152E7">
        <w:rPr>
          <w:rFonts w:ascii="Palatino Linotype" w:hAnsi="Palatino Linotype" w:cs="Times New Roman"/>
          <w:sz w:val="18"/>
          <w:szCs w:val="24"/>
          <w:lang w:val="en-GB"/>
          <w:rPrChange w:id="1267" w:author="Katarzyna Wojczulanis-Jakubas" w:date="2023-06-05T07:24:00Z">
            <w:rPr>
              <w:rFonts w:ascii="Palatino Linotype" w:hAnsi="Palatino Linotype" w:cs="Times New Roman"/>
              <w:sz w:val="18"/>
              <w:szCs w:val="24"/>
            </w:rPr>
          </w:rPrChange>
        </w:rPr>
        <w:t xml:space="preserve"> within and among West European Populations of a Passerine Bird. </w:t>
      </w:r>
      <w:r w:rsidRPr="006152E7">
        <w:rPr>
          <w:rFonts w:ascii="Palatino Linotype" w:hAnsi="Palatino Linotype" w:cs="Times New Roman"/>
          <w:i/>
          <w:iCs/>
          <w:sz w:val="18"/>
          <w:szCs w:val="24"/>
          <w:lang w:val="en-GB"/>
          <w:rPrChange w:id="1268" w:author="Katarzyna Wojczulanis-Jakubas" w:date="2023-06-05T07:24:00Z">
            <w:rPr>
              <w:rFonts w:ascii="Palatino Linotype" w:hAnsi="Palatino Linotype" w:cs="Times New Roman"/>
              <w:i/>
              <w:iCs/>
              <w:sz w:val="18"/>
              <w:szCs w:val="24"/>
            </w:rPr>
          </w:rPrChange>
        </w:rPr>
        <w:t>Proc. Natl. Acad. Sci. U. S. A.</w:t>
      </w:r>
      <w:r w:rsidRPr="006152E7">
        <w:rPr>
          <w:rFonts w:ascii="Palatino Linotype" w:hAnsi="Palatino Linotype" w:cs="Times New Roman"/>
          <w:sz w:val="18"/>
          <w:szCs w:val="24"/>
          <w:lang w:val="en-GB"/>
          <w:rPrChange w:id="1269"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270" w:author="Katarzyna Wojczulanis-Jakubas" w:date="2023-06-05T07:24:00Z">
            <w:rPr>
              <w:rFonts w:ascii="Palatino Linotype" w:hAnsi="Palatino Linotype" w:cs="Times New Roman"/>
              <w:b/>
              <w:bCs/>
              <w:sz w:val="18"/>
              <w:szCs w:val="24"/>
            </w:rPr>
          </w:rPrChange>
        </w:rPr>
        <w:t>2021</w:t>
      </w:r>
      <w:r w:rsidRPr="006152E7">
        <w:rPr>
          <w:rFonts w:ascii="Palatino Linotype" w:hAnsi="Palatino Linotype" w:cs="Times New Roman"/>
          <w:sz w:val="18"/>
          <w:szCs w:val="24"/>
          <w:lang w:val="en-GB"/>
          <w:rPrChange w:id="1271"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272" w:author="Katarzyna Wojczulanis-Jakubas" w:date="2023-06-05T07:24:00Z">
            <w:rPr>
              <w:rFonts w:ascii="Palatino Linotype" w:hAnsi="Palatino Linotype" w:cs="Times New Roman"/>
              <w:i/>
              <w:iCs/>
              <w:sz w:val="18"/>
              <w:szCs w:val="24"/>
            </w:rPr>
          </w:rPrChange>
        </w:rPr>
        <w:t>118</w:t>
      </w:r>
      <w:r w:rsidRPr="006152E7">
        <w:rPr>
          <w:rFonts w:ascii="Palatino Linotype" w:hAnsi="Palatino Linotype" w:cs="Times New Roman"/>
          <w:sz w:val="18"/>
          <w:szCs w:val="24"/>
          <w:lang w:val="en-GB"/>
          <w:rPrChange w:id="1273" w:author="Katarzyna Wojczulanis-Jakubas" w:date="2023-06-05T07:24:00Z">
            <w:rPr>
              <w:rFonts w:ascii="Palatino Linotype" w:hAnsi="Palatino Linotype" w:cs="Times New Roman"/>
              <w:sz w:val="18"/>
              <w:szCs w:val="24"/>
            </w:rPr>
          </w:rPrChange>
        </w:rPr>
        <w:t>, 1–6, doi:10.1073/pnas.2024994118.</w:t>
      </w:r>
    </w:p>
    <w:p w14:paraId="4F5AC071"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74"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275" w:author="Katarzyna Wojczulanis-Jakubas" w:date="2023-06-05T07:24:00Z">
            <w:rPr>
              <w:rFonts w:ascii="Palatino Linotype" w:hAnsi="Palatino Linotype" w:cs="Times New Roman"/>
              <w:sz w:val="18"/>
              <w:szCs w:val="24"/>
            </w:rPr>
          </w:rPrChange>
        </w:rPr>
        <w:t xml:space="preserve">27. </w:t>
      </w:r>
      <w:r w:rsidRPr="006152E7">
        <w:rPr>
          <w:rFonts w:ascii="Palatino Linotype" w:hAnsi="Palatino Linotype" w:cs="Times New Roman"/>
          <w:sz w:val="18"/>
          <w:szCs w:val="24"/>
          <w:lang w:val="en-GB"/>
          <w:rPrChange w:id="1276" w:author="Katarzyna Wojczulanis-Jakubas" w:date="2023-06-05T07:24:00Z">
            <w:rPr>
              <w:rFonts w:ascii="Palatino Linotype" w:hAnsi="Palatino Linotype" w:cs="Times New Roman"/>
              <w:sz w:val="18"/>
              <w:szCs w:val="24"/>
            </w:rPr>
          </w:rPrChange>
        </w:rPr>
        <w:tab/>
        <w:t xml:space="preserve">Suarez, R.K. Hummingbird Flight: Sustaining the Highest Mass-Specific Metabolic Rates among Vertebrates. </w:t>
      </w:r>
      <w:proofErr w:type="spellStart"/>
      <w:r w:rsidRPr="006152E7">
        <w:rPr>
          <w:rFonts w:ascii="Palatino Linotype" w:hAnsi="Palatino Linotype" w:cs="Times New Roman"/>
          <w:i/>
          <w:iCs/>
          <w:sz w:val="18"/>
          <w:szCs w:val="24"/>
          <w:lang w:val="en-GB"/>
          <w:rPrChange w:id="1277" w:author="Katarzyna Wojczulanis-Jakubas" w:date="2023-06-05T07:24:00Z">
            <w:rPr>
              <w:rFonts w:ascii="Palatino Linotype" w:hAnsi="Palatino Linotype" w:cs="Times New Roman"/>
              <w:i/>
              <w:iCs/>
              <w:sz w:val="18"/>
              <w:szCs w:val="24"/>
            </w:rPr>
          </w:rPrChange>
        </w:rPr>
        <w:t>Experientia</w:t>
      </w:r>
      <w:proofErr w:type="spellEnd"/>
      <w:r w:rsidRPr="006152E7">
        <w:rPr>
          <w:rFonts w:ascii="Palatino Linotype" w:hAnsi="Palatino Linotype" w:cs="Times New Roman"/>
          <w:sz w:val="18"/>
          <w:szCs w:val="24"/>
          <w:lang w:val="en-GB"/>
          <w:rPrChange w:id="1278"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279" w:author="Katarzyna Wojczulanis-Jakubas" w:date="2023-06-05T07:24:00Z">
            <w:rPr>
              <w:rFonts w:ascii="Palatino Linotype" w:hAnsi="Palatino Linotype" w:cs="Times New Roman"/>
              <w:b/>
              <w:bCs/>
              <w:sz w:val="18"/>
              <w:szCs w:val="24"/>
            </w:rPr>
          </w:rPrChange>
        </w:rPr>
        <w:t>1992</w:t>
      </w:r>
      <w:r w:rsidRPr="006152E7">
        <w:rPr>
          <w:rFonts w:ascii="Palatino Linotype" w:hAnsi="Palatino Linotype" w:cs="Times New Roman"/>
          <w:sz w:val="18"/>
          <w:szCs w:val="24"/>
          <w:lang w:val="en-GB"/>
          <w:rPrChange w:id="1280"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281" w:author="Katarzyna Wojczulanis-Jakubas" w:date="2023-06-05T07:24:00Z">
            <w:rPr>
              <w:rFonts w:ascii="Palatino Linotype" w:hAnsi="Palatino Linotype" w:cs="Times New Roman"/>
              <w:i/>
              <w:iCs/>
              <w:sz w:val="18"/>
              <w:szCs w:val="24"/>
            </w:rPr>
          </w:rPrChange>
        </w:rPr>
        <w:t>48</w:t>
      </w:r>
      <w:r w:rsidRPr="006152E7">
        <w:rPr>
          <w:rFonts w:ascii="Palatino Linotype" w:hAnsi="Palatino Linotype" w:cs="Times New Roman"/>
          <w:sz w:val="18"/>
          <w:szCs w:val="24"/>
          <w:lang w:val="en-GB"/>
          <w:rPrChange w:id="1282" w:author="Katarzyna Wojczulanis-Jakubas" w:date="2023-06-05T07:24:00Z">
            <w:rPr>
              <w:rFonts w:ascii="Palatino Linotype" w:hAnsi="Palatino Linotype" w:cs="Times New Roman"/>
              <w:sz w:val="18"/>
              <w:szCs w:val="24"/>
            </w:rPr>
          </w:rPrChange>
        </w:rPr>
        <w:t>, 565–570, doi:10.1007/BF01920240.</w:t>
      </w:r>
    </w:p>
    <w:p w14:paraId="67957BA0"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83"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284" w:author="Katarzyna Wojczulanis-Jakubas" w:date="2023-06-05T07:24:00Z">
            <w:rPr>
              <w:rFonts w:ascii="Palatino Linotype" w:hAnsi="Palatino Linotype" w:cs="Times New Roman"/>
              <w:sz w:val="18"/>
              <w:szCs w:val="24"/>
            </w:rPr>
          </w:rPrChange>
        </w:rPr>
        <w:t xml:space="preserve">28. </w:t>
      </w:r>
      <w:r w:rsidRPr="006152E7">
        <w:rPr>
          <w:rFonts w:ascii="Palatino Linotype" w:hAnsi="Palatino Linotype" w:cs="Times New Roman"/>
          <w:sz w:val="18"/>
          <w:szCs w:val="24"/>
          <w:lang w:val="en-GB"/>
          <w:rPrChange w:id="1285" w:author="Katarzyna Wojczulanis-Jakubas" w:date="2023-06-05T07:24:00Z">
            <w:rPr>
              <w:rFonts w:ascii="Palatino Linotype" w:hAnsi="Palatino Linotype" w:cs="Times New Roman"/>
              <w:sz w:val="18"/>
              <w:szCs w:val="24"/>
            </w:rPr>
          </w:rPrChange>
        </w:rPr>
        <w:tab/>
        <w:t xml:space="preserve">Stiles, F.G.; Wolf, L.L. Ecology and Evolution of Lek Mating </w:t>
      </w:r>
      <w:proofErr w:type="spellStart"/>
      <w:r w:rsidRPr="006152E7">
        <w:rPr>
          <w:rFonts w:ascii="Palatino Linotype" w:hAnsi="Palatino Linotype" w:cs="Times New Roman"/>
          <w:sz w:val="18"/>
          <w:szCs w:val="24"/>
          <w:lang w:val="en-GB"/>
          <w:rPrChange w:id="1286" w:author="Katarzyna Wojczulanis-Jakubas" w:date="2023-06-05T07:24:00Z">
            <w:rPr>
              <w:rFonts w:ascii="Palatino Linotype" w:hAnsi="Palatino Linotype" w:cs="Times New Roman"/>
              <w:sz w:val="18"/>
              <w:szCs w:val="24"/>
            </w:rPr>
          </w:rPrChange>
        </w:rPr>
        <w:t>Behavior</w:t>
      </w:r>
      <w:proofErr w:type="spellEnd"/>
      <w:r w:rsidRPr="006152E7">
        <w:rPr>
          <w:rFonts w:ascii="Palatino Linotype" w:hAnsi="Palatino Linotype" w:cs="Times New Roman"/>
          <w:sz w:val="18"/>
          <w:szCs w:val="24"/>
          <w:lang w:val="en-GB"/>
          <w:rPrChange w:id="1287" w:author="Katarzyna Wojczulanis-Jakubas" w:date="2023-06-05T07:24:00Z">
            <w:rPr>
              <w:rFonts w:ascii="Palatino Linotype" w:hAnsi="Palatino Linotype" w:cs="Times New Roman"/>
              <w:sz w:val="18"/>
              <w:szCs w:val="24"/>
            </w:rPr>
          </w:rPrChange>
        </w:rPr>
        <w:t xml:space="preserve"> in the Long-Tailed Hermit Hummingbird. </w:t>
      </w:r>
      <w:proofErr w:type="spellStart"/>
      <w:r w:rsidRPr="006152E7">
        <w:rPr>
          <w:rFonts w:ascii="Palatino Linotype" w:hAnsi="Palatino Linotype" w:cs="Times New Roman"/>
          <w:i/>
          <w:iCs/>
          <w:sz w:val="18"/>
          <w:szCs w:val="24"/>
          <w:lang w:val="en-GB"/>
          <w:rPrChange w:id="1288" w:author="Katarzyna Wojczulanis-Jakubas" w:date="2023-06-05T07:24:00Z">
            <w:rPr>
              <w:rFonts w:ascii="Palatino Linotype" w:hAnsi="Palatino Linotype" w:cs="Times New Roman"/>
              <w:i/>
              <w:iCs/>
              <w:sz w:val="18"/>
              <w:szCs w:val="24"/>
            </w:rPr>
          </w:rPrChange>
        </w:rPr>
        <w:t>Ornithol</w:t>
      </w:r>
      <w:proofErr w:type="spellEnd"/>
      <w:r w:rsidRPr="006152E7">
        <w:rPr>
          <w:rFonts w:ascii="Palatino Linotype" w:hAnsi="Palatino Linotype" w:cs="Times New Roman"/>
          <w:i/>
          <w:iCs/>
          <w:sz w:val="18"/>
          <w:szCs w:val="24"/>
          <w:lang w:val="en-GB"/>
          <w:rPrChange w:id="1289" w:author="Katarzyna Wojczulanis-Jakubas" w:date="2023-06-05T07:24:00Z">
            <w:rPr>
              <w:rFonts w:ascii="Palatino Linotype" w:hAnsi="Palatino Linotype" w:cs="Times New Roman"/>
              <w:i/>
              <w:iCs/>
              <w:sz w:val="18"/>
              <w:szCs w:val="24"/>
            </w:rPr>
          </w:rPrChange>
        </w:rPr>
        <w:t xml:space="preserve">. </w:t>
      </w:r>
      <w:proofErr w:type="spellStart"/>
      <w:r w:rsidRPr="006152E7">
        <w:rPr>
          <w:rFonts w:ascii="Palatino Linotype" w:hAnsi="Palatino Linotype" w:cs="Times New Roman"/>
          <w:i/>
          <w:iCs/>
          <w:sz w:val="18"/>
          <w:szCs w:val="24"/>
          <w:lang w:val="en-GB"/>
          <w:rPrChange w:id="1290" w:author="Katarzyna Wojczulanis-Jakubas" w:date="2023-06-05T07:24:00Z">
            <w:rPr>
              <w:rFonts w:ascii="Palatino Linotype" w:hAnsi="Palatino Linotype" w:cs="Times New Roman"/>
              <w:i/>
              <w:iCs/>
              <w:sz w:val="18"/>
              <w:szCs w:val="24"/>
            </w:rPr>
          </w:rPrChange>
        </w:rPr>
        <w:t>Monogr</w:t>
      </w:r>
      <w:proofErr w:type="spellEnd"/>
      <w:r w:rsidRPr="006152E7">
        <w:rPr>
          <w:rFonts w:ascii="Palatino Linotype" w:hAnsi="Palatino Linotype" w:cs="Times New Roman"/>
          <w:i/>
          <w:iCs/>
          <w:sz w:val="18"/>
          <w:szCs w:val="24"/>
          <w:lang w:val="en-GB"/>
          <w:rPrChange w:id="1291" w:author="Katarzyna Wojczulanis-Jakubas" w:date="2023-06-05T07:24: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292"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293" w:author="Katarzyna Wojczulanis-Jakubas" w:date="2023-06-05T07:24:00Z">
            <w:rPr>
              <w:rFonts w:ascii="Palatino Linotype" w:hAnsi="Palatino Linotype" w:cs="Times New Roman"/>
              <w:b/>
              <w:bCs/>
              <w:sz w:val="18"/>
              <w:szCs w:val="24"/>
            </w:rPr>
          </w:rPrChange>
        </w:rPr>
        <w:t>1979</w:t>
      </w:r>
      <w:r w:rsidRPr="006152E7">
        <w:rPr>
          <w:rFonts w:ascii="Palatino Linotype" w:hAnsi="Palatino Linotype" w:cs="Times New Roman"/>
          <w:sz w:val="18"/>
          <w:szCs w:val="24"/>
          <w:lang w:val="en-GB"/>
          <w:rPrChange w:id="1294"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295" w:author="Katarzyna Wojczulanis-Jakubas" w:date="2023-06-05T07:24:00Z">
            <w:rPr>
              <w:rFonts w:ascii="Palatino Linotype" w:hAnsi="Palatino Linotype" w:cs="Times New Roman"/>
              <w:i/>
              <w:iCs/>
              <w:sz w:val="18"/>
              <w:szCs w:val="24"/>
            </w:rPr>
          </w:rPrChange>
        </w:rPr>
        <w:t>27</w:t>
      </w:r>
      <w:r w:rsidRPr="006152E7">
        <w:rPr>
          <w:rFonts w:ascii="Palatino Linotype" w:hAnsi="Palatino Linotype" w:cs="Times New Roman"/>
          <w:sz w:val="18"/>
          <w:szCs w:val="24"/>
          <w:lang w:val="en-GB"/>
          <w:rPrChange w:id="1296" w:author="Katarzyna Wojczulanis-Jakubas" w:date="2023-06-05T07:24:00Z">
            <w:rPr>
              <w:rFonts w:ascii="Palatino Linotype" w:hAnsi="Palatino Linotype" w:cs="Times New Roman"/>
              <w:sz w:val="18"/>
              <w:szCs w:val="24"/>
            </w:rPr>
          </w:rPrChange>
        </w:rPr>
        <w:t xml:space="preserve">, 78, </w:t>
      </w:r>
      <w:proofErr w:type="spellStart"/>
      <w:r w:rsidRPr="006152E7">
        <w:rPr>
          <w:rFonts w:ascii="Palatino Linotype" w:hAnsi="Palatino Linotype" w:cs="Times New Roman"/>
          <w:sz w:val="18"/>
          <w:szCs w:val="24"/>
          <w:lang w:val="en-GB"/>
          <w:rPrChange w:id="1297" w:author="Katarzyna Wojczulanis-Jakubas" w:date="2023-06-05T07:24:00Z">
            <w:rPr>
              <w:rFonts w:ascii="Palatino Linotype" w:hAnsi="Palatino Linotype" w:cs="Times New Roman"/>
              <w:sz w:val="18"/>
              <w:szCs w:val="24"/>
            </w:rPr>
          </w:rPrChange>
        </w:rPr>
        <w:t>doi:http</w:t>
      </w:r>
      <w:proofErr w:type="spellEnd"/>
      <w:r w:rsidRPr="006152E7">
        <w:rPr>
          <w:rFonts w:ascii="Palatino Linotype" w:hAnsi="Palatino Linotype" w:cs="Times New Roman"/>
          <w:sz w:val="18"/>
          <w:szCs w:val="24"/>
          <w:lang w:val="en-GB"/>
          <w:rPrChange w:id="1298" w:author="Katarzyna Wojczulanis-Jakubas" w:date="2023-06-05T07:24:00Z">
            <w:rPr>
              <w:rFonts w:ascii="Palatino Linotype" w:hAnsi="Palatino Linotype" w:cs="Times New Roman"/>
              <w:sz w:val="18"/>
              <w:szCs w:val="24"/>
            </w:rPr>
          </w:rPrChange>
        </w:rPr>
        <w:t>://dx.doi.org/10.2307/40166760.</w:t>
      </w:r>
    </w:p>
    <w:p w14:paraId="6CB49B63"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299"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00" w:author="Katarzyna Wojczulanis-Jakubas" w:date="2023-06-05T07:24:00Z">
            <w:rPr>
              <w:rFonts w:ascii="Palatino Linotype" w:hAnsi="Palatino Linotype" w:cs="Times New Roman"/>
              <w:sz w:val="18"/>
              <w:szCs w:val="24"/>
            </w:rPr>
          </w:rPrChange>
        </w:rPr>
        <w:t xml:space="preserve">29. </w:t>
      </w:r>
      <w:r w:rsidRPr="006152E7">
        <w:rPr>
          <w:rFonts w:ascii="Palatino Linotype" w:hAnsi="Palatino Linotype" w:cs="Times New Roman"/>
          <w:sz w:val="18"/>
          <w:szCs w:val="24"/>
          <w:lang w:val="en-GB"/>
          <w:rPrChange w:id="1301" w:author="Katarzyna Wojczulanis-Jakubas" w:date="2023-06-05T07:24:00Z">
            <w:rPr>
              <w:rFonts w:ascii="Palatino Linotype" w:hAnsi="Palatino Linotype" w:cs="Times New Roman"/>
              <w:sz w:val="18"/>
              <w:szCs w:val="24"/>
            </w:rPr>
          </w:rPrChange>
        </w:rPr>
        <w:tab/>
        <w:t xml:space="preserve">Araya-Salas, M.; Gonzalez-Gomez, P.; Wojczulanis-Jakubas, K.; López, V.; Wright, T.F. Spatial Memory Is as Important as Weapon and Body Size for Territorial Ownership in a Lekking Hummingbird. </w:t>
      </w:r>
      <w:r w:rsidRPr="006152E7">
        <w:rPr>
          <w:rFonts w:ascii="Palatino Linotype" w:hAnsi="Palatino Linotype" w:cs="Times New Roman"/>
          <w:i/>
          <w:iCs/>
          <w:sz w:val="18"/>
          <w:szCs w:val="24"/>
          <w:lang w:val="en-GB"/>
          <w:rPrChange w:id="1302" w:author="Katarzyna Wojczulanis-Jakubas" w:date="2023-06-05T07:24:00Z">
            <w:rPr>
              <w:rFonts w:ascii="Palatino Linotype" w:hAnsi="Palatino Linotype" w:cs="Times New Roman"/>
              <w:i/>
              <w:iCs/>
              <w:sz w:val="18"/>
              <w:szCs w:val="24"/>
            </w:rPr>
          </w:rPrChange>
        </w:rPr>
        <w:t>Sci. Rep.</w:t>
      </w:r>
      <w:r w:rsidRPr="006152E7">
        <w:rPr>
          <w:rFonts w:ascii="Palatino Linotype" w:hAnsi="Palatino Linotype" w:cs="Times New Roman"/>
          <w:sz w:val="18"/>
          <w:szCs w:val="24"/>
          <w:lang w:val="en-GB"/>
          <w:rPrChange w:id="1303"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04" w:author="Katarzyna Wojczulanis-Jakubas" w:date="2023-06-05T07:24:00Z">
            <w:rPr>
              <w:rFonts w:ascii="Palatino Linotype" w:hAnsi="Palatino Linotype" w:cs="Times New Roman"/>
              <w:b/>
              <w:bCs/>
              <w:sz w:val="18"/>
              <w:szCs w:val="24"/>
            </w:rPr>
          </w:rPrChange>
        </w:rPr>
        <w:t>2018</w:t>
      </w:r>
      <w:r w:rsidRPr="006152E7">
        <w:rPr>
          <w:rFonts w:ascii="Palatino Linotype" w:hAnsi="Palatino Linotype" w:cs="Times New Roman"/>
          <w:sz w:val="18"/>
          <w:szCs w:val="24"/>
          <w:lang w:val="en-GB"/>
          <w:rPrChange w:id="1305"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06" w:author="Katarzyna Wojczulanis-Jakubas" w:date="2023-06-05T07:24:00Z">
            <w:rPr>
              <w:rFonts w:ascii="Palatino Linotype" w:hAnsi="Palatino Linotype" w:cs="Times New Roman"/>
              <w:i/>
              <w:iCs/>
              <w:sz w:val="18"/>
              <w:szCs w:val="24"/>
            </w:rPr>
          </w:rPrChange>
        </w:rPr>
        <w:t>8</w:t>
      </w:r>
      <w:r w:rsidRPr="006152E7">
        <w:rPr>
          <w:rFonts w:ascii="Palatino Linotype" w:hAnsi="Palatino Linotype" w:cs="Times New Roman"/>
          <w:sz w:val="18"/>
          <w:szCs w:val="24"/>
          <w:lang w:val="en-GB"/>
          <w:rPrChange w:id="1307" w:author="Katarzyna Wojczulanis-Jakubas" w:date="2023-06-05T07:24:00Z">
            <w:rPr>
              <w:rFonts w:ascii="Palatino Linotype" w:hAnsi="Palatino Linotype" w:cs="Times New Roman"/>
              <w:sz w:val="18"/>
              <w:szCs w:val="24"/>
            </w:rPr>
          </w:rPrChange>
        </w:rPr>
        <w:t>, doi:10.1038/s41598-018-20441-x.</w:t>
      </w:r>
    </w:p>
    <w:p w14:paraId="67BA253D"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308"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09" w:author="Katarzyna Wojczulanis-Jakubas" w:date="2023-06-05T07:24:00Z">
            <w:rPr>
              <w:rFonts w:ascii="Palatino Linotype" w:hAnsi="Palatino Linotype" w:cs="Times New Roman"/>
              <w:sz w:val="18"/>
              <w:szCs w:val="24"/>
            </w:rPr>
          </w:rPrChange>
        </w:rPr>
        <w:t xml:space="preserve">30. </w:t>
      </w:r>
      <w:r w:rsidRPr="006152E7">
        <w:rPr>
          <w:rFonts w:ascii="Palatino Linotype" w:hAnsi="Palatino Linotype" w:cs="Times New Roman"/>
          <w:sz w:val="18"/>
          <w:szCs w:val="24"/>
          <w:lang w:val="en-GB"/>
          <w:rPrChange w:id="1310" w:author="Katarzyna Wojczulanis-Jakubas" w:date="2023-06-05T07:24:00Z">
            <w:rPr>
              <w:rFonts w:ascii="Palatino Linotype" w:hAnsi="Palatino Linotype" w:cs="Times New Roman"/>
              <w:sz w:val="18"/>
              <w:szCs w:val="24"/>
            </w:rPr>
          </w:rPrChange>
        </w:rPr>
        <w:tab/>
        <w:t xml:space="preserve">Stiles, F.G. Possible Specialization for Hummingbird-Hunting in the Tiny Hawk. </w:t>
      </w:r>
      <w:r w:rsidRPr="006152E7">
        <w:rPr>
          <w:rFonts w:ascii="Palatino Linotype" w:hAnsi="Palatino Linotype" w:cs="Times New Roman"/>
          <w:i/>
          <w:iCs/>
          <w:sz w:val="18"/>
          <w:szCs w:val="24"/>
          <w:lang w:val="en-GB"/>
          <w:rPrChange w:id="1311" w:author="Katarzyna Wojczulanis-Jakubas" w:date="2023-06-05T07:24:00Z">
            <w:rPr>
              <w:rFonts w:ascii="Palatino Linotype" w:hAnsi="Palatino Linotype" w:cs="Times New Roman"/>
              <w:i/>
              <w:iCs/>
              <w:sz w:val="18"/>
              <w:szCs w:val="24"/>
            </w:rPr>
          </w:rPrChange>
        </w:rPr>
        <w:t>Auk</w:t>
      </w:r>
      <w:r w:rsidRPr="006152E7">
        <w:rPr>
          <w:rFonts w:ascii="Palatino Linotype" w:hAnsi="Palatino Linotype" w:cs="Times New Roman"/>
          <w:sz w:val="18"/>
          <w:szCs w:val="24"/>
          <w:lang w:val="en-GB"/>
          <w:rPrChange w:id="1312"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13" w:author="Katarzyna Wojczulanis-Jakubas" w:date="2023-06-05T07:24:00Z">
            <w:rPr>
              <w:rFonts w:ascii="Palatino Linotype" w:hAnsi="Palatino Linotype" w:cs="Times New Roman"/>
              <w:b/>
              <w:bCs/>
              <w:sz w:val="18"/>
              <w:szCs w:val="24"/>
            </w:rPr>
          </w:rPrChange>
        </w:rPr>
        <w:t>1978</w:t>
      </w:r>
      <w:r w:rsidRPr="006152E7">
        <w:rPr>
          <w:rFonts w:ascii="Palatino Linotype" w:hAnsi="Palatino Linotype" w:cs="Times New Roman"/>
          <w:sz w:val="18"/>
          <w:szCs w:val="24"/>
          <w:lang w:val="en-GB"/>
          <w:rPrChange w:id="1314"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15" w:author="Katarzyna Wojczulanis-Jakubas" w:date="2023-06-05T07:24:00Z">
            <w:rPr>
              <w:rFonts w:ascii="Palatino Linotype" w:hAnsi="Palatino Linotype" w:cs="Times New Roman"/>
              <w:i/>
              <w:iCs/>
              <w:sz w:val="18"/>
              <w:szCs w:val="24"/>
            </w:rPr>
          </w:rPrChange>
        </w:rPr>
        <w:t>95</w:t>
      </w:r>
      <w:r w:rsidRPr="006152E7">
        <w:rPr>
          <w:rFonts w:ascii="Palatino Linotype" w:hAnsi="Palatino Linotype" w:cs="Times New Roman"/>
          <w:sz w:val="18"/>
          <w:szCs w:val="24"/>
          <w:lang w:val="en-GB"/>
          <w:rPrChange w:id="1316" w:author="Katarzyna Wojczulanis-Jakubas" w:date="2023-06-05T07:24:00Z">
            <w:rPr>
              <w:rFonts w:ascii="Palatino Linotype" w:hAnsi="Palatino Linotype" w:cs="Times New Roman"/>
              <w:sz w:val="18"/>
              <w:szCs w:val="24"/>
            </w:rPr>
          </w:rPrChange>
        </w:rPr>
        <w:t>, 550–553.</w:t>
      </w:r>
    </w:p>
    <w:p w14:paraId="6B339429"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317"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18" w:author="Katarzyna Wojczulanis-Jakubas" w:date="2023-06-05T07:24:00Z">
            <w:rPr>
              <w:rFonts w:ascii="Palatino Linotype" w:hAnsi="Palatino Linotype" w:cs="Times New Roman"/>
              <w:sz w:val="18"/>
              <w:szCs w:val="24"/>
            </w:rPr>
          </w:rPrChange>
        </w:rPr>
        <w:t xml:space="preserve">31. </w:t>
      </w:r>
      <w:r w:rsidRPr="006152E7">
        <w:rPr>
          <w:rFonts w:ascii="Palatino Linotype" w:hAnsi="Palatino Linotype" w:cs="Times New Roman"/>
          <w:sz w:val="18"/>
          <w:szCs w:val="24"/>
          <w:lang w:val="en-GB"/>
          <w:rPrChange w:id="1319" w:author="Katarzyna Wojczulanis-Jakubas" w:date="2023-06-05T07:24: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320" w:author="Katarzyna Wojczulanis-Jakubas" w:date="2023-06-05T07:24:00Z">
            <w:rPr>
              <w:rFonts w:ascii="Palatino Linotype" w:hAnsi="Palatino Linotype" w:cs="Times New Roman"/>
              <w:sz w:val="18"/>
              <w:szCs w:val="24"/>
            </w:rPr>
          </w:rPrChange>
        </w:rPr>
        <w:t>Nyffeler</w:t>
      </w:r>
      <w:proofErr w:type="spellEnd"/>
      <w:r w:rsidRPr="006152E7">
        <w:rPr>
          <w:rFonts w:ascii="Palatino Linotype" w:hAnsi="Palatino Linotype" w:cs="Times New Roman"/>
          <w:sz w:val="18"/>
          <w:szCs w:val="24"/>
          <w:lang w:val="en-GB"/>
          <w:rPrChange w:id="1321" w:author="Katarzyna Wojczulanis-Jakubas" w:date="2023-06-05T07:24:00Z">
            <w:rPr>
              <w:rFonts w:ascii="Palatino Linotype" w:hAnsi="Palatino Linotype" w:cs="Times New Roman"/>
              <w:sz w:val="18"/>
              <w:szCs w:val="24"/>
            </w:rPr>
          </w:rPrChange>
        </w:rPr>
        <w:t xml:space="preserve">, M.; Maxwell, M.R.; Remsen, J. V. Bird Predation by Praying Mantises: A Global Perspective. </w:t>
      </w:r>
      <w:r w:rsidRPr="006152E7">
        <w:rPr>
          <w:rFonts w:ascii="Palatino Linotype" w:hAnsi="Palatino Linotype" w:cs="Times New Roman"/>
          <w:i/>
          <w:iCs/>
          <w:sz w:val="18"/>
          <w:szCs w:val="24"/>
          <w:lang w:val="en-GB"/>
          <w:rPrChange w:id="1322" w:author="Katarzyna Wojczulanis-Jakubas" w:date="2023-06-05T07:24:00Z">
            <w:rPr>
              <w:rFonts w:ascii="Palatino Linotype" w:hAnsi="Palatino Linotype" w:cs="Times New Roman"/>
              <w:i/>
              <w:iCs/>
              <w:sz w:val="18"/>
              <w:szCs w:val="24"/>
            </w:rPr>
          </w:rPrChange>
        </w:rPr>
        <w:t xml:space="preserve">Wilson J. </w:t>
      </w:r>
      <w:proofErr w:type="spellStart"/>
      <w:r w:rsidRPr="006152E7">
        <w:rPr>
          <w:rFonts w:ascii="Palatino Linotype" w:hAnsi="Palatino Linotype" w:cs="Times New Roman"/>
          <w:i/>
          <w:iCs/>
          <w:sz w:val="18"/>
          <w:szCs w:val="24"/>
          <w:lang w:val="en-GB"/>
          <w:rPrChange w:id="1323" w:author="Katarzyna Wojczulanis-Jakubas" w:date="2023-06-05T07:24:00Z">
            <w:rPr>
              <w:rFonts w:ascii="Palatino Linotype" w:hAnsi="Palatino Linotype" w:cs="Times New Roman"/>
              <w:i/>
              <w:iCs/>
              <w:sz w:val="18"/>
              <w:szCs w:val="24"/>
            </w:rPr>
          </w:rPrChange>
        </w:rPr>
        <w:t>Ornithol</w:t>
      </w:r>
      <w:proofErr w:type="spellEnd"/>
      <w:r w:rsidRPr="006152E7">
        <w:rPr>
          <w:rFonts w:ascii="Palatino Linotype" w:hAnsi="Palatino Linotype" w:cs="Times New Roman"/>
          <w:i/>
          <w:iCs/>
          <w:sz w:val="18"/>
          <w:szCs w:val="24"/>
          <w:lang w:val="en-GB"/>
          <w:rPrChange w:id="1324" w:author="Katarzyna Wojczulanis-Jakubas" w:date="2023-06-05T07:24: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325"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26" w:author="Katarzyna Wojczulanis-Jakubas" w:date="2023-06-05T07:24:00Z">
            <w:rPr>
              <w:rFonts w:ascii="Palatino Linotype" w:hAnsi="Palatino Linotype" w:cs="Times New Roman"/>
              <w:b/>
              <w:bCs/>
              <w:sz w:val="18"/>
              <w:szCs w:val="24"/>
            </w:rPr>
          </w:rPrChange>
        </w:rPr>
        <w:t>2017</w:t>
      </w:r>
      <w:r w:rsidRPr="006152E7">
        <w:rPr>
          <w:rFonts w:ascii="Palatino Linotype" w:hAnsi="Palatino Linotype" w:cs="Times New Roman"/>
          <w:sz w:val="18"/>
          <w:szCs w:val="24"/>
          <w:lang w:val="en-GB"/>
          <w:rPrChange w:id="1327"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28" w:author="Katarzyna Wojczulanis-Jakubas" w:date="2023-06-05T07:24:00Z">
            <w:rPr>
              <w:rFonts w:ascii="Palatino Linotype" w:hAnsi="Palatino Linotype" w:cs="Times New Roman"/>
              <w:i/>
              <w:iCs/>
              <w:sz w:val="18"/>
              <w:szCs w:val="24"/>
            </w:rPr>
          </w:rPrChange>
        </w:rPr>
        <w:t>129</w:t>
      </w:r>
      <w:r w:rsidRPr="006152E7">
        <w:rPr>
          <w:rFonts w:ascii="Palatino Linotype" w:hAnsi="Palatino Linotype" w:cs="Times New Roman"/>
          <w:sz w:val="18"/>
          <w:szCs w:val="24"/>
          <w:lang w:val="en-GB"/>
          <w:rPrChange w:id="1329" w:author="Katarzyna Wojczulanis-Jakubas" w:date="2023-06-05T07:24:00Z">
            <w:rPr>
              <w:rFonts w:ascii="Palatino Linotype" w:hAnsi="Palatino Linotype" w:cs="Times New Roman"/>
              <w:sz w:val="18"/>
              <w:szCs w:val="24"/>
            </w:rPr>
          </w:rPrChange>
        </w:rPr>
        <w:t>, 331–344, doi:10.1676/16-100.1.</w:t>
      </w:r>
    </w:p>
    <w:p w14:paraId="34C7E48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330"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31" w:author="Katarzyna Wojczulanis-Jakubas" w:date="2023-06-05T07:24:00Z">
            <w:rPr>
              <w:rFonts w:ascii="Palatino Linotype" w:hAnsi="Palatino Linotype" w:cs="Times New Roman"/>
              <w:sz w:val="18"/>
              <w:szCs w:val="24"/>
            </w:rPr>
          </w:rPrChange>
        </w:rPr>
        <w:t xml:space="preserve">32. </w:t>
      </w:r>
      <w:r w:rsidRPr="006152E7">
        <w:rPr>
          <w:rFonts w:ascii="Palatino Linotype" w:hAnsi="Palatino Linotype" w:cs="Times New Roman"/>
          <w:sz w:val="18"/>
          <w:szCs w:val="24"/>
          <w:lang w:val="en-GB"/>
          <w:rPrChange w:id="1332" w:author="Katarzyna Wojczulanis-Jakubas" w:date="2023-06-05T07:24:00Z">
            <w:rPr>
              <w:rFonts w:ascii="Palatino Linotype" w:hAnsi="Palatino Linotype" w:cs="Times New Roman"/>
              <w:sz w:val="18"/>
              <w:szCs w:val="24"/>
            </w:rPr>
          </w:rPrChange>
        </w:rPr>
        <w:tab/>
        <w:t xml:space="preserve">Owen, J.L.; </w:t>
      </w:r>
      <w:proofErr w:type="spellStart"/>
      <w:r w:rsidRPr="006152E7">
        <w:rPr>
          <w:rFonts w:ascii="Palatino Linotype" w:hAnsi="Palatino Linotype" w:cs="Times New Roman"/>
          <w:sz w:val="18"/>
          <w:szCs w:val="24"/>
          <w:lang w:val="en-GB"/>
          <w:rPrChange w:id="1333" w:author="Katarzyna Wojczulanis-Jakubas" w:date="2023-06-05T07:24:00Z">
            <w:rPr>
              <w:rFonts w:ascii="Palatino Linotype" w:hAnsi="Palatino Linotype" w:cs="Times New Roman"/>
              <w:sz w:val="18"/>
              <w:szCs w:val="24"/>
            </w:rPr>
          </w:rPrChange>
        </w:rPr>
        <w:t>Cokendolpher</w:t>
      </w:r>
      <w:proofErr w:type="spellEnd"/>
      <w:r w:rsidRPr="006152E7">
        <w:rPr>
          <w:rFonts w:ascii="Palatino Linotype" w:hAnsi="Palatino Linotype" w:cs="Times New Roman"/>
          <w:sz w:val="18"/>
          <w:szCs w:val="24"/>
          <w:lang w:val="en-GB"/>
          <w:rPrChange w:id="1334" w:author="Katarzyna Wojczulanis-Jakubas" w:date="2023-06-05T07:24:00Z">
            <w:rPr>
              <w:rFonts w:ascii="Palatino Linotype" w:hAnsi="Palatino Linotype" w:cs="Times New Roman"/>
              <w:sz w:val="18"/>
              <w:szCs w:val="24"/>
            </w:rPr>
          </w:rPrChange>
        </w:rPr>
        <w:t>, J.C. Tailless Whipscorpion (</w:t>
      </w:r>
      <w:proofErr w:type="spellStart"/>
      <w:r w:rsidRPr="006152E7">
        <w:rPr>
          <w:rFonts w:ascii="Palatino Linotype" w:hAnsi="Palatino Linotype" w:cs="Times New Roman"/>
          <w:sz w:val="18"/>
          <w:szCs w:val="24"/>
          <w:lang w:val="en-GB"/>
          <w:rPrChange w:id="1335" w:author="Katarzyna Wojczulanis-Jakubas" w:date="2023-06-05T07:24:00Z">
            <w:rPr>
              <w:rFonts w:ascii="Palatino Linotype" w:hAnsi="Palatino Linotype" w:cs="Times New Roman"/>
              <w:sz w:val="18"/>
              <w:szCs w:val="24"/>
            </w:rPr>
          </w:rPrChange>
        </w:rPr>
        <w:t>Phrynus</w:t>
      </w:r>
      <w:proofErr w:type="spellEnd"/>
      <w:r w:rsidRPr="006152E7">
        <w:rPr>
          <w:rFonts w:ascii="Palatino Linotype" w:hAnsi="Palatino Linotype" w:cs="Times New Roman"/>
          <w:sz w:val="18"/>
          <w:szCs w:val="24"/>
          <w:lang w:val="en-GB"/>
          <w:rPrChange w:id="1336" w:author="Katarzyna Wojczulanis-Jakubas" w:date="2023-06-05T07:24: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337" w:author="Katarzyna Wojczulanis-Jakubas" w:date="2023-06-05T07:24:00Z">
            <w:rPr>
              <w:rFonts w:ascii="Palatino Linotype" w:hAnsi="Palatino Linotype" w:cs="Times New Roman"/>
              <w:sz w:val="18"/>
              <w:szCs w:val="24"/>
            </w:rPr>
          </w:rPrChange>
        </w:rPr>
        <w:t>Longipes</w:t>
      </w:r>
      <w:proofErr w:type="spellEnd"/>
      <w:r w:rsidRPr="006152E7">
        <w:rPr>
          <w:rFonts w:ascii="Palatino Linotype" w:hAnsi="Palatino Linotype" w:cs="Times New Roman"/>
          <w:sz w:val="18"/>
          <w:szCs w:val="24"/>
          <w:lang w:val="en-GB"/>
          <w:rPrChange w:id="1338" w:author="Katarzyna Wojczulanis-Jakubas" w:date="2023-06-05T07:24:00Z">
            <w:rPr>
              <w:rFonts w:ascii="Palatino Linotype" w:hAnsi="Palatino Linotype" w:cs="Times New Roman"/>
              <w:sz w:val="18"/>
              <w:szCs w:val="24"/>
            </w:rPr>
          </w:rPrChange>
        </w:rPr>
        <w:t>) Feeds on Antillean Crested Hummingbird (</w:t>
      </w:r>
      <w:proofErr w:type="spellStart"/>
      <w:r w:rsidRPr="006152E7">
        <w:rPr>
          <w:rFonts w:ascii="Palatino Linotype" w:hAnsi="Palatino Linotype" w:cs="Times New Roman"/>
          <w:sz w:val="18"/>
          <w:szCs w:val="24"/>
          <w:lang w:val="en-GB"/>
          <w:rPrChange w:id="1339" w:author="Katarzyna Wojczulanis-Jakubas" w:date="2023-06-05T07:24:00Z">
            <w:rPr>
              <w:rFonts w:ascii="Palatino Linotype" w:hAnsi="Palatino Linotype" w:cs="Times New Roman"/>
              <w:sz w:val="18"/>
              <w:szCs w:val="24"/>
            </w:rPr>
          </w:rPrChange>
        </w:rPr>
        <w:t>Orthorhyncus</w:t>
      </w:r>
      <w:proofErr w:type="spellEnd"/>
      <w:r w:rsidRPr="006152E7">
        <w:rPr>
          <w:rFonts w:ascii="Palatino Linotype" w:hAnsi="Palatino Linotype" w:cs="Times New Roman"/>
          <w:sz w:val="18"/>
          <w:szCs w:val="24"/>
          <w:lang w:val="en-GB"/>
          <w:rPrChange w:id="1340" w:author="Katarzyna Wojczulanis-Jakubas" w:date="2023-06-05T07:24: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341" w:author="Katarzyna Wojczulanis-Jakubas" w:date="2023-06-05T07:24:00Z">
            <w:rPr>
              <w:rFonts w:ascii="Palatino Linotype" w:hAnsi="Palatino Linotype" w:cs="Times New Roman"/>
              <w:sz w:val="18"/>
              <w:szCs w:val="24"/>
            </w:rPr>
          </w:rPrChange>
        </w:rPr>
        <w:t>Cristatus</w:t>
      </w:r>
      <w:proofErr w:type="spellEnd"/>
      <w:r w:rsidRPr="006152E7">
        <w:rPr>
          <w:rFonts w:ascii="Palatino Linotype" w:hAnsi="Palatino Linotype" w:cs="Times New Roman"/>
          <w:sz w:val="18"/>
          <w:szCs w:val="24"/>
          <w:lang w:val="en-GB"/>
          <w:rPrChange w:id="1342"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43" w:author="Katarzyna Wojczulanis-Jakubas" w:date="2023-06-05T07:24:00Z">
            <w:rPr>
              <w:rFonts w:ascii="Palatino Linotype" w:hAnsi="Palatino Linotype" w:cs="Times New Roman"/>
              <w:i/>
              <w:iCs/>
              <w:sz w:val="18"/>
              <w:szCs w:val="24"/>
            </w:rPr>
          </w:rPrChange>
        </w:rPr>
        <w:t xml:space="preserve">Wilson J. </w:t>
      </w:r>
      <w:proofErr w:type="spellStart"/>
      <w:r w:rsidRPr="006152E7">
        <w:rPr>
          <w:rFonts w:ascii="Palatino Linotype" w:hAnsi="Palatino Linotype" w:cs="Times New Roman"/>
          <w:i/>
          <w:iCs/>
          <w:sz w:val="18"/>
          <w:szCs w:val="24"/>
          <w:lang w:val="en-GB"/>
          <w:rPrChange w:id="1344" w:author="Katarzyna Wojczulanis-Jakubas" w:date="2023-06-05T07:24:00Z">
            <w:rPr>
              <w:rFonts w:ascii="Palatino Linotype" w:hAnsi="Palatino Linotype" w:cs="Times New Roman"/>
              <w:i/>
              <w:iCs/>
              <w:sz w:val="18"/>
              <w:szCs w:val="24"/>
            </w:rPr>
          </w:rPrChange>
        </w:rPr>
        <w:t>Ornithol</w:t>
      </w:r>
      <w:proofErr w:type="spellEnd"/>
      <w:r w:rsidRPr="006152E7">
        <w:rPr>
          <w:rFonts w:ascii="Palatino Linotype" w:hAnsi="Palatino Linotype" w:cs="Times New Roman"/>
          <w:i/>
          <w:iCs/>
          <w:sz w:val="18"/>
          <w:szCs w:val="24"/>
          <w:lang w:val="en-GB"/>
          <w:rPrChange w:id="1345" w:author="Katarzyna Wojczulanis-Jakubas" w:date="2023-06-05T07:24: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346"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47" w:author="Katarzyna Wojczulanis-Jakubas" w:date="2023-06-05T07:24:00Z">
            <w:rPr>
              <w:rFonts w:ascii="Palatino Linotype" w:hAnsi="Palatino Linotype" w:cs="Times New Roman"/>
              <w:b/>
              <w:bCs/>
              <w:sz w:val="18"/>
              <w:szCs w:val="24"/>
            </w:rPr>
          </w:rPrChange>
        </w:rPr>
        <w:t>2006</w:t>
      </w:r>
      <w:r w:rsidRPr="006152E7">
        <w:rPr>
          <w:rFonts w:ascii="Palatino Linotype" w:hAnsi="Palatino Linotype" w:cs="Times New Roman"/>
          <w:sz w:val="18"/>
          <w:szCs w:val="24"/>
          <w:lang w:val="en-GB"/>
          <w:rPrChange w:id="1348"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49" w:author="Katarzyna Wojczulanis-Jakubas" w:date="2023-06-05T07:24:00Z">
            <w:rPr>
              <w:rFonts w:ascii="Palatino Linotype" w:hAnsi="Palatino Linotype" w:cs="Times New Roman"/>
              <w:i/>
              <w:iCs/>
              <w:sz w:val="18"/>
              <w:szCs w:val="24"/>
            </w:rPr>
          </w:rPrChange>
        </w:rPr>
        <w:t>118</w:t>
      </w:r>
      <w:r w:rsidRPr="006152E7">
        <w:rPr>
          <w:rFonts w:ascii="Palatino Linotype" w:hAnsi="Palatino Linotype" w:cs="Times New Roman"/>
          <w:sz w:val="18"/>
          <w:szCs w:val="24"/>
          <w:lang w:val="en-GB"/>
          <w:rPrChange w:id="1350" w:author="Katarzyna Wojczulanis-Jakubas" w:date="2023-06-05T07:24:00Z">
            <w:rPr>
              <w:rFonts w:ascii="Palatino Linotype" w:hAnsi="Palatino Linotype" w:cs="Times New Roman"/>
              <w:sz w:val="18"/>
              <w:szCs w:val="24"/>
            </w:rPr>
          </w:rPrChange>
        </w:rPr>
        <w:t>, 422–423, doi:10.1676/05-062.1.</w:t>
      </w:r>
    </w:p>
    <w:p w14:paraId="7396DDCA"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351"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52" w:author="Katarzyna Wojczulanis-Jakubas" w:date="2023-06-05T07:24:00Z">
            <w:rPr>
              <w:rFonts w:ascii="Palatino Linotype" w:hAnsi="Palatino Linotype" w:cs="Times New Roman"/>
              <w:sz w:val="18"/>
              <w:szCs w:val="24"/>
            </w:rPr>
          </w:rPrChange>
        </w:rPr>
        <w:t xml:space="preserve">33. </w:t>
      </w:r>
      <w:r w:rsidRPr="006152E7">
        <w:rPr>
          <w:rFonts w:ascii="Palatino Linotype" w:hAnsi="Palatino Linotype" w:cs="Times New Roman"/>
          <w:sz w:val="18"/>
          <w:szCs w:val="24"/>
          <w:lang w:val="en-GB"/>
          <w:rPrChange w:id="1353" w:author="Katarzyna Wojczulanis-Jakubas" w:date="2023-06-05T07:24: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354" w:author="Katarzyna Wojczulanis-Jakubas" w:date="2023-06-05T07:24:00Z">
            <w:rPr>
              <w:rFonts w:ascii="Palatino Linotype" w:hAnsi="Palatino Linotype" w:cs="Times New Roman"/>
              <w:sz w:val="18"/>
              <w:szCs w:val="24"/>
            </w:rPr>
          </w:rPrChange>
        </w:rPr>
        <w:t>Sazima</w:t>
      </w:r>
      <w:proofErr w:type="spellEnd"/>
      <w:r w:rsidRPr="006152E7">
        <w:rPr>
          <w:rFonts w:ascii="Palatino Linotype" w:hAnsi="Palatino Linotype" w:cs="Times New Roman"/>
          <w:sz w:val="18"/>
          <w:szCs w:val="24"/>
          <w:lang w:val="en-GB"/>
          <w:rPrChange w:id="1355" w:author="Katarzyna Wojczulanis-Jakubas" w:date="2023-06-05T07:24:00Z">
            <w:rPr>
              <w:rFonts w:ascii="Palatino Linotype" w:hAnsi="Palatino Linotype" w:cs="Times New Roman"/>
              <w:sz w:val="18"/>
              <w:szCs w:val="24"/>
            </w:rPr>
          </w:rPrChange>
        </w:rPr>
        <w:t xml:space="preserve">, I. Lightning Predator: The Ferruginous Pygmy Owl Snatches Flower-Visiting Hummingbirds in Southwestern Brazil. </w:t>
      </w:r>
      <w:r w:rsidRPr="006152E7">
        <w:rPr>
          <w:rFonts w:ascii="Palatino Linotype" w:hAnsi="Palatino Linotype" w:cs="Times New Roman"/>
          <w:i/>
          <w:iCs/>
          <w:sz w:val="18"/>
          <w:szCs w:val="24"/>
          <w:lang w:val="en-GB"/>
          <w:rPrChange w:id="1356" w:author="Katarzyna Wojczulanis-Jakubas" w:date="2023-06-05T07:24:00Z">
            <w:rPr>
              <w:rFonts w:ascii="Palatino Linotype" w:hAnsi="Palatino Linotype" w:cs="Times New Roman"/>
              <w:i/>
              <w:iCs/>
              <w:sz w:val="18"/>
              <w:szCs w:val="24"/>
            </w:rPr>
          </w:rPrChange>
        </w:rPr>
        <w:t xml:space="preserve">Rev. Bras. </w:t>
      </w:r>
      <w:proofErr w:type="spellStart"/>
      <w:r w:rsidRPr="006152E7">
        <w:rPr>
          <w:rFonts w:ascii="Palatino Linotype" w:hAnsi="Palatino Linotype" w:cs="Times New Roman"/>
          <w:i/>
          <w:iCs/>
          <w:sz w:val="18"/>
          <w:szCs w:val="24"/>
          <w:lang w:val="en-GB"/>
          <w:rPrChange w:id="1357" w:author="Katarzyna Wojczulanis-Jakubas" w:date="2023-06-05T07:24:00Z">
            <w:rPr>
              <w:rFonts w:ascii="Palatino Linotype" w:hAnsi="Palatino Linotype" w:cs="Times New Roman"/>
              <w:i/>
              <w:iCs/>
              <w:sz w:val="18"/>
              <w:szCs w:val="24"/>
            </w:rPr>
          </w:rPrChange>
        </w:rPr>
        <w:t>Ornitol</w:t>
      </w:r>
      <w:proofErr w:type="spellEnd"/>
      <w:r w:rsidRPr="006152E7">
        <w:rPr>
          <w:rFonts w:ascii="Palatino Linotype" w:hAnsi="Palatino Linotype" w:cs="Times New Roman"/>
          <w:i/>
          <w:iCs/>
          <w:sz w:val="18"/>
          <w:szCs w:val="24"/>
          <w:lang w:val="en-GB"/>
          <w:rPrChange w:id="1358" w:author="Katarzyna Wojczulanis-Jakubas" w:date="2023-06-05T07:24: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359"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60" w:author="Katarzyna Wojczulanis-Jakubas" w:date="2023-06-05T07:24:00Z">
            <w:rPr>
              <w:rFonts w:ascii="Palatino Linotype" w:hAnsi="Palatino Linotype" w:cs="Times New Roman"/>
              <w:b/>
              <w:bCs/>
              <w:sz w:val="18"/>
              <w:szCs w:val="24"/>
            </w:rPr>
          </w:rPrChange>
        </w:rPr>
        <w:t>2015</w:t>
      </w:r>
      <w:r w:rsidRPr="006152E7">
        <w:rPr>
          <w:rFonts w:ascii="Palatino Linotype" w:hAnsi="Palatino Linotype" w:cs="Times New Roman"/>
          <w:sz w:val="18"/>
          <w:szCs w:val="24"/>
          <w:lang w:val="en-GB"/>
          <w:rPrChange w:id="1361"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62" w:author="Katarzyna Wojczulanis-Jakubas" w:date="2023-06-05T07:24:00Z">
            <w:rPr>
              <w:rFonts w:ascii="Palatino Linotype" w:hAnsi="Palatino Linotype" w:cs="Times New Roman"/>
              <w:i/>
              <w:iCs/>
              <w:sz w:val="18"/>
              <w:szCs w:val="24"/>
            </w:rPr>
          </w:rPrChange>
        </w:rPr>
        <w:t>23</w:t>
      </w:r>
      <w:r w:rsidRPr="006152E7">
        <w:rPr>
          <w:rFonts w:ascii="Palatino Linotype" w:hAnsi="Palatino Linotype" w:cs="Times New Roman"/>
          <w:sz w:val="18"/>
          <w:szCs w:val="24"/>
          <w:lang w:val="en-GB"/>
          <w:rPrChange w:id="1363" w:author="Katarzyna Wojczulanis-Jakubas" w:date="2023-06-05T07:24:00Z">
            <w:rPr>
              <w:rFonts w:ascii="Palatino Linotype" w:hAnsi="Palatino Linotype" w:cs="Times New Roman"/>
              <w:sz w:val="18"/>
              <w:szCs w:val="24"/>
            </w:rPr>
          </w:rPrChange>
        </w:rPr>
        <w:t>, 12–14.</w:t>
      </w:r>
    </w:p>
    <w:p w14:paraId="7DC78AE9"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364"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65" w:author="Katarzyna Wojczulanis-Jakubas" w:date="2023-06-05T07:24:00Z">
            <w:rPr>
              <w:rFonts w:ascii="Palatino Linotype" w:hAnsi="Palatino Linotype" w:cs="Times New Roman"/>
              <w:sz w:val="18"/>
              <w:szCs w:val="24"/>
            </w:rPr>
          </w:rPrChange>
        </w:rPr>
        <w:t xml:space="preserve">34. </w:t>
      </w:r>
      <w:r w:rsidRPr="006152E7">
        <w:rPr>
          <w:rFonts w:ascii="Palatino Linotype" w:hAnsi="Palatino Linotype" w:cs="Times New Roman"/>
          <w:sz w:val="18"/>
          <w:szCs w:val="24"/>
          <w:lang w:val="en-GB"/>
          <w:rPrChange w:id="1366" w:author="Katarzyna Wojczulanis-Jakubas" w:date="2023-06-05T07:24: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367" w:author="Katarzyna Wojczulanis-Jakubas" w:date="2023-06-05T07:24:00Z">
            <w:rPr>
              <w:rFonts w:ascii="Palatino Linotype" w:hAnsi="Palatino Linotype" w:cs="Times New Roman"/>
              <w:sz w:val="18"/>
              <w:szCs w:val="24"/>
            </w:rPr>
          </w:rPrChange>
        </w:rPr>
        <w:t>Zenzal</w:t>
      </w:r>
      <w:proofErr w:type="spellEnd"/>
      <w:r w:rsidRPr="006152E7">
        <w:rPr>
          <w:rFonts w:ascii="Palatino Linotype" w:hAnsi="Palatino Linotype" w:cs="Times New Roman"/>
          <w:sz w:val="18"/>
          <w:szCs w:val="24"/>
          <w:lang w:val="en-GB"/>
          <w:rPrChange w:id="1368" w:author="Katarzyna Wojczulanis-Jakubas" w:date="2023-06-05T07:24:00Z">
            <w:rPr>
              <w:rFonts w:ascii="Palatino Linotype" w:hAnsi="Palatino Linotype" w:cs="Times New Roman"/>
              <w:sz w:val="18"/>
              <w:szCs w:val="24"/>
            </w:rPr>
          </w:rPrChange>
        </w:rPr>
        <w:t xml:space="preserve">, T.J.; Fish, A.C.; Jones, T.M.; Ospina, E.A.; Moore, F.R. Observations of Predation and Anti-Predator </w:t>
      </w:r>
      <w:proofErr w:type="spellStart"/>
      <w:r w:rsidRPr="006152E7">
        <w:rPr>
          <w:rFonts w:ascii="Palatino Linotype" w:hAnsi="Palatino Linotype" w:cs="Times New Roman"/>
          <w:sz w:val="18"/>
          <w:szCs w:val="24"/>
          <w:lang w:val="en-GB"/>
          <w:rPrChange w:id="1369" w:author="Katarzyna Wojczulanis-Jakubas" w:date="2023-06-05T07:24:00Z">
            <w:rPr>
              <w:rFonts w:ascii="Palatino Linotype" w:hAnsi="Palatino Linotype" w:cs="Times New Roman"/>
              <w:sz w:val="18"/>
              <w:szCs w:val="24"/>
            </w:rPr>
          </w:rPrChange>
        </w:rPr>
        <w:t>Behavior</w:t>
      </w:r>
      <w:proofErr w:type="spellEnd"/>
      <w:r w:rsidRPr="006152E7">
        <w:rPr>
          <w:rFonts w:ascii="Palatino Linotype" w:hAnsi="Palatino Linotype" w:cs="Times New Roman"/>
          <w:sz w:val="18"/>
          <w:szCs w:val="24"/>
          <w:lang w:val="en-GB"/>
          <w:rPrChange w:id="1370" w:author="Katarzyna Wojczulanis-Jakubas" w:date="2023-06-05T07:24:00Z">
            <w:rPr>
              <w:rFonts w:ascii="Palatino Linotype" w:hAnsi="Palatino Linotype" w:cs="Times New Roman"/>
              <w:sz w:val="18"/>
              <w:szCs w:val="24"/>
            </w:rPr>
          </w:rPrChange>
        </w:rPr>
        <w:t xml:space="preserve"> of </w:t>
      </w:r>
      <w:proofErr w:type="spellStart"/>
      <w:r w:rsidRPr="006152E7">
        <w:rPr>
          <w:rFonts w:ascii="Palatino Linotype" w:hAnsi="Palatino Linotype" w:cs="Times New Roman"/>
          <w:sz w:val="18"/>
          <w:szCs w:val="24"/>
          <w:lang w:val="en-GB"/>
          <w:rPrChange w:id="1371" w:author="Katarzyna Wojczulanis-Jakubas" w:date="2023-06-05T07:24:00Z">
            <w:rPr>
              <w:rFonts w:ascii="Palatino Linotype" w:hAnsi="Palatino Linotype" w:cs="Times New Roman"/>
              <w:sz w:val="18"/>
              <w:szCs w:val="24"/>
            </w:rPr>
          </w:rPrChange>
        </w:rPr>
        <w:t>Rubythroated</w:t>
      </w:r>
      <w:proofErr w:type="spellEnd"/>
      <w:r w:rsidRPr="006152E7">
        <w:rPr>
          <w:rFonts w:ascii="Palatino Linotype" w:hAnsi="Palatino Linotype" w:cs="Times New Roman"/>
          <w:sz w:val="18"/>
          <w:szCs w:val="24"/>
          <w:lang w:val="en-GB"/>
          <w:rPrChange w:id="1372" w:author="Katarzyna Wojczulanis-Jakubas" w:date="2023-06-05T07:24:00Z">
            <w:rPr>
              <w:rFonts w:ascii="Palatino Linotype" w:hAnsi="Palatino Linotype" w:cs="Times New Roman"/>
              <w:sz w:val="18"/>
              <w:szCs w:val="24"/>
            </w:rPr>
          </w:rPrChange>
        </w:rPr>
        <w:t xml:space="preserve"> Hummingbirds During Migratory Stopover. </w:t>
      </w:r>
      <w:r w:rsidRPr="006152E7">
        <w:rPr>
          <w:rFonts w:ascii="Palatino Linotype" w:hAnsi="Palatino Linotype" w:cs="Times New Roman"/>
          <w:i/>
          <w:iCs/>
          <w:sz w:val="18"/>
          <w:szCs w:val="24"/>
          <w:lang w:val="en-GB"/>
          <w:rPrChange w:id="1373" w:author="Katarzyna Wojczulanis-Jakubas" w:date="2023-06-05T07:24:00Z">
            <w:rPr>
              <w:rFonts w:ascii="Palatino Linotype" w:hAnsi="Palatino Linotype" w:cs="Times New Roman"/>
              <w:i/>
              <w:iCs/>
              <w:sz w:val="18"/>
              <w:szCs w:val="24"/>
            </w:rPr>
          </w:rPrChange>
        </w:rPr>
        <w:t>Southeast. Nat.</w:t>
      </w:r>
      <w:r w:rsidRPr="006152E7">
        <w:rPr>
          <w:rFonts w:ascii="Palatino Linotype" w:hAnsi="Palatino Linotype" w:cs="Times New Roman"/>
          <w:sz w:val="18"/>
          <w:szCs w:val="24"/>
          <w:lang w:val="en-GB"/>
          <w:rPrChange w:id="1374"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75" w:author="Katarzyna Wojczulanis-Jakubas" w:date="2023-06-05T07:24:00Z">
            <w:rPr>
              <w:rFonts w:ascii="Palatino Linotype" w:hAnsi="Palatino Linotype" w:cs="Times New Roman"/>
              <w:b/>
              <w:bCs/>
              <w:sz w:val="18"/>
              <w:szCs w:val="24"/>
            </w:rPr>
          </w:rPrChange>
        </w:rPr>
        <w:t>2013</w:t>
      </w:r>
      <w:r w:rsidRPr="006152E7">
        <w:rPr>
          <w:rFonts w:ascii="Palatino Linotype" w:hAnsi="Palatino Linotype" w:cs="Times New Roman"/>
          <w:sz w:val="18"/>
          <w:szCs w:val="24"/>
          <w:lang w:val="en-GB"/>
          <w:rPrChange w:id="1376"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77" w:author="Katarzyna Wojczulanis-Jakubas" w:date="2023-06-05T07:24:00Z">
            <w:rPr>
              <w:rFonts w:ascii="Palatino Linotype" w:hAnsi="Palatino Linotype" w:cs="Times New Roman"/>
              <w:i/>
              <w:iCs/>
              <w:sz w:val="18"/>
              <w:szCs w:val="24"/>
            </w:rPr>
          </w:rPrChange>
        </w:rPr>
        <w:t>12</w:t>
      </w:r>
      <w:r w:rsidRPr="006152E7">
        <w:rPr>
          <w:rFonts w:ascii="Palatino Linotype" w:hAnsi="Palatino Linotype" w:cs="Times New Roman"/>
          <w:sz w:val="18"/>
          <w:szCs w:val="24"/>
          <w:lang w:val="en-GB"/>
          <w:rPrChange w:id="1378" w:author="Katarzyna Wojczulanis-Jakubas" w:date="2023-06-05T07:24:00Z">
            <w:rPr>
              <w:rFonts w:ascii="Palatino Linotype" w:hAnsi="Palatino Linotype" w:cs="Times New Roman"/>
              <w:sz w:val="18"/>
              <w:szCs w:val="24"/>
            </w:rPr>
          </w:rPrChange>
        </w:rPr>
        <w:t>, N21–N25, doi:10.1656/058.012.0416.</w:t>
      </w:r>
    </w:p>
    <w:p w14:paraId="6B2908A6"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379" w:author="Katarzyna Wojczulanis-Jakubas" w:date="2023-06-05T07:24: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380" w:author="Katarzyna Wojczulanis-Jakubas" w:date="2023-06-05T07:24:00Z">
            <w:rPr>
              <w:rFonts w:ascii="Palatino Linotype" w:hAnsi="Palatino Linotype" w:cs="Times New Roman"/>
              <w:sz w:val="18"/>
              <w:szCs w:val="24"/>
            </w:rPr>
          </w:rPrChange>
        </w:rPr>
        <w:t xml:space="preserve">35. </w:t>
      </w:r>
      <w:r w:rsidRPr="006152E7">
        <w:rPr>
          <w:rFonts w:ascii="Palatino Linotype" w:hAnsi="Palatino Linotype" w:cs="Times New Roman"/>
          <w:sz w:val="18"/>
          <w:szCs w:val="24"/>
          <w:lang w:val="en-GB"/>
          <w:rPrChange w:id="1381" w:author="Katarzyna Wojczulanis-Jakubas" w:date="2023-06-05T07:24:00Z">
            <w:rPr>
              <w:rFonts w:ascii="Palatino Linotype" w:hAnsi="Palatino Linotype" w:cs="Times New Roman"/>
              <w:sz w:val="18"/>
              <w:szCs w:val="24"/>
            </w:rPr>
          </w:rPrChange>
        </w:rPr>
        <w:tab/>
        <w:t xml:space="preserve">Lorenz, S. Carolina </w:t>
      </w:r>
      <w:proofErr w:type="spellStart"/>
      <w:r w:rsidRPr="006152E7">
        <w:rPr>
          <w:rFonts w:ascii="Palatino Linotype" w:hAnsi="Palatino Linotype" w:cs="Times New Roman"/>
          <w:sz w:val="18"/>
          <w:szCs w:val="24"/>
          <w:lang w:val="en-GB"/>
          <w:rPrChange w:id="1382" w:author="Katarzyna Wojczulanis-Jakubas" w:date="2023-06-05T07:24:00Z">
            <w:rPr>
              <w:rFonts w:ascii="Palatino Linotype" w:hAnsi="Palatino Linotype" w:cs="Times New Roman"/>
              <w:sz w:val="18"/>
              <w:szCs w:val="24"/>
            </w:rPr>
          </w:rPrChange>
        </w:rPr>
        <w:t>Mantind</w:t>
      </w:r>
      <w:proofErr w:type="spellEnd"/>
      <w:r w:rsidRPr="006152E7">
        <w:rPr>
          <w:rFonts w:ascii="Palatino Linotype" w:hAnsi="Palatino Linotype" w:cs="Times New Roman"/>
          <w:sz w:val="18"/>
          <w:szCs w:val="24"/>
          <w:lang w:val="en-GB"/>
          <w:rPrChange w:id="1383" w:author="Katarzyna Wojczulanis-Jakubas" w:date="2023-06-05T07:24: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384" w:author="Katarzyna Wojczulanis-Jakubas" w:date="2023-06-05T07:24:00Z">
            <w:rPr>
              <w:rFonts w:ascii="Palatino Linotype" w:hAnsi="Palatino Linotype" w:cs="Times New Roman"/>
              <w:sz w:val="18"/>
              <w:szCs w:val="24"/>
            </w:rPr>
          </w:rPrChange>
        </w:rPr>
        <w:t>Stagmomantis</w:t>
      </w:r>
      <w:proofErr w:type="spellEnd"/>
      <w:r w:rsidRPr="006152E7">
        <w:rPr>
          <w:rFonts w:ascii="Palatino Linotype" w:hAnsi="Palatino Linotype" w:cs="Times New Roman"/>
          <w:sz w:val="18"/>
          <w:szCs w:val="24"/>
          <w:lang w:val="en-GB"/>
          <w:rPrChange w:id="1385" w:author="Katarzyna Wojczulanis-Jakubas" w:date="2023-06-05T07:24: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386" w:author="Katarzyna Wojczulanis-Jakubas" w:date="2023-06-05T07:24:00Z">
            <w:rPr>
              <w:rFonts w:ascii="Palatino Linotype" w:hAnsi="Palatino Linotype" w:cs="Times New Roman"/>
              <w:sz w:val="18"/>
              <w:szCs w:val="24"/>
            </w:rPr>
          </w:rPrChange>
        </w:rPr>
        <w:t>Carolica</w:t>
      </w:r>
      <w:proofErr w:type="spellEnd"/>
      <w:r w:rsidRPr="006152E7">
        <w:rPr>
          <w:rFonts w:ascii="Palatino Linotype" w:hAnsi="Palatino Linotype" w:cs="Times New Roman"/>
          <w:sz w:val="18"/>
          <w:szCs w:val="24"/>
          <w:lang w:val="en-GB"/>
          <w:rPrChange w:id="1387" w:author="Katarzyna Wojczulanis-Jakubas" w:date="2023-06-05T07:24:00Z">
            <w:rPr>
              <w:rFonts w:ascii="Palatino Linotype" w:hAnsi="Palatino Linotype" w:cs="Times New Roman"/>
              <w:sz w:val="18"/>
              <w:szCs w:val="24"/>
            </w:rPr>
          </w:rPrChange>
        </w:rPr>
        <w:t>) Captures and Feeds on a Broad-Tailed Hummingbird (</w:t>
      </w:r>
      <w:proofErr w:type="spellStart"/>
      <w:r w:rsidRPr="006152E7">
        <w:rPr>
          <w:rFonts w:ascii="Palatino Linotype" w:hAnsi="Palatino Linotype" w:cs="Times New Roman"/>
          <w:sz w:val="18"/>
          <w:szCs w:val="24"/>
          <w:lang w:val="en-GB"/>
          <w:rPrChange w:id="1388" w:author="Katarzyna Wojczulanis-Jakubas" w:date="2023-06-05T07:24:00Z">
            <w:rPr>
              <w:rFonts w:ascii="Palatino Linotype" w:hAnsi="Palatino Linotype" w:cs="Times New Roman"/>
              <w:sz w:val="18"/>
              <w:szCs w:val="24"/>
            </w:rPr>
          </w:rPrChange>
        </w:rPr>
        <w:t>Selasphorus</w:t>
      </w:r>
      <w:proofErr w:type="spellEnd"/>
      <w:r w:rsidRPr="006152E7">
        <w:rPr>
          <w:rFonts w:ascii="Palatino Linotype" w:hAnsi="Palatino Linotype" w:cs="Times New Roman"/>
          <w:sz w:val="18"/>
          <w:szCs w:val="24"/>
          <w:lang w:val="en-GB"/>
          <w:rPrChange w:id="1389" w:author="Katarzyna Wojczulanis-Jakubas" w:date="2023-06-05T07:24: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390" w:author="Katarzyna Wojczulanis-Jakubas" w:date="2023-06-05T07:24:00Z">
            <w:rPr>
              <w:rFonts w:ascii="Palatino Linotype" w:hAnsi="Palatino Linotype" w:cs="Times New Roman"/>
              <w:sz w:val="18"/>
              <w:szCs w:val="24"/>
            </w:rPr>
          </w:rPrChange>
        </w:rPr>
        <w:t>Platycercus</w:t>
      </w:r>
      <w:proofErr w:type="spellEnd"/>
      <w:r w:rsidRPr="006152E7">
        <w:rPr>
          <w:rFonts w:ascii="Palatino Linotype" w:hAnsi="Palatino Linotype" w:cs="Times New Roman"/>
          <w:sz w:val="18"/>
          <w:szCs w:val="24"/>
          <w:lang w:val="en-GB"/>
          <w:rPrChange w:id="1391"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92" w:author="Katarzyna Wojczulanis-Jakubas" w:date="2023-06-05T07:24:00Z">
            <w:rPr>
              <w:rFonts w:ascii="Palatino Linotype" w:hAnsi="Palatino Linotype" w:cs="Times New Roman"/>
              <w:i/>
              <w:iCs/>
              <w:sz w:val="18"/>
              <w:szCs w:val="24"/>
            </w:rPr>
          </w:rPrChange>
        </w:rPr>
        <w:t xml:space="preserve">Bull. Texas </w:t>
      </w:r>
      <w:proofErr w:type="spellStart"/>
      <w:r w:rsidRPr="006152E7">
        <w:rPr>
          <w:rFonts w:ascii="Palatino Linotype" w:hAnsi="Palatino Linotype" w:cs="Times New Roman"/>
          <w:i/>
          <w:iCs/>
          <w:sz w:val="18"/>
          <w:szCs w:val="24"/>
          <w:lang w:val="en-GB"/>
          <w:rPrChange w:id="1393" w:author="Katarzyna Wojczulanis-Jakubas" w:date="2023-06-05T07:24:00Z">
            <w:rPr>
              <w:rFonts w:ascii="Palatino Linotype" w:hAnsi="Palatino Linotype" w:cs="Times New Roman"/>
              <w:i/>
              <w:iCs/>
              <w:sz w:val="18"/>
              <w:szCs w:val="24"/>
            </w:rPr>
          </w:rPrChange>
        </w:rPr>
        <w:t>Ornithol</w:t>
      </w:r>
      <w:proofErr w:type="spellEnd"/>
      <w:r w:rsidRPr="006152E7">
        <w:rPr>
          <w:rFonts w:ascii="Palatino Linotype" w:hAnsi="Palatino Linotype" w:cs="Times New Roman"/>
          <w:i/>
          <w:iCs/>
          <w:sz w:val="18"/>
          <w:szCs w:val="24"/>
          <w:lang w:val="en-GB"/>
          <w:rPrChange w:id="1394" w:author="Katarzyna Wojczulanis-Jakubas" w:date="2023-06-05T07:24:00Z">
            <w:rPr>
              <w:rFonts w:ascii="Palatino Linotype" w:hAnsi="Palatino Linotype" w:cs="Times New Roman"/>
              <w:i/>
              <w:iCs/>
              <w:sz w:val="18"/>
              <w:szCs w:val="24"/>
            </w:rPr>
          </w:rPrChange>
        </w:rPr>
        <w:t>. Soc.</w:t>
      </w:r>
      <w:r w:rsidRPr="006152E7">
        <w:rPr>
          <w:rFonts w:ascii="Palatino Linotype" w:hAnsi="Palatino Linotype" w:cs="Times New Roman"/>
          <w:sz w:val="18"/>
          <w:szCs w:val="24"/>
          <w:lang w:val="en-GB"/>
          <w:rPrChange w:id="1395"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396" w:author="Katarzyna Wojczulanis-Jakubas" w:date="2023-06-05T07:24:00Z">
            <w:rPr>
              <w:rFonts w:ascii="Palatino Linotype" w:hAnsi="Palatino Linotype" w:cs="Times New Roman"/>
              <w:b/>
              <w:bCs/>
              <w:sz w:val="18"/>
              <w:szCs w:val="24"/>
            </w:rPr>
          </w:rPrChange>
        </w:rPr>
        <w:t>2007</w:t>
      </w:r>
      <w:r w:rsidRPr="006152E7">
        <w:rPr>
          <w:rFonts w:ascii="Palatino Linotype" w:hAnsi="Palatino Linotype" w:cs="Times New Roman"/>
          <w:sz w:val="18"/>
          <w:szCs w:val="24"/>
          <w:lang w:val="en-GB"/>
          <w:rPrChange w:id="1397" w:author="Katarzyna Wojczulanis-Jakubas" w:date="2023-06-05T07:24: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398" w:author="Katarzyna Wojczulanis-Jakubas" w:date="2023-06-05T07:24:00Z">
            <w:rPr>
              <w:rFonts w:ascii="Palatino Linotype" w:hAnsi="Palatino Linotype" w:cs="Times New Roman"/>
              <w:i/>
              <w:iCs/>
              <w:sz w:val="18"/>
              <w:szCs w:val="24"/>
            </w:rPr>
          </w:rPrChange>
        </w:rPr>
        <w:t>40</w:t>
      </w:r>
      <w:r w:rsidRPr="006152E7">
        <w:rPr>
          <w:rFonts w:ascii="Palatino Linotype" w:hAnsi="Palatino Linotype" w:cs="Times New Roman"/>
          <w:sz w:val="18"/>
          <w:szCs w:val="24"/>
          <w:lang w:val="en-GB"/>
          <w:rPrChange w:id="1399" w:author="Katarzyna Wojczulanis-Jakubas" w:date="2023-06-05T07:24:00Z">
            <w:rPr>
              <w:rFonts w:ascii="Palatino Linotype" w:hAnsi="Palatino Linotype" w:cs="Times New Roman"/>
              <w:sz w:val="18"/>
              <w:szCs w:val="24"/>
            </w:rPr>
          </w:rPrChange>
        </w:rPr>
        <w:t>, 1–40.</w:t>
      </w:r>
    </w:p>
    <w:p w14:paraId="203DB9D3"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00"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01" w:author="Katarzyna Wojczulanis-Jakubas" w:date="2023-06-05T07:24:00Z">
            <w:rPr>
              <w:rFonts w:ascii="Palatino Linotype" w:hAnsi="Palatino Linotype" w:cs="Times New Roman"/>
              <w:sz w:val="18"/>
              <w:szCs w:val="24"/>
            </w:rPr>
          </w:rPrChange>
        </w:rPr>
        <w:t xml:space="preserve">36. </w:t>
      </w:r>
      <w:r w:rsidRPr="006152E7">
        <w:rPr>
          <w:rFonts w:ascii="Palatino Linotype" w:hAnsi="Palatino Linotype" w:cs="Times New Roman"/>
          <w:sz w:val="18"/>
          <w:szCs w:val="24"/>
          <w:lang w:val="en-GB"/>
          <w:rPrChange w:id="1402" w:author="Katarzyna Wojczulanis-Jakubas" w:date="2023-06-05T07:24:00Z">
            <w:rPr>
              <w:rFonts w:ascii="Palatino Linotype" w:hAnsi="Palatino Linotype" w:cs="Times New Roman"/>
              <w:sz w:val="18"/>
              <w:szCs w:val="24"/>
            </w:rPr>
          </w:rPrChange>
        </w:rPr>
        <w:tab/>
        <w:t xml:space="preserve">Quinn, J.L.; Cole, E.F.; Bates, J.; Payne, R.W.; </w:t>
      </w:r>
      <w:proofErr w:type="spellStart"/>
      <w:r w:rsidRPr="006152E7">
        <w:rPr>
          <w:rFonts w:ascii="Palatino Linotype" w:hAnsi="Palatino Linotype" w:cs="Times New Roman"/>
          <w:sz w:val="18"/>
          <w:szCs w:val="24"/>
          <w:lang w:val="en-GB"/>
          <w:rPrChange w:id="1403" w:author="Katarzyna Wojczulanis-Jakubas" w:date="2023-06-05T07:24:00Z">
            <w:rPr>
              <w:rFonts w:ascii="Palatino Linotype" w:hAnsi="Palatino Linotype" w:cs="Times New Roman"/>
              <w:sz w:val="18"/>
              <w:szCs w:val="24"/>
            </w:rPr>
          </w:rPrChange>
        </w:rPr>
        <w:t>Cresswell</w:t>
      </w:r>
      <w:proofErr w:type="spellEnd"/>
      <w:r w:rsidRPr="006152E7">
        <w:rPr>
          <w:rFonts w:ascii="Palatino Linotype" w:hAnsi="Palatino Linotype" w:cs="Times New Roman"/>
          <w:sz w:val="18"/>
          <w:szCs w:val="24"/>
          <w:lang w:val="en-GB"/>
          <w:rPrChange w:id="1404" w:author="Katarzyna Wojczulanis-Jakubas" w:date="2023-06-05T07:24:00Z">
            <w:rPr>
              <w:rFonts w:ascii="Palatino Linotype" w:hAnsi="Palatino Linotype" w:cs="Times New Roman"/>
              <w:sz w:val="18"/>
              <w:szCs w:val="24"/>
            </w:rPr>
          </w:rPrChange>
        </w:rPr>
        <w:t xml:space="preserve">, W. Personality Predicts Individual Responsiveness to the Risks of Starvation and Predation. </w:t>
      </w:r>
      <w:r w:rsidRPr="006152E7">
        <w:rPr>
          <w:rFonts w:ascii="Palatino Linotype" w:hAnsi="Palatino Linotype" w:cs="Times New Roman"/>
          <w:i/>
          <w:iCs/>
          <w:sz w:val="18"/>
          <w:szCs w:val="24"/>
          <w:lang w:val="en-GB"/>
          <w:rPrChange w:id="1405" w:author="Katarzyna Wojczulanis-Jakubas" w:date="2023-06-05T07:25:00Z">
            <w:rPr>
              <w:rFonts w:ascii="Palatino Linotype" w:hAnsi="Palatino Linotype" w:cs="Times New Roman"/>
              <w:i/>
              <w:iCs/>
              <w:sz w:val="18"/>
              <w:szCs w:val="24"/>
            </w:rPr>
          </w:rPrChange>
        </w:rPr>
        <w:t>Proc. R. Soc. B Biol. Sci.</w:t>
      </w:r>
      <w:r w:rsidRPr="006152E7">
        <w:rPr>
          <w:rFonts w:ascii="Palatino Linotype" w:hAnsi="Palatino Linotype" w:cs="Times New Roman"/>
          <w:sz w:val="18"/>
          <w:szCs w:val="24"/>
          <w:lang w:val="en-GB"/>
          <w:rPrChange w:id="1406"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407" w:author="Katarzyna Wojczulanis-Jakubas" w:date="2023-06-05T07:25:00Z">
            <w:rPr>
              <w:rFonts w:ascii="Palatino Linotype" w:hAnsi="Palatino Linotype" w:cs="Times New Roman"/>
              <w:b/>
              <w:bCs/>
              <w:sz w:val="18"/>
              <w:szCs w:val="24"/>
            </w:rPr>
          </w:rPrChange>
        </w:rPr>
        <w:t>2012</w:t>
      </w:r>
      <w:r w:rsidRPr="006152E7">
        <w:rPr>
          <w:rFonts w:ascii="Palatino Linotype" w:hAnsi="Palatino Linotype" w:cs="Times New Roman"/>
          <w:sz w:val="18"/>
          <w:szCs w:val="24"/>
          <w:lang w:val="en-GB"/>
          <w:rPrChange w:id="1408"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409" w:author="Katarzyna Wojczulanis-Jakubas" w:date="2023-06-05T07:25:00Z">
            <w:rPr>
              <w:rFonts w:ascii="Palatino Linotype" w:hAnsi="Palatino Linotype" w:cs="Times New Roman"/>
              <w:i/>
              <w:iCs/>
              <w:sz w:val="18"/>
              <w:szCs w:val="24"/>
            </w:rPr>
          </w:rPrChange>
        </w:rPr>
        <w:t>279</w:t>
      </w:r>
      <w:r w:rsidRPr="006152E7">
        <w:rPr>
          <w:rFonts w:ascii="Palatino Linotype" w:hAnsi="Palatino Linotype" w:cs="Times New Roman"/>
          <w:sz w:val="18"/>
          <w:szCs w:val="24"/>
          <w:lang w:val="en-GB"/>
          <w:rPrChange w:id="1410" w:author="Katarzyna Wojczulanis-Jakubas" w:date="2023-06-05T07:25:00Z">
            <w:rPr>
              <w:rFonts w:ascii="Palatino Linotype" w:hAnsi="Palatino Linotype" w:cs="Times New Roman"/>
              <w:sz w:val="18"/>
              <w:szCs w:val="24"/>
            </w:rPr>
          </w:rPrChange>
        </w:rPr>
        <w:t>, 1919–1926, doi:10.1098/rspb.2011.2227.</w:t>
      </w:r>
    </w:p>
    <w:p w14:paraId="7B0E8E51"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11"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12" w:author="Katarzyna Wojczulanis-Jakubas" w:date="2023-06-05T07:25:00Z">
            <w:rPr>
              <w:rFonts w:ascii="Palatino Linotype" w:hAnsi="Palatino Linotype" w:cs="Times New Roman"/>
              <w:sz w:val="18"/>
              <w:szCs w:val="24"/>
            </w:rPr>
          </w:rPrChange>
        </w:rPr>
        <w:t xml:space="preserve">37. </w:t>
      </w:r>
      <w:r w:rsidRPr="006152E7">
        <w:rPr>
          <w:rFonts w:ascii="Palatino Linotype" w:hAnsi="Palatino Linotype" w:cs="Times New Roman"/>
          <w:sz w:val="18"/>
          <w:szCs w:val="24"/>
          <w:lang w:val="en-GB"/>
          <w:rPrChange w:id="1413"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414" w:author="Katarzyna Wojczulanis-Jakubas" w:date="2023-06-05T07:25:00Z">
            <w:rPr>
              <w:rFonts w:ascii="Palatino Linotype" w:hAnsi="Palatino Linotype" w:cs="Times New Roman"/>
              <w:sz w:val="18"/>
              <w:szCs w:val="24"/>
            </w:rPr>
          </w:rPrChange>
        </w:rPr>
        <w:t>Couchoux</w:t>
      </w:r>
      <w:proofErr w:type="spellEnd"/>
      <w:r w:rsidRPr="006152E7">
        <w:rPr>
          <w:rFonts w:ascii="Palatino Linotype" w:hAnsi="Palatino Linotype" w:cs="Times New Roman"/>
          <w:sz w:val="18"/>
          <w:szCs w:val="24"/>
          <w:lang w:val="en-GB"/>
          <w:rPrChange w:id="1415" w:author="Katarzyna Wojczulanis-Jakubas" w:date="2023-06-05T07:25:00Z">
            <w:rPr>
              <w:rFonts w:ascii="Palatino Linotype" w:hAnsi="Palatino Linotype" w:cs="Times New Roman"/>
              <w:sz w:val="18"/>
              <w:szCs w:val="24"/>
            </w:rPr>
          </w:rPrChange>
        </w:rPr>
        <w:t xml:space="preserve">, C.; </w:t>
      </w:r>
      <w:proofErr w:type="spellStart"/>
      <w:r w:rsidRPr="006152E7">
        <w:rPr>
          <w:rFonts w:ascii="Palatino Linotype" w:hAnsi="Palatino Linotype" w:cs="Times New Roman"/>
          <w:sz w:val="18"/>
          <w:szCs w:val="24"/>
          <w:lang w:val="en-GB"/>
          <w:rPrChange w:id="1416" w:author="Katarzyna Wojczulanis-Jakubas" w:date="2023-06-05T07:25:00Z">
            <w:rPr>
              <w:rFonts w:ascii="Palatino Linotype" w:hAnsi="Palatino Linotype" w:cs="Times New Roman"/>
              <w:sz w:val="18"/>
              <w:szCs w:val="24"/>
            </w:rPr>
          </w:rPrChange>
        </w:rPr>
        <w:t>Cresswell</w:t>
      </w:r>
      <w:proofErr w:type="spellEnd"/>
      <w:r w:rsidRPr="006152E7">
        <w:rPr>
          <w:rFonts w:ascii="Palatino Linotype" w:hAnsi="Palatino Linotype" w:cs="Times New Roman"/>
          <w:sz w:val="18"/>
          <w:szCs w:val="24"/>
          <w:lang w:val="en-GB"/>
          <w:rPrChange w:id="1417" w:author="Katarzyna Wojczulanis-Jakubas" w:date="2023-06-05T07:25:00Z">
            <w:rPr>
              <w:rFonts w:ascii="Palatino Linotype" w:hAnsi="Palatino Linotype" w:cs="Times New Roman"/>
              <w:sz w:val="18"/>
              <w:szCs w:val="24"/>
            </w:rPr>
          </w:rPrChange>
        </w:rPr>
        <w:t xml:space="preserve">, W. Personality Constraints versus Flexible Antipredation </w:t>
      </w:r>
      <w:proofErr w:type="spellStart"/>
      <w:r w:rsidRPr="006152E7">
        <w:rPr>
          <w:rFonts w:ascii="Palatino Linotype" w:hAnsi="Palatino Linotype" w:cs="Times New Roman"/>
          <w:sz w:val="18"/>
          <w:szCs w:val="24"/>
          <w:lang w:val="en-GB"/>
          <w:rPrChange w:id="1418" w:author="Katarzyna Wojczulanis-Jakubas" w:date="2023-06-05T07:25:00Z">
            <w:rPr>
              <w:rFonts w:ascii="Palatino Linotype" w:hAnsi="Palatino Linotype" w:cs="Times New Roman"/>
              <w:sz w:val="18"/>
              <w:szCs w:val="24"/>
            </w:rPr>
          </w:rPrChange>
        </w:rPr>
        <w:t>Behaviors</w:t>
      </w:r>
      <w:proofErr w:type="spellEnd"/>
      <w:r w:rsidRPr="006152E7">
        <w:rPr>
          <w:rFonts w:ascii="Palatino Linotype" w:hAnsi="Palatino Linotype" w:cs="Times New Roman"/>
          <w:sz w:val="18"/>
          <w:szCs w:val="24"/>
          <w:lang w:val="en-GB"/>
          <w:rPrChange w:id="1419" w:author="Katarzyna Wojczulanis-Jakubas" w:date="2023-06-05T07:25:00Z">
            <w:rPr>
              <w:rFonts w:ascii="Palatino Linotype" w:hAnsi="Palatino Linotype" w:cs="Times New Roman"/>
              <w:sz w:val="18"/>
              <w:szCs w:val="24"/>
            </w:rPr>
          </w:rPrChange>
        </w:rPr>
        <w:t>: How Important Is Boldness in Risk Management of Redshanks (</w:t>
      </w:r>
      <w:proofErr w:type="spellStart"/>
      <w:r w:rsidRPr="006152E7">
        <w:rPr>
          <w:rFonts w:ascii="Palatino Linotype" w:hAnsi="Palatino Linotype" w:cs="Times New Roman"/>
          <w:sz w:val="18"/>
          <w:szCs w:val="24"/>
          <w:lang w:val="en-GB"/>
          <w:rPrChange w:id="1420" w:author="Katarzyna Wojczulanis-Jakubas" w:date="2023-06-05T07:25:00Z">
            <w:rPr>
              <w:rFonts w:ascii="Palatino Linotype" w:hAnsi="Palatino Linotype" w:cs="Times New Roman"/>
              <w:sz w:val="18"/>
              <w:szCs w:val="24"/>
            </w:rPr>
          </w:rPrChange>
        </w:rPr>
        <w:t>Tringa</w:t>
      </w:r>
      <w:proofErr w:type="spellEnd"/>
      <w:r w:rsidRPr="006152E7">
        <w:rPr>
          <w:rFonts w:ascii="Palatino Linotype" w:hAnsi="Palatino Linotype" w:cs="Times New Roman"/>
          <w:sz w:val="18"/>
          <w:szCs w:val="24"/>
          <w:lang w:val="en-GB"/>
          <w:rPrChange w:id="1421" w:author="Katarzyna Wojczulanis-Jakubas" w:date="2023-06-05T07:25: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422" w:author="Katarzyna Wojczulanis-Jakubas" w:date="2023-06-05T07:25:00Z">
            <w:rPr>
              <w:rFonts w:ascii="Palatino Linotype" w:hAnsi="Palatino Linotype" w:cs="Times New Roman"/>
              <w:sz w:val="18"/>
              <w:szCs w:val="24"/>
            </w:rPr>
          </w:rPrChange>
        </w:rPr>
        <w:t>Totanus</w:t>
      </w:r>
      <w:proofErr w:type="spellEnd"/>
      <w:r w:rsidRPr="006152E7">
        <w:rPr>
          <w:rFonts w:ascii="Palatino Linotype" w:hAnsi="Palatino Linotype" w:cs="Times New Roman"/>
          <w:sz w:val="18"/>
          <w:szCs w:val="24"/>
          <w:lang w:val="en-GB"/>
          <w:rPrChange w:id="1423" w:author="Katarzyna Wojczulanis-Jakubas" w:date="2023-06-05T07:25:00Z">
            <w:rPr>
              <w:rFonts w:ascii="Palatino Linotype" w:hAnsi="Palatino Linotype" w:cs="Times New Roman"/>
              <w:sz w:val="18"/>
              <w:szCs w:val="24"/>
            </w:rPr>
          </w:rPrChange>
        </w:rPr>
        <w:t xml:space="preserve">) Foraging in a Natural System? </w:t>
      </w:r>
      <w:proofErr w:type="spellStart"/>
      <w:r w:rsidRPr="006152E7">
        <w:rPr>
          <w:rFonts w:ascii="Palatino Linotype" w:hAnsi="Palatino Linotype" w:cs="Times New Roman"/>
          <w:i/>
          <w:iCs/>
          <w:sz w:val="18"/>
          <w:szCs w:val="24"/>
          <w:lang w:val="en-GB"/>
          <w:rPrChange w:id="1424" w:author="Katarzyna Wojczulanis-Jakubas" w:date="2023-06-05T07:25: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425" w:author="Katarzyna Wojczulanis-Jakubas" w:date="2023-06-05T07:25: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1426"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427" w:author="Katarzyna Wojczulanis-Jakubas" w:date="2023-06-05T07:25:00Z">
            <w:rPr>
              <w:rFonts w:ascii="Palatino Linotype" w:hAnsi="Palatino Linotype" w:cs="Times New Roman"/>
              <w:b/>
              <w:bCs/>
              <w:sz w:val="18"/>
              <w:szCs w:val="24"/>
            </w:rPr>
          </w:rPrChange>
        </w:rPr>
        <w:t>2012</w:t>
      </w:r>
      <w:r w:rsidRPr="006152E7">
        <w:rPr>
          <w:rFonts w:ascii="Palatino Linotype" w:hAnsi="Palatino Linotype" w:cs="Times New Roman"/>
          <w:sz w:val="18"/>
          <w:szCs w:val="24"/>
          <w:lang w:val="en-GB"/>
          <w:rPrChange w:id="1428"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429" w:author="Katarzyna Wojczulanis-Jakubas" w:date="2023-06-05T07:25:00Z">
            <w:rPr>
              <w:rFonts w:ascii="Palatino Linotype" w:hAnsi="Palatino Linotype" w:cs="Times New Roman"/>
              <w:i/>
              <w:iCs/>
              <w:sz w:val="18"/>
              <w:szCs w:val="24"/>
            </w:rPr>
          </w:rPrChange>
        </w:rPr>
        <w:t>23</w:t>
      </w:r>
      <w:r w:rsidRPr="006152E7">
        <w:rPr>
          <w:rFonts w:ascii="Palatino Linotype" w:hAnsi="Palatino Linotype" w:cs="Times New Roman"/>
          <w:sz w:val="18"/>
          <w:szCs w:val="24"/>
          <w:lang w:val="en-GB"/>
          <w:rPrChange w:id="1430" w:author="Katarzyna Wojczulanis-Jakubas" w:date="2023-06-05T07:25:00Z">
            <w:rPr>
              <w:rFonts w:ascii="Palatino Linotype" w:hAnsi="Palatino Linotype" w:cs="Times New Roman"/>
              <w:sz w:val="18"/>
              <w:szCs w:val="24"/>
            </w:rPr>
          </w:rPrChange>
        </w:rPr>
        <w:t>, 290–301, doi:10.1093/</w:t>
      </w:r>
      <w:proofErr w:type="spellStart"/>
      <w:r w:rsidRPr="006152E7">
        <w:rPr>
          <w:rFonts w:ascii="Palatino Linotype" w:hAnsi="Palatino Linotype" w:cs="Times New Roman"/>
          <w:sz w:val="18"/>
          <w:szCs w:val="24"/>
          <w:lang w:val="en-GB"/>
          <w:rPrChange w:id="1431" w:author="Katarzyna Wojczulanis-Jakubas" w:date="2023-06-05T07:25: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1432" w:author="Katarzyna Wojczulanis-Jakubas" w:date="2023-06-05T07:25:00Z">
            <w:rPr>
              <w:rFonts w:ascii="Palatino Linotype" w:hAnsi="Palatino Linotype" w:cs="Times New Roman"/>
              <w:sz w:val="18"/>
              <w:szCs w:val="24"/>
            </w:rPr>
          </w:rPrChange>
        </w:rPr>
        <w:t>/arr185.</w:t>
      </w:r>
    </w:p>
    <w:p w14:paraId="7876C23E"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33"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34" w:author="Katarzyna Wojczulanis-Jakubas" w:date="2023-06-05T07:25:00Z">
            <w:rPr>
              <w:rFonts w:ascii="Palatino Linotype" w:hAnsi="Palatino Linotype" w:cs="Times New Roman"/>
              <w:sz w:val="18"/>
              <w:szCs w:val="24"/>
            </w:rPr>
          </w:rPrChange>
        </w:rPr>
        <w:t xml:space="preserve">38. </w:t>
      </w:r>
      <w:r w:rsidRPr="006152E7">
        <w:rPr>
          <w:rFonts w:ascii="Palatino Linotype" w:hAnsi="Palatino Linotype" w:cs="Times New Roman"/>
          <w:sz w:val="18"/>
          <w:szCs w:val="24"/>
          <w:lang w:val="en-GB"/>
          <w:rPrChange w:id="1435"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436" w:author="Katarzyna Wojczulanis-Jakubas" w:date="2023-06-05T07:25:00Z">
            <w:rPr>
              <w:rFonts w:ascii="Palatino Linotype" w:hAnsi="Palatino Linotype" w:cs="Times New Roman"/>
              <w:sz w:val="18"/>
              <w:szCs w:val="24"/>
            </w:rPr>
          </w:rPrChange>
        </w:rPr>
        <w:t>Pastell</w:t>
      </w:r>
      <w:proofErr w:type="spellEnd"/>
      <w:r w:rsidRPr="006152E7">
        <w:rPr>
          <w:rFonts w:ascii="Palatino Linotype" w:hAnsi="Palatino Linotype" w:cs="Times New Roman"/>
          <w:sz w:val="18"/>
          <w:szCs w:val="24"/>
          <w:lang w:val="en-GB"/>
          <w:rPrChange w:id="1437" w:author="Katarzyna Wojczulanis-Jakubas" w:date="2023-06-05T07:25:00Z">
            <w:rPr>
              <w:rFonts w:ascii="Palatino Linotype" w:hAnsi="Palatino Linotype" w:cs="Times New Roman"/>
              <w:sz w:val="18"/>
              <w:szCs w:val="24"/>
            </w:rPr>
          </w:rPrChange>
        </w:rPr>
        <w:t xml:space="preserve">, M. </w:t>
      </w:r>
      <w:proofErr w:type="spellStart"/>
      <w:r w:rsidRPr="006152E7">
        <w:rPr>
          <w:rFonts w:ascii="Palatino Linotype" w:hAnsi="Palatino Linotype" w:cs="Times New Roman"/>
          <w:sz w:val="18"/>
          <w:szCs w:val="24"/>
          <w:lang w:val="en-GB"/>
          <w:rPrChange w:id="1438" w:author="Katarzyna Wojczulanis-Jakubas" w:date="2023-06-05T07:25:00Z">
            <w:rPr>
              <w:rFonts w:ascii="Palatino Linotype" w:hAnsi="Palatino Linotype" w:cs="Times New Roman"/>
              <w:sz w:val="18"/>
              <w:szCs w:val="24"/>
            </w:rPr>
          </w:rPrChange>
        </w:rPr>
        <w:t>CowLog</w:t>
      </w:r>
      <w:proofErr w:type="spellEnd"/>
      <w:r w:rsidRPr="006152E7">
        <w:rPr>
          <w:rFonts w:ascii="Palatino Linotype" w:hAnsi="Palatino Linotype" w:cs="Times New Roman"/>
          <w:sz w:val="18"/>
          <w:szCs w:val="24"/>
          <w:lang w:val="en-GB"/>
          <w:rPrChange w:id="1439" w:author="Katarzyna Wojczulanis-Jakubas" w:date="2023-06-05T07:25:00Z">
            <w:rPr>
              <w:rFonts w:ascii="Palatino Linotype" w:hAnsi="Palatino Linotype" w:cs="Times New Roman"/>
              <w:sz w:val="18"/>
              <w:szCs w:val="24"/>
            </w:rPr>
          </w:rPrChange>
        </w:rPr>
        <w:t xml:space="preserve"> – Cross-Platform Application for Coding Behaviours from Video. </w:t>
      </w:r>
      <w:r w:rsidRPr="006152E7">
        <w:rPr>
          <w:rFonts w:ascii="Palatino Linotype" w:hAnsi="Palatino Linotype" w:cs="Times New Roman"/>
          <w:i/>
          <w:iCs/>
          <w:sz w:val="18"/>
          <w:szCs w:val="24"/>
          <w:lang w:val="en-GB"/>
          <w:rPrChange w:id="1440" w:author="Katarzyna Wojczulanis-Jakubas" w:date="2023-06-05T07:25:00Z">
            <w:rPr>
              <w:rFonts w:ascii="Palatino Linotype" w:hAnsi="Palatino Linotype" w:cs="Times New Roman"/>
              <w:i/>
              <w:iCs/>
              <w:sz w:val="18"/>
              <w:szCs w:val="24"/>
            </w:rPr>
          </w:rPrChange>
        </w:rPr>
        <w:t xml:space="preserve">J. open Res. </w:t>
      </w:r>
      <w:proofErr w:type="spellStart"/>
      <w:r w:rsidRPr="006152E7">
        <w:rPr>
          <w:rFonts w:ascii="Palatino Linotype" w:hAnsi="Palatino Linotype" w:cs="Times New Roman"/>
          <w:i/>
          <w:iCs/>
          <w:sz w:val="18"/>
          <w:szCs w:val="24"/>
          <w:lang w:val="en-GB"/>
          <w:rPrChange w:id="1441" w:author="Katarzyna Wojczulanis-Jakubas" w:date="2023-06-05T07:25:00Z">
            <w:rPr>
              <w:rFonts w:ascii="Palatino Linotype" w:hAnsi="Palatino Linotype" w:cs="Times New Roman"/>
              <w:i/>
              <w:iCs/>
              <w:sz w:val="18"/>
              <w:szCs w:val="24"/>
            </w:rPr>
          </w:rPrChange>
        </w:rPr>
        <w:t>Softw</w:t>
      </w:r>
      <w:proofErr w:type="spellEnd"/>
      <w:r w:rsidRPr="006152E7">
        <w:rPr>
          <w:rFonts w:ascii="Palatino Linotype" w:hAnsi="Palatino Linotype" w:cs="Times New Roman"/>
          <w:i/>
          <w:iCs/>
          <w:sz w:val="18"/>
          <w:szCs w:val="24"/>
          <w:lang w:val="en-GB"/>
          <w:rPrChange w:id="1442"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443" w:author="Katarzyna Wojczulanis-Jakubas" w:date="2023-06-05T07:25:00Z">
            <w:rPr>
              <w:rFonts w:ascii="Palatino Linotype" w:hAnsi="Palatino Linotype" w:cs="Times New Roman"/>
              <w:sz w:val="18"/>
              <w:szCs w:val="24"/>
            </w:rPr>
          </w:rPrChange>
        </w:rPr>
        <w:t xml:space="preserve"> 2016, </w:t>
      </w:r>
      <w:r w:rsidRPr="006152E7">
        <w:rPr>
          <w:rFonts w:ascii="Palatino Linotype" w:hAnsi="Palatino Linotype" w:cs="Times New Roman"/>
          <w:i/>
          <w:iCs/>
          <w:sz w:val="18"/>
          <w:szCs w:val="24"/>
          <w:lang w:val="en-GB"/>
          <w:rPrChange w:id="1444" w:author="Katarzyna Wojczulanis-Jakubas" w:date="2023-06-05T07:25:00Z">
            <w:rPr>
              <w:rFonts w:ascii="Palatino Linotype" w:hAnsi="Palatino Linotype" w:cs="Times New Roman"/>
              <w:i/>
              <w:iCs/>
              <w:sz w:val="18"/>
              <w:szCs w:val="24"/>
            </w:rPr>
          </w:rPrChange>
        </w:rPr>
        <w:t>25</w:t>
      </w:r>
      <w:r w:rsidRPr="006152E7">
        <w:rPr>
          <w:rFonts w:ascii="Palatino Linotype" w:hAnsi="Palatino Linotype" w:cs="Times New Roman"/>
          <w:sz w:val="18"/>
          <w:szCs w:val="24"/>
          <w:lang w:val="en-GB"/>
          <w:rPrChange w:id="1445" w:author="Katarzyna Wojczulanis-Jakubas" w:date="2023-06-05T07:25:00Z">
            <w:rPr>
              <w:rFonts w:ascii="Palatino Linotype" w:hAnsi="Palatino Linotype" w:cs="Times New Roman"/>
              <w:sz w:val="18"/>
              <w:szCs w:val="24"/>
            </w:rPr>
          </w:rPrChange>
        </w:rPr>
        <w:t>, 1–4.</w:t>
      </w:r>
    </w:p>
    <w:p w14:paraId="7F06B86F"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46"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47" w:author="Katarzyna Wojczulanis-Jakubas" w:date="2023-06-05T07:25:00Z">
            <w:rPr>
              <w:rFonts w:ascii="Palatino Linotype" w:hAnsi="Palatino Linotype" w:cs="Times New Roman"/>
              <w:sz w:val="18"/>
              <w:szCs w:val="24"/>
            </w:rPr>
          </w:rPrChange>
        </w:rPr>
        <w:t xml:space="preserve">39. </w:t>
      </w:r>
      <w:r w:rsidRPr="006152E7">
        <w:rPr>
          <w:rFonts w:ascii="Palatino Linotype" w:hAnsi="Palatino Linotype" w:cs="Times New Roman"/>
          <w:sz w:val="18"/>
          <w:szCs w:val="24"/>
          <w:lang w:val="en-GB"/>
          <w:rPrChange w:id="1448" w:author="Katarzyna Wojczulanis-Jakubas" w:date="2023-06-05T07:25:00Z">
            <w:rPr>
              <w:rFonts w:ascii="Palatino Linotype" w:hAnsi="Palatino Linotype" w:cs="Times New Roman"/>
              <w:sz w:val="18"/>
              <w:szCs w:val="24"/>
            </w:rPr>
          </w:rPrChange>
        </w:rPr>
        <w:tab/>
        <w:t>R Core Team R: A Language and Environment for Statistical Computing. R 2019.</w:t>
      </w:r>
    </w:p>
    <w:p w14:paraId="3FDE7A8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49"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50" w:author="Katarzyna Wojczulanis-Jakubas" w:date="2023-06-05T07:25:00Z">
            <w:rPr>
              <w:rFonts w:ascii="Palatino Linotype" w:hAnsi="Palatino Linotype" w:cs="Times New Roman"/>
              <w:sz w:val="18"/>
              <w:szCs w:val="24"/>
            </w:rPr>
          </w:rPrChange>
        </w:rPr>
        <w:t xml:space="preserve">40. </w:t>
      </w:r>
      <w:r w:rsidRPr="006152E7">
        <w:rPr>
          <w:rFonts w:ascii="Palatino Linotype" w:hAnsi="Palatino Linotype" w:cs="Times New Roman"/>
          <w:sz w:val="18"/>
          <w:szCs w:val="24"/>
          <w:lang w:val="en-GB"/>
          <w:rPrChange w:id="1451" w:author="Katarzyna Wojczulanis-Jakubas" w:date="2023-06-05T07:25:00Z">
            <w:rPr>
              <w:rFonts w:ascii="Palatino Linotype" w:hAnsi="Palatino Linotype" w:cs="Times New Roman"/>
              <w:sz w:val="18"/>
              <w:szCs w:val="24"/>
            </w:rPr>
          </w:rPrChange>
        </w:rPr>
        <w:tab/>
        <w:t xml:space="preserve">Stoffel, M.A.; Nakagawa, S.; </w:t>
      </w:r>
      <w:proofErr w:type="spellStart"/>
      <w:r w:rsidRPr="006152E7">
        <w:rPr>
          <w:rFonts w:ascii="Palatino Linotype" w:hAnsi="Palatino Linotype" w:cs="Times New Roman"/>
          <w:sz w:val="18"/>
          <w:szCs w:val="24"/>
          <w:lang w:val="en-GB"/>
          <w:rPrChange w:id="1452" w:author="Katarzyna Wojczulanis-Jakubas" w:date="2023-06-05T07:25:00Z">
            <w:rPr>
              <w:rFonts w:ascii="Palatino Linotype" w:hAnsi="Palatino Linotype" w:cs="Times New Roman"/>
              <w:sz w:val="18"/>
              <w:szCs w:val="24"/>
            </w:rPr>
          </w:rPrChange>
        </w:rPr>
        <w:t>Schielzeth</w:t>
      </w:r>
      <w:proofErr w:type="spellEnd"/>
      <w:r w:rsidRPr="006152E7">
        <w:rPr>
          <w:rFonts w:ascii="Palatino Linotype" w:hAnsi="Palatino Linotype" w:cs="Times New Roman"/>
          <w:sz w:val="18"/>
          <w:szCs w:val="24"/>
          <w:lang w:val="en-GB"/>
          <w:rPrChange w:id="1453" w:author="Katarzyna Wojczulanis-Jakubas" w:date="2023-06-05T07:25:00Z">
            <w:rPr>
              <w:rFonts w:ascii="Palatino Linotype" w:hAnsi="Palatino Linotype" w:cs="Times New Roman"/>
              <w:sz w:val="18"/>
              <w:szCs w:val="24"/>
            </w:rPr>
          </w:rPrChange>
        </w:rPr>
        <w:t xml:space="preserve">, H. </w:t>
      </w:r>
      <w:proofErr w:type="spellStart"/>
      <w:r w:rsidRPr="006152E7">
        <w:rPr>
          <w:rFonts w:ascii="Palatino Linotype" w:hAnsi="Palatino Linotype" w:cs="Times New Roman"/>
          <w:sz w:val="18"/>
          <w:szCs w:val="24"/>
          <w:lang w:val="en-GB"/>
          <w:rPrChange w:id="1454" w:author="Katarzyna Wojczulanis-Jakubas" w:date="2023-06-05T07:25:00Z">
            <w:rPr>
              <w:rFonts w:ascii="Palatino Linotype" w:hAnsi="Palatino Linotype" w:cs="Times New Roman"/>
              <w:sz w:val="18"/>
              <w:szCs w:val="24"/>
            </w:rPr>
          </w:rPrChange>
        </w:rPr>
        <w:t>RptR</w:t>
      </w:r>
      <w:proofErr w:type="spellEnd"/>
      <w:r w:rsidRPr="006152E7">
        <w:rPr>
          <w:rFonts w:ascii="Palatino Linotype" w:hAnsi="Palatino Linotype" w:cs="Times New Roman"/>
          <w:sz w:val="18"/>
          <w:szCs w:val="24"/>
          <w:lang w:val="en-GB"/>
          <w:rPrChange w:id="1455" w:author="Katarzyna Wojczulanis-Jakubas" w:date="2023-06-05T07:25:00Z">
            <w:rPr>
              <w:rFonts w:ascii="Palatino Linotype" w:hAnsi="Palatino Linotype" w:cs="Times New Roman"/>
              <w:sz w:val="18"/>
              <w:szCs w:val="24"/>
            </w:rPr>
          </w:rPrChange>
        </w:rPr>
        <w:t xml:space="preserve">: Repeatability Estimation and Variance Decomposition by Generalized Linear Mixed-Effects Models. </w:t>
      </w:r>
      <w:r w:rsidRPr="006152E7">
        <w:rPr>
          <w:rFonts w:ascii="Palatino Linotype" w:hAnsi="Palatino Linotype" w:cs="Times New Roman"/>
          <w:i/>
          <w:iCs/>
          <w:sz w:val="18"/>
          <w:szCs w:val="24"/>
          <w:lang w:val="en-GB"/>
          <w:rPrChange w:id="1456" w:author="Katarzyna Wojczulanis-Jakubas" w:date="2023-06-05T07:25:00Z">
            <w:rPr>
              <w:rFonts w:ascii="Palatino Linotype" w:hAnsi="Palatino Linotype" w:cs="Times New Roman"/>
              <w:i/>
              <w:iCs/>
              <w:sz w:val="18"/>
              <w:szCs w:val="24"/>
            </w:rPr>
          </w:rPrChange>
        </w:rPr>
        <w:t xml:space="preserve">Methods Ecol. </w:t>
      </w:r>
      <w:proofErr w:type="spellStart"/>
      <w:r w:rsidRPr="006152E7">
        <w:rPr>
          <w:rFonts w:ascii="Palatino Linotype" w:hAnsi="Palatino Linotype" w:cs="Times New Roman"/>
          <w:i/>
          <w:iCs/>
          <w:sz w:val="18"/>
          <w:szCs w:val="24"/>
          <w:lang w:val="en-GB"/>
          <w:rPrChange w:id="1457" w:author="Katarzyna Wojczulanis-Jakubas" w:date="2023-06-05T07:25: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458"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459"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460" w:author="Katarzyna Wojczulanis-Jakubas" w:date="2023-06-05T07:25:00Z">
            <w:rPr>
              <w:rFonts w:ascii="Palatino Linotype" w:hAnsi="Palatino Linotype" w:cs="Times New Roman"/>
              <w:b/>
              <w:bCs/>
              <w:sz w:val="18"/>
              <w:szCs w:val="24"/>
            </w:rPr>
          </w:rPrChange>
        </w:rPr>
        <w:t>2017</w:t>
      </w:r>
      <w:r w:rsidRPr="006152E7">
        <w:rPr>
          <w:rFonts w:ascii="Palatino Linotype" w:hAnsi="Palatino Linotype" w:cs="Times New Roman"/>
          <w:sz w:val="18"/>
          <w:szCs w:val="24"/>
          <w:lang w:val="en-GB"/>
          <w:rPrChange w:id="1461"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462" w:author="Katarzyna Wojczulanis-Jakubas" w:date="2023-06-05T07:25:00Z">
            <w:rPr>
              <w:rFonts w:ascii="Palatino Linotype" w:hAnsi="Palatino Linotype" w:cs="Times New Roman"/>
              <w:i/>
              <w:iCs/>
              <w:sz w:val="18"/>
              <w:szCs w:val="24"/>
            </w:rPr>
          </w:rPrChange>
        </w:rPr>
        <w:t>8</w:t>
      </w:r>
      <w:r w:rsidRPr="006152E7">
        <w:rPr>
          <w:rFonts w:ascii="Palatino Linotype" w:hAnsi="Palatino Linotype" w:cs="Times New Roman"/>
          <w:sz w:val="18"/>
          <w:szCs w:val="24"/>
          <w:lang w:val="en-GB"/>
          <w:rPrChange w:id="1463" w:author="Katarzyna Wojczulanis-Jakubas" w:date="2023-06-05T07:25:00Z">
            <w:rPr>
              <w:rFonts w:ascii="Palatino Linotype" w:hAnsi="Palatino Linotype" w:cs="Times New Roman"/>
              <w:sz w:val="18"/>
              <w:szCs w:val="24"/>
            </w:rPr>
          </w:rPrChange>
        </w:rPr>
        <w:t>, 1639–1644, doi:10.1111/2041-210X.12797.</w:t>
      </w:r>
    </w:p>
    <w:p w14:paraId="550F5ECA"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64"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65" w:author="Katarzyna Wojczulanis-Jakubas" w:date="2023-06-05T07:25:00Z">
            <w:rPr>
              <w:rFonts w:ascii="Palatino Linotype" w:hAnsi="Palatino Linotype" w:cs="Times New Roman"/>
              <w:sz w:val="18"/>
              <w:szCs w:val="24"/>
            </w:rPr>
          </w:rPrChange>
        </w:rPr>
        <w:t xml:space="preserve">41. </w:t>
      </w:r>
      <w:r w:rsidRPr="006152E7">
        <w:rPr>
          <w:rFonts w:ascii="Palatino Linotype" w:hAnsi="Palatino Linotype" w:cs="Times New Roman"/>
          <w:sz w:val="18"/>
          <w:szCs w:val="24"/>
          <w:lang w:val="en-GB"/>
          <w:rPrChange w:id="1466" w:author="Katarzyna Wojczulanis-Jakubas" w:date="2023-06-05T07:25:00Z">
            <w:rPr>
              <w:rFonts w:ascii="Palatino Linotype" w:hAnsi="Palatino Linotype" w:cs="Times New Roman"/>
              <w:sz w:val="18"/>
              <w:szCs w:val="24"/>
            </w:rPr>
          </w:rPrChange>
        </w:rPr>
        <w:tab/>
        <w:t xml:space="preserve">Meyer, R.  Deviance Information Criterion ( DIC ) . </w:t>
      </w:r>
      <w:r w:rsidRPr="006152E7">
        <w:rPr>
          <w:rFonts w:ascii="Palatino Linotype" w:hAnsi="Palatino Linotype" w:cs="Times New Roman"/>
          <w:i/>
          <w:iCs/>
          <w:sz w:val="18"/>
          <w:szCs w:val="24"/>
          <w:lang w:val="en-GB"/>
          <w:rPrChange w:id="1467" w:author="Katarzyna Wojczulanis-Jakubas" w:date="2023-06-05T07:25:00Z">
            <w:rPr>
              <w:rFonts w:ascii="Palatino Linotype" w:hAnsi="Palatino Linotype" w:cs="Times New Roman"/>
              <w:i/>
              <w:iCs/>
              <w:sz w:val="18"/>
              <w:szCs w:val="24"/>
            </w:rPr>
          </w:rPrChange>
        </w:rPr>
        <w:t xml:space="preserve">Wiley </w:t>
      </w:r>
      <w:proofErr w:type="spellStart"/>
      <w:r w:rsidRPr="006152E7">
        <w:rPr>
          <w:rFonts w:ascii="Palatino Linotype" w:hAnsi="Palatino Linotype" w:cs="Times New Roman"/>
          <w:i/>
          <w:iCs/>
          <w:sz w:val="18"/>
          <w:szCs w:val="24"/>
          <w:lang w:val="en-GB"/>
          <w:rPrChange w:id="1468" w:author="Katarzyna Wojczulanis-Jakubas" w:date="2023-06-05T07:25:00Z">
            <w:rPr>
              <w:rFonts w:ascii="Palatino Linotype" w:hAnsi="Palatino Linotype" w:cs="Times New Roman"/>
              <w:i/>
              <w:iCs/>
              <w:sz w:val="18"/>
              <w:szCs w:val="24"/>
            </w:rPr>
          </w:rPrChange>
        </w:rPr>
        <w:t>StatsRef</w:t>
      </w:r>
      <w:proofErr w:type="spellEnd"/>
      <w:r w:rsidRPr="006152E7">
        <w:rPr>
          <w:rFonts w:ascii="Palatino Linotype" w:hAnsi="Palatino Linotype" w:cs="Times New Roman"/>
          <w:i/>
          <w:iCs/>
          <w:sz w:val="18"/>
          <w:szCs w:val="24"/>
          <w:lang w:val="en-GB"/>
          <w:rPrChange w:id="1469" w:author="Katarzyna Wojczulanis-Jakubas" w:date="2023-06-05T07:25:00Z">
            <w:rPr>
              <w:rFonts w:ascii="Palatino Linotype" w:hAnsi="Palatino Linotype" w:cs="Times New Roman"/>
              <w:i/>
              <w:iCs/>
              <w:sz w:val="18"/>
              <w:szCs w:val="24"/>
            </w:rPr>
          </w:rPrChange>
        </w:rPr>
        <w:t xml:space="preserve"> Stat. Ref. Online</w:t>
      </w:r>
      <w:r w:rsidRPr="006152E7">
        <w:rPr>
          <w:rFonts w:ascii="Palatino Linotype" w:hAnsi="Palatino Linotype" w:cs="Times New Roman"/>
          <w:sz w:val="18"/>
          <w:szCs w:val="24"/>
          <w:lang w:val="en-GB"/>
          <w:rPrChange w:id="1470"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471" w:author="Katarzyna Wojczulanis-Jakubas" w:date="2023-06-05T07:25:00Z">
            <w:rPr>
              <w:rFonts w:ascii="Palatino Linotype" w:hAnsi="Palatino Linotype" w:cs="Times New Roman"/>
              <w:b/>
              <w:bCs/>
              <w:sz w:val="18"/>
              <w:szCs w:val="24"/>
            </w:rPr>
          </w:rPrChange>
        </w:rPr>
        <w:t>2016</w:t>
      </w:r>
      <w:r w:rsidRPr="006152E7">
        <w:rPr>
          <w:rFonts w:ascii="Palatino Linotype" w:hAnsi="Palatino Linotype" w:cs="Times New Roman"/>
          <w:sz w:val="18"/>
          <w:szCs w:val="24"/>
          <w:lang w:val="en-GB"/>
          <w:rPrChange w:id="1472" w:author="Katarzyna Wojczulanis-Jakubas" w:date="2023-06-05T07:25:00Z">
            <w:rPr>
              <w:rFonts w:ascii="Palatino Linotype" w:hAnsi="Palatino Linotype" w:cs="Times New Roman"/>
              <w:sz w:val="18"/>
              <w:szCs w:val="24"/>
            </w:rPr>
          </w:rPrChange>
        </w:rPr>
        <w:t>, 1–6, doi:10.1002/9781118445112.stat07878.</w:t>
      </w:r>
    </w:p>
    <w:p w14:paraId="49B44BBE"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73"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74" w:author="Katarzyna Wojczulanis-Jakubas" w:date="2023-06-05T07:25:00Z">
            <w:rPr>
              <w:rFonts w:ascii="Palatino Linotype" w:hAnsi="Palatino Linotype" w:cs="Times New Roman"/>
              <w:sz w:val="18"/>
              <w:szCs w:val="24"/>
            </w:rPr>
          </w:rPrChange>
        </w:rPr>
        <w:t xml:space="preserve">42. </w:t>
      </w:r>
      <w:r w:rsidRPr="006152E7">
        <w:rPr>
          <w:rFonts w:ascii="Palatino Linotype" w:hAnsi="Palatino Linotype" w:cs="Times New Roman"/>
          <w:sz w:val="18"/>
          <w:szCs w:val="24"/>
          <w:lang w:val="en-GB"/>
          <w:rPrChange w:id="1475" w:author="Katarzyna Wojczulanis-Jakubas" w:date="2023-06-05T07:25:00Z">
            <w:rPr>
              <w:rFonts w:ascii="Palatino Linotype" w:hAnsi="Palatino Linotype" w:cs="Times New Roman"/>
              <w:sz w:val="18"/>
              <w:szCs w:val="24"/>
            </w:rPr>
          </w:rPrChange>
        </w:rPr>
        <w:tab/>
        <w:t xml:space="preserve">Hadfield, J.D. </w:t>
      </w:r>
      <w:proofErr w:type="spellStart"/>
      <w:r w:rsidRPr="006152E7">
        <w:rPr>
          <w:rFonts w:ascii="Palatino Linotype" w:hAnsi="Palatino Linotype" w:cs="Times New Roman"/>
          <w:sz w:val="18"/>
          <w:szCs w:val="24"/>
          <w:lang w:val="en-GB"/>
          <w:rPrChange w:id="1476" w:author="Katarzyna Wojczulanis-Jakubas" w:date="2023-06-05T07:25:00Z">
            <w:rPr>
              <w:rFonts w:ascii="Palatino Linotype" w:hAnsi="Palatino Linotype" w:cs="Times New Roman"/>
              <w:sz w:val="18"/>
              <w:szCs w:val="24"/>
            </w:rPr>
          </w:rPrChange>
        </w:rPr>
        <w:t>MCMCglmm</w:t>
      </w:r>
      <w:proofErr w:type="spellEnd"/>
      <w:r w:rsidRPr="006152E7">
        <w:rPr>
          <w:rFonts w:ascii="Palatino Linotype" w:hAnsi="Palatino Linotype" w:cs="Times New Roman"/>
          <w:sz w:val="18"/>
          <w:szCs w:val="24"/>
          <w:lang w:val="en-GB"/>
          <w:rPrChange w:id="1477" w:author="Katarzyna Wojczulanis-Jakubas" w:date="2023-06-05T07:25:00Z">
            <w:rPr>
              <w:rFonts w:ascii="Palatino Linotype" w:hAnsi="Palatino Linotype" w:cs="Times New Roman"/>
              <w:sz w:val="18"/>
              <w:szCs w:val="24"/>
            </w:rPr>
          </w:rPrChange>
        </w:rPr>
        <w:t xml:space="preserve">: MCMC Methods for Multi-Response GLMMs in R. </w:t>
      </w:r>
      <w:r w:rsidRPr="006152E7">
        <w:rPr>
          <w:rFonts w:ascii="Palatino Linotype" w:hAnsi="Palatino Linotype" w:cs="Times New Roman"/>
          <w:i/>
          <w:iCs/>
          <w:sz w:val="18"/>
          <w:szCs w:val="24"/>
          <w:lang w:val="en-GB"/>
          <w:rPrChange w:id="1478" w:author="Katarzyna Wojczulanis-Jakubas" w:date="2023-06-05T07:25:00Z">
            <w:rPr>
              <w:rFonts w:ascii="Palatino Linotype" w:hAnsi="Palatino Linotype" w:cs="Times New Roman"/>
              <w:i/>
              <w:iCs/>
              <w:sz w:val="18"/>
              <w:szCs w:val="24"/>
            </w:rPr>
          </w:rPrChange>
        </w:rPr>
        <w:t xml:space="preserve">J. Stat. </w:t>
      </w:r>
      <w:proofErr w:type="spellStart"/>
      <w:r w:rsidRPr="006152E7">
        <w:rPr>
          <w:rFonts w:ascii="Palatino Linotype" w:hAnsi="Palatino Linotype" w:cs="Times New Roman"/>
          <w:i/>
          <w:iCs/>
          <w:sz w:val="18"/>
          <w:szCs w:val="24"/>
          <w:lang w:val="en-GB"/>
          <w:rPrChange w:id="1479" w:author="Katarzyna Wojczulanis-Jakubas" w:date="2023-06-05T07:25:00Z">
            <w:rPr>
              <w:rFonts w:ascii="Palatino Linotype" w:hAnsi="Palatino Linotype" w:cs="Times New Roman"/>
              <w:i/>
              <w:iCs/>
              <w:sz w:val="18"/>
              <w:szCs w:val="24"/>
            </w:rPr>
          </w:rPrChange>
        </w:rPr>
        <w:t>Softw</w:t>
      </w:r>
      <w:proofErr w:type="spellEnd"/>
      <w:r w:rsidRPr="006152E7">
        <w:rPr>
          <w:rFonts w:ascii="Palatino Linotype" w:hAnsi="Palatino Linotype" w:cs="Times New Roman"/>
          <w:i/>
          <w:iCs/>
          <w:sz w:val="18"/>
          <w:szCs w:val="24"/>
          <w:lang w:val="en-GB"/>
          <w:rPrChange w:id="1480"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481"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482" w:author="Katarzyna Wojczulanis-Jakubas" w:date="2023-06-05T07:25:00Z">
            <w:rPr>
              <w:rFonts w:ascii="Palatino Linotype" w:hAnsi="Palatino Linotype" w:cs="Times New Roman"/>
              <w:b/>
              <w:bCs/>
              <w:sz w:val="18"/>
              <w:szCs w:val="24"/>
            </w:rPr>
          </w:rPrChange>
        </w:rPr>
        <w:t>2010</w:t>
      </w:r>
      <w:r w:rsidRPr="006152E7">
        <w:rPr>
          <w:rFonts w:ascii="Palatino Linotype" w:hAnsi="Palatino Linotype" w:cs="Times New Roman"/>
          <w:sz w:val="18"/>
          <w:szCs w:val="24"/>
          <w:lang w:val="en-GB"/>
          <w:rPrChange w:id="1483"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484" w:author="Katarzyna Wojczulanis-Jakubas" w:date="2023-06-05T07:25:00Z">
            <w:rPr>
              <w:rFonts w:ascii="Palatino Linotype" w:hAnsi="Palatino Linotype" w:cs="Times New Roman"/>
              <w:i/>
              <w:iCs/>
              <w:sz w:val="18"/>
              <w:szCs w:val="24"/>
            </w:rPr>
          </w:rPrChange>
        </w:rPr>
        <w:t>33</w:t>
      </w:r>
      <w:r w:rsidRPr="006152E7">
        <w:rPr>
          <w:rFonts w:ascii="Palatino Linotype" w:hAnsi="Palatino Linotype" w:cs="Times New Roman"/>
          <w:sz w:val="18"/>
          <w:szCs w:val="24"/>
          <w:lang w:val="en-GB"/>
          <w:rPrChange w:id="1485" w:author="Katarzyna Wojczulanis-Jakubas" w:date="2023-06-05T07:25:00Z">
            <w:rPr>
              <w:rFonts w:ascii="Palatino Linotype" w:hAnsi="Palatino Linotype" w:cs="Times New Roman"/>
              <w:sz w:val="18"/>
              <w:szCs w:val="24"/>
            </w:rPr>
          </w:rPrChange>
        </w:rPr>
        <w:t>, 1–22.</w:t>
      </w:r>
    </w:p>
    <w:p w14:paraId="24CA8221"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486"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487" w:author="Katarzyna Wojczulanis-Jakubas" w:date="2023-06-05T07:25:00Z">
            <w:rPr>
              <w:rFonts w:ascii="Palatino Linotype" w:hAnsi="Palatino Linotype" w:cs="Times New Roman"/>
              <w:sz w:val="18"/>
              <w:szCs w:val="24"/>
            </w:rPr>
          </w:rPrChange>
        </w:rPr>
        <w:t xml:space="preserve">43. </w:t>
      </w:r>
      <w:r w:rsidRPr="006152E7">
        <w:rPr>
          <w:rFonts w:ascii="Palatino Linotype" w:hAnsi="Palatino Linotype" w:cs="Times New Roman"/>
          <w:sz w:val="18"/>
          <w:szCs w:val="24"/>
          <w:lang w:val="en-GB"/>
          <w:rPrChange w:id="1488" w:author="Katarzyna Wojczulanis-Jakubas" w:date="2023-06-05T07:25:00Z">
            <w:rPr>
              <w:rFonts w:ascii="Palatino Linotype" w:hAnsi="Palatino Linotype" w:cs="Times New Roman"/>
              <w:sz w:val="18"/>
              <w:szCs w:val="24"/>
            </w:rPr>
          </w:rPrChange>
        </w:rPr>
        <w:tab/>
        <w:t xml:space="preserve">Owen, J.L.; </w:t>
      </w:r>
      <w:proofErr w:type="spellStart"/>
      <w:r w:rsidRPr="006152E7">
        <w:rPr>
          <w:rFonts w:ascii="Palatino Linotype" w:hAnsi="Palatino Linotype" w:cs="Times New Roman"/>
          <w:sz w:val="18"/>
          <w:szCs w:val="24"/>
          <w:lang w:val="en-GB"/>
          <w:rPrChange w:id="1489" w:author="Katarzyna Wojczulanis-Jakubas" w:date="2023-06-05T07:25:00Z">
            <w:rPr>
              <w:rFonts w:ascii="Palatino Linotype" w:hAnsi="Palatino Linotype" w:cs="Times New Roman"/>
              <w:sz w:val="18"/>
              <w:szCs w:val="24"/>
            </w:rPr>
          </w:rPrChange>
        </w:rPr>
        <w:t>Cokendolpher</w:t>
      </w:r>
      <w:proofErr w:type="spellEnd"/>
      <w:r w:rsidRPr="006152E7">
        <w:rPr>
          <w:rFonts w:ascii="Palatino Linotype" w:hAnsi="Palatino Linotype" w:cs="Times New Roman"/>
          <w:sz w:val="18"/>
          <w:szCs w:val="24"/>
          <w:lang w:val="en-GB"/>
          <w:rPrChange w:id="1490" w:author="Katarzyna Wojczulanis-Jakubas" w:date="2023-06-05T07:25:00Z">
            <w:rPr>
              <w:rFonts w:ascii="Palatino Linotype" w:hAnsi="Palatino Linotype" w:cs="Times New Roman"/>
              <w:sz w:val="18"/>
              <w:szCs w:val="24"/>
            </w:rPr>
          </w:rPrChange>
        </w:rPr>
        <w:t>, J.C. Tailless Whipscorpion (</w:t>
      </w:r>
      <w:proofErr w:type="spellStart"/>
      <w:r w:rsidRPr="006152E7">
        <w:rPr>
          <w:rFonts w:ascii="Palatino Linotype" w:hAnsi="Palatino Linotype" w:cs="Times New Roman"/>
          <w:sz w:val="18"/>
          <w:szCs w:val="24"/>
          <w:lang w:val="en-GB"/>
          <w:rPrChange w:id="1491" w:author="Katarzyna Wojczulanis-Jakubas" w:date="2023-06-05T07:25:00Z">
            <w:rPr>
              <w:rFonts w:ascii="Palatino Linotype" w:hAnsi="Palatino Linotype" w:cs="Times New Roman"/>
              <w:sz w:val="18"/>
              <w:szCs w:val="24"/>
            </w:rPr>
          </w:rPrChange>
        </w:rPr>
        <w:t>Phrynus</w:t>
      </w:r>
      <w:proofErr w:type="spellEnd"/>
      <w:r w:rsidRPr="006152E7">
        <w:rPr>
          <w:rFonts w:ascii="Palatino Linotype" w:hAnsi="Palatino Linotype" w:cs="Times New Roman"/>
          <w:sz w:val="18"/>
          <w:szCs w:val="24"/>
          <w:lang w:val="en-GB"/>
          <w:rPrChange w:id="1492" w:author="Katarzyna Wojczulanis-Jakubas" w:date="2023-06-05T07:25: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493" w:author="Katarzyna Wojczulanis-Jakubas" w:date="2023-06-05T07:25:00Z">
            <w:rPr>
              <w:rFonts w:ascii="Palatino Linotype" w:hAnsi="Palatino Linotype" w:cs="Times New Roman"/>
              <w:sz w:val="18"/>
              <w:szCs w:val="24"/>
            </w:rPr>
          </w:rPrChange>
        </w:rPr>
        <w:t>Longipes</w:t>
      </w:r>
      <w:proofErr w:type="spellEnd"/>
      <w:r w:rsidRPr="006152E7">
        <w:rPr>
          <w:rFonts w:ascii="Palatino Linotype" w:hAnsi="Palatino Linotype" w:cs="Times New Roman"/>
          <w:sz w:val="18"/>
          <w:szCs w:val="24"/>
          <w:lang w:val="en-GB"/>
          <w:rPrChange w:id="1494" w:author="Katarzyna Wojczulanis-Jakubas" w:date="2023-06-05T07:25:00Z">
            <w:rPr>
              <w:rFonts w:ascii="Palatino Linotype" w:hAnsi="Palatino Linotype" w:cs="Times New Roman"/>
              <w:sz w:val="18"/>
              <w:szCs w:val="24"/>
            </w:rPr>
          </w:rPrChange>
        </w:rPr>
        <w:t>) Feeds on Antillean Crested Hummingbird (</w:t>
      </w:r>
      <w:proofErr w:type="spellStart"/>
      <w:r w:rsidRPr="006152E7">
        <w:rPr>
          <w:rFonts w:ascii="Palatino Linotype" w:hAnsi="Palatino Linotype" w:cs="Times New Roman"/>
          <w:sz w:val="18"/>
          <w:szCs w:val="24"/>
          <w:lang w:val="en-GB"/>
          <w:rPrChange w:id="1495" w:author="Katarzyna Wojczulanis-Jakubas" w:date="2023-06-05T07:25:00Z">
            <w:rPr>
              <w:rFonts w:ascii="Palatino Linotype" w:hAnsi="Palatino Linotype" w:cs="Times New Roman"/>
              <w:sz w:val="18"/>
              <w:szCs w:val="24"/>
            </w:rPr>
          </w:rPrChange>
        </w:rPr>
        <w:t>Orthorhyncus</w:t>
      </w:r>
      <w:proofErr w:type="spellEnd"/>
      <w:r w:rsidRPr="006152E7">
        <w:rPr>
          <w:rFonts w:ascii="Palatino Linotype" w:hAnsi="Palatino Linotype" w:cs="Times New Roman"/>
          <w:sz w:val="18"/>
          <w:szCs w:val="24"/>
          <w:lang w:val="en-GB"/>
          <w:rPrChange w:id="1496" w:author="Katarzyna Wojczulanis-Jakubas" w:date="2023-06-05T07:25:00Z">
            <w:rPr>
              <w:rFonts w:ascii="Palatino Linotype" w:hAnsi="Palatino Linotype" w:cs="Times New Roman"/>
              <w:sz w:val="18"/>
              <w:szCs w:val="24"/>
            </w:rPr>
          </w:rPrChange>
        </w:rPr>
        <w:t xml:space="preserve"> </w:t>
      </w:r>
      <w:proofErr w:type="spellStart"/>
      <w:r w:rsidRPr="006152E7">
        <w:rPr>
          <w:rFonts w:ascii="Palatino Linotype" w:hAnsi="Palatino Linotype" w:cs="Times New Roman"/>
          <w:sz w:val="18"/>
          <w:szCs w:val="24"/>
          <w:lang w:val="en-GB"/>
          <w:rPrChange w:id="1497" w:author="Katarzyna Wojczulanis-Jakubas" w:date="2023-06-05T07:25:00Z">
            <w:rPr>
              <w:rFonts w:ascii="Palatino Linotype" w:hAnsi="Palatino Linotype" w:cs="Times New Roman"/>
              <w:sz w:val="18"/>
              <w:szCs w:val="24"/>
            </w:rPr>
          </w:rPrChange>
        </w:rPr>
        <w:t>Cristatus</w:t>
      </w:r>
      <w:proofErr w:type="spellEnd"/>
      <w:r w:rsidRPr="006152E7">
        <w:rPr>
          <w:rFonts w:ascii="Palatino Linotype" w:hAnsi="Palatino Linotype" w:cs="Times New Roman"/>
          <w:sz w:val="18"/>
          <w:szCs w:val="24"/>
          <w:lang w:val="en-GB"/>
          <w:rPrChange w:id="1498"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499" w:author="Katarzyna Wojczulanis-Jakubas" w:date="2023-06-05T07:25:00Z">
            <w:rPr>
              <w:rFonts w:ascii="Palatino Linotype" w:hAnsi="Palatino Linotype" w:cs="Times New Roman"/>
              <w:i/>
              <w:iCs/>
              <w:sz w:val="18"/>
              <w:szCs w:val="24"/>
            </w:rPr>
          </w:rPrChange>
        </w:rPr>
        <w:t xml:space="preserve">Wilson J. </w:t>
      </w:r>
      <w:proofErr w:type="spellStart"/>
      <w:r w:rsidRPr="006152E7">
        <w:rPr>
          <w:rFonts w:ascii="Palatino Linotype" w:hAnsi="Palatino Linotype" w:cs="Times New Roman"/>
          <w:i/>
          <w:iCs/>
          <w:sz w:val="18"/>
          <w:szCs w:val="24"/>
          <w:lang w:val="en-GB"/>
          <w:rPrChange w:id="1500" w:author="Katarzyna Wojczulanis-Jakubas" w:date="2023-06-05T07:25:00Z">
            <w:rPr>
              <w:rFonts w:ascii="Palatino Linotype" w:hAnsi="Palatino Linotype" w:cs="Times New Roman"/>
              <w:i/>
              <w:iCs/>
              <w:sz w:val="18"/>
              <w:szCs w:val="24"/>
            </w:rPr>
          </w:rPrChange>
        </w:rPr>
        <w:t>Ornithol</w:t>
      </w:r>
      <w:proofErr w:type="spellEnd"/>
      <w:r w:rsidRPr="006152E7">
        <w:rPr>
          <w:rFonts w:ascii="Palatino Linotype" w:hAnsi="Palatino Linotype" w:cs="Times New Roman"/>
          <w:i/>
          <w:iCs/>
          <w:sz w:val="18"/>
          <w:szCs w:val="24"/>
          <w:lang w:val="en-GB"/>
          <w:rPrChange w:id="1501"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502"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503" w:author="Katarzyna Wojczulanis-Jakubas" w:date="2023-06-05T07:25:00Z">
            <w:rPr>
              <w:rFonts w:ascii="Palatino Linotype" w:hAnsi="Palatino Linotype" w:cs="Times New Roman"/>
              <w:b/>
              <w:bCs/>
              <w:sz w:val="18"/>
              <w:szCs w:val="24"/>
            </w:rPr>
          </w:rPrChange>
        </w:rPr>
        <w:t>2006</w:t>
      </w:r>
      <w:r w:rsidRPr="006152E7">
        <w:rPr>
          <w:rFonts w:ascii="Palatino Linotype" w:hAnsi="Palatino Linotype" w:cs="Times New Roman"/>
          <w:sz w:val="18"/>
          <w:szCs w:val="24"/>
          <w:lang w:val="en-GB"/>
          <w:rPrChange w:id="1504"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505" w:author="Katarzyna Wojczulanis-Jakubas" w:date="2023-06-05T07:25:00Z">
            <w:rPr>
              <w:rFonts w:ascii="Palatino Linotype" w:hAnsi="Palatino Linotype" w:cs="Times New Roman"/>
              <w:i/>
              <w:iCs/>
              <w:sz w:val="18"/>
              <w:szCs w:val="24"/>
            </w:rPr>
          </w:rPrChange>
        </w:rPr>
        <w:t>118</w:t>
      </w:r>
      <w:r w:rsidRPr="006152E7">
        <w:rPr>
          <w:rFonts w:ascii="Palatino Linotype" w:hAnsi="Palatino Linotype" w:cs="Times New Roman"/>
          <w:sz w:val="18"/>
          <w:szCs w:val="24"/>
          <w:lang w:val="en-GB"/>
          <w:rPrChange w:id="1506" w:author="Katarzyna Wojczulanis-Jakubas" w:date="2023-06-05T07:25:00Z">
            <w:rPr>
              <w:rFonts w:ascii="Palatino Linotype" w:hAnsi="Palatino Linotype" w:cs="Times New Roman"/>
              <w:sz w:val="18"/>
              <w:szCs w:val="24"/>
            </w:rPr>
          </w:rPrChange>
        </w:rPr>
        <w:t>, 422–423, doi:10.1676/05-062.1.</w:t>
      </w:r>
    </w:p>
    <w:p w14:paraId="07EEF81F"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07"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08" w:author="Katarzyna Wojczulanis-Jakubas" w:date="2023-06-05T07:25:00Z">
            <w:rPr>
              <w:rFonts w:ascii="Palatino Linotype" w:hAnsi="Palatino Linotype" w:cs="Times New Roman"/>
              <w:sz w:val="18"/>
              <w:szCs w:val="24"/>
            </w:rPr>
          </w:rPrChange>
        </w:rPr>
        <w:t xml:space="preserve">44. </w:t>
      </w:r>
      <w:r w:rsidRPr="006152E7">
        <w:rPr>
          <w:rFonts w:ascii="Palatino Linotype" w:hAnsi="Palatino Linotype" w:cs="Times New Roman"/>
          <w:sz w:val="18"/>
          <w:szCs w:val="24"/>
          <w:lang w:val="en-GB"/>
          <w:rPrChange w:id="1509" w:author="Katarzyna Wojczulanis-Jakubas" w:date="2023-06-05T07:25:00Z">
            <w:rPr>
              <w:rFonts w:ascii="Palatino Linotype" w:hAnsi="Palatino Linotype" w:cs="Times New Roman"/>
              <w:sz w:val="18"/>
              <w:szCs w:val="24"/>
            </w:rPr>
          </w:rPrChange>
        </w:rPr>
        <w:tab/>
        <w:t xml:space="preserve">Ferrari, M.C.O.; Sih, A.; </w:t>
      </w:r>
      <w:proofErr w:type="spellStart"/>
      <w:r w:rsidRPr="006152E7">
        <w:rPr>
          <w:rFonts w:ascii="Palatino Linotype" w:hAnsi="Palatino Linotype" w:cs="Times New Roman"/>
          <w:sz w:val="18"/>
          <w:szCs w:val="24"/>
          <w:lang w:val="en-GB"/>
          <w:rPrChange w:id="1510" w:author="Katarzyna Wojczulanis-Jakubas" w:date="2023-06-05T07:25:00Z">
            <w:rPr>
              <w:rFonts w:ascii="Palatino Linotype" w:hAnsi="Palatino Linotype" w:cs="Times New Roman"/>
              <w:sz w:val="18"/>
              <w:szCs w:val="24"/>
            </w:rPr>
          </w:rPrChange>
        </w:rPr>
        <w:t>Chivers</w:t>
      </w:r>
      <w:proofErr w:type="spellEnd"/>
      <w:r w:rsidRPr="006152E7">
        <w:rPr>
          <w:rFonts w:ascii="Palatino Linotype" w:hAnsi="Palatino Linotype" w:cs="Times New Roman"/>
          <w:sz w:val="18"/>
          <w:szCs w:val="24"/>
          <w:lang w:val="en-GB"/>
          <w:rPrChange w:id="1511" w:author="Katarzyna Wojczulanis-Jakubas" w:date="2023-06-05T07:25:00Z">
            <w:rPr>
              <w:rFonts w:ascii="Palatino Linotype" w:hAnsi="Palatino Linotype" w:cs="Times New Roman"/>
              <w:sz w:val="18"/>
              <w:szCs w:val="24"/>
            </w:rPr>
          </w:rPrChange>
        </w:rPr>
        <w:t xml:space="preserve">, D.P. The Paradox of Risk Allocation: A Review and Prospectus. </w:t>
      </w:r>
      <w:r w:rsidRPr="006152E7">
        <w:rPr>
          <w:rFonts w:ascii="Palatino Linotype" w:hAnsi="Palatino Linotype" w:cs="Times New Roman"/>
          <w:i/>
          <w:iCs/>
          <w:sz w:val="18"/>
          <w:szCs w:val="24"/>
          <w:lang w:val="en-GB"/>
          <w:rPrChange w:id="1512" w:author="Katarzyna Wojczulanis-Jakubas" w:date="2023-06-05T07:25:00Z">
            <w:rPr>
              <w:rFonts w:ascii="Palatino Linotype" w:hAnsi="Palatino Linotype" w:cs="Times New Roman"/>
              <w:i/>
              <w:iCs/>
              <w:sz w:val="18"/>
              <w:szCs w:val="24"/>
            </w:rPr>
          </w:rPrChange>
        </w:rPr>
        <w:t xml:space="preserve">Anim. </w:t>
      </w:r>
      <w:proofErr w:type="spellStart"/>
      <w:r w:rsidRPr="006152E7">
        <w:rPr>
          <w:rFonts w:ascii="Palatino Linotype" w:hAnsi="Palatino Linotype" w:cs="Times New Roman"/>
          <w:i/>
          <w:iCs/>
          <w:sz w:val="18"/>
          <w:szCs w:val="24"/>
          <w:lang w:val="en-GB"/>
          <w:rPrChange w:id="1513" w:author="Katarzyna Wojczulanis-Jakubas" w:date="2023-06-05T07:25: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514"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515"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516" w:author="Katarzyna Wojczulanis-Jakubas" w:date="2023-06-05T07:25:00Z">
            <w:rPr>
              <w:rFonts w:ascii="Palatino Linotype" w:hAnsi="Palatino Linotype" w:cs="Times New Roman"/>
              <w:b/>
              <w:bCs/>
              <w:sz w:val="18"/>
              <w:szCs w:val="24"/>
            </w:rPr>
          </w:rPrChange>
        </w:rPr>
        <w:t>2009</w:t>
      </w:r>
      <w:r w:rsidRPr="006152E7">
        <w:rPr>
          <w:rFonts w:ascii="Palatino Linotype" w:hAnsi="Palatino Linotype" w:cs="Times New Roman"/>
          <w:sz w:val="18"/>
          <w:szCs w:val="24"/>
          <w:lang w:val="en-GB"/>
          <w:rPrChange w:id="1517"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518" w:author="Katarzyna Wojczulanis-Jakubas" w:date="2023-06-05T07:25:00Z">
            <w:rPr>
              <w:rFonts w:ascii="Palatino Linotype" w:hAnsi="Palatino Linotype" w:cs="Times New Roman"/>
              <w:i/>
              <w:iCs/>
              <w:sz w:val="18"/>
              <w:szCs w:val="24"/>
            </w:rPr>
          </w:rPrChange>
        </w:rPr>
        <w:t>78</w:t>
      </w:r>
      <w:r w:rsidRPr="006152E7">
        <w:rPr>
          <w:rFonts w:ascii="Palatino Linotype" w:hAnsi="Palatino Linotype" w:cs="Times New Roman"/>
          <w:sz w:val="18"/>
          <w:szCs w:val="24"/>
          <w:lang w:val="en-GB"/>
          <w:rPrChange w:id="1519" w:author="Katarzyna Wojczulanis-Jakubas" w:date="2023-06-05T07:25:00Z">
            <w:rPr>
              <w:rFonts w:ascii="Palatino Linotype" w:hAnsi="Palatino Linotype" w:cs="Times New Roman"/>
              <w:sz w:val="18"/>
              <w:szCs w:val="24"/>
            </w:rPr>
          </w:rPrChange>
        </w:rPr>
        <w:t>, 579–585, doi:10.1016/j.anbehav.2009.05.034.</w:t>
      </w:r>
    </w:p>
    <w:p w14:paraId="75B15F5A"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20"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21" w:author="Katarzyna Wojczulanis-Jakubas" w:date="2023-06-05T07:25:00Z">
            <w:rPr>
              <w:rFonts w:ascii="Palatino Linotype" w:hAnsi="Palatino Linotype" w:cs="Times New Roman"/>
              <w:sz w:val="18"/>
              <w:szCs w:val="24"/>
            </w:rPr>
          </w:rPrChange>
        </w:rPr>
        <w:t xml:space="preserve">45. </w:t>
      </w:r>
      <w:r w:rsidRPr="006152E7">
        <w:rPr>
          <w:rFonts w:ascii="Palatino Linotype" w:hAnsi="Palatino Linotype" w:cs="Times New Roman"/>
          <w:sz w:val="18"/>
          <w:szCs w:val="24"/>
          <w:lang w:val="en-GB"/>
          <w:rPrChange w:id="1522"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523" w:author="Katarzyna Wojczulanis-Jakubas" w:date="2023-06-05T07:25:00Z">
            <w:rPr>
              <w:rFonts w:ascii="Palatino Linotype" w:hAnsi="Palatino Linotype" w:cs="Times New Roman"/>
              <w:sz w:val="18"/>
              <w:szCs w:val="24"/>
            </w:rPr>
          </w:rPrChange>
        </w:rPr>
        <w:t>Montiglio</w:t>
      </w:r>
      <w:proofErr w:type="spellEnd"/>
      <w:r w:rsidRPr="006152E7">
        <w:rPr>
          <w:rFonts w:ascii="Palatino Linotype" w:hAnsi="Palatino Linotype" w:cs="Times New Roman"/>
          <w:sz w:val="18"/>
          <w:szCs w:val="24"/>
          <w:lang w:val="en-GB"/>
          <w:rPrChange w:id="1524" w:author="Katarzyna Wojczulanis-Jakubas" w:date="2023-06-05T07:25:00Z">
            <w:rPr>
              <w:rFonts w:ascii="Palatino Linotype" w:hAnsi="Palatino Linotype" w:cs="Times New Roman"/>
              <w:sz w:val="18"/>
              <w:szCs w:val="24"/>
            </w:rPr>
          </w:rPrChange>
        </w:rPr>
        <w:t xml:space="preserve">, P.; Sih, A.; Mathot, K.J.; Wolf, M.; </w:t>
      </w:r>
      <w:proofErr w:type="spellStart"/>
      <w:r w:rsidRPr="006152E7">
        <w:rPr>
          <w:rFonts w:ascii="Palatino Linotype" w:hAnsi="Palatino Linotype" w:cs="Times New Roman"/>
          <w:sz w:val="18"/>
          <w:szCs w:val="24"/>
          <w:lang w:val="en-GB"/>
          <w:rPrChange w:id="1525" w:author="Katarzyna Wojczulanis-Jakubas" w:date="2023-06-05T07:25: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526" w:author="Katarzyna Wojczulanis-Jakubas" w:date="2023-06-05T07:25:00Z">
            <w:rPr>
              <w:rFonts w:ascii="Palatino Linotype" w:hAnsi="Palatino Linotype" w:cs="Times New Roman"/>
              <w:sz w:val="18"/>
              <w:szCs w:val="24"/>
            </w:rPr>
          </w:rPrChange>
        </w:rPr>
        <w:t xml:space="preserve">, N.J. Animal Personality and State – Behaviour Feedbacks: A Review and Guide for Empiricists. </w:t>
      </w:r>
      <w:r w:rsidRPr="006152E7">
        <w:rPr>
          <w:rFonts w:ascii="Palatino Linotype" w:hAnsi="Palatino Linotype" w:cs="Times New Roman"/>
          <w:i/>
          <w:iCs/>
          <w:sz w:val="18"/>
          <w:szCs w:val="24"/>
          <w:lang w:val="en-GB"/>
          <w:rPrChange w:id="1527" w:author="Katarzyna Wojczulanis-Jakubas" w:date="2023-06-05T07:25:00Z">
            <w:rPr>
              <w:rFonts w:ascii="Palatino Linotype" w:hAnsi="Palatino Linotype" w:cs="Times New Roman"/>
              <w:i/>
              <w:iCs/>
              <w:sz w:val="18"/>
              <w:szCs w:val="24"/>
            </w:rPr>
          </w:rPrChange>
        </w:rPr>
        <w:t xml:space="preserve">Trends Ecol. </w:t>
      </w:r>
      <w:proofErr w:type="spellStart"/>
      <w:r w:rsidRPr="006152E7">
        <w:rPr>
          <w:rFonts w:ascii="Palatino Linotype" w:hAnsi="Palatino Linotype" w:cs="Times New Roman"/>
          <w:i/>
          <w:iCs/>
          <w:sz w:val="18"/>
          <w:szCs w:val="24"/>
          <w:lang w:val="en-GB"/>
          <w:rPrChange w:id="1528" w:author="Katarzyna Wojczulanis-Jakubas" w:date="2023-06-05T07:25: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529"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530"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531" w:author="Katarzyna Wojczulanis-Jakubas" w:date="2023-06-05T07:25:00Z">
            <w:rPr>
              <w:rFonts w:ascii="Palatino Linotype" w:hAnsi="Palatino Linotype" w:cs="Times New Roman"/>
              <w:b/>
              <w:bCs/>
              <w:sz w:val="18"/>
              <w:szCs w:val="24"/>
            </w:rPr>
          </w:rPrChange>
        </w:rPr>
        <w:t>2015</w:t>
      </w:r>
      <w:r w:rsidRPr="006152E7">
        <w:rPr>
          <w:rFonts w:ascii="Palatino Linotype" w:hAnsi="Palatino Linotype" w:cs="Times New Roman"/>
          <w:sz w:val="18"/>
          <w:szCs w:val="24"/>
          <w:lang w:val="en-GB"/>
          <w:rPrChange w:id="1532"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533" w:author="Katarzyna Wojczulanis-Jakubas" w:date="2023-06-05T07:25:00Z">
            <w:rPr>
              <w:rFonts w:ascii="Palatino Linotype" w:hAnsi="Palatino Linotype" w:cs="Times New Roman"/>
              <w:i/>
              <w:iCs/>
              <w:sz w:val="18"/>
              <w:szCs w:val="24"/>
            </w:rPr>
          </w:rPrChange>
        </w:rPr>
        <w:t>30</w:t>
      </w:r>
      <w:r w:rsidRPr="006152E7">
        <w:rPr>
          <w:rFonts w:ascii="Palatino Linotype" w:hAnsi="Palatino Linotype" w:cs="Times New Roman"/>
          <w:sz w:val="18"/>
          <w:szCs w:val="24"/>
          <w:lang w:val="en-GB"/>
          <w:rPrChange w:id="1534" w:author="Katarzyna Wojczulanis-Jakubas" w:date="2023-06-05T07:25:00Z">
            <w:rPr>
              <w:rFonts w:ascii="Palatino Linotype" w:hAnsi="Palatino Linotype" w:cs="Times New Roman"/>
              <w:sz w:val="18"/>
              <w:szCs w:val="24"/>
            </w:rPr>
          </w:rPrChange>
        </w:rPr>
        <w:t>, 50–60, doi:10.1016/j.tree.2014.11.004.</w:t>
      </w:r>
    </w:p>
    <w:p w14:paraId="30A3F256"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35"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36" w:author="Katarzyna Wojczulanis-Jakubas" w:date="2023-06-05T07:25:00Z">
            <w:rPr>
              <w:rFonts w:ascii="Palatino Linotype" w:hAnsi="Palatino Linotype" w:cs="Times New Roman"/>
              <w:sz w:val="18"/>
              <w:szCs w:val="24"/>
            </w:rPr>
          </w:rPrChange>
        </w:rPr>
        <w:t xml:space="preserve">46. </w:t>
      </w:r>
      <w:r w:rsidRPr="006152E7">
        <w:rPr>
          <w:rFonts w:ascii="Palatino Linotype" w:hAnsi="Palatino Linotype" w:cs="Times New Roman"/>
          <w:sz w:val="18"/>
          <w:szCs w:val="24"/>
          <w:lang w:val="en-GB"/>
          <w:rPrChange w:id="1537"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538" w:author="Katarzyna Wojczulanis-Jakubas" w:date="2023-06-05T07:25:00Z">
            <w:rPr>
              <w:rFonts w:ascii="Palatino Linotype" w:hAnsi="Palatino Linotype" w:cs="Times New Roman"/>
              <w:sz w:val="18"/>
              <w:szCs w:val="24"/>
            </w:rPr>
          </w:rPrChange>
        </w:rPr>
        <w:t>Dingemanse</w:t>
      </w:r>
      <w:proofErr w:type="spellEnd"/>
      <w:r w:rsidRPr="006152E7">
        <w:rPr>
          <w:rFonts w:ascii="Palatino Linotype" w:hAnsi="Palatino Linotype" w:cs="Times New Roman"/>
          <w:sz w:val="18"/>
          <w:szCs w:val="24"/>
          <w:lang w:val="en-GB"/>
          <w:rPrChange w:id="1539" w:author="Katarzyna Wojczulanis-Jakubas" w:date="2023-06-05T07:25:00Z">
            <w:rPr>
              <w:rFonts w:ascii="Palatino Linotype" w:hAnsi="Palatino Linotype" w:cs="Times New Roman"/>
              <w:sz w:val="18"/>
              <w:szCs w:val="24"/>
            </w:rPr>
          </w:rPrChange>
        </w:rPr>
        <w:t xml:space="preserve">, N.J.; Kazem, A.J.N.; Wright, J.; </w:t>
      </w:r>
      <w:proofErr w:type="spellStart"/>
      <w:r w:rsidRPr="006152E7">
        <w:rPr>
          <w:rFonts w:ascii="Palatino Linotype" w:hAnsi="Palatino Linotype" w:cs="Times New Roman"/>
          <w:sz w:val="18"/>
          <w:szCs w:val="24"/>
          <w:lang w:val="en-GB"/>
          <w:rPrChange w:id="1540" w:author="Katarzyna Wojczulanis-Jakubas" w:date="2023-06-05T07:25:00Z">
            <w:rPr>
              <w:rFonts w:ascii="Palatino Linotype" w:hAnsi="Palatino Linotype" w:cs="Times New Roman"/>
              <w:sz w:val="18"/>
              <w:szCs w:val="24"/>
            </w:rPr>
          </w:rPrChange>
        </w:rPr>
        <w:t>Biologiques</w:t>
      </w:r>
      <w:proofErr w:type="spellEnd"/>
      <w:r w:rsidRPr="006152E7">
        <w:rPr>
          <w:rFonts w:ascii="Palatino Linotype" w:hAnsi="Palatino Linotype" w:cs="Times New Roman"/>
          <w:sz w:val="18"/>
          <w:szCs w:val="24"/>
          <w:lang w:val="en-GB"/>
          <w:rPrChange w:id="1541" w:author="Katarzyna Wojczulanis-Jakubas" w:date="2023-06-05T07:25:00Z">
            <w:rPr>
              <w:rFonts w:ascii="Palatino Linotype" w:hAnsi="Palatino Linotype" w:cs="Times New Roman"/>
              <w:sz w:val="18"/>
              <w:szCs w:val="24"/>
            </w:rPr>
          </w:rPrChange>
        </w:rPr>
        <w:t xml:space="preserve">, S. Evolutionary and Ecological Approaches to the Study of Personality. </w:t>
      </w:r>
      <w:r w:rsidRPr="006152E7">
        <w:rPr>
          <w:rFonts w:ascii="Palatino Linotype" w:hAnsi="Palatino Linotype" w:cs="Times New Roman"/>
          <w:b/>
          <w:bCs/>
          <w:sz w:val="18"/>
          <w:szCs w:val="24"/>
          <w:lang w:val="en-GB"/>
          <w:rPrChange w:id="1542" w:author="Katarzyna Wojczulanis-Jakubas" w:date="2023-06-05T07:25:00Z">
            <w:rPr>
              <w:rFonts w:ascii="Palatino Linotype" w:hAnsi="Palatino Linotype" w:cs="Times New Roman"/>
              <w:b/>
              <w:bCs/>
              <w:sz w:val="18"/>
              <w:szCs w:val="24"/>
            </w:rPr>
          </w:rPrChange>
        </w:rPr>
        <w:t>2010</w:t>
      </w:r>
      <w:r w:rsidRPr="006152E7">
        <w:rPr>
          <w:rFonts w:ascii="Palatino Linotype" w:hAnsi="Palatino Linotype" w:cs="Times New Roman"/>
          <w:sz w:val="18"/>
          <w:szCs w:val="24"/>
          <w:lang w:val="en-GB"/>
          <w:rPrChange w:id="1543" w:author="Katarzyna Wojczulanis-Jakubas" w:date="2023-06-05T07:25:00Z">
            <w:rPr>
              <w:rFonts w:ascii="Palatino Linotype" w:hAnsi="Palatino Linotype" w:cs="Times New Roman"/>
              <w:sz w:val="18"/>
              <w:szCs w:val="24"/>
            </w:rPr>
          </w:rPrChange>
        </w:rPr>
        <w:t>, 3937–3946, doi:10.1098/rstb.2010.0222.</w:t>
      </w:r>
    </w:p>
    <w:p w14:paraId="1C94A3C9"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44"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45" w:author="Katarzyna Wojczulanis-Jakubas" w:date="2023-06-05T07:25:00Z">
            <w:rPr>
              <w:rFonts w:ascii="Palatino Linotype" w:hAnsi="Palatino Linotype" w:cs="Times New Roman"/>
              <w:sz w:val="18"/>
              <w:szCs w:val="24"/>
            </w:rPr>
          </w:rPrChange>
        </w:rPr>
        <w:t xml:space="preserve">47. </w:t>
      </w:r>
      <w:r w:rsidRPr="006152E7">
        <w:rPr>
          <w:rFonts w:ascii="Palatino Linotype" w:hAnsi="Palatino Linotype" w:cs="Times New Roman"/>
          <w:sz w:val="18"/>
          <w:szCs w:val="24"/>
          <w:lang w:val="en-GB"/>
          <w:rPrChange w:id="1546"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547" w:author="Katarzyna Wojczulanis-Jakubas" w:date="2023-06-05T07:25:00Z">
            <w:rPr>
              <w:rFonts w:ascii="Palatino Linotype" w:hAnsi="Palatino Linotype" w:cs="Times New Roman"/>
              <w:sz w:val="18"/>
              <w:szCs w:val="24"/>
            </w:rPr>
          </w:rPrChange>
        </w:rPr>
        <w:t>Nácarová</w:t>
      </w:r>
      <w:proofErr w:type="spellEnd"/>
      <w:r w:rsidRPr="006152E7">
        <w:rPr>
          <w:rFonts w:ascii="Palatino Linotype" w:hAnsi="Palatino Linotype" w:cs="Times New Roman"/>
          <w:sz w:val="18"/>
          <w:szCs w:val="24"/>
          <w:lang w:val="en-GB"/>
          <w:rPrChange w:id="1548" w:author="Katarzyna Wojczulanis-Jakubas" w:date="2023-06-05T07:25:00Z">
            <w:rPr>
              <w:rFonts w:ascii="Palatino Linotype" w:hAnsi="Palatino Linotype" w:cs="Times New Roman"/>
              <w:sz w:val="18"/>
              <w:szCs w:val="24"/>
            </w:rPr>
          </w:rPrChange>
        </w:rPr>
        <w:t xml:space="preserve">, J.; </w:t>
      </w:r>
      <w:proofErr w:type="spellStart"/>
      <w:r w:rsidRPr="006152E7">
        <w:rPr>
          <w:rFonts w:ascii="Palatino Linotype" w:hAnsi="Palatino Linotype" w:cs="Times New Roman"/>
          <w:sz w:val="18"/>
          <w:szCs w:val="24"/>
          <w:lang w:val="en-GB"/>
          <w:rPrChange w:id="1549" w:author="Katarzyna Wojczulanis-Jakubas" w:date="2023-06-05T07:25:00Z">
            <w:rPr>
              <w:rFonts w:ascii="Palatino Linotype" w:hAnsi="Palatino Linotype" w:cs="Times New Roman"/>
              <w:sz w:val="18"/>
              <w:szCs w:val="24"/>
            </w:rPr>
          </w:rPrChange>
        </w:rPr>
        <w:t>Veselý</w:t>
      </w:r>
      <w:proofErr w:type="spellEnd"/>
      <w:r w:rsidRPr="006152E7">
        <w:rPr>
          <w:rFonts w:ascii="Palatino Linotype" w:hAnsi="Palatino Linotype" w:cs="Times New Roman"/>
          <w:sz w:val="18"/>
          <w:szCs w:val="24"/>
          <w:lang w:val="en-GB"/>
          <w:rPrChange w:id="1550" w:author="Katarzyna Wojczulanis-Jakubas" w:date="2023-06-05T07:25:00Z">
            <w:rPr>
              <w:rFonts w:ascii="Palatino Linotype" w:hAnsi="Palatino Linotype" w:cs="Times New Roman"/>
              <w:sz w:val="18"/>
              <w:szCs w:val="24"/>
            </w:rPr>
          </w:rPrChange>
        </w:rPr>
        <w:t xml:space="preserve">, P.; Fuchs, R. Effect of the Exploratory Behaviour on a Bird’s Ability to Categorize a Predator. </w:t>
      </w:r>
      <w:proofErr w:type="spellStart"/>
      <w:r w:rsidRPr="006152E7">
        <w:rPr>
          <w:rFonts w:ascii="Palatino Linotype" w:hAnsi="Palatino Linotype" w:cs="Times New Roman"/>
          <w:i/>
          <w:iCs/>
          <w:sz w:val="18"/>
          <w:szCs w:val="24"/>
          <w:lang w:val="en-GB"/>
          <w:rPrChange w:id="1551" w:author="Katarzyna Wojczulanis-Jakubas" w:date="2023-06-05T07:25: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552" w:author="Katarzyna Wojczulanis-Jakubas" w:date="2023-06-05T07:25:00Z">
            <w:rPr>
              <w:rFonts w:ascii="Palatino Linotype" w:hAnsi="Palatino Linotype" w:cs="Times New Roman"/>
              <w:i/>
              <w:iCs/>
              <w:sz w:val="18"/>
              <w:szCs w:val="24"/>
            </w:rPr>
          </w:rPrChange>
        </w:rPr>
        <w:t xml:space="preserve">. </w:t>
      </w:r>
      <w:r w:rsidRPr="006152E7">
        <w:rPr>
          <w:rFonts w:ascii="Palatino Linotype" w:hAnsi="Palatino Linotype" w:cs="Times New Roman"/>
          <w:i/>
          <w:iCs/>
          <w:sz w:val="18"/>
          <w:szCs w:val="24"/>
          <w:lang w:val="en-GB"/>
          <w:rPrChange w:id="1553" w:author="Katarzyna Wojczulanis-Jakubas" w:date="2023-06-05T07:25:00Z">
            <w:rPr>
              <w:rFonts w:ascii="Palatino Linotype" w:hAnsi="Palatino Linotype" w:cs="Times New Roman"/>
              <w:i/>
              <w:iCs/>
              <w:sz w:val="18"/>
              <w:szCs w:val="24"/>
            </w:rPr>
          </w:rPrChange>
        </w:rPr>
        <w:lastRenderedPageBreak/>
        <w:t>Processes</w:t>
      </w:r>
      <w:r w:rsidRPr="006152E7">
        <w:rPr>
          <w:rFonts w:ascii="Palatino Linotype" w:hAnsi="Palatino Linotype" w:cs="Times New Roman"/>
          <w:sz w:val="18"/>
          <w:szCs w:val="24"/>
          <w:lang w:val="en-GB"/>
          <w:rPrChange w:id="1554"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555" w:author="Katarzyna Wojczulanis-Jakubas" w:date="2023-06-05T07:25:00Z">
            <w:rPr>
              <w:rFonts w:ascii="Palatino Linotype" w:hAnsi="Palatino Linotype" w:cs="Times New Roman"/>
              <w:b/>
              <w:bCs/>
              <w:sz w:val="18"/>
              <w:szCs w:val="24"/>
            </w:rPr>
          </w:rPrChange>
        </w:rPr>
        <w:t>2018</w:t>
      </w:r>
      <w:r w:rsidRPr="006152E7">
        <w:rPr>
          <w:rFonts w:ascii="Palatino Linotype" w:hAnsi="Palatino Linotype" w:cs="Times New Roman"/>
          <w:sz w:val="18"/>
          <w:szCs w:val="24"/>
          <w:lang w:val="en-GB"/>
          <w:rPrChange w:id="1556"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557" w:author="Katarzyna Wojczulanis-Jakubas" w:date="2023-06-05T07:25:00Z">
            <w:rPr>
              <w:rFonts w:ascii="Palatino Linotype" w:hAnsi="Palatino Linotype" w:cs="Times New Roman"/>
              <w:i/>
              <w:iCs/>
              <w:sz w:val="18"/>
              <w:szCs w:val="24"/>
            </w:rPr>
          </w:rPrChange>
        </w:rPr>
        <w:t>151</w:t>
      </w:r>
      <w:r w:rsidRPr="006152E7">
        <w:rPr>
          <w:rFonts w:ascii="Palatino Linotype" w:hAnsi="Palatino Linotype" w:cs="Times New Roman"/>
          <w:sz w:val="18"/>
          <w:szCs w:val="24"/>
          <w:lang w:val="en-GB"/>
          <w:rPrChange w:id="1558" w:author="Katarzyna Wojczulanis-Jakubas" w:date="2023-06-05T07:25:00Z">
            <w:rPr>
              <w:rFonts w:ascii="Palatino Linotype" w:hAnsi="Palatino Linotype" w:cs="Times New Roman"/>
              <w:sz w:val="18"/>
              <w:szCs w:val="24"/>
            </w:rPr>
          </w:rPrChange>
        </w:rPr>
        <w:t>, 89–95, doi:10.1016/j.beproc.2018.03.021.</w:t>
      </w:r>
    </w:p>
    <w:p w14:paraId="0D5C27FF"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59"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60" w:author="Katarzyna Wojczulanis-Jakubas" w:date="2023-06-05T07:25:00Z">
            <w:rPr>
              <w:rFonts w:ascii="Palatino Linotype" w:hAnsi="Palatino Linotype" w:cs="Times New Roman"/>
              <w:sz w:val="18"/>
              <w:szCs w:val="24"/>
            </w:rPr>
          </w:rPrChange>
        </w:rPr>
        <w:t xml:space="preserve">48. </w:t>
      </w:r>
      <w:r w:rsidRPr="006152E7">
        <w:rPr>
          <w:rFonts w:ascii="Palatino Linotype" w:hAnsi="Palatino Linotype" w:cs="Times New Roman"/>
          <w:sz w:val="18"/>
          <w:szCs w:val="24"/>
          <w:lang w:val="en-GB"/>
          <w:rPrChange w:id="1561"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562" w:author="Katarzyna Wojczulanis-Jakubas" w:date="2023-06-05T07:25:00Z">
            <w:rPr>
              <w:rFonts w:ascii="Palatino Linotype" w:hAnsi="Palatino Linotype" w:cs="Times New Roman"/>
              <w:sz w:val="18"/>
              <w:szCs w:val="24"/>
            </w:rPr>
          </w:rPrChange>
        </w:rPr>
        <w:t>Exnerová</w:t>
      </w:r>
      <w:proofErr w:type="spellEnd"/>
      <w:r w:rsidRPr="006152E7">
        <w:rPr>
          <w:rFonts w:ascii="Palatino Linotype" w:hAnsi="Palatino Linotype" w:cs="Times New Roman"/>
          <w:sz w:val="18"/>
          <w:szCs w:val="24"/>
          <w:lang w:val="en-GB"/>
          <w:rPrChange w:id="1563" w:author="Katarzyna Wojczulanis-Jakubas" w:date="2023-06-05T07:25:00Z">
            <w:rPr>
              <w:rFonts w:ascii="Palatino Linotype" w:hAnsi="Palatino Linotype" w:cs="Times New Roman"/>
              <w:sz w:val="18"/>
              <w:szCs w:val="24"/>
            </w:rPr>
          </w:rPrChange>
        </w:rPr>
        <w:t xml:space="preserve">, A.; </w:t>
      </w:r>
      <w:proofErr w:type="spellStart"/>
      <w:r w:rsidRPr="006152E7">
        <w:rPr>
          <w:rFonts w:ascii="Palatino Linotype" w:hAnsi="Palatino Linotype" w:cs="Times New Roman"/>
          <w:sz w:val="18"/>
          <w:szCs w:val="24"/>
          <w:lang w:val="en-GB"/>
          <w:rPrChange w:id="1564" w:author="Katarzyna Wojczulanis-Jakubas" w:date="2023-06-05T07:25:00Z">
            <w:rPr>
              <w:rFonts w:ascii="Palatino Linotype" w:hAnsi="Palatino Linotype" w:cs="Times New Roman"/>
              <w:sz w:val="18"/>
              <w:szCs w:val="24"/>
            </w:rPr>
          </w:rPrChange>
        </w:rPr>
        <w:t>Svádová</w:t>
      </w:r>
      <w:proofErr w:type="spellEnd"/>
      <w:r w:rsidRPr="006152E7">
        <w:rPr>
          <w:rFonts w:ascii="Palatino Linotype" w:hAnsi="Palatino Linotype" w:cs="Times New Roman"/>
          <w:sz w:val="18"/>
          <w:szCs w:val="24"/>
          <w:lang w:val="en-GB"/>
          <w:rPrChange w:id="1565" w:author="Katarzyna Wojczulanis-Jakubas" w:date="2023-06-05T07:25:00Z">
            <w:rPr>
              <w:rFonts w:ascii="Palatino Linotype" w:hAnsi="Palatino Linotype" w:cs="Times New Roman"/>
              <w:sz w:val="18"/>
              <w:szCs w:val="24"/>
            </w:rPr>
          </w:rPrChange>
        </w:rPr>
        <w:t xml:space="preserve">, K.H.; </w:t>
      </w:r>
      <w:proofErr w:type="spellStart"/>
      <w:r w:rsidRPr="006152E7">
        <w:rPr>
          <w:rFonts w:ascii="Palatino Linotype" w:hAnsi="Palatino Linotype" w:cs="Times New Roman"/>
          <w:sz w:val="18"/>
          <w:szCs w:val="24"/>
          <w:lang w:val="en-GB"/>
          <w:rPrChange w:id="1566" w:author="Katarzyna Wojczulanis-Jakubas" w:date="2023-06-05T07:25:00Z">
            <w:rPr>
              <w:rFonts w:ascii="Palatino Linotype" w:hAnsi="Palatino Linotype" w:cs="Times New Roman"/>
              <w:sz w:val="18"/>
              <w:szCs w:val="24"/>
            </w:rPr>
          </w:rPrChange>
        </w:rPr>
        <w:t>Fučíková</w:t>
      </w:r>
      <w:proofErr w:type="spellEnd"/>
      <w:r w:rsidRPr="006152E7">
        <w:rPr>
          <w:rFonts w:ascii="Palatino Linotype" w:hAnsi="Palatino Linotype" w:cs="Times New Roman"/>
          <w:sz w:val="18"/>
          <w:szCs w:val="24"/>
          <w:lang w:val="en-GB"/>
          <w:rPrChange w:id="1567" w:author="Katarzyna Wojczulanis-Jakubas" w:date="2023-06-05T07:25:00Z">
            <w:rPr>
              <w:rFonts w:ascii="Palatino Linotype" w:hAnsi="Palatino Linotype" w:cs="Times New Roman"/>
              <w:sz w:val="18"/>
              <w:szCs w:val="24"/>
            </w:rPr>
          </w:rPrChange>
        </w:rPr>
        <w:t xml:space="preserve">, E.; </w:t>
      </w:r>
      <w:proofErr w:type="spellStart"/>
      <w:r w:rsidRPr="006152E7">
        <w:rPr>
          <w:rFonts w:ascii="Palatino Linotype" w:hAnsi="Palatino Linotype" w:cs="Times New Roman"/>
          <w:sz w:val="18"/>
          <w:szCs w:val="24"/>
          <w:lang w:val="en-GB"/>
          <w:rPrChange w:id="1568" w:author="Katarzyna Wojczulanis-Jakubas" w:date="2023-06-05T07:25:00Z">
            <w:rPr>
              <w:rFonts w:ascii="Palatino Linotype" w:hAnsi="Palatino Linotype" w:cs="Times New Roman"/>
              <w:sz w:val="18"/>
              <w:szCs w:val="24"/>
            </w:rPr>
          </w:rPrChange>
        </w:rPr>
        <w:t>Drent</w:t>
      </w:r>
      <w:proofErr w:type="spellEnd"/>
      <w:r w:rsidRPr="006152E7">
        <w:rPr>
          <w:rFonts w:ascii="Palatino Linotype" w:hAnsi="Palatino Linotype" w:cs="Times New Roman"/>
          <w:sz w:val="18"/>
          <w:szCs w:val="24"/>
          <w:lang w:val="en-GB"/>
          <w:rPrChange w:id="1569" w:author="Katarzyna Wojczulanis-Jakubas" w:date="2023-06-05T07:25:00Z">
            <w:rPr>
              <w:rFonts w:ascii="Palatino Linotype" w:hAnsi="Palatino Linotype" w:cs="Times New Roman"/>
              <w:sz w:val="18"/>
              <w:szCs w:val="24"/>
            </w:rPr>
          </w:rPrChange>
        </w:rPr>
        <w:t xml:space="preserve">, P.; </w:t>
      </w:r>
      <w:proofErr w:type="spellStart"/>
      <w:r w:rsidRPr="006152E7">
        <w:rPr>
          <w:rFonts w:ascii="Palatino Linotype" w:hAnsi="Palatino Linotype" w:cs="Times New Roman"/>
          <w:sz w:val="18"/>
          <w:szCs w:val="24"/>
          <w:lang w:val="en-GB"/>
          <w:rPrChange w:id="1570" w:author="Katarzyna Wojczulanis-Jakubas" w:date="2023-06-05T07:25:00Z">
            <w:rPr>
              <w:rFonts w:ascii="Palatino Linotype" w:hAnsi="Palatino Linotype" w:cs="Times New Roman"/>
              <w:sz w:val="18"/>
              <w:szCs w:val="24"/>
            </w:rPr>
          </w:rPrChange>
        </w:rPr>
        <w:t>Štys</w:t>
      </w:r>
      <w:proofErr w:type="spellEnd"/>
      <w:r w:rsidRPr="006152E7">
        <w:rPr>
          <w:rFonts w:ascii="Palatino Linotype" w:hAnsi="Palatino Linotype" w:cs="Times New Roman"/>
          <w:sz w:val="18"/>
          <w:szCs w:val="24"/>
          <w:lang w:val="en-GB"/>
          <w:rPrChange w:id="1571" w:author="Katarzyna Wojczulanis-Jakubas" w:date="2023-06-05T07:25:00Z">
            <w:rPr>
              <w:rFonts w:ascii="Palatino Linotype" w:hAnsi="Palatino Linotype" w:cs="Times New Roman"/>
              <w:sz w:val="18"/>
              <w:szCs w:val="24"/>
            </w:rPr>
          </w:rPrChange>
        </w:rPr>
        <w:t xml:space="preserve">, P. Personality Matters: Individual Variation in Reactions of Naive Bird Predators to Aposematic Prey. </w:t>
      </w:r>
      <w:r w:rsidRPr="006152E7">
        <w:rPr>
          <w:rFonts w:ascii="Palatino Linotype" w:hAnsi="Palatino Linotype" w:cs="Times New Roman"/>
          <w:i/>
          <w:iCs/>
          <w:sz w:val="18"/>
          <w:szCs w:val="24"/>
          <w:lang w:val="en-GB"/>
          <w:rPrChange w:id="1572" w:author="Katarzyna Wojczulanis-Jakubas" w:date="2023-06-05T07:25:00Z">
            <w:rPr>
              <w:rFonts w:ascii="Palatino Linotype" w:hAnsi="Palatino Linotype" w:cs="Times New Roman"/>
              <w:i/>
              <w:iCs/>
              <w:sz w:val="18"/>
              <w:szCs w:val="24"/>
            </w:rPr>
          </w:rPrChange>
        </w:rPr>
        <w:t>Proc. R. Soc. B Biol. Sci.</w:t>
      </w:r>
      <w:r w:rsidRPr="006152E7">
        <w:rPr>
          <w:rFonts w:ascii="Palatino Linotype" w:hAnsi="Palatino Linotype" w:cs="Times New Roman"/>
          <w:sz w:val="18"/>
          <w:szCs w:val="24"/>
          <w:lang w:val="en-GB"/>
          <w:rPrChange w:id="1573"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574" w:author="Katarzyna Wojczulanis-Jakubas" w:date="2023-06-05T07:25:00Z">
            <w:rPr>
              <w:rFonts w:ascii="Palatino Linotype" w:hAnsi="Palatino Linotype" w:cs="Times New Roman"/>
              <w:b/>
              <w:bCs/>
              <w:sz w:val="18"/>
              <w:szCs w:val="24"/>
            </w:rPr>
          </w:rPrChange>
        </w:rPr>
        <w:t>2010</w:t>
      </w:r>
      <w:r w:rsidRPr="006152E7">
        <w:rPr>
          <w:rFonts w:ascii="Palatino Linotype" w:hAnsi="Palatino Linotype" w:cs="Times New Roman"/>
          <w:sz w:val="18"/>
          <w:szCs w:val="24"/>
          <w:lang w:val="en-GB"/>
          <w:rPrChange w:id="1575"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576" w:author="Katarzyna Wojczulanis-Jakubas" w:date="2023-06-05T07:25:00Z">
            <w:rPr>
              <w:rFonts w:ascii="Palatino Linotype" w:hAnsi="Palatino Linotype" w:cs="Times New Roman"/>
              <w:i/>
              <w:iCs/>
              <w:sz w:val="18"/>
              <w:szCs w:val="24"/>
            </w:rPr>
          </w:rPrChange>
        </w:rPr>
        <w:t>277</w:t>
      </w:r>
      <w:r w:rsidRPr="006152E7">
        <w:rPr>
          <w:rFonts w:ascii="Palatino Linotype" w:hAnsi="Palatino Linotype" w:cs="Times New Roman"/>
          <w:sz w:val="18"/>
          <w:szCs w:val="24"/>
          <w:lang w:val="en-GB"/>
          <w:rPrChange w:id="1577" w:author="Katarzyna Wojczulanis-Jakubas" w:date="2023-06-05T07:25:00Z">
            <w:rPr>
              <w:rFonts w:ascii="Palatino Linotype" w:hAnsi="Palatino Linotype" w:cs="Times New Roman"/>
              <w:sz w:val="18"/>
              <w:szCs w:val="24"/>
            </w:rPr>
          </w:rPrChange>
        </w:rPr>
        <w:t>, 723–728, doi:10.1098/rspb.2009.1673.</w:t>
      </w:r>
    </w:p>
    <w:p w14:paraId="23770A2D"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78"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79" w:author="Katarzyna Wojczulanis-Jakubas" w:date="2023-06-05T07:25:00Z">
            <w:rPr>
              <w:rFonts w:ascii="Palatino Linotype" w:hAnsi="Palatino Linotype" w:cs="Times New Roman"/>
              <w:sz w:val="18"/>
              <w:szCs w:val="24"/>
            </w:rPr>
          </w:rPrChange>
        </w:rPr>
        <w:t xml:space="preserve">49. </w:t>
      </w:r>
      <w:r w:rsidRPr="006152E7">
        <w:rPr>
          <w:rFonts w:ascii="Palatino Linotype" w:hAnsi="Palatino Linotype" w:cs="Times New Roman"/>
          <w:sz w:val="18"/>
          <w:szCs w:val="24"/>
          <w:lang w:val="en-GB"/>
          <w:rPrChange w:id="1580" w:author="Katarzyna Wojczulanis-Jakubas" w:date="2023-06-05T07:25:00Z">
            <w:rPr>
              <w:rFonts w:ascii="Palatino Linotype" w:hAnsi="Palatino Linotype" w:cs="Times New Roman"/>
              <w:sz w:val="18"/>
              <w:szCs w:val="24"/>
            </w:rPr>
          </w:rPrChange>
        </w:rPr>
        <w:tab/>
        <w:t xml:space="preserve">Tello-Ramos, M.C.; Hurly, T.A.; Healy, S.D. </w:t>
      </w:r>
      <w:proofErr w:type="spellStart"/>
      <w:r w:rsidRPr="006152E7">
        <w:rPr>
          <w:rFonts w:ascii="Palatino Linotype" w:hAnsi="Palatino Linotype" w:cs="Times New Roman"/>
          <w:sz w:val="18"/>
          <w:szCs w:val="24"/>
          <w:lang w:val="en-GB"/>
          <w:rPrChange w:id="1581" w:author="Katarzyna Wojczulanis-Jakubas" w:date="2023-06-05T07:25:00Z">
            <w:rPr>
              <w:rFonts w:ascii="Palatino Linotype" w:hAnsi="Palatino Linotype" w:cs="Times New Roman"/>
              <w:sz w:val="18"/>
              <w:szCs w:val="24"/>
            </w:rPr>
          </w:rPrChange>
        </w:rPr>
        <w:t>Traplining</w:t>
      </w:r>
      <w:proofErr w:type="spellEnd"/>
      <w:r w:rsidRPr="006152E7">
        <w:rPr>
          <w:rFonts w:ascii="Palatino Linotype" w:hAnsi="Palatino Linotype" w:cs="Times New Roman"/>
          <w:sz w:val="18"/>
          <w:szCs w:val="24"/>
          <w:lang w:val="en-GB"/>
          <w:rPrChange w:id="1582" w:author="Katarzyna Wojczulanis-Jakubas" w:date="2023-06-05T07:25:00Z">
            <w:rPr>
              <w:rFonts w:ascii="Palatino Linotype" w:hAnsi="Palatino Linotype" w:cs="Times New Roman"/>
              <w:sz w:val="18"/>
              <w:szCs w:val="24"/>
            </w:rPr>
          </w:rPrChange>
        </w:rPr>
        <w:t xml:space="preserve"> in Hummingbirds: Flying </w:t>
      </w:r>
      <w:proofErr w:type="spellStart"/>
      <w:r w:rsidRPr="006152E7">
        <w:rPr>
          <w:rFonts w:ascii="Palatino Linotype" w:hAnsi="Palatino Linotype" w:cs="Times New Roman"/>
          <w:sz w:val="18"/>
          <w:szCs w:val="24"/>
          <w:lang w:val="en-GB"/>
          <w:rPrChange w:id="1583" w:author="Katarzyna Wojczulanis-Jakubas" w:date="2023-06-05T07:25:00Z">
            <w:rPr>
              <w:rFonts w:ascii="Palatino Linotype" w:hAnsi="Palatino Linotype" w:cs="Times New Roman"/>
              <w:sz w:val="18"/>
              <w:szCs w:val="24"/>
            </w:rPr>
          </w:rPrChange>
        </w:rPr>
        <w:t>Shortdistance</w:t>
      </w:r>
      <w:proofErr w:type="spellEnd"/>
      <w:r w:rsidRPr="006152E7">
        <w:rPr>
          <w:rFonts w:ascii="Palatino Linotype" w:hAnsi="Palatino Linotype" w:cs="Times New Roman"/>
          <w:sz w:val="18"/>
          <w:szCs w:val="24"/>
          <w:lang w:val="en-GB"/>
          <w:rPrChange w:id="1584" w:author="Katarzyna Wojczulanis-Jakubas" w:date="2023-06-05T07:25:00Z">
            <w:rPr>
              <w:rFonts w:ascii="Palatino Linotype" w:hAnsi="Palatino Linotype" w:cs="Times New Roman"/>
              <w:sz w:val="18"/>
              <w:szCs w:val="24"/>
            </w:rPr>
          </w:rPrChange>
        </w:rPr>
        <w:t xml:space="preserve"> Sequences among Several Locations. </w:t>
      </w:r>
      <w:proofErr w:type="spellStart"/>
      <w:r w:rsidRPr="006152E7">
        <w:rPr>
          <w:rFonts w:ascii="Palatino Linotype" w:hAnsi="Palatino Linotype" w:cs="Times New Roman"/>
          <w:i/>
          <w:iCs/>
          <w:sz w:val="18"/>
          <w:szCs w:val="24"/>
          <w:lang w:val="en-GB"/>
          <w:rPrChange w:id="1585" w:author="Katarzyna Wojczulanis-Jakubas" w:date="2023-06-05T07:25: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586" w:author="Katarzyna Wojczulanis-Jakubas" w:date="2023-06-05T07:25: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1587"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588" w:author="Katarzyna Wojczulanis-Jakubas" w:date="2023-06-05T07:25:00Z">
            <w:rPr>
              <w:rFonts w:ascii="Palatino Linotype" w:hAnsi="Palatino Linotype" w:cs="Times New Roman"/>
              <w:b/>
              <w:bCs/>
              <w:sz w:val="18"/>
              <w:szCs w:val="24"/>
            </w:rPr>
          </w:rPrChange>
        </w:rPr>
        <w:t>2015</w:t>
      </w:r>
      <w:r w:rsidRPr="006152E7">
        <w:rPr>
          <w:rFonts w:ascii="Palatino Linotype" w:hAnsi="Palatino Linotype" w:cs="Times New Roman"/>
          <w:sz w:val="18"/>
          <w:szCs w:val="24"/>
          <w:lang w:val="en-GB"/>
          <w:rPrChange w:id="1589"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590" w:author="Katarzyna Wojczulanis-Jakubas" w:date="2023-06-05T07:25:00Z">
            <w:rPr>
              <w:rFonts w:ascii="Palatino Linotype" w:hAnsi="Palatino Linotype" w:cs="Times New Roman"/>
              <w:i/>
              <w:iCs/>
              <w:sz w:val="18"/>
              <w:szCs w:val="24"/>
            </w:rPr>
          </w:rPrChange>
        </w:rPr>
        <w:t>26</w:t>
      </w:r>
      <w:r w:rsidRPr="006152E7">
        <w:rPr>
          <w:rFonts w:ascii="Palatino Linotype" w:hAnsi="Palatino Linotype" w:cs="Times New Roman"/>
          <w:sz w:val="18"/>
          <w:szCs w:val="24"/>
          <w:lang w:val="en-GB"/>
          <w:rPrChange w:id="1591" w:author="Katarzyna Wojczulanis-Jakubas" w:date="2023-06-05T07:25:00Z">
            <w:rPr>
              <w:rFonts w:ascii="Palatino Linotype" w:hAnsi="Palatino Linotype" w:cs="Times New Roman"/>
              <w:sz w:val="18"/>
              <w:szCs w:val="24"/>
            </w:rPr>
          </w:rPrChange>
        </w:rPr>
        <w:t>, 812–819, doi:10.1093/</w:t>
      </w:r>
      <w:proofErr w:type="spellStart"/>
      <w:r w:rsidRPr="006152E7">
        <w:rPr>
          <w:rFonts w:ascii="Palatino Linotype" w:hAnsi="Palatino Linotype" w:cs="Times New Roman"/>
          <w:sz w:val="18"/>
          <w:szCs w:val="24"/>
          <w:lang w:val="en-GB"/>
          <w:rPrChange w:id="1592" w:author="Katarzyna Wojczulanis-Jakubas" w:date="2023-06-05T07:25: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1593" w:author="Katarzyna Wojczulanis-Jakubas" w:date="2023-06-05T07:25:00Z">
            <w:rPr>
              <w:rFonts w:ascii="Palatino Linotype" w:hAnsi="Palatino Linotype" w:cs="Times New Roman"/>
              <w:sz w:val="18"/>
              <w:szCs w:val="24"/>
            </w:rPr>
          </w:rPrChange>
        </w:rPr>
        <w:t>/arv014.</w:t>
      </w:r>
    </w:p>
    <w:p w14:paraId="28CE1E17"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594"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595" w:author="Katarzyna Wojczulanis-Jakubas" w:date="2023-06-05T07:25:00Z">
            <w:rPr>
              <w:rFonts w:ascii="Palatino Linotype" w:hAnsi="Palatino Linotype" w:cs="Times New Roman"/>
              <w:sz w:val="18"/>
              <w:szCs w:val="24"/>
            </w:rPr>
          </w:rPrChange>
        </w:rPr>
        <w:t xml:space="preserve">50. </w:t>
      </w:r>
      <w:r w:rsidRPr="006152E7">
        <w:rPr>
          <w:rFonts w:ascii="Palatino Linotype" w:hAnsi="Palatino Linotype" w:cs="Times New Roman"/>
          <w:sz w:val="18"/>
          <w:szCs w:val="24"/>
          <w:lang w:val="en-GB"/>
          <w:rPrChange w:id="1596" w:author="Katarzyna Wojczulanis-Jakubas" w:date="2023-06-05T07:25:00Z">
            <w:rPr>
              <w:rFonts w:ascii="Palatino Linotype" w:hAnsi="Palatino Linotype" w:cs="Times New Roman"/>
              <w:sz w:val="18"/>
              <w:szCs w:val="24"/>
            </w:rPr>
          </w:rPrChange>
        </w:rPr>
        <w:tab/>
        <w:t xml:space="preserve">Ohashi, K.; Thomson, J.D. Efficient Harvesting of Renewing Resources. </w:t>
      </w:r>
      <w:proofErr w:type="spellStart"/>
      <w:r w:rsidRPr="006152E7">
        <w:rPr>
          <w:rFonts w:ascii="Palatino Linotype" w:hAnsi="Palatino Linotype" w:cs="Times New Roman"/>
          <w:i/>
          <w:iCs/>
          <w:sz w:val="18"/>
          <w:szCs w:val="24"/>
          <w:lang w:val="en-GB"/>
          <w:rPrChange w:id="1597" w:author="Katarzyna Wojczulanis-Jakubas" w:date="2023-06-05T07:25:00Z">
            <w:rPr>
              <w:rFonts w:ascii="Palatino Linotype" w:hAnsi="Palatino Linotype" w:cs="Times New Roman"/>
              <w:i/>
              <w:iCs/>
              <w:sz w:val="18"/>
              <w:szCs w:val="24"/>
            </w:rPr>
          </w:rPrChange>
        </w:rPr>
        <w:t>Behav</w:t>
      </w:r>
      <w:proofErr w:type="spellEnd"/>
      <w:r w:rsidRPr="006152E7">
        <w:rPr>
          <w:rFonts w:ascii="Palatino Linotype" w:hAnsi="Palatino Linotype" w:cs="Times New Roman"/>
          <w:i/>
          <w:iCs/>
          <w:sz w:val="18"/>
          <w:szCs w:val="24"/>
          <w:lang w:val="en-GB"/>
          <w:rPrChange w:id="1598" w:author="Katarzyna Wojczulanis-Jakubas" w:date="2023-06-05T07:25:00Z">
            <w:rPr>
              <w:rFonts w:ascii="Palatino Linotype" w:hAnsi="Palatino Linotype" w:cs="Times New Roman"/>
              <w:i/>
              <w:iCs/>
              <w:sz w:val="18"/>
              <w:szCs w:val="24"/>
            </w:rPr>
          </w:rPrChange>
        </w:rPr>
        <w:t>. Ecol.</w:t>
      </w:r>
      <w:r w:rsidRPr="006152E7">
        <w:rPr>
          <w:rFonts w:ascii="Palatino Linotype" w:hAnsi="Palatino Linotype" w:cs="Times New Roman"/>
          <w:sz w:val="18"/>
          <w:szCs w:val="24"/>
          <w:lang w:val="en-GB"/>
          <w:rPrChange w:id="1599"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600" w:author="Katarzyna Wojczulanis-Jakubas" w:date="2023-06-05T07:25:00Z">
            <w:rPr>
              <w:rFonts w:ascii="Palatino Linotype" w:hAnsi="Palatino Linotype" w:cs="Times New Roman"/>
              <w:b/>
              <w:bCs/>
              <w:sz w:val="18"/>
              <w:szCs w:val="24"/>
            </w:rPr>
          </w:rPrChange>
        </w:rPr>
        <w:t>2005</w:t>
      </w:r>
      <w:r w:rsidRPr="006152E7">
        <w:rPr>
          <w:rFonts w:ascii="Palatino Linotype" w:hAnsi="Palatino Linotype" w:cs="Times New Roman"/>
          <w:sz w:val="18"/>
          <w:szCs w:val="24"/>
          <w:lang w:val="en-GB"/>
          <w:rPrChange w:id="1601"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602" w:author="Katarzyna Wojczulanis-Jakubas" w:date="2023-06-05T07:25:00Z">
            <w:rPr>
              <w:rFonts w:ascii="Palatino Linotype" w:hAnsi="Palatino Linotype" w:cs="Times New Roman"/>
              <w:i/>
              <w:iCs/>
              <w:sz w:val="18"/>
              <w:szCs w:val="24"/>
            </w:rPr>
          </w:rPrChange>
        </w:rPr>
        <w:t>16</w:t>
      </w:r>
      <w:r w:rsidRPr="006152E7">
        <w:rPr>
          <w:rFonts w:ascii="Palatino Linotype" w:hAnsi="Palatino Linotype" w:cs="Times New Roman"/>
          <w:sz w:val="18"/>
          <w:szCs w:val="24"/>
          <w:lang w:val="en-GB"/>
          <w:rPrChange w:id="1603" w:author="Katarzyna Wojczulanis-Jakubas" w:date="2023-06-05T07:25:00Z">
            <w:rPr>
              <w:rFonts w:ascii="Palatino Linotype" w:hAnsi="Palatino Linotype" w:cs="Times New Roman"/>
              <w:sz w:val="18"/>
              <w:szCs w:val="24"/>
            </w:rPr>
          </w:rPrChange>
        </w:rPr>
        <w:t>, 592–605, doi:10.1093/</w:t>
      </w:r>
      <w:proofErr w:type="spellStart"/>
      <w:r w:rsidRPr="006152E7">
        <w:rPr>
          <w:rFonts w:ascii="Palatino Linotype" w:hAnsi="Palatino Linotype" w:cs="Times New Roman"/>
          <w:sz w:val="18"/>
          <w:szCs w:val="24"/>
          <w:lang w:val="en-GB"/>
          <w:rPrChange w:id="1604" w:author="Katarzyna Wojczulanis-Jakubas" w:date="2023-06-05T07:25:00Z">
            <w:rPr>
              <w:rFonts w:ascii="Palatino Linotype" w:hAnsi="Palatino Linotype" w:cs="Times New Roman"/>
              <w:sz w:val="18"/>
              <w:szCs w:val="24"/>
            </w:rPr>
          </w:rPrChange>
        </w:rPr>
        <w:t>beheco</w:t>
      </w:r>
      <w:proofErr w:type="spellEnd"/>
      <w:r w:rsidRPr="006152E7">
        <w:rPr>
          <w:rFonts w:ascii="Palatino Linotype" w:hAnsi="Palatino Linotype" w:cs="Times New Roman"/>
          <w:sz w:val="18"/>
          <w:szCs w:val="24"/>
          <w:lang w:val="en-GB"/>
          <w:rPrChange w:id="1605" w:author="Katarzyna Wojczulanis-Jakubas" w:date="2023-06-05T07:25:00Z">
            <w:rPr>
              <w:rFonts w:ascii="Palatino Linotype" w:hAnsi="Palatino Linotype" w:cs="Times New Roman"/>
              <w:sz w:val="18"/>
              <w:szCs w:val="24"/>
            </w:rPr>
          </w:rPrChange>
        </w:rPr>
        <w:t>/ari031.</w:t>
      </w:r>
    </w:p>
    <w:p w14:paraId="0665259C"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606"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607" w:author="Katarzyna Wojczulanis-Jakubas" w:date="2023-06-05T07:25:00Z">
            <w:rPr>
              <w:rFonts w:ascii="Palatino Linotype" w:hAnsi="Palatino Linotype" w:cs="Times New Roman"/>
              <w:sz w:val="18"/>
              <w:szCs w:val="24"/>
            </w:rPr>
          </w:rPrChange>
        </w:rPr>
        <w:t xml:space="preserve">51. </w:t>
      </w:r>
      <w:r w:rsidRPr="006152E7">
        <w:rPr>
          <w:rFonts w:ascii="Palatino Linotype" w:hAnsi="Palatino Linotype" w:cs="Times New Roman"/>
          <w:sz w:val="18"/>
          <w:szCs w:val="24"/>
          <w:lang w:val="en-GB"/>
          <w:rPrChange w:id="1608" w:author="Katarzyna Wojczulanis-Jakubas" w:date="2023-06-05T07:25:00Z">
            <w:rPr>
              <w:rFonts w:ascii="Palatino Linotype" w:hAnsi="Palatino Linotype" w:cs="Times New Roman"/>
              <w:sz w:val="18"/>
              <w:szCs w:val="24"/>
            </w:rPr>
          </w:rPrChange>
        </w:rPr>
        <w:tab/>
        <w:t xml:space="preserve">Gill, F.B. Trapline Foraging by Hermit Hummingbirds: Competition for an Undefended, Renewable Resource. </w:t>
      </w:r>
      <w:r w:rsidRPr="006152E7">
        <w:rPr>
          <w:rFonts w:ascii="Palatino Linotype" w:hAnsi="Palatino Linotype" w:cs="Times New Roman"/>
          <w:i/>
          <w:iCs/>
          <w:sz w:val="18"/>
          <w:szCs w:val="24"/>
          <w:lang w:val="en-GB"/>
          <w:rPrChange w:id="1609" w:author="Katarzyna Wojczulanis-Jakubas" w:date="2023-06-05T07:25:00Z">
            <w:rPr>
              <w:rFonts w:ascii="Palatino Linotype" w:hAnsi="Palatino Linotype" w:cs="Times New Roman"/>
              <w:i/>
              <w:iCs/>
              <w:sz w:val="18"/>
              <w:szCs w:val="24"/>
            </w:rPr>
          </w:rPrChange>
        </w:rPr>
        <w:t>Ecology</w:t>
      </w:r>
      <w:r w:rsidRPr="006152E7">
        <w:rPr>
          <w:rFonts w:ascii="Palatino Linotype" w:hAnsi="Palatino Linotype" w:cs="Times New Roman"/>
          <w:sz w:val="18"/>
          <w:szCs w:val="24"/>
          <w:lang w:val="en-GB"/>
          <w:rPrChange w:id="1610"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611" w:author="Katarzyna Wojczulanis-Jakubas" w:date="2023-06-05T07:25:00Z">
            <w:rPr>
              <w:rFonts w:ascii="Palatino Linotype" w:hAnsi="Palatino Linotype" w:cs="Times New Roman"/>
              <w:b/>
              <w:bCs/>
              <w:sz w:val="18"/>
              <w:szCs w:val="24"/>
            </w:rPr>
          </w:rPrChange>
        </w:rPr>
        <w:t>1988</w:t>
      </w:r>
      <w:r w:rsidRPr="006152E7">
        <w:rPr>
          <w:rFonts w:ascii="Palatino Linotype" w:hAnsi="Palatino Linotype" w:cs="Times New Roman"/>
          <w:sz w:val="18"/>
          <w:szCs w:val="24"/>
          <w:lang w:val="en-GB"/>
          <w:rPrChange w:id="1612"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613" w:author="Katarzyna Wojczulanis-Jakubas" w:date="2023-06-05T07:25:00Z">
            <w:rPr>
              <w:rFonts w:ascii="Palatino Linotype" w:hAnsi="Palatino Linotype" w:cs="Times New Roman"/>
              <w:i/>
              <w:iCs/>
              <w:sz w:val="18"/>
              <w:szCs w:val="24"/>
            </w:rPr>
          </w:rPrChange>
        </w:rPr>
        <w:t>69</w:t>
      </w:r>
      <w:r w:rsidRPr="006152E7">
        <w:rPr>
          <w:rFonts w:ascii="Palatino Linotype" w:hAnsi="Palatino Linotype" w:cs="Times New Roman"/>
          <w:sz w:val="18"/>
          <w:szCs w:val="24"/>
          <w:lang w:val="en-GB"/>
          <w:rPrChange w:id="1614" w:author="Katarzyna Wojczulanis-Jakubas" w:date="2023-06-05T07:25:00Z">
            <w:rPr>
              <w:rFonts w:ascii="Palatino Linotype" w:hAnsi="Palatino Linotype" w:cs="Times New Roman"/>
              <w:sz w:val="18"/>
              <w:szCs w:val="24"/>
            </w:rPr>
          </w:rPrChange>
        </w:rPr>
        <w:t>, 1933–1942, doi:10.2307/1941170.</w:t>
      </w:r>
    </w:p>
    <w:p w14:paraId="71608F8F"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cs="Times New Roman"/>
          <w:sz w:val="18"/>
          <w:szCs w:val="24"/>
          <w:lang w:val="en-GB"/>
          <w:rPrChange w:id="1615" w:author="Katarzyna Wojczulanis-Jakubas" w:date="2023-06-05T07:25:00Z">
            <w:rPr>
              <w:rFonts w:ascii="Palatino Linotype" w:hAnsi="Palatino Linotype" w:cs="Times New Roman"/>
              <w:sz w:val="18"/>
              <w:szCs w:val="24"/>
            </w:rPr>
          </w:rPrChange>
        </w:rPr>
      </w:pPr>
      <w:r w:rsidRPr="006152E7">
        <w:rPr>
          <w:rFonts w:ascii="Palatino Linotype" w:hAnsi="Palatino Linotype" w:cs="Times New Roman"/>
          <w:sz w:val="18"/>
          <w:szCs w:val="24"/>
          <w:lang w:val="en-GB"/>
          <w:rPrChange w:id="1616" w:author="Katarzyna Wojczulanis-Jakubas" w:date="2023-06-05T07:25:00Z">
            <w:rPr>
              <w:rFonts w:ascii="Palatino Linotype" w:hAnsi="Palatino Linotype" w:cs="Times New Roman"/>
              <w:sz w:val="18"/>
              <w:szCs w:val="24"/>
            </w:rPr>
          </w:rPrChange>
        </w:rPr>
        <w:t xml:space="preserve">52. </w:t>
      </w:r>
      <w:r w:rsidRPr="006152E7">
        <w:rPr>
          <w:rFonts w:ascii="Palatino Linotype" w:hAnsi="Palatino Linotype" w:cs="Times New Roman"/>
          <w:sz w:val="18"/>
          <w:szCs w:val="24"/>
          <w:lang w:val="en-GB"/>
          <w:rPrChange w:id="1617" w:author="Katarzyna Wojczulanis-Jakubas" w:date="2023-06-05T07:25:00Z">
            <w:rPr>
              <w:rFonts w:ascii="Palatino Linotype" w:hAnsi="Palatino Linotype" w:cs="Times New Roman"/>
              <w:sz w:val="18"/>
              <w:szCs w:val="24"/>
            </w:rPr>
          </w:rPrChange>
        </w:rPr>
        <w:tab/>
        <w:t xml:space="preserve">Sih, A.; Bell, A.; Johnson, J.C. </w:t>
      </w:r>
      <w:proofErr w:type="spellStart"/>
      <w:r w:rsidRPr="006152E7">
        <w:rPr>
          <w:rFonts w:ascii="Palatino Linotype" w:hAnsi="Palatino Linotype" w:cs="Times New Roman"/>
          <w:sz w:val="18"/>
          <w:szCs w:val="24"/>
          <w:lang w:val="en-GB"/>
          <w:rPrChange w:id="1618" w:author="Katarzyna Wojczulanis-Jakubas" w:date="2023-06-05T07:25:00Z">
            <w:rPr>
              <w:rFonts w:ascii="Palatino Linotype" w:hAnsi="Palatino Linotype" w:cs="Times New Roman"/>
              <w:sz w:val="18"/>
              <w:szCs w:val="24"/>
            </w:rPr>
          </w:rPrChange>
        </w:rPr>
        <w:t>Behavioral</w:t>
      </w:r>
      <w:proofErr w:type="spellEnd"/>
      <w:r w:rsidRPr="006152E7">
        <w:rPr>
          <w:rFonts w:ascii="Palatino Linotype" w:hAnsi="Palatino Linotype" w:cs="Times New Roman"/>
          <w:sz w:val="18"/>
          <w:szCs w:val="24"/>
          <w:lang w:val="en-GB"/>
          <w:rPrChange w:id="1619" w:author="Katarzyna Wojczulanis-Jakubas" w:date="2023-06-05T07:25:00Z">
            <w:rPr>
              <w:rFonts w:ascii="Palatino Linotype" w:hAnsi="Palatino Linotype" w:cs="Times New Roman"/>
              <w:sz w:val="18"/>
              <w:szCs w:val="24"/>
            </w:rPr>
          </w:rPrChange>
        </w:rPr>
        <w:t xml:space="preserve"> Syndromes</w:t>
      </w:r>
      <w:r w:rsidRPr="006152E7">
        <w:rPr>
          <w:rFonts w:ascii="Times New Roman" w:hAnsi="Times New Roman" w:cs="Times New Roman"/>
          <w:sz w:val="18"/>
          <w:szCs w:val="24"/>
          <w:lang w:val="en-GB"/>
          <w:rPrChange w:id="1620" w:author="Katarzyna Wojczulanis-Jakubas" w:date="2023-06-05T07:25:00Z">
            <w:rPr>
              <w:rFonts w:ascii="Times New Roman" w:hAnsi="Times New Roman" w:cs="Times New Roman"/>
              <w:sz w:val="18"/>
              <w:szCs w:val="24"/>
            </w:rPr>
          </w:rPrChange>
        </w:rPr>
        <w:t> </w:t>
      </w:r>
      <w:r w:rsidRPr="006152E7">
        <w:rPr>
          <w:rFonts w:ascii="Palatino Linotype" w:hAnsi="Palatino Linotype" w:cs="Times New Roman"/>
          <w:sz w:val="18"/>
          <w:szCs w:val="24"/>
          <w:lang w:val="en-GB"/>
          <w:rPrChange w:id="1621" w:author="Katarzyna Wojczulanis-Jakubas" w:date="2023-06-05T07:25:00Z">
            <w:rPr>
              <w:rFonts w:ascii="Palatino Linotype" w:hAnsi="Palatino Linotype" w:cs="Times New Roman"/>
              <w:sz w:val="18"/>
              <w:szCs w:val="24"/>
            </w:rPr>
          </w:rPrChange>
        </w:rPr>
        <w:t xml:space="preserve">: An Ecological and Evolutionary Overview. </w:t>
      </w:r>
      <w:r w:rsidRPr="006152E7">
        <w:rPr>
          <w:rFonts w:ascii="Palatino Linotype" w:hAnsi="Palatino Linotype" w:cs="Times New Roman"/>
          <w:i/>
          <w:iCs/>
          <w:sz w:val="18"/>
          <w:szCs w:val="24"/>
          <w:lang w:val="en-GB"/>
          <w:rPrChange w:id="1622" w:author="Katarzyna Wojczulanis-Jakubas" w:date="2023-06-05T07:25:00Z">
            <w:rPr>
              <w:rFonts w:ascii="Palatino Linotype" w:hAnsi="Palatino Linotype" w:cs="Times New Roman"/>
              <w:i/>
              <w:iCs/>
              <w:sz w:val="18"/>
              <w:szCs w:val="24"/>
            </w:rPr>
          </w:rPrChange>
        </w:rPr>
        <w:t xml:space="preserve">Trends Ecol. </w:t>
      </w:r>
      <w:proofErr w:type="spellStart"/>
      <w:r w:rsidRPr="006152E7">
        <w:rPr>
          <w:rFonts w:ascii="Palatino Linotype" w:hAnsi="Palatino Linotype" w:cs="Times New Roman"/>
          <w:i/>
          <w:iCs/>
          <w:sz w:val="18"/>
          <w:szCs w:val="24"/>
          <w:lang w:val="en-GB"/>
          <w:rPrChange w:id="1623" w:author="Katarzyna Wojczulanis-Jakubas" w:date="2023-06-05T07:25: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624"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625"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626" w:author="Katarzyna Wojczulanis-Jakubas" w:date="2023-06-05T07:25:00Z">
            <w:rPr>
              <w:rFonts w:ascii="Palatino Linotype" w:hAnsi="Palatino Linotype" w:cs="Times New Roman"/>
              <w:b/>
              <w:bCs/>
              <w:sz w:val="18"/>
              <w:szCs w:val="24"/>
            </w:rPr>
          </w:rPrChange>
        </w:rPr>
        <w:t>2004</w:t>
      </w:r>
      <w:r w:rsidRPr="006152E7">
        <w:rPr>
          <w:rFonts w:ascii="Palatino Linotype" w:hAnsi="Palatino Linotype" w:cs="Times New Roman"/>
          <w:sz w:val="18"/>
          <w:szCs w:val="24"/>
          <w:lang w:val="en-GB"/>
          <w:rPrChange w:id="1627"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628" w:author="Katarzyna Wojczulanis-Jakubas" w:date="2023-06-05T07:25:00Z">
            <w:rPr>
              <w:rFonts w:ascii="Palatino Linotype" w:hAnsi="Palatino Linotype" w:cs="Times New Roman"/>
              <w:i/>
              <w:iCs/>
              <w:sz w:val="18"/>
              <w:szCs w:val="24"/>
            </w:rPr>
          </w:rPrChange>
        </w:rPr>
        <w:t>19</w:t>
      </w:r>
      <w:r w:rsidRPr="006152E7">
        <w:rPr>
          <w:rFonts w:ascii="Palatino Linotype" w:hAnsi="Palatino Linotype" w:cs="Times New Roman"/>
          <w:sz w:val="18"/>
          <w:szCs w:val="24"/>
          <w:lang w:val="en-GB"/>
          <w:rPrChange w:id="1629" w:author="Katarzyna Wojczulanis-Jakubas" w:date="2023-06-05T07:25:00Z">
            <w:rPr>
              <w:rFonts w:ascii="Palatino Linotype" w:hAnsi="Palatino Linotype" w:cs="Times New Roman"/>
              <w:sz w:val="18"/>
              <w:szCs w:val="24"/>
            </w:rPr>
          </w:rPrChange>
        </w:rPr>
        <w:t>, 372–378, doi:10.1016/j.tree.2004.04.009.</w:t>
      </w:r>
    </w:p>
    <w:p w14:paraId="20706281" w14:textId="77777777" w:rsidR="00B46697" w:rsidRPr="006152E7" w:rsidRDefault="00000000">
      <w:pPr>
        <w:widowControl w:val="0"/>
        <w:autoSpaceDE w:val="0"/>
        <w:autoSpaceDN w:val="0"/>
        <w:adjustRightInd w:val="0"/>
        <w:spacing w:after="0" w:line="240" w:lineRule="auto"/>
        <w:ind w:left="640" w:hanging="640"/>
        <w:rPr>
          <w:rFonts w:ascii="Palatino Linotype" w:hAnsi="Palatino Linotype"/>
          <w:sz w:val="18"/>
          <w:lang w:val="en-GB"/>
          <w:rPrChange w:id="1630" w:author="Katarzyna Wojczulanis-Jakubas" w:date="2023-06-05T07:25:00Z">
            <w:rPr>
              <w:rFonts w:ascii="Palatino Linotype" w:hAnsi="Palatino Linotype"/>
              <w:sz w:val="18"/>
            </w:rPr>
          </w:rPrChange>
        </w:rPr>
      </w:pPr>
      <w:r w:rsidRPr="006152E7">
        <w:rPr>
          <w:rFonts w:ascii="Palatino Linotype" w:hAnsi="Palatino Linotype" w:cs="Times New Roman"/>
          <w:sz w:val="18"/>
          <w:szCs w:val="24"/>
          <w:lang w:val="en-GB"/>
          <w:rPrChange w:id="1631" w:author="Katarzyna Wojczulanis-Jakubas" w:date="2023-06-05T07:25:00Z">
            <w:rPr>
              <w:rFonts w:ascii="Palatino Linotype" w:hAnsi="Palatino Linotype" w:cs="Times New Roman"/>
              <w:sz w:val="18"/>
              <w:szCs w:val="24"/>
            </w:rPr>
          </w:rPrChange>
        </w:rPr>
        <w:t xml:space="preserve">53. </w:t>
      </w:r>
      <w:r w:rsidRPr="006152E7">
        <w:rPr>
          <w:rFonts w:ascii="Palatino Linotype" w:hAnsi="Palatino Linotype" w:cs="Times New Roman"/>
          <w:sz w:val="18"/>
          <w:szCs w:val="24"/>
          <w:lang w:val="en-GB"/>
          <w:rPrChange w:id="1632" w:author="Katarzyna Wojczulanis-Jakubas" w:date="2023-06-05T07:25:00Z">
            <w:rPr>
              <w:rFonts w:ascii="Palatino Linotype" w:hAnsi="Palatino Linotype" w:cs="Times New Roman"/>
              <w:sz w:val="18"/>
              <w:szCs w:val="24"/>
            </w:rPr>
          </w:rPrChange>
        </w:rPr>
        <w:tab/>
      </w:r>
      <w:proofErr w:type="spellStart"/>
      <w:r w:rsidRPr="006152E7">
        <w:rPr>
          <w:rFonts w:ascii="Palatino Linotype" w:hAnsi="Palatino Linotype" w:cs="Times New Roman"/>
          <w:sz w:val="18"/>
          <w:szCs w:val="24"/>
          <w:lang w:val="en-GB"/>
          <w:rPrChange w:id="1633" w:author="Katarzyna Wojczulanis-Jakubas" w:date="2023-06-05T07:25:00Z">
            <w:rPr>
              <w:rFonts w:ascii="Palatino Linotype" w:hAnsi="Palatino Linotype" w:cs="Times New Roman"/>
              <w:sz w:val="18"/>
              <w:szCs w:val="24"/>
            </w:rPr>
          </w:rPrChange>
        </w:rPr>
        <w:t>Cleasby</w:t>
      </w:r>
      <w:proofErr w:type="spellEnd"/>
      <w:r w:rsidRPr="006152E7">
        <w:rPr>
          <w:rFonts w:ascii="Palatino Linotype" w:hAnsi="Palatino Linotype" w:cs="Times New Roman"/>
          <w:sz w:val="18"/>
          <w:szCs w:val="24"/>
          <w:lang w:val="en-GB"/>
          <w:rPrChange w:id="1634" w:author="Katarzyna Wojczulanis-Jakubas" w:date="2023-06-05T07:25:00Z">
            <w:rPr>
              <w:rFonts w:ascii="Palatino Linotype" w:hAnsi="Palatino Linotype" w:cs="Times New Roman"/>
              <w:sz w:val="18"/>
              <w:szCs w:val="24"/>
            </w:rPr>
          </w:rPrChange>
        </w:rPr>
        <w:t xml:space="preserve">, I.R.; Nakagawa, S.; </w:t>
      </w:r>
      <w:proofErr w:type="spellStart"/>
      <w:r w:rsidRPr="006152E7">
        <w:rPr>
          <w:rFonts w:ascii="Palatino Linotype" w:hAnsi="Palatino Linotype" w:cs="Times New Roman"/>
          <w:sz w:val="18"/>
          <w:szCs w:val="24"/>
          <w:lang w:val="en-GB"/>
          <w:rPrChange w:id="1635" w:author="Katarzyna Wojczulanis-Jakubas" w:date="2023-06-05T07:25:00Z">
            <w:rPr>
              <w:rFonts w:ascii="Palatino Linotype" w:hAnsi="Palatino Linotype" w:cs="Times New Roman"/>
              <w:sz w:val="18"/>
              <w:szCs w:val="24"/>
            </w:rPr>
          </w:rPrChange>
        </w:rPr>
        <w:t>Schielzeth</w:t>
      </w:r>
      <w:proofErr w:type="spellEnd"/>
      <w:r w:rsidRPr="006152E7">
        <w:rPr>
          <w:rFonts w:ascii="Palatino Linotype" w:hAnsi="Palatino Linotype" w:cs="Times New Roman"/>
          <w:sz w:val="18"/>
          <w:szCs w:val="24"/>
          <w:lang w:val="en-GB"/>
          <w:rPrChange w:id="1636" w:author="Katarzyna Wojczulanis-Jakubas" w:date="2023-06-05T07:25:00Z">
            <w:rPr>
              <w:rFonts w:ascii="Palatino Linotype" w:hAnsi="Palatino Linotype" w:cs="Times New Roman"/>
              <w:sz w:val="18"/>
              <w:szCs w:val="24"/>
            </w:rPr>
          </w:rPrChange>
        </w:rPr>
        <w:t xml:space="preserve">, H. Quantifying the Predictability of Behaviour: Statistical Approaches for the Study of between-Individual Variation in the within-Individual Variance. </w:t>
      </w:r>
      <w:r w:rsidRPr="006152E7">
        <w:rPr>
          <w:rFonts w:ascii="Palatino Linotype" w:hAnsi="Palatino Linotype" w:cs="Times New Roman"/>
          <w:i/>
          <w:iCs/>
          <w:sz w:val="18"/>
          <w:szCs w:val="24"/>
          <w:lang w:val="en-GB"/>
          <w:rPrChange w:id="1637" w:author="Katarzyna Wojczulanis-Jakubas" w:date="2023-06-05T07:25:00Z">
            <w:rPr>
              <w:rFonts w:ascii="Palatino Linotype" w:hAnsi="Palatino Linotype" w:cs="Times New Roman"/>
              <w:i/>
              <w:iCs/>
              <w:sz w:val="18"/>
              <w:szCs w:val="24"/>
            </w:rPr>
          </w:rPrChange>
        </w:rPr>
        <w:t xml:space="preserve">Methods Ecol. </w:t>
      </w:r>
      <w:proofErr w:type="spellStart"/>
      <w:r w:rsidRPr="006152E7">
        <w:rPr>
          <w:rFonts w:ascii="Palatino Linotype" w:hAnsi="Palatino Linotype" w:cs="Times New Roman"/>
          <w:i/>
          <w:iCs/>
          <w:sz w:val="18"/>
          <w:szCs w:val="24"/>
          <w:lang w:val="en-GB"/>
          <w:rPrChange w:id="1638" w:author="Katarzyna Wojczulanis-Jakubas" w:date="2023-06-05T07:25:00Z">
            <w:rPr>
              <w:rFonts w:ascii="Palatino Linotype" w:hAnsi="Palatino Linotype" w:cs="Times New Roman"/>
              <w:i/>
              <w:iCs/>
              <w:sz w:val="18"/>
              <w:szCs w:val="24"/>
            </w:rPr>
          </w:rPrChange>
        </w:rPr>
        <w:t>Evol</w:t>
      </w:r>
      <w:proofErr w:type="spellEnd"/>
      <w:r w:rsidRPr="006152E7">
        <w:rPr>
          <w:rFonts w:ascii="Palatino Linotype" w:hAnsi="Palatino Linotype" w:cs="Times New Roman"/>
          <w:i/>
          <w:iCs/>
          <w:sz w:val="18"/>
          <w:szCs w:val="24"/>
          <w:lang w:val="en-GB"/>
          <w:rPrChange w:id="1639" w:author="Katarzyna Wojczulanis-Jakubas" w:date="2023-06-05T07:25:00Z">
            <w:rPr>
              <w:rFonts w:ascii="Palatino Linotype" w:hAnsi="Palatino Linotype" w:cs="Times New Roman"/>
              <w:i/>
              <w:iCs/>
              <w:sz w:val="18"/>
              <w:szCs w:val="24"/>
            </w:rPr>
          </w:rPrChange>
        </w:rPr>
        <w:t>.</w:t>
      </w:r>
      <w:r w:rsidRPr="006152E7">
        <w:rPr>
          <w:rFonts w:ascii="Palatino Linotype" w:hAnsi="Palatino Linotype" w:cs="Times New Roman"/>
          <w:sz w:val="18"/>
          <w:szCs w:val="24"/>
          <w:lang w:val="en-GB"/>
          <w:rPrChange w:id="1640"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b/>
          <w:bCs/>
          <w:sz w:val="18"/>
          <w:szCs w:val="24"/>
          <w:lang w:val="en-GB"/>
          <w:rPrChange w:id="1641" w:author="Katarzyna Wojczulanis-Jakubas" w:date="2023-06-05T07:25:00Z">
            <w:rPr>
              <w:rFonts w:ascii="Palatino Linotype" w:hAnsi="Palatino Linotype" w:cs="Times New Roman"/>
              <w:b/>
              <w:bCs/>
              <w:sz w:val="18"/>
              <w:szCs w:val="24"/>
            </w:rPr>
          </w:rPrChange>
        </w:rPr>
        <w:t>2015</w:t>
      </w:r>
      <w:r w:rsidRPr="006152E7">
        <w:rPr>
          <w:rFonts w:ascii="Palatino Linotype" w:hAnsi="Palatino Linotype" w:cs="Times New Roman"/>
          <w:sz w:val="18"/>
          <w:szCs w:val="24"/>
          <w:lang w:val="en-GB"/>
          <w:rPrChange w:id="1642" w:author="Katarzyna Wojczulanis-Jakubas" w:date="2023-06-05T07:25:00Z">
            <w:rPr>
              <w:rFonts w:ascii="Palatino Linotype" w:hAnsi="Palatino Linotype" w:cs="Times New Roman"/>
              <w:sz w:val="18"/>
              <w:szCs w:val="24"/>
            </w:rPr>
          </w:rPrChange>
        </w:rPr>
        <w:t xml:space="preserve">, </w:t>
      </w:r>
      <w:r w:rsidRPr="006152E7">
        <w:rPr>
          <w:rFonts w:ascii="Palatino Linotype" w:hAnsi="Palatino Linotype" w:cs="Times New Roman"/>
          <w:i/>
          <w:iCs/>
          <w:sz w:val="18"/>
          <w:szCs w:val="24"/>
          <w:lang w:val="en-GB"/>
          <w:rPrChange w:id="1643" w:author="Katarzyna Wojczulanis-Jakubas" w:date="2023-06-05T07:25:00Z">
            <w:rPr>
              <w:rFonts w:ascii="Palatino Linotype" w:hAnsi="Palatino Linotype" w:cs="Times New Roman"/>
              <w:i/>
              <w:iCs/>
              <w:sz w:val="18"/>
              <w:szCs w:val="24"/>
            </w:rPr>
          </w:rPrChange>
        </w:rPr>
        <w:t>6</w:t>
      </w:r>
      <w:r w:rsidRPr="006152E7">
        <w:rPr>
          <w:rFonts w:ascii="Palatino Linotype" w:hAnsi="Palatino Linotype" w:cs="Times New Roman"/>
          <w:sz w:val="18"/>
          <w:szCs w:val="24"/>
          <w:lang w:val="en-GB"/>
          <w:rPrChange w:id="1644" w:author="Katarzyna Wojczulanis-Jakubas" w:date="2023-06-05T07:25:00Z">
            <w:rPr>
              <w:rFonts w:ascii="Palatino Linotype" w:hAnsi="Palatino Linotype" w:cs="Times New Roman"/>
              <w:sz w:val="18"/>
              <w:szCs w:val="24"/>
            </w:rPr>
          </w:rPrChange>
        </w:rPr>
        <w:t>, 27–37, doi:10.1111/2041-210X.12281.</w:t>
      </w:r>
    </w:p>
    <w:p w14:paraId="127FA497" w14:textId="77777777" w:rsidR="00B46697" w:rsidRDefault="00000000">
      <w:pPr>
        <w:adjustRightInd w:val="0"/>
        <w:snapToGrid w:val="0"/>
        <w:spacing w:after="0" w:line="228" w:lineRule="auto"/>
        <w:ind w:left="425" w:hanging="425"/>
        <w:jc w:val="both"/>
        <w:rPr>
          <w:rFonts w:ascii="Palatino Linotype" w:hAnsi="Palatino Linotype" w:cstheme="minorHAnsi"/>
          <w:b/>
          <w:sz w:val="18"/>
          <w:lang w:val="en-US"/>
        </w:rPr>
      </w:pPr>
      <w:r>
        <w:rPr>
          <w:rFonts w:ascii="Palatino Linotype" w:hAnsi="Palatino Linotype" w:cstheme="minorHAnsi"/>
          <w:b/>
          <w:sz w:val="18"/>
          <w:lang w:val="en-US"/>
        </w:rPr>
        <w:fldChar w:fldCharType="end"/>
      </w:r>
    </w:p>
    <w:p w14:paraId="45D9F166" w14:textId="77777777" w:rsidR="00B46697" w:rsidRDefault="00000000">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B46697">
      <w:headerReference w:type="default" r:id="rId19"/>
      <w:footerReference w:type="default" r:id="rId20"/>
      <w:headerReference w:type="first" r:id="rId21"/>
      <w:footerReference w:type="first" r:id="rId22"/>
      <w:type w:val="continuous"/>
      <w:pgSz w:w="11906" w:h="16838"/>
      <w:pgMar w:top="1417" w:right="720" w:bottom="1077" w:left="720" w:header="1020" w:footer="340" w:gutter="0"/>
      <w:lnNumType w:countBy="1" w:distance="255" w:restart="continuous"/>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DC98" w14:textId="77777777" w:rsidR="00CE7F5F" w:rsidRDefault="00CE7F5F">
      <w:pPr>
        <w:spacing w:line="240" w:lineRule="auto"/>
      </w:pPr>
      <w:r>
        <w:separator/>
      </w:r>
    </w:p>
  </w:endnote>
  <w:endnote w:type="continuationSeparator" w:id="0">
    <w:p w14:paraId="1F2BB8FF" w14:textId="77777777" w:rsidR="00CE7F5F" w:rsidRDefault="00CE7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altName w:val="DejaVu Sans"/>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ordia New">
    <w:panose1 w:val="020B0304020202020204"/>
    <w:charset w:val="DE"/>
    <w:family w:val="swiss"/>
    <w:pitch w:val="default"/>
    <w:sig w:usb0="00000000" w:usb1="00000000" w:usb2="00000000" w:usb3="00000000" w:csb0="00010001" w:csb1="00000000"/>
  </w:font>
  <w:font w:name="DengXian">
    <w:altName w:val="等线"/>
    <w:panose1 w:val="02010600030101010101"/>
    <w:charset w:val="86"/>
    <w:family w:val="auto"/>
    <w:pitch w:val="default"/>
    <w:sig w:usb0="00000000" w:usb1="00000000"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654352"/>
    </w:sdtPr>
    <w:sdtContent>
      <w:p w14:paraId="6B61C1AC" w14:textId="77777777" w:rsidR="00B46697" w:rsidRDefault="00000000">
        <w:pPr>
          <w:pStyle w:val="Stopka"/>
          <w:jc w:val="right"/>
        </w:pPr>
        <w:r>
          <w:fldChar w:fldCharType="begin"/>
        </w:r>
        <w:r>
          <w:instrText>PAGE   \* MERGEFORMAT</w:instrText>
        </w:r>
        <w:r>
          <w:fldChar w:fldCharType="separate"/>
        </w:r>
        <w:r>
          <w:t>2</w:t>
        </w:r>
        <w:r>
          <w:fldChar w:fldCharType="end"/>
        </w:r>
      </w:p>
    </w:sdtContent>
  </w:sdt>
  <w:p w14:paraId="204FC172" w14:textId="77777777" w:rsidR="00B46697" w:rsidRDefault="00B4669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965A" w14:textId="77777777" w:rsidR="00B46697" w:rsidRDefault="00B46697">
    <w:pPr>
      <w:pStyle w:val="MDPIfooterfirstpage"/>
      <w:pBdr>
        <w:top w:val="single" w:sz="4" w:space="0" w:color="000000"/>
      </w:pBdr>
      <w:adjustRightInd w:val="0"/>
      <w:snapToGrid w:val="0"/>
      <w:spacing w:before="480" w:line="100" w:lineRule="exact"/>
      <w:rPr>
        <w:i/>
      </w:rPr>
    </w:pPr>
  </w:p>
  <w:p w14:paraId="4E3AC7F2" w14:textId="77777777" w:rsidR="00B46697" w:rsidRDefault="00000000">
    <w:pPr>
      <w:pStyle w:val="MDPIfooterfirstpage"/>
      <w:tabs>
        <w:tab w:val="clear" w:pos="8845"/>
        <w:tab w:val="right" w:pos="10466"/>
      </w:tabs>
      <w:spacing w:line="240" w:lineRule="auto"/>
      <w:jc w:val="both"/>
      <w:rPr>
        <w:lang w:val="fr-CH"/>
      </w:rPr>
    </w:pPr>
    <w:r>
      <w:rPr>
        <w:i/>
      </w:rPr>
      <w:t>Animals</w:t>
    </w:r>
    <w:r>
      <w:t xml:space="preserve"> </w:t>
    </w:r>
    <w:r>
      <w:rPr>
        <w:b/>
      </w:rPr>
      <w:t>2023</w:t>
    </w:r>
    <w:r>
      <w:t>,</w:t>
    </w:r>
    <w:r>
      <w:rPr>
        <w:i/>
      </w:rPr>
      <w:t xml:space="preserve"> 13</w:t>
    </w:r>
    <w:r>
      <w:t>, x. https://doi.org/10.3390/xxxxx</w:t>
    </w:r>
    <w:r>
      <w:rPr>
        <w:lang w:val="fr-CH"/>
      </w:rPr>
      <w:tab/>
    </w:r>
    <w:r>
      <w:rPr>
        <w:lang w:val="fr-CH"/>
      </w:rPr>
      <w:t>www.mdpi.com/journal/</w:t>
    </w:r>
    <w:r>
      <w:t>animals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F10D" w14:textId="77777777" w:rsidR="00CE7F5F" w:rsidRDefault="00CE7F5F">
      <w:pPr>
        <w:spacing w:after="0" w:line="240" w:lineRule="auto"/>
      </w:pPr>
      <w:r>
        <w:separator/>
      </w:r>
    </w:p>
  </w:footnote>
  <w:footnote w:type="continuationSeparator" w:id="0">
    <w:p w14:paraId="6B4A7782" w14:textId="77777777" w:rsidR="00CE7F5F" w:rsidRDefault="00CE7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5B51" w14:textId="77777777" w:rsidR="00B46697" w:rsidRPr="00B46697" w:rsidRDefault="00000000">
    <w:pPr>
      <w:tabs>
        <w:tab w:val="right" w:pos="10466"/>
      </w:tabs>
      <w:adjustRightInd w:val="0"/>
      <w:snapToGrid w:val="0"/>
      <w:spacing w:line="240" w:lineRule="auto"/>
      <w:rPr>
        <w:rFonts w:ascii="Palatino Linotype" w:hAnsi="Palatino Linotype"/>
        <w:sz w:val="16"/>
        <w:lang w:val="en-GB"/>
        <w:rPrChange w:id="1645" w:author="Katarzyna Wojczulanis-Jakubas" w:date="2023-06-02T10:55:00Z">
          <w:rPr>
            <w:rFonts w:ascii="Palatino Linotype" w:hAnsi="Palatino Linotype"/>
            <w:sz w:val="16"/>
          </w:rPr>
        </w:rPrChange>
      </w:rPr>
    </w:pPr>
    <w:r>
      <w:rPr>
        <w:rFonts w:ascii="Palatino Linotype" w:hAnsi="Palatino Linotype"/>
        <w:i/>
        <w:sz w:val="16"/>
        <w:lang w:val="en-GB"/>
        <w:rPrChange w:id="1646" w:author="Katarzyna Wojczulanis-Jakubas" w:date="2023-06-02T10:55:00Z">
          <w:rPr>
            <w:rFonts w:ascii="Palatino Linotype" w:hAnsi="Palatino Linotype"/>
            <w:i/>
            <w:sz w:val="16"/>
          </w:rPr>
        </w:rPrChange>
      </w:rPr>
      <w:t xml:space="preserve">Animals </w:t>
    </w:r>
    <w:r>
      <w:rPr>
        <w:rFonts w:ascii="Palatino Linotype" w:hAnsi="Palatino Linotype"/>
        <w:b/>
        <w:sz w:val="16"/>
        <w:lang w:val="en-GB"/>
        <w:rPrChange w:id="1647" w:author="Katarzyna Wojczulanis-Jakubas" w:date="2023-06-02T10:55:00Z">
          <w:rPr>
            <w:rFonts w:ascii="Palatino Linotype" w:hAnsi="Palatino Linotype"/>
            <w:b/>
            <w:sz w:val="16"/>
          </w:rPr>
        </w:rPrChange>
      </w:rPr>
      <w:t>2023</w:t>
    </w:r>
    <w:r>
      <w:rPr>
        <w:rFonts w:ascii="Palatino Linotype" w:hAnsi="Palatino Linotype"/>
        <w:sz w:val="16"/>
        <w:lang w:val="en-GB"/>
        <w:rPrChange w:id="1648" w:author="Katarzyna Wojczulanis-Jakubas" w:date="2023-06-02T10:55:00Z">
          <w:rPr>
            <w:rFonts w:ascii="Palatino Linotype" w:hAnsi="Palatino Linotype"/>
            <w:sz w:val="16"/>
          </w:rPr>
        </w:rPrChange>
      </w:rPr>
      <w:t>,</w:t>
    </w:r>
    <w:r>
      <w:rPr>
        <w:rFonts w:ascii="Palatino Linotype" w:hAnsi="Palatino Linotype"/>
        <w:i/>
        <w:sz w:val="16"/>
        <w:lang w:val="en-GB"/>
        <w:rPrChange w:id="1649" w:author="Katarzyna Wojczulanis-Jakubas" w:date="2023-06-02T10:55:00Z">
          <w:rPr>
            <w:rFonts w:ascii="Palatino Linotype" w:hAnsi="Palatino Linotype"/>
            <w:i/>
            <w:sz w:val="16"/>
          </w:rPr>
        </w:rPrChange>
      </w:rPr>
      <w:t xml:space="preserve"> 13</w:t>
    </w:r>
    <w:r>
      <w:rPr>
        <w:rFonts w:ascii="Palatino Linotype" w:hAnsi="Palatino Linotype"/>
        <w:sz w:val="16"/>
        <w:lang w:val="en-GB"/>
        <w:rPrChange w:id="1650" w:author="Katarzyna Wojczulanis-Jakubas" w:date="2023-06-02T10:55:00Z">
          <w:rPr>
            <w:rFonts w:ascii="Palatino Linotype" w:hAnsi="Palatino Linotype"/>
            <w:sz w:val="16"/>
          </w:rPr>
        </w:rPrChange>
      </w:rPr>
      <w:t>, x FOR PEER REVIEW</w:t>
    </w:r>
    <w:r>
      <w:rPr>
        <w:rFonts w:ascii="Palatino Linotype" w:hAnsi="Palatino Linotype"/>
        <w:sz w:val="16"/>
        <w:lang w:val="en-GB"/>
        <w:rPrChange w:id="1651" w:author="Katarzyna Wojczulanis-Jakubas" w:date="2023-06-02T10:55:00Z">
          <w:rPr>
            <w:rFonts w:ascii="Palatino Linotype" w:hAnsi="Palatino Linotype"/>
            <w:sz w:val="16"/>
          </w:rPr>
        </w:rPrChange>
      </w:rPr>
      <w:tab/>
    </w:r>
    <w:r>
      <w:rPr>
        <w:rFonts w:ascii="Palatino Linotype" w:hAnsi="Palatino Linotype"/>
        <w:sz w:val="16"/>
      </w:rPr>
      <w:fldChar w:fldCharType="begin"/>
    </w:r>
    <w:r>
      <w:rPr>
        <w:rFonts w:ascii="Palatino Linotype" w:hAnsi="Palatino Linotype"/>
        <w:sz w:val="16"/>
        <w:lang w:val="en-GB"/>
        <w:rPrChange w:id="1652" w:author="Katarzyna Wojczulanis-Jakubas" w:date="2023-06-02T10:55:00Z">
          <w:rPr>
            <w:rFonts w:ascii="Palatino Linotype" w:hAnsi="Palatino Linotype"/>
            <w:sz w:val="16"/>
          </w:rPr>
        </w:rPrChange>
      </w:rPr>
      <w:instrText xml:space="preserve"> PAGE   \* MERGEFORMAT </w:instrText>
    </w:r>
    <w:r>
      <w:rPr>
        <w:rFonts w:ascii="Palatino Linotype" w:hAnsi="Palatino Linotype"/>
        <w:sz w:val="16"/>
      </w:rPr>
      <w:fldChar w:fldCharType="separate"/>
    </w:r>
    <w:r>
      <w:rPr>
        <w:rFonts w:ascii="Palatino Linotype" w:hAnsi="Palatino Linotype"/>
        <w:sz w:val="16"/>
        <w:lang w:val="en-GB"/>
        <w:rPrChange w:id="1653" w:author="Katarzyna Wojczulanis-Jakubas" w:date="2023-06-02T10:55:00Z">
          <w:rPr>
            <w:rFonts w:ascii="Palatino Linotype" w:hAnsi="Palatino Linotype"/>
            <w:sz w:val="16"/>
          </w:rPr>
        </w:rPrChange>
      </w:rPr>
      <w:t>2</w:t>
    </w:r>
    <w:r>
      <w:rPr>
        <w:rFonts w:ascii="Palatino Linotype" w:hAnsi="Palatino Linotype"/>
        <w:sz w:val="16"/>
      </w:rPr>
      <w:fldChar w:fldCharType="end"/>
    </w:r>
    <w:r>
      <w:rPr>
        <w:rFonts w:ascii="Palatino Linotype" w:hAnsi="Palatino Linotype"/>
        <w:sz w:val="16"/>
        <w:lang w:val="en-GB"/>
        <w:rPrChange w:id="1654" w:author="Katarzyna Wojczulanis-Jakubas" w:date="2023-06-02T10:55:00Z">
          <w:rPr>
            <w:rFonts w:ascii="Palatino Linotype" w:hAnsi="Palatino Linotype"/>
            <w:sz w:val="16"/>
          </w:rPr>
        </w:rPrChange>
      </w:rPr>
      <w:t xml:space="preserve"> of </w:t>
    </w:r>
    <w:r>
      <w:rPr>
        <w:rFonts w:ascii="Palatino Linotype" w:hAnsi="Palatino Linotype"/>
        <w:sz w:val="16"/>
      </w:rPr>
      <w:fldChar w:fldCharType="begin"/>
    </w:r>
    <w:r>
      <w:rPr>
        <w:rFonts w:ascii="Palatino Linotype" w:hAnsi="Palatino Linotype"/>
        <w:sz w:val="16"/>
        <w:lang w:val="en-GB"/>
        <w:rPrChange w:id="1655" w:author="Katarzyna Wojczulanis-Jakubas" w:date="2023-06-02T10:55:00Z">
          <w:rPr>
            <w:rFonts w:ascii="Palatino Linotype" w:hAnsi="Palatino Linotype"/>
            <w:sz w:val="16"/>
          </w:rPr>
        </w:rPrChange>
      </w:rPr>
      <w:instrText xml:space="preserve"> NUMPAGES   \* MERGEFORMAT </w:instrText>
    </w:r>
    <w:r>
      <w:rPr>
        <w:rFonts w:ascii="Palatino Linotype" w:hAnsi="Palatino Linotype"/>
        <w:sz w:val="16"/>
      </w:rPr>
      <w:fldChar w:fldCharType="separate"/>
    </w:r>
    <w:r>
      <w:rPr>
        <w:rFonts w:ascii="Palatino Linotype" w:hAnsi="Palatino Linotype"/>
        <w:sz w:val="16"/>
        <w:lang w:val="en-GB"/>
        <w:rPrChange w:id="1656" w:author="Katarzyna Wojczulanis-Jakubas" w:date="2023-06-02T10:55:00Z">
          <w:rPr>
            <w:rFonts w:ascii="Palatino Linotype" w:hAnsi="Palatino Linotype"/>
            <w:sz w:val="16"/>
          </w:rPr>
        </w:rPrChange>
      </w:rPr>
      <w:t>6</w:t>
    </w:r>
    <w:r>
      <w:rPr>
        <w:rFonts w:ascii="Palatino Linotype" w:hAnsi="Palatino Linotype"/>
        <w:sz w:val="16"/>
      </w:rPr>
      <w:fldChar w:fldCharType="end"/>
    </w:r>
  </w:p>
  <w:p w14:paraId="4ECC0F69" w14:textId="77777777" w:rsidR="00B46697" w:rsidRPr="00B46697" w:rsidRDefault="00B46697">
    <w:pPr>
      <w:pBdr>
        <w:bottom w:val="single" w:sz="4" w:space="1" w:color="000000"/>
      </w:pBdr>
      <w:tabs>
        <w:tab w:val="right" w:pos="8844"/>
      </w:tabs>
      <w:adjustRightInd w:val="0"/>
      <w:snapToGrid w:val="0"/>
      <w:spacing w:after="480" w:line="100" w:lineRule="exact"/>
      <w:rPr>
        <w:rFonts w:ascii="Palatino Linotype" w:hAnsi="Palatino Linotype"/>
        <w:sz w:val="16"/>
        <w:lang w:val="en-GB"/>
        <w:rPrChange w:id="1657" w:author="Katarzyna Wojczulanis-Jakubas" w:date="2023-06-02T10:55:00Z">
          <w:rPr>
            <w:rFonts w:ascii="Palatino Linotype" w:hAnsi="Palatino Linotype"/>
            <w:sz w:val="16"/>
          </w:rPr>
        </w:rPrChang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46697" w14:paraId="32DB3D70" w14:textId="77777777">
      <w:trPr>
        <w:trHeight w:val="686"/>
      </w:trPr>
      <w:tc>
        <w:tcPr>
          <w:tcW w:w="3679" w:type="dxa"/>
          <w:shd w:val="clear" w:color="auto" w:fill="auto"/>
          <w:vAlign w:val="center"/>
        </w:tcPr>
        <w:p w14:paraId="2449F9C6" w14:textId="77777777" w:rsidR="00B46697" w:rsidRDefault="00000000">
          <w:pPr>
            <w:pStyle w:val="Nagwek"/>
            <w:rPr>
              <w:rFonts w:eastAsia="DengXian"/>
              <w:b/>
              <w:bCs/>
            </w:rPr>
          </w:pPr>
          <w:r>
            <w:rPr>
              <w:rFonts w:eastAsia="DengXian"/>
              <w:b/>
              <w:bCs/>
              <w:i/>
              <w:noProof/>
            </w:rPr>
            <w:drawing>
              <wp:inline distT="0" distB="0" distL="0" distR="0" wp14:anchorId="4234C836" wp14:editId="7DF19B8D">
                <wp:extent cx="1628140" cy="429260"/>
                <wp:effectExtent l="0" t="0" r="0" b="0"/>
                <wp:docPr id="6" name="Picture 3" descr="C:\Users\home\Desktop\logos\anima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home\Desktop\logos\animal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8140" cy="429260"/>
                        </a:xfrm>
                        <a:prstGeom prst="rect">
                          <a:avLst/>
                        </a:prstGeom>
                        <a:noFill/>
                        <a:ln>
                          <a:noFill/>
                        </a:ln>
                      </pic:spPr>
                    </pic:pic>
                  </a:graphicData>
                </a:graphic>
              </wp:inline>
            </w:drawing>
          </w:r>
        </w:p>
      </w:tc>
      <w:tc>
        <w:tcPr>
          <w:tcW w:w="4535" w:type="dxa"/>
          <w:shd w:val="clear" w:color="auto" w:fill="auto"/>
          <w:vAlign w:val="center"/>
        </w:tcPr>
        <w:p w14:paraId="44FFD528" w14:textId="77777777" w:rsidR="00B46697" w:rsidRDefault="00B46697">
          <w:pPr>
            <w:pStyle w:val="Nagwek"/>
            <w:rPr>
              <w:rFonts w:eastAsia="DengXian"/>
              <w:b/>
              <w:bCs/>
            </w:rPr>
          </w:pPr>
        </w:p>
      </w:tc>
      <w:tc>
        <w:tcPr>
          <w:tcW w:w="2273" w:type="dxa"/>
          <w:shd w:val="clear" w:color="auto" w:fill="auto"/>
          <w:vAlign w:val="center"/>
        </w:tcPr>
        <w:p w14:paraId="25A12A29" w14:textId="77777777" w:rsidR="00B46697" w:rsidRDefault="00000000">
          <w:pPr>
            <w:pStyle w:val="Nagwek"/>
            <w:jc w:val="right"/>
            <w:rPr>
              <w:rFonts w:eastAsia="DengXian"/>
              <w:b/>
              <w:bCs/>
            </w:rPr>
          </w:pPr>
          <w:r>
            <w:rPr>
              <w:rFonts w:eastAsia="DengXian"/>
              <w:b/>
              <w:bCs/>
              <w:noProof/>
            </w:rPr>
            <w:drawing>
              <wp:inline distT="0" distB="0" distL="0" distR="0" wp14:anchorId="38E96B8E" wp14:editId="6DCFFFD3">
                <wp:extent cx="539750" cy="3594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FD0C3A9" w14:textId="77777777" w:rsidR="00B46697" w:rsidRDefault="00B46697">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105"/>
    <w:multiLevelType w:val="multilevel"/>
    <w:tmpl w:val="0B5F6105"/>
    <w:lvl w:ilvl="0">
      <w:start w:val="1"/>
      <w:numFmt w:val="decimal"/>
      <w:pStyle w:val="MDPI71FootNotes"/>
      <w:lvlText w:val="%1."/>
      <w:lvlJc w:val="left"/>
      <w:pPr>
        <w:ind w:left="425" w:hanging="425"/>
      </w:pPr>
      <w:rPr>
        <w:rFonts w:hint="default"/>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B468F5"/>
    <w:multiLevelType w:val="multilevel"/>
    <w:tmpl w:val="18B468F5"/>
    <w:lvl w:ilvl="0">
      <w:start w:val="1"/>
      <w:numFmt w:val="decimal"/>
      <w:pStyle w:val="MDPI71References"/>
      <w:lvlText w:val="%1."/>
      <w:lvlJc w:val="left"/>
      <w:pPr>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C6F5D"/>
    <w:multiLevelType w:val="multilevel"/>
    <w:tmpl w:val="1E0C6F5D"/>
    <w:lvl w:ilvl="0">
      <w:start w:val="1"/>
      <w:numFmt w:val="bullet"/>
      <w:pStyle w:val="MDPI38bullet"/>
      <w:lvlText w:val=""/>
      <w:lvlJc w:val="left"/>
      <w:pPr>
        <w:ind w:left="3033" w:hanging="425"/>
      </w:pPr>
      <w:rPr>
        <w:rFonts w:ascii="Symbol" w:hAnsi="Symbol" w:hint="default"/>
      </w:rPr>
    </w:lvl>
    <w:lvl w:ilvl="1">
      <w:start w:val="1"/>
      <w:numFmt w:val="bullet"/>
      <w:lvlText w:val="o"/>
      <w:lvlJc w:val="left"/>
      <w:pPr>
        <w:ind w:left="4048" w:hanging="360"/>
      </w:pPr>
      <w:rPr>
        <w:rFonts w:ascii="Courier New" w:hAnsi="Courier New" w:cs="Courier New" w:hint="default"/>
      </w:rPr>
    </w:lvl>
    <w:lvl w:ilvl="2">
      <w:start w:val="1"/>
      <w:numFmt w:val="bullet"/>
      <w:lvlText w:val=""/>
      <w:lvlJc w:val="left"/>
      <w:pPr>
        <w:ind w:left="4768" w:hanging="360"/>
      </w:pPr>
      <w:rPr>
        <w:rFonts w:ascii="Wingdings" w:hAnsi="Wingdings" w:hint="default"/>
      </w:rPr>
    </w:lvl>
    <w:lvl w:ilvl="3">
      <w:start w:val="1"/>
      <w:numFmt w:val="bullet"/>
      <w:lvlText w:val=""/>
      <w:lvlJc w:val="left"/>
      <w:pPr>
        <w:ind w:left="5488" w:hanging="360"/>
      </w:pPr>
      <w:rPr>
        <w:rFonts w:ascii="Symbol" w:hAnsi="Symbol" w:hint="default"/>
      </w:rPr>
    </w:lvl>
    <w:lvl w:ilvl="4">
      <w:start w:val="1"/>
      <w:numFmt w:val="bullet"/>
      <w:lvlText w:val="o"/>
      <w:lvlJc w:val="left"/>
      <w:pPr>
        <w:ind w:left="6208" w:hanging="360"/>
      </w:pPr>
      <w:rPr>
        <w:rFonts w:ascii="Courier New" w:hAnsi="Courier New" w:cs="Courier New" w:hint="default"/>
      </w:rPr>
    </w:lvl>
    <w:lvl w:ilvl="5">
      <w:start w:val="1"/>
      <w:numFmt w:val="bullet"/>
      <w:lvlText w:val=""/>
      <w:lvlJc w:val="left"/>
      <w:pPr>
        <w:ind w:left="6928" w:hanging="360"/>
      </w:pPr>
      <w:rPr>
        <w:rFonts w:ascii="Wingdings" w:hAnsi="Wingdings" w:hint="default"/>
      </w:rPr>
    </w:lvl>
    <w:lvl w:ilvl="6">
      <w:start w:val="1"/>
      <w:numFmt w:val="bullet"/>
      <w:lvlText w:val=""/>
      <w:lvlJc w:val="left"/>
      <w:pPr>
        <w:ind w:left="7648" w:hanging="360"/>
      </w:pPr>
      <w:rPr>
        <w:rFonts w:ascii="Symbol" w:hAnsi="Symbol" w:hint="default"/>
      </w:rPr>
    </w:lvl>
    <w:lvl w:ilvl="7">
      <w:start w:val="1"/>
      <w:numFmt w:val="bullet"/>
      <w:lvlText w:val="o"/>
      <w:lvlJc w:val="left"/>
      <w:pPr>
        <w:ind w:left="8368" w:hanging="360"/>
      </w:pPr>
      <w:rPr>
        <w:rFonts w:ascii="Courier New" w:hAnsi="Courier New" w:cs="Courier New" w:hint="default"/>
      </w:rPr>
    </w:lvl>
    <w:lvl w:ilvl="8">
      <w:start w:val="1"/>
      <w:numFmt w:val="bullet"/>
      <w:lvlText w:val=""/>
      <w:lvlJc w:val="left"/>
      <w:pPr>
        <w:ind w:left="9088" w:hanging="360"/>
      </w:pPr>
      <w:rPr>
        <w:rFonts w:ascii="Wingdings" w:hAnsi="Wingdings" w:hint="default"/>
      </w:rPr>
    </w:lvl>
  </w:abstractNum>
  <w:abstractNum w:abstractNumId="3" w15:restartNumberingAfterBreak="0">
    <w:nsid w:val="54075B53"/>
    <w:multiLevelType w:val="multilevel"/>
    <w:tmpl w:val="54075B53"/>
    <w:lvl w:ilvl="0">
      <w:start w:val="1"/>
      <w:numFmt w:val="decimal"/>
      <w:pStyle w:val="MDPI37itemize"/>
      <w:lvlText w:val="%1."/>
      <w:lvlJc w:val="left"/>
      <w:pPr>
        <w:ind w:left="3033" w:hanging="425"/>
      </w:pPr>
    </w:lvl>
    <w:lvl w:ilvl="1">
      <w:start w:val="1"/>
      <w:numFmt w:val="lowerLetter"/>
      <w:lvlText w:val="%2."/>
      <w:lvlJc w:val="left"/>
      <w:pPr>
        <w:ind w:left="3691" w:hanging="360"/>
      </w:pPr>
    </w:lvl>
    <w:lvl w:ilvl="2">
      <w:start w:val="1"/>
      <w:numFmt w:val="lowerRoman"/>
      <w:lvlText w:val="%3."/>
      <w:lvlJc w:val="right"/>
      <w:pPr>
        <w:ind w:left="4411" w:hanging="180"/>
      </w:pPr>
    </w:lvl>
    <w:lvl w:ilvl="3">
      <w:start w:val="1"/>
      <w:numFmt w:val="decimal"/>
      <w:lvlText w:val="%4."/>
      <w:lvlJc w:val="left"/>
      <w:pPr>
        <w:ind w:left="5131" w:hanging="360"/>
      </w:pPr>
    </w:lvl>
    <w:lvl w:ilvl="4">
      <w:start w:val="1"/>
      <w:numFmt w:val="lowerLetter"/>
      <w:lvlText w:val="%5."/>
      <w:lvlJc w:val="left"/>
      <w:pPr>
        <w:ind w:left="5851" w:hanging="360"/>
      </w:pPr>
    </w:lvl>
    <w:lvl w:ilvl="5">
      <w:start w:val="1"/>
      <w:numFmt w:val="lowerRoman"/>
      <w:lvlText w:val="%6."/>
      <w:lvlJc w:val="right"/>
      <w:pPr>
        <w:ind w:left="6571" w:hanging="180"/>
      </w:pPr>
    </w:lvl>
    <w:lvl w:ilvl="6">
      <w:start w:val="1"/>
      <w:numFmt w:val="decimal"/>
      <w:lvlText w:val="%7."/>
      <w:lvlJc w:val="left"/>
      <w:pPr>
        <w:ind w:left="7291" w:hanging="360"/>
      </w:pPr>
    </w:lvl>
    <w:lvl w:ilvl="7">
      <w:start w:val="1"/>
      <w:numFmt w:val="lowerLetter"/>
      <w:lvlText w:val="%8."/>
      <w:lvlJc w:val="left"/>
      <w:pPr>
        <w:ind w:left="8011" w:hanging="360"/>
      </w:pPr>
    </w:lvl>
    <w:lvl w:ilvl="8">
      <w:start w:val="1"/>
      <w:numFmt w:val="lowerRoman"/>
      <w:lvlText w:val="%9."/>
      <w:lvlJc w:val="right"/>
      <w:pPr>
        <w:ind w:left="8731" w:hanging="180"/>
      </w:pPr>
    </w:lvl>
  </w:abstractNum>
  <w:num w:numId="1" w16cid:durableId="1524392576">
    <w:abstractNumId w:val="3"/>
  </w:num>
  <w:num w:numId="2" w16cid:durableId="514424713">
    <w:abstractNumId w:val="2"/>
  </w:num>
  <w:num w:numId="3" w16cid:durableId="1599410179">
    <w:abstractNumId w:val="0"/>
  </w:num>
  <w:num w:numId="4" w16cid:durableId="571744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arzyna Wojczulanis-Jakubas">
    <w15:presenceInfo w15:providerId="AD" w15:userId="S::katarzyna.wojczulanis-jakubas@ug.edu.pl::0b7f4120-b3a8-487b-93df-bac3ec72d25d"/>
  </w15:person>
  <w15:person w15:author="marcelo">
    <w15:presenceInfo w15:providerId="None" w15:userId="marc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510"/>
  <w:autoHyphenation/>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826"/>
    <w:rsid w:val="9EBF2A8B"/>
    <w:rsid w:val="BBBD417C"/>
    <w:rsid w:val="BDEF3684"/>
    <w:rsid w:val="CEF77AD3"/>
    <w:rsid w:val="CF5F6279"/>
    <w:rsid w:val="D3FEC720"/>
    <w:rsid w:val="DB6FBCB4"/>
    <w:rsid w:val="DEDBA66A"/>
    <w:rsid w:val="DEFDFA3F"/>
    <w:rsid w:val="DFFD5DA5"/>
    <w:rsid w:val="DFFFF0BB"/>
    <w:rsid w:val="EB8BA6CA"/>
    <w:rsid w:val="EFAE0487"/>
    <w:rsid w:val="F2EE8F6E"/>
    <w:rsid w:val="F4F777B8"/>
    <w:rsid w:val="F77D4BE8"/>
    <w:rsid w:val="FC9FCDBD"/>
    <w:rsid w:val="FFBF97E2"/>
    <w:rsid w:val="FFEB29FF"/>
    <w:rsid w:val="00012537"/>
    <w:rsid w:val="0001279C"/>
    <w:rsid w:val="00020178"/>
    <w:rsid w:val="00022937"/>
    <w:rsid w:val="00022ECD"/>
    <w:rsid w:val="00024651"/>
    <w:rsid w:val="00024AA6"/>
    <w:rsid w:val="000255FE"/>
    <w:rsid w:val="000305C2"/>
    <w:rsid w:val="00042BE7"/>
    <w:rsid w:val="00042E47"/>
    <w:rsid w:val="00051452"/>
    <w:rsid w:val="0005292D"/>
    <w:rsid w:val="0005398F"/>
    <w:rsid w:val="00053FE0"/>
    <w:rsid w:val="00054A69"/>
    <w:rsid w:val="00057804"/>
    <w:rsid w:val="0006129D"/>
    <w:rsid w:val="00061EF3"/>
    <w:rsid w:val="00064F41"/>
    <w:rsid w:val="00071525"/>
    <w:rsid w:val="00074808"/>
    <w:rsid w:val="00076C38"/>
    <w:rsid w:val="000802BA"/>
    <w:rsid w:val="000827DF"/>
    <w:rsid w:val="00090E87"/>
    <w:rsid w:val="00094494"/>
    <w:rsid w:val="000945EE"/>
    <w:rsid w:val="000A124F"/>
    <w:rsid w:val="000A5B7A"/>
    <w:rsid w:val="000B3AA1"/>
    <w:rsid w:val="000C7209"/>
    <w:rsid w:val="000C7B2C"/>
    <w:rsid w:val="000D3C90"/>
    <w:rsid w:val="000E2CF1"/>
    <w:rsid w:val="000E712F"/>
    <w:rsid w:val="000F0CCC"/>
    <w:rsid w:val="000F7509"/>
    <w:rsid w:val="0011025A"/>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A7519"/>
    <w:rsid w:val="001C2E8B"/>
    <w:rsid w:val="001D39CC"/>
    <w:rsid w:val="001D7B57"/>
    <w:rsid w:val="001E523D"/>
    <w:rsid w:val="001F1A21"/>
    <w:rsid w:val="001F3329"/>
    <w:rsid w:val="001F5CC4"/>
    <w:rsid w:val="002027C5"/>
    <w:rsid w:val="0021553E"/>
    <w:rsid w:val="00222237"/>
    <w:rsid w:val="002247D7"/>
    <w:rsid w:val="00237EF7"/>
    <w:rsid w:val="00241157"/>
    <w:rsid w:val="002418D4"/>
    <w:rsid w:val="0024261F"/>
    <w:rsid w:val="002441C9"/>
    <w:rsid w:val="00251F13"/>
    <w:rsid w:val="002522EE"/>
    <w:rsid w:val="0026092F"/>
    <w:rsid w:val="002627BB"/>
    <w:rsid w:val="00267CC3"/>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186E"/>
    <w:rsid w:val="00323D4F"/>
    <w:rsid w:val="00326299"/>
    <w:rsid w:val="0034261E"/>
    <w:rsid w:val="00344016"/>
    <w:rsid w:val="00344F69"/>
    <w:rsid w:val="00352D10"/>
    <w:rsid w:val="00353254"/>
    <w:rsid w:val="00355FDA"/>
    <w:rsid w:val="003630FE"/>
    <w:rsid w:val="00371E75"/>
    <w:rsid w:val="00373B43"/>
    <w:rsid w:val="00374CED"/>
    <w:rsid w:val="003750D8"/>
    <w:rsid w:val="003767F5"/>
    <w:rsid w:val="003769F4"/>
    <w:rsid w:val="00377C42"/>
    <w:rsid w:val="00381AFC"/>
    <w:rsid w:val="00384E32"/>
    <w:rsid w:val="00385A26"/>
    <w:rsid w:val="00394A8D"/>
    <w:rsid w:val="003A150F"/>
    <w:rsid w:val="003A6186"/>
    <w:rsid w:val="003A7F36"/>
    <w:rsid w:val="003B37B7"/>
    <w:rsid w:val="003B5371"/>
    <w:rsid w:val="003B5C1E"/>
    <w:rsid w:val="003C1C36"/>
    <w:rsid w:val="003C43A1"/>
    <w:rsid w:val="003C44A4"/>
    <w:rsid w:val="003D3ACD"/>
    <w:rsid w:val="003D3E6E"/>
    <w:rsid w:val="003E06AB"/>
    <w:rsid w:val="003E0C06"/>
    <w:rsid w:val="003E61FC"/>
    <w:rsid w:val="003F6CDE"/>
    <w:rsid w:val="00402B90"/>
    <w:rsid w:val="00402BD8"/>
    <w:rsid w:val="00406210"/>
    <w:rsid w:val="004168C0"/>
    <w:rsid w:val="00421859"/>
    <w:rsid w:val="004300D6"/>
    <w:rsid w:val="00432C03"/>
    <w:rsid w:val="00437939"/>
    <w:rsid w:val="00441A41"/>
    <w:rsid w:val="004465A7"/>
    <w:rsid w:val="004506C4"/>
    <w:rsid w:val="00450D79"/>
    <w:rsid w:val="00457843"/>
    <w:rsid w:val="0046403F"/>
    <w:rsid w:val="00465243"/>
    <w:rsid w:val="004656CC"/>
    <w:rsid w:val="00473324"/>
    <w:rsid w:val="00476CE6"/>
    <w:rsid w:val="004853B6"/>
    <w:rsid w:val="00486790"/>
    <w:rsid w:val="004903C0"/>
    <w:rsid w:val="004A5AD0"/>
    <w:rsid w:val="004A6669"/>
    <w:rsid w:val="004B3E66"/>
    <w:rsid w:val="004C0370"/>
    <w:rsid w:val="004C12D3"/>
    <w:rsid w:val="004C2A47"/>
    <w:rsid w:val="004D159F"/>
    <w:rsid w:val="004E0184"/>
    <w:rsid w:val="004E0667"/>
    <w:rsid w:val="004E0C55"/>
    <w:rsid w:val="004F0DE9"/>
    <w:rsid w:val="004F3CE6"/>
    <w:rsid w:val="004F4C72"/>
    <w:rsid w:val="004F62ED"/>
    <w:rsid w:val="004F6E5F"/>
    <w:rsid w:val="00505372"/>
    <w:rsid w:val="00510A94"/>
    <w:rsid w:val="0051112B"/>
    <w:rsid w:val="00517071"/>
    <w:rsid w:val="00520CFD"/>
    <w:rsid w:val="00521A54"/>
    <w:rsid w:val="00525BCF"/>
    <w:rsid w:val="00526EC8"/>
    <w:rsid w:val="005320BE"/>
    <w:rsid w:val="00534D38"/>
    <w:rsid w:val="00543A6B"/>
    <w:rsid w:val="00543AE8"/>
    <w:rsid w:val="005524E8"/>
    <w:rsid w:val="00555FDE"/>
    <w:rsid w:val="00561793"/>
    <w:rsid w:val="00571007"/>
    <w:rsid w:val="00571BF5"/>
    <w:rsid w:val="00577361"/>
    <w:rsid w:val="005862D2"/>
    <w:rsid w:val="00591E2D"/>
    <w:rsid w:val="005939CD"/>
    <w:rsid w:val="0059574D"/>
    <w:rsid w:val="005A1AC1"/>
    <w:rsid w:val="005A26C0"/>
    <w:rsid w:val="005A4255"/>
    <w:rsid w:val="005A4C23"/>
    <w:rsid w:val="005C4DD3"/>
    <w:rsid w:val="005C5FB3"/>
    <w:rsid w:val="005C66E8"/>
    <w:rsid w:val="005C72F1"/>
    <w:rsid w:val="005D1E83"/>
    <w:rsid w:val="005E0FE1"/>
    <w:rsid w:val="005E2553"/>
    <w:rsid w:val="005E40AB"/>
    <w:rsid w:val="005E4A0F"/>
    <w:rsid w:val="0061352D"/>
    <w:rsid w:val="006152E7"/>
    <w:rsid w:val="00626402"/>
    <w:rsid w:val="006270A7"/>
    <w:rsid w:val="00630705"/>
    <w:rsid w:val="00635802"/>
    <w:rsid w:val="0063649D"/>
    <w:rsid w:val="00652BDE"/>
    <w:rsid w:val="00657677"/>
    <w:rsid w:val="00657E2A"/>
    <w:rsid w:val="00671443"/>
    <w:rsid w:val="00672D5F"/>
    <w:rsid w:val="00672F3C"/>
    <w:rsid w:val="006731F5"/>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C717F"/>
    <w:rsid w:val="006D3236"/>
    <w:rsid w:val="006D525A"/>
    <w:rsid w:val="006D7A7D"/>
    <w:rsid w:val="006E023C"/>
    <w:rsid w:val="006F0BA4"/>
    <w:rsid w:val="006F20B8"/>
    <w:rsid w:val="006F7B09"/>
    <w:rsid w:val="00700B6D"/>
    <w:rsid w:val="007045F1"/>
    <w:rsid w:val="0070615F"/>
    <w:rsid w:val="00706733"/>
    <w:rsid w:val="00715619"/>
    <w:rsid w:val="007172DF"/>
    <w:rsid w:val="007212A4"/>
    <w:rsid w:val="007221B1"/>
    <w:rsid w:val="007247E6"/>
    <w:rsid w:val="00726CAE"/>
    <w:rsid w:val="0072762F"/>
    <w:rsid w:val="007320EA"/>
    <w:rsid w:val="00733018"/>
    <w:rsid w:val="0073448D"/>
    <w:rsid w:val="0073797A"/>
    <w:rsid w:val="00740CF4"/>
    <w:rsid w:val="0075063F"/>
    <w:rsid w:val="00757D16"/>
    <w:rsid w:val="00762ECB"/>
    <w:rsid w:val="007659D2"/>
    <w:rsid w:val="00766868"/>
    <w:rsid w:val="007717C4"/>
    <w:rsid w:val="00773DDD"/>
    <w:rsid w:val="0078152D"/>
    <w:rsid w:val="00782249"/>
    <w:rsid w:val="00787828"/>
    <w:rsid w:val="00790C68"/>
    <w:rsid w:val="00791F25"/>
    <w:rsid w:val="00793F34"/>
    <w:rsid w:val="007A0A87"/>
    <w:rsid w:val="007A2BB0"/>
    <w:rsid w:val="007A3614"/>
    <w:rsid w:val="007A68BE"/>
    <w:rsid w:val="007A78BC"/>
    <w:rsid w:val="007B4FF5"/>
    <w:rsid w:val="007B516C"/>
    <w:rsid w:val="007D752A"/>
    <w:rsid w:val="007E3142"/>
    <w:rsid w:val="007E3741"/>
    <w:rsid w:val="007E636E"/>
    <w:rsid w:val="007E7D36"/>
    <w:rsid w:val="008029AB"/>
    <w:rsid w:val="008029BF"/>
    <w:rsid w:val="00803F56"/>
    <w:rsid w:val="00807467"/>
    <w:rsid w:val="00810EF6"/>
    <w:rsid w:val="00820A80"/>
    <w:rsid w:val="0082226A"/>
    <w:rsid w:val="00822A7C"/>
    <w:rsid w:val="00822F67"/>
    <w:rsid w:val="0083312A"/>
    <w:rsid w:val="00833E16"/>
    <w:rsid w:val="0084129D"/>
    <w:rsid w:val="00855922"/>
    <w:rsid w:val="00862B42"/>
    <w:rsid w:val="00863F57"/>
    <w:rsid w:val="00867664"/>
    <w:rsid w:val="00867D4C"/>
    <w:rsid w:val="008703CE"/>
    <w:rsid w:val="00877EEA"/>
    <w:rsid w:val="00881CF8"/>
    <w:rsid w:val="00882089"/>
    <w:rsid w:val="0088697A"/>
    <w:rsid w:val="0089139F"/>
    <w:rsid w:val="008937FC"/>
    <w:rsid w:val="00894F50"/>
    <w:rsid w:val="008A20E1"/>
    <w:rsid w:val="008A3538"/>
    <w:rsid w:val="008A5DBB"/>
    <w:rsid w:val="008B71B3"/>
    <w:rsid w:val="008D56B1"/>
    <w:rsid w:val="008D5971"/>
    <w:rsid w:val="008D703E"/>
    <w:rsid w:val="008E753E"/>
    <w:rsid w:val="008F1A59"/>
    <w:rsid w:val="008F745F"/>
    <w:rsid w:val="008F78D3"/>
    <w:rsid w:val="00907773"/>
    <w:rsid w:val="00907FF3"/>
    <w:rsid w:val="00920192"/>
    <w:rsid w:val="00922926"/>
    <w:rsid w:val="0092528F"/>
    <w:rsid w:val="0092633A"/>
    <w:rsid w:val="00926DEA"/>
    <w:rsid w:val="0093188D"/>
    <w:rsid w:val="00932927"/>
    <w:rsid w:val="0093385B"/>
    <w:rsid w:val="00937AFD"/>
    <w:rsid w:val="0094042F"/>
    <w:rsid w:val="00943EC8"/>
    <w:rsid w:val="00950333"/>
    <w:rsid w:val="009509C4"/>
    <w:rsid w:val="00953AB0"/>
    <w:rsid w:val="009571A9"/>
    <w:rsid w:val="00963815"/>
    <w:rsid w:val="00963BF9"/>
    <w:rsid w:val="00964673"/>
    <w:rsid w:val="0096741D"/>
    <w:rsid w:val="00971A7E"/>
    <w:rsid w:val="009807BE"/>
    <w:rsid w:val="009811FA"/>
    <w:rsid w:val="0098222B"/>
    <w:rsid w:val="0098334D"/>
    <w:rsid w:val="00991A0D"/>
    <w:rsid w:val="009922BF"/>
    <w:rsid w:val="009927AD"/>
    <w:rsid w:val="009A2696"/>
    <w:rsid w:val="009A2F86"/>
    <w:rsid w:val="009C3541"/>
    <w:rsid w:val="009C5BFD"/>
    <w:rsid w:val="009E57AA"/>
    <w:rsid w:val="009E69FB"/>
    <w:rsid w:val="009F2BDE"/>
    <w:rsid w:val="009F4171"/>
    <w:rsid w:val="00A01CBD"/>
    <w:rsid w:val="00A02634"/>
    <w:rsid w:val="00A04265"/>
    <w:rsid w:val="00A047D9"/>
    <w:rsid w:val="00A06D88"/>
    <w:rsid w:val="00A2141D"/>
    <w:rsid w:val="00A23A43"/>
    <w:rsid w:val="00A24847"/>
    <w:rsid w:val="00A36330"/>
    <w:rsid w:val="00A41704"/>
    <w:rsid w:val="00A57C45"/>
    <w:rsid w:val="00A626C5"/>
    <w:rsid w:val="00A66A53"/>
    <w:rsid w:val="00A7069B"/>
    <w:rsid w:val="00A71C5B"/>
    <w:rsid w:val="00A74198"/>
    <w:rsid w:val="00A74BF1"/>
    <w:rsid w:val="00A80F4E"/>
    <w:rsid w:val="00A81DF9"/>
    <w:rsid w:val="00A826A5"/>
    <w:rsid w:val="00A93C59"/>
    <w:rsid w:val="00AA3248"/>
    <w:rsid w:val="00AA6393"/>
    <w:rsid w:val="00AB6FE7"/>
    <w:rsid w:val="00AC0916"/>
    <w:rsid w:val="00AC2BD9"/>
    <w:rsid w:val="00AC58F8"/>
    <w:rsid w:val="00AD09B3"/>
    <w:rsid w:val="00AD2C47"/>
    <w:rsid w:val="00AD4758"/>
    <w:rsid w:val="00AD56FF"/>
    <w:rsid w:val="00AD577D"/>
    <w:rsid w:val="00AE26E1"/>
    <w:rsid w:val="00AE3A55"/>
    <w:rsid w:val="00AF0EA5"/>
    <w:rsid w:val="00B00E20"/>
    <w:rsid w:val="00B06B54"/>
    <w:rsid w:val="00B10545"/>
    <w:rsid w:val="00B136B5"/>
    <w:rsid w:val="00B21D50"/>
    <w:rsid w:val="00B24A89"/>
    <w:rsid w:val="00B264A8"/>
    <w:rsid w:val="00B369F5"/>
    <w:rsid w:val="00B37A78"/>
    <w:rsid w:val="00B401A5"/>
    <w:rsid w:val="00B44208"/>
    <w:rsid w:val="00B46697"/>
    <w:rsid w:val="00B4729F"/>
    <w:rsid w:val="00B547A8"/>
    <w:rsid w:val="00B550DC"/>
    <w:rsid w:val="00B60A57"/>
    <w:rsid w:val="00B6186C"/>
    <w:rsid w:val="00B61A16"/>
    <w:rsid w:val="00B638F1"/>
    <w:rsid w:val="00B6679E"/>
    <w:rsid w:val="00B702CB"/>
    <w:rsid w:val="00B70345"/>
    <w:rsid w:val="00B73A76"/>
    <w:rsid w:val="00B77751"/>
    <w:rsid w:val="00B80B20"/>
    <w:rsid w:val="00B80E71"/>
    <w:rsid w:val="00B81D6F"/>
    <w:rsid w:val="00B81D75"/>
    <w:rsid w:val="00B82124"/>
    <w:rsid w:val="00B9197B"/>
    <w:rsid w:val="00B969A8"/>
    <w:rsid w:val="00BA03F7"/>
    <w:rsid w:val="00BA202A"/>
    <w:rsid w:val="00BA5772"/>
    <w:rsid w:val="00BB0A09"/>
    <w:rsid w:val="00BB540F"/>
    <w:rsid w:val="00BB633A"/>
    <w:rsid w:val="00BB6B7E"/>
    <w:rsid w:val="00BB6E5B"/>
    <w:rsid w:val="00BC052F"/>
    <w:rsid w:val="00BC477A"/>
    <w:rsid w:val="00BD0FE6"/>
    <w:rsid w:val="00BD33B0"/>
    <w:rsid w:val="00BE36D8"/>
    <w:rsid w:val="00BE5664"/>
    <w:rsid w:val="00BE5B70"/>
    <w:rsid w:val="00BF7244"/>
    <w:rsid w:val="00C01826"/>
    <w:rsid w:val="00C15D1D"/>
    <w:rsid w:val="00C22167"/>
    <w:rsid w:val="00C247B4"/>
    <w:rsid w:val="00C24910"/>
    <w:rsid w:val="00C3077A"/>
    <w:rsid w:val="00C36FA9"/>
    <w:rsid w:val="00C4197E"/>
    <w:rsid w:val="00C44679"/>
    <w:rsid w:val="00C454DB"/>
    <w:rsid w:val="00C50513"/>
    <w:rsid w:val="00C54C91"/>
    <w:rsid w:val="00C61C49"/>
    <w:rsid w:val="00C64624"/>
    <w:rsid w:val="00C65B9A"/>
    <w:rsid w:val="00C66CAE"/>
    <w:rsid w:val="00C73D29"/>
    <w:rsid w:val="00C83AF0"/>
    <w:rsid w:val="00C84588"/>
    <w:rsid w:val="00C97C7E"/>
    <w:rsid w:val="00CA296F"/>
    <w:rsid w:val="00CB5738"/>
    <w:rsid w:val="00CB688B"/>
    <w:rsid w:val="00CC5BE8"/>
    <w:rsid w:val="00CC60A1"/>
    <w:rsid w:val="00CD20C8"/>
    <w:rsid w:val="00CD3D83"/>
    <w:rsid w:val="00CE0B5D"/>
    <w:rsid w:val="00CE1F82"/>
    <w:rsid w:val="00CE2DA4"/>
    <w:rsid w:val="00CE3454"/>
    <w:rsid w:val="00CE7F5F"/>
    <w:rsid w:val="00CF560C"/>
    <w:rsid w:val="00D01027"/>
    <w:rsid w:val="00D01779"/>
    <w:rsid w:val="00D0744C"/>
    <w:rsid w:val="00D20668"/>
    <w:rsid w:val="00D2346D"/>
    <w:rsid w:val="00D32DC2"/>
    <w:rsid w:val="00D33C28"/>
    <w:rsid w:val="00D37AF1"/>
    <w:rsid w:val="00D42A09"/>
    <w:rsid w:val="00D47DB6"/>
    <w:rsid w:val="00D52C15"/>
    <w:rsid w:val="00D56452"/>
    <w:rsid w:val="00D6122D"/>
    <w:rsid w:val="00D61D23"/>
    <w:rsid w:val="00D70E6D"/>
    <w:rsid w:val="00D72E44"/>
    <w:rsid w:val="00D73C2B"/>
    <w:rsid w:val="00D90E71"/>
    <w:rsid w:val="00D92832"/>
    <w:rsid w:val="00D97E26"/>
    <w:rsid w:val="00DA58E7"/>
    <w:rsid w:val="00DA59F4"/>
    <w:rsid w:val="00DB0E0F"/>
    <w:rsid w:val="00DB5E8B"/>
    <w:rsid w:val="00DB6A22"/>
    <w:rsid w:val="00DC261B"/>
    <w:rsid w:val="00DC2D54"/>
    <w:rsid w:val="00DC60F9"/>
    <w:rsid w:val="00DD0CAC"/>
    <w:rsid w:val="00DD131E"/>
    <w:rsid w:val="00DD2A7B"/>
    <w:rsid w:val="00DD492C"/>
    <w:rsid w:val="00DD61C2"/>
    <w:rsid w:val="00DE77DF"/>
    <w:rsid w:val="00DF4C2B"/>
    <w:rsid w:val="00DF5D7A"/>
    <w:rsid w:val="00DF6487"/>
    <w:rsid w:val="00DF73B0"/>
    <w:rsid w:val="00E11653"/>
    <w:rsid w:val="00E12049"/>
    <w:rsid w:val="00E120B6"/>
    <w:rsid w:val="00E120BA"/>
    <w:rsid w:val="00E16EE6"/>
    <w:rsid w:val="00E17CEC"/>
    <w:rsid w:val="00E2150B"/>
    <w:rsid w:val="00E22E7D"/>
    <w:rsid w:val="00E25C49"/>
    <w:rsid w:val="00E30C15"/>
    <w:rsid w:val="00E4308A"/>
    <w:rsid w:val="00E45685"/>
    <w:rsid w:val="00E653AD"/>
    <w:rsid w:val="00E670C4"/>
    <w:rsid w:val="00E673BD"/>
    <w:rsid w:val="00E841DB"/>
    <w:rsid w:val="00E84201"/>
    <w:rsid w:val="00E91DBF"/>
    <w:rsid w:val="00EA6511"/>
    <w:rsid w:val="00EB2BED"/>
    <w:rsid w:val="00EB74BD"/>
    <w:rsid w:val="00EC4756"/>
    <w:rsid w:val="00EC607F"/>
    <w:rsid w:val="00ED12D3"/>
    <w:rsid w:val="00ED76FE"/>
    <w:rsid w:val="00ED7EEB"/>
    <w:rsid w:val="00EE7254"/>
    <w:rsid w:val="00EE7E34"/>
    <w:rsid w:val="00EE7FBA"/>
    <w:rsid w:val="00EF6967"/>
    <w:rsid w:val="00F019E7"/>
    <w:rsid w:val="00F033D4"/>
    <w:rsid w:val="00F07CFB"/>
    <w:rsid w:val="00F1282A"/>
    <w:rsid w:val="00F1504D"/>
    <w:rsid w:val="00F154E7"/>
    <w:rsid w:val="00F172DB"/>
    <w:rsid w:val="00F2157A"/>
    <w:rsid w:val="00F26029"/>
    <w:rsid w:val="00F26F85"/>
    <w:rsid w:val="00F31AD4"/>
    <w:rsid w:val="00F34678"/>
    <w:rsid w:val="00F34E3C"/>
    <w:rsid w:val="00F35A44"/>
    <w:rsid w:val="00F37CE6"/>
    <w:rsid w:val="00F4392F"/>
    <w:rsid w:val="00F45E00"/>
    <w:rsid w:val="00F563D7"/>
    <w:rsid w:val="00F601EE"/>
    <w:rsid w:val="00F638EC"/>
    <w:rsid w:val="00F64F74"/>
    <w:rsid w:val="00F74E64"/>
    <w:rsid w:val="00F75207"/>
    <w:rsid w:val="00F961FD"/>
    <w:rsid w:val="00F97BC5"/>
    <w:rsid w:val="00FB6E20"/>
    <w:rsid w:val="00FC1353"/>
    <w:rsid w:val="00FC579F"/>
    <w:rsid w:val="00FC649A"/>
    <w:rsid w:val="00FD5ACB"/>
    <w:rsid w:val="00FD7D0B"/>
    <w:rsid w:val="00FE201C"/>
    <w:rsid w:val="00FE2E41"/>
    <w:rsid w:val="00FE5280"/>
    <w:rsid w:val="00FE79F4"/>
    <w:rsid w:val="00FF0055"/>
    <w:rsid w:val="00FF52A1"/>
    <w:rsid w:val="00FF7768"/>
    <w:rsid w:val="33F5011E"/>
    <w:rsid w:val="37F50197"/>
    <w:rsid w:val="3F5703CB"/>
    <w:rsid w:val="6D7CD820"/>
    <w:rsid w:val="6EFFABD5"/>
    <w:rsid w:val="6FBF9503"/>
    <w:rsid w:val="6FFBB945"/>
    <w:rsid w:val="7973EE4C"/>
    <w:rsid w:val="79EAF103"/>
    <w:rsid w:val="7C316EBC"/>
    <w:rsid w:val="7D1EF12E"/>
    <w:rsid w:val="7DEEE788"/>
    <w:rsid w:val="7FA1A8E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50C7C"/>
  <w15:docId w15:val="{066B1C14-98D3-4031-B348-76889EDC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rFonts w:asciiTheme="minorHAnsi" w:eastAsiaTheme="minorHAnsi" w:hAnsiTheme="minorHAnsi" w:cstheme="minorBidi"/>
      <w:sz w:val="22"/>
      <w:szCs w:val="22"/>
      <w:lang w:val="pl-PL"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uiPriority w:val="99"/>
    <w:qFormat/>
    <w:rPr>
      <w:rFonts w:ascii="Palatino Linotype" w:hAnsi="Palatino Linotype"/>
      <w:sz w:val="16"/>
    </w:rPr>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table" w:styleId="Tabela-Siatka">
    <w:name w:val="Table Grid"/>
    <w:basedOn w:val="Standardowy"/>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val="pl-PL"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Zwykatabela41">
    <w:name w:val="Zwykła tabela 41"/>
    <w:basedOn w:val="Standardowy"/>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DPI11articletype">
    <w:name w:val="MDPI_1.1_article_type"/>
    <w:next w:val="Normalny"/>
    <w:qFormat/>
    <w:pPr>
      <w:adjustRightInd w:val="0"/>
      <w:snapToGrid w:val="0"/>
      <w:spacing w:before="240"/>
    </w:pPr>
    <w:rPr>
      <w:rFonts w:ascii="Palatino Linotype" w:eastAsia="Times New Roman" w:hAnsi="Palatino Linotype"/>
      <w:i/>
      <w:snapToGrid w:val="0"/>
      <w:color w:val="000000"/>
      <w:szCs w:val="22"/>
      <w:lang w:val="en-US" w:eastAsia="de-DE" w:bidi="en-US"/>
    </w:rPr>
  </w:style>
  <w:style w:type="paragraph" w:customStyle="1" w:styleId="MDPI12title">
    <w:name w:val="MDPI_1.2_title"/>
    <w:next w:val="Normalny"/>
    <w:qFormat/>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next w:val="Normalny"/>
    <w:qFormat/>
    <w:pPr>
      <w:adjustRightInd w:val="0"/>
      <w:snapToGrid w:val="0"/>
      <w:spacing w:after="360" w:line="260" w:lineRule="atLeast"/>
    </w:pPr>
    <w:rPr>
      <w:rFonts w:ascii="Palatino Linotype" w:eastAsia="Times New Roman" w:hAnsi="Palatino Linotype"/>
      <w:b/>
      <w:color w:val="000000"/>
      <w:szCs w:val="22"/>
      <w:lang w:val="en-US" w:eastAsia="de-DE" w:bidi="en-US"/>
    </w:rPr>
  </w:style>
  <w:style w:type="paragraph" w:customStyle="1" w:styleId="MDPI14history">
    <w:name w:val="MDPI_1.4_history"/>
    <w:basedOn w:val="Normalny"/>
    <w:next w:val="Normalny"/>
    <w:qFormat/>
    <w:pPr>
      <w:adjustRightInd w:val="0"/>
      <w:snapToGrid w:val="0"/>
      <w:spacing w:after="0" w:line="240" w:lineRule="atLeast"/>
      <w:ind w:right="113"/>
    </w:pPr>
    <w:rPr>
      <w:rFonts w:ascii="Palatino Linotype" w:eastAsia="Times New Roman" w:hAnsi="Palatino Linotype" w:cs="Times New Roman"/>
      <w:color w:val="000000"/>
      <w:sz w:val="14"/>
      <w:szCs w:val="20"/>
      <w:lang w:val="en-US" w:eastAsia="de-DE" w:bidi="en-US"/>
    </w:rPr>
  </w:style>
  <w:style w:type="paragraph" w:customStyle="1" w:styleId="MDPI15academiceditor">
    <w:name w:val="MDPI_1.5_academic_editor"/>
    <w:qFormat/>
    <w:pPr>
      <w:adjustRightInd w:val="0"/>
      <w:snapToGrid w:val="0"/>
      <w:spacing w:before="120" w:line="240" w:lineRule="atLeast"/>
      <w:ind w:right="113"/>
    </w:pPr>
    <w:rPr>
      <w:rFonts w:ascii="Palatino Linotype" w:eastAsia="Times New Roman" w:hAnsi="Palatino Linotype"/>
      <w:color w:val="000000"/>
      <w:sz w:val="14"/>
      <w:szCs w:val="22"/>
      <w:lang w:val="en-US" w:eastAsia="de-DE" w:bidi="en-US"/>
    </w:rPr>
  </w:style>
  <w:style w:type="paragraph" w:customStyle="1" w:styleId="MDPI16affiliation">
    <w:name w:val="MDPI_1.6_affiliation"/>
    <w:qFormat/>
    <w:pPr>
      <w:adjustRightInd w:val="0"/>
      <w:snapToGrid w:val="0"/>
      <w:spacing w:line="200" w:lineRule="atLeast"/>
      <w:ind w:left="2806" w:hanging="198"/>
    </w:pPr>
    <w:rPr>
      <w:rFonts w:ascii="Palatino Linotype" w:eastAsia="Times New Roman" w:hAnsi="Palatino Linotype"/>
      <w:color w:val="000000"/>
      <w:sz w:val="16"/>
      <w:szCs w:val="18"/>
      <w:lang w:val="en-US" w:eastAsia="de-DE" w:bidi="en-US"/>
    </w:rPr>
  </w:style>
  <w:style w:type="paragraph" w:customStyle="1" w:styleId="MDPI17abstract">
    <w:name w:val="MDPI_1.7_abstract"/>
    <w:next w:val="Normalny"/>
    <w:qFormat/>
    <w:pPr>
      <w:adjustRightInd w:val="0"/>
      <w:snapToGrid w:val="0"/>
      <w:spacing w:before="240" w:line="260" w:lineRule="atLeast"/>
      <w:ind w:left="2608"/>
      <w:jc w:val="both"/>
    </w:pPr>
    <w:rPr>
      <w:rFonts w:ascii="Palatino Linotype" w:eastAsia="Times New Roman" w:hAnsi="Palatino Linotype"/>
      <w:color w:val="000000"/>
      <w:sz w:val="18"/>
      <w:szCs w:val="22"/>
      <w:lang w:val="en-US" w:eastAsia="de-DE" w:bidi="en-US"/>
    </w:rPr>
  </w:style>
  <w:style w:type="paragraph" w:customStyle="1" w:styleId="MDPI18keywords">
    <w:name w:val="MDPI_1.8_keywords"/>
    <w:next w:val="Normalny"/>
    <w:qFormat/>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eastAsia="de-DE" w:bidi="en-US"/>
    </w:rPr>
  </w:style>
  <w:style w:type="paragraph" w:customStyle="1" w:styleId="MDPI19classification">
    <w:name w:val="MDPI_1.9_classification"/>
    <w:qFormat/>
    <w:pPr>
      <w:spacing w:before="240" w:line="260" w:lineRule="atLeast"/>
      <w:ind w:left="113"/>
      <w:jc w:val="both"/>
    </w:pPr>
    <w:rPr>
      <w:rFonts w:ascii="Palatino Linotype" w:eastAsia="Times New Roman" w:hAnsi="Palatino Linotype"/>
      <w:b/>
      <w:color w:val="000000"/>
      <w:szCs w:val="22"/>
      <w:lang w:val="en-US" w:eastAsia="de-DE" w:bidi="en-US"/>
    </w:rPr>
  </w:style>
  <w:style w:type="paragraph" w:customStyle="1" w:styleId="MDPI19line">
    <w:name w:val="MDPI_1.9_line"/>
    <w:qFormat/>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paragraph" w:customStyle="1" w:styleId="MDPI21heading1">
    <w:name w:val="MDPI_2.1_heading1"/>
    <w:qFormat/>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eastAsia="de-DE" w:bidi="en-US"/>
    </w:rPr>
  </w:style>
  <w:style w:type="paragraph" w:customStyle="1" w:styleId="MDPI22heading2">
    <w:name w:val="MDPI_2.2_heading2"/>
    <w:qFormat/>
    <w:pPr>
      <w:adjustRightInd w:val="0"/>
      <w:snapToGrid w:val="0"/>
      <w:spacing w:before="60" w:after="60" w:line="228" w:lineRule="auto"/>
      <w:ind w:left="2608"/>
      <w:outlineLvl w:val="1"/>
    </w:pPr>
    <w:rPr>
      <w:rFonts w:ascii="Palatino Linotype" w:eastAsia="Times New Roman" w:hAnsi="Palatino Linotype"/>
      <w:i/>
      <w:snapToGrid w:val="0"/>
      <w:color w:val="000000"/>
      <w:szCs w:val="22"/>
      <w:lang w:val="en-US" w:eastAsia="de-DE" w:bidi="en-US"/>
    </w:rPr>
  </w:style>
  <w:style w:type="paragraph" w:customStyle="1" w:styleId="MDPI23heading3">
    <w:name w:val="MDPI_2.3_heading3"/>
    <w:qFormat/>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eastAsia="de-DE" w:bidi="en-US"/>
    </w:rPr>
  </w:style>
  <w:style w:type="paragraph" w:customStyle="1" w:styleId="MDPI31text">
    <w:name w:val="MDPI_3.1_text"/>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2textnoindent">
    <w:name w:val="MDPI_3.2_text_no_indent"/>
    <w:basedOn w:val="MDPI31text"/>
    <w:qFormat/>
    <w:pPr>
      <w:ind w:firstLine="0"/>
    </w:pPr>
  </w:style>
  <w:style w:type="paragraph" w:customStyle="1" w:styleId="MDPI33textspaceafter">
    <w:name w:val="MDPI_3.3_text_space_after"/>
    <w:qFormat/>
    <w:pPr>
      <w:adjustRightInd w:val="0"/>
      <w:snapToGrid w:val="0"/>
      <w:spacing w:after="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4textspacebefore">
    <w:name w:val="MDPI_3.4_text_space_before"/>
    <w:qFormat/>
    <w:pPr>
      <w:adjustRightInd w:val="0"/>
      <w:snapToGrid w:val="0"/>
      <w:spacing w:before="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5textbeforelist">
    <w:name w:val="MDPI_3.5_text_before_list"/>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6textafterlist">
    <w:name w:val="MDPI_3.6_text_after_list"/>
    <w:qFormat/>
    <w:pPr>
      <w:adjustRightInd w:val="0"/>
      <w:snapToGrid w:val="0"/>
      <w:spacing w:before="12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7itemize">
    <w:name w:val="MDPI_3.7_itemize"/>
    <w:qFormat/>
    <w:pPr>
      <w:numPr>
        <w:numId w:val="1"/>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8bullet">
    <w:name w:val="MDPI_3.8_bullet"/>
    <w:qFormat/>
    <w:pPr>
      <w:numPr>
        <w:numId w:val="2"/>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9equation">
    <w:name w:val="MDPI_3.9_equation"/>
    <w:qFormat/>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MDPI3aequationnumber">
    <w:name w:val="MDPI_3.a_equation_number"/>
    <w:qFormat/>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MDPI411onetablecaption">
    <w:name w:val="MDPI_4.1.1_one_table_caption"/>
    <w:qFormat/>
    <w:pPr>
      <w:adjustRightInd w:val="0"/>
      <w:snapToGrid w:val="0"/>
      <w:spacing w:before="240" w:after="120" w:line="260" w:lineRule="atLeast"/>
      <w:jc w:val="center"/>
    </w:pPr>
    <w:rPr>
      <w:rFonts w:ascii="Palatino Linotype" w:eastAsiaTheme="minorEastAsia" w:hAnsi="Palatino Linotype" w:cstheme="minorBidi"/>
      <w:color w:val="000000"/>
      <w:sz w:val="18"/>
      <w:szCs w:val="22"/>
      <w:lang w:val="en-US" w:eastAsia="zh-CN" w:bidi="en-US"/>
    </w:rPr>
  </w:style>
  <w:style w:type="paragraph" w:customStyle="1" w:styleId="MDPI41tablecaption">
    <w:name w:val="MDPI_4.1_table_caption"/>
    <w:qFormat/>
    <w:pPr>
      <w:adjustRightInd w:val="0"/>
      <w:snapToGrid w:val="0"/>
      <w:spacing w:before="240" w:after="120" w:line="228" w:lineRule="auto"/>
      <w:ind w:left="2608"/>
    </w:pPr>
    <w:rPr>
      <w:rFonts w:ascii="Palatino Linotype" w:eastAsia="Times New Roman" w:hAnsi="Palatino Linotype" w:cstheme="minorBidi"/>
      <w:color w:val="000000"/>
      <w:sz w:val="18"/>
      <w:szCs w:val="22"/>
      <w:lang w:val="en-US" w:eastAsia="de-DE" w:bidi="en-US"/>
    </w:rPr>
  </w:style>
  <w:style w:type="table" w:customStyle="1" w:styleId="MDPI41threelinetable">
    <w:name w:val="MDPI_4.1_three_line_table"/>
    <w:basedOn w:val="Standardowy"/>
    <w:uiPriority w:val="99"/>
    <w:qFormat/>
    <w:pPr>
      <w:adjustRightInd w:val="0"/>
      <w:snapToGrid w:val="0"/>
      <w:jc w:val="center"/>
    </w:pPr>
    <w:rPr>
      <w:rFonts w:ascii="Palatino Linotype" w:eastAsiaTheme="minorEastAsia" w:hAnsi="Palatino Linotype"/>
      <w:color w:val="000000"/>
      <w:lang w:val="en-US"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2tablebody">
    <w:name w:val="MDPI_4.2_table_body"/>
    <w:qFormat/>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next w:val="MDPI31text"/>
    <w:qFormat/>
    <w:pPr>
      <w:adjustRightInd w:val="0"/>
      <w:snapToGrid w:val="0"/>
      <w:spacing w:line="228" w:lineRule="auto"/>
      <w:ind w:left="2608"/>
    </w:pPr>
    <w:rPr>
      <w:rFonts w:ascii="Palatino Linotype" w:eastAsia="Times New Roman" w:hAnsi="Palatino Linotype" w:cs="Cordia New"/>
      <w:color w:val="000000"/>
      <w:sz w:val="18"/>
      <w:szCs w:val="22"/>
      <w:lang w:val="en-US" w:eastAsia="de-DE" w:bidi="en-US"/>
    </w:rPr>
  </w:style>
  <w:style w:type="paragraph" w:customStyle="1" w:styleId="MDPI511onefigurecaption">
    <w:name w:val="MDPI_5.1.1_one_figure_caption"/>
    <w:qFormat/>
    <w:pPr>
      <w:adjustRightInd w:val="0"/>
      <w:snapToGrid w:val="0"/>
      <w:spacing w:before="240" w:after="120" w:line="260" w:lineRule="atLeast"/>
      <w:jc w:val="center"/>
    </w:pPr>
    <w:rPr>
      <w:rFonts w:ascii="Palatino Linotype" w:eastAsiaTheme="minorEastAsia" w:hAnsi="Palatino Linotype"/>
      <w:color w:val="000000"/>
      <w:sz w:val="18"/>
      <w:lang w:val="en-US" w:eastAsia="zh-CN" w:bidi="en-US"/>
    </w:rPr>
  </w:style>
  <w:style w:type="paragraph" w:customStyle="1" w:styleId="MDPI51figurecaption">
    <w:name w:val="MDPI_5.1_figure_caption"/>
    <w:qFormat/>
    <w:pPr>
      <w:adjustRightInd w:val="0"/>
      <w:snapToGrid w:val="0"/>
      <w:spacing w:before="120" w:after="240" w:line="228" w:lineRule="auto"/>
      <w:ind w:left="2608"/>
    </w:pPr>
    <w:rPr>
      <w:rFonts w:ascii="Palatino Linotype" w:eastAsia="Times New Roman" w:hAnsi="Palatino Linotype"/>
      <w:color w:val="000000"/>
      <w:sz w:val="18"/>
      <w:lang w:val="en-US" w:eastAsia="de-DE" w:bidi="en-US"/>
    </w:rPr>
  </w:style>
  <w:style w:type="paragraph" w:customStyle="1" w:styleId="MDPI52figure">
    <w:name w:val="MDPI_5.2_figure"/>
    <w:qFormat/>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customStyle="1" w:styleId="MDPI61Citation">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customStyle="1" w:styleId="MDPI71FootNotes">
    <w:name w:val="MDPI_7.1_FootNotes"/>
    <w:qFormat/>
    <w:pPr>
      <w:numPr>
        <w:numId w:val="3"/>
      </w:numPr>
      <w:adjustRightInd w:val="0"/>
      <w:snapToGrid w:val="0"/>
      <w:spacing w:line="228" w:lineRule="auto"/>
    </w:pPr>
    <w:rPr>
      <w:rFonts w:ascii="Palatino Linotype" w:eastAsiaTheme="minorEastAsia" w:hAnsi="Palatino Linotype"/>
      <w:color w:val="000000"/>
      <w:sz w:val="18"/>
      <w:lang w:val="en-US" w:eastAsia="zh-CN"/>
    </w:rPr>
  </w:style>
  <w:style w:type="paragraph" w:customStyle="1" w:styleId="MDPI71References">
    <w:name w:val="MDPI_7.1_References"/>
    <w:qFormat/>
    <w:pPr>
      <w:numPr>
        <w:numId w:val="4"/>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customStyle="1" w:styleId="MDPI72Copyright">
    <w:name w:val="MDPI_7.2_Copyright"/>
    <w:qFormat/>
    <w:pPr>
      <w:adjustRightInd w:val="0"/>
      <w:snapToGrid w:val="0"/>
      <w:spacing w:before="240" w:line="240" w:lineRule="atLeast"/>
      <w:ind w:right="113"/>
    </w:pPr>
    <w:rPr>
      <w:rFonts w:ascii="Palatino Linotype" w:eastAsia="Times New Roman" w:hAnsi="Palatino Linotype"/>
      <w:snapToGrid w:val="0"/>
      <w:color w:val="000000"/>
      <w:spacing w:val="-2"/>
      <w:sz w:val="14"/>
      <w:lang w:val="en-GB" w:eastAsia="en-GB"/>
    </w:rPr>
  </w:style>
  <w:style w:type="paragraph" w:customStyle="1" w:styleId="MDPI73CopyrightImage">
    <w:name w:val="MDPI_7.3_CopyrightImage"/>
    <w:qFormat/>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81theorem">
    <w:name w:val="MDPI_8.1_theorem"/>
    <w:qFormat/>
    <w:pPr>
      <w:adjustRightInd w:val="0"/>
      <w:snapToGrid w:val="0"/>
      <w:spacing w:line="228" w:lineRule="auto"/>
      <w:ind w:left="2608"/>
      <w:jc w:val="both"/>
    </w:pPr>
    <w:rPr>
      <w:rFonts w:ascii="Palatino Linotype" w:eastAsia="Times New Roman" w:hAnsi="Palatino Linotype"/>
      <w:i/>
      <w:snapToGrid w:val="0"/>
      <w:color w:val="000000"/>
      <w:szCs w:val="22"/>
      <w:lang w:val="en-US" w:eastAsia="de-DE" w:bidi="en-US"/>
    </w:rPr>
  </w:style>
  <w:style w:type="paragraph" w:customStyle="1" w:styleId="MDPI82proof">
    <w:name w:val="MDPI_8.2_proof"/>
    <w:qFormat/>
    <w:pPr>
      <w:adjustRightInd w:val="0"/>
      <w:snapToGrid w:val="0"/>
      <w:spacing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equationFram">
    <w:name w:val="MDPI_equationFram"/>
    <w:qFormat/>
    <w:pPr>
      <w:adjustRightInd w:val="0"/>
      <w:snapToGrid w:val="0"/>
      <w:spacing w:before="120" w:after="120"/>
      <w:jc w:val="center"/>
    </w:pPr>
    <w:rPr>
      <w:rFonts w:ascii="Palatino Linotype" w:eastAsia="Times New Roman" w:hAnsi="Palatino Linotype"/>
      <w:snapToGrid w:val="0"/>
      <w:color w:val="000000"/>
      <w:szCs w:val="22"/>
      <w:lang w:val="en-US" w:eastAsia="de-DE" w:bidi="en-US"/>
    </w:rPr>
  </w:style>
  <w:style w:type="paragraph" w:customStyle="1" w:styleId="MDPIfooter">
    <w:name w:val="MDPI_footer"/>
    <w:qFormat/>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MDPIfooterfirstpage">
    <w:name w:val="MDPI_footer_firstpage"/>
    <w:qFormat/>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MDPIheader">
    <w:name w:val="MDPI_header"/>
    <w:qFormat/>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MDPIheadercitation">
    <w:name w:val="MDPI_header_citation"/>
    <w:qFormat/>
    <w:pPr>
      <w:spacing w:after="240"/>
    </w:pPr>
    <w:rPr>
      <w:rFonts w:ascii="Palatino Linotype" w:eastAsia="Times New Roman" w:hAnsi="Palatino Linotype"/>
      <w:snapToGrid w:val="0"/>
      <w:color w:val="000000"/>
      <w:sz w:val="18"/>
      <w:lang w:val="en-US" w:eastAsia="de-DE" w:bidi="en-US"/>
    </w:rPr>
  </w:style>
  <w:style w:type="paragraph" w:customStyle="1" w:styleId="MDPIheaderjournallogo">
    <w:name w:val="MDPI_header_journal_logo"/>
    <w:qFormat/>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headermdpilogo">
    <w:name w:val="MDPI_header_mdpi_logo"/>
    <w:qFormat/>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Standardowy"/>
    <w:uiPriority w:val="99"/>
    <w:qFormat/>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pPr>
      <w:spacing w:line="260" w:lineRule="atLeast"/>
      <w:ind w:left="425" w:right="425" w:firstLine="284"/>
      <w:jc w:val="both"/>
    </w:pPr>
    <w:rPr>
      <w:rFonts w:eastAsia="Times New Roman"/>
      <w:snapToGrid w:val="0"/>
      <w:color w:val="000000"/>
      <w:sz w:val="22"/>
      <w:szCs w:val="22"/>
      <w:lang w:val="en-US" w:eastAsia="de-DE" w:bidi="en-US"/>
    </w:rPr>
  </w:style>
  <w:style w:type="paragraph" w:customStyle="1" w:styleId="MDPItitle">
    <w:name w:val="MDPI_title"/>
    <w:qFormat/>
    <w:pPr>
      <w:adjustRightInd w:val="0"/>
      <w:snapToGrid w:val="0"/>
      <w:spacing w:after="240" w:line="260" w:lineRule="atLeast"/>
      <w:jc w:val="both"/>
    </w:pPr>
    <w:rPr>
      <w:rFonts w:ascii="Palatino Linotype" w:eastAsia="Times New Roman" w:hAnsi="Palatino Linotype"/>
      <w:b/>
      <w:snapToGrid w:val="0"/>
      <w:color w:val="000000"/>
      <w:sz w:val="36"/>
      <w:lang w:val="en-US" w:eastAsia="de-DE" w:bidi="en-US"/>
    </w:rPr>
  </w:style>
  <w:style w:type="paragraph" w:customStyle="1" w:styleId="Poprawka2">
    <w:name w:val="Poprawka2"/>
    <w:hidden/>
    <w:uiPriority w:val="99"/>
    <w:semiHidden/>
    <w:qFormat/>
    <w:rPr>
      <w:rFonts w:asciiTheme="minorHAnsi" w:eastAsiaTheme="minorHAnsi" w:hAnsiTheme="minorHAnsi" w:cstheme="minorBidi"/>
      <w:sz w:val="22"/>
      <w:szCs w:val="22"/>
      <w:lang w:val="pl-PL" w:eastAsia="en-US"/>
    </w:rPr>
  </w:style>
  <w:style w:type="paragraph" w:styleId="Poprawka">
    <w:name w:val="Revision"/>
    <w:hidden/>
    <w:uiPriority w:val="99"/>
    <w:semiHidden/>
    <w:rsid w:val="006152E7"/>
    <w:rPr>
      <w:rFonts w:asciiTheme="minorHAnsi" w:eastAsiaTheme="minorHAnsi" w:hAnsiTheme="minorHAnsi" w:cstheme="minorBidi"/>
      <w:sz w:val="22"/>
      <w:szCs w:val="22"/>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38124</Words>
  <Characters>209683</Characters>
  <Application>Microsoft Office Word</Application>
  <DocSecurity>0</DocSecurity>
  <Lines>1747</Lines>
  <Paragraphs>494</Paragraphs>
  <ScaleCrop>false</ScaleCrop>
  <HeadingPairs>
    <vt:vector size="2" baseType="variant">
      <vt:variant>
        <vt:lpstr>Tytuł</vt:lpstr>
      </vt:variant>
      <vt:variant>
        <vt:i4>1</vt:i4>
      </vt:variant>
    </vt:vector>
  </HeadingPairs>
  <TitlesOfParts>
    <vt:vector size="1" baseType="lpstr">
      <vt:lpstr>Article_x000d_Foraging</vt:lpstr>
    </vt:vector>
  </TitlesOfParts>
  <Company>Microsoft</Company>
  <LinksUpToDate>false</LinksUpToDate>
  <CharactersWithSpaces>247313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Article_x000d_Foraging</dc:title>
  <dc:creator>MDPI</dc:creator>
  <cp:lastModifiedBy>Katarzyna Wojczulanis-Jakubas</cp:lastModifiedBy>
  <cp:revision>112</cp:revision>
  <cp:lastPrinted>2023-05-21T21:47:00Z</cp:lastPrinted>
  <dcterms:created xsi:type="dcterms:W3CDTF">2019-11-07T10:12:00Z</dcterms:created>
  <dcterms:modified xsi:type="dcterms:W3CDTF">2023-06-05T05:38:00Z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http://www.zotero.org/styles/animals</vt:lpwstr>
  </property>
  <property fmtid="{D5CDD505-2E9C-101B-9397-08002B2CF9AE}" pid="7" name="Mendeley Recent Style Name 2_1">
    <vt:lpwstr>Animals</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http://www.zotero.org/styles/animals</vt:lpwstr>
  </property>
  <property fmtid="{D5CDD505-2E9C-101B-9397-08002B2CF9AE}" pid="25" name="KSOProductBuildVer">
    <vt:lpwstr>1033-11.1.0.10920</vt:lpwstr>
  </property>
  <property fmtid="{D5CDD505-2E9C-101B-9397-08002B2CF9AE}" pid="26" name="GrammarlyDocumentId">
    <vt:lpwstr>8571e16ac40c2822446e93839aee87a5a6d030d1bf100210c86e9ae3a3780c9b</vt:lpwstr>
  </property>
</Properties>
</file>