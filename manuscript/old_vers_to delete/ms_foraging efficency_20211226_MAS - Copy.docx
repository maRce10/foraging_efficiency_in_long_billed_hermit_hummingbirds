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cstheme="minorHAnsi"/>
          <w:b/>
          <w:lang w:val="en-GB"/>
        </w:rPr>
      </w:pPr>
      <w:r>
        <w:rPr>
          <w:rFonts w:cstheme="minorHAnsi"/>
          <w:b/>
          <w:lang w:val="en-GB"/>
        </w:rPr>
        <w:t>Foraging, fear and behavioural plasticity, a lesson from hummingbirds</w:t>
      </w:r>
    </w:p>
    <w:p>
      <w:pPr>
        <w:spacing w:line="480" w:lineRule="auto"/>
        <w:jc w:val="both"/>
        <w:rPr>
          <w:rFonts w:cstheme="minorHAnsi"/>
          <w:b/>
          <w:lang w:val="en-GB"/>
        </w:rPr>
      </w:pPr>
    </w:p>
    <w:p>
      <w:pPr>
        <w:spacing w:line="480" w:lineRule="auto"/>
        <w:jc w:val="both"/>
        <w:rPr>
          <w:rFonts w:cstheme="minorHAnsi"/>
          <w:b/>
          <w:lang w:val="en-GB"/>
        </w:rPr>
      </w:pPr>
      <w:r>
        <w:rPr>
          <w:rFonts w:cstheme="minorHAnsi"/>
          <w:b/>
          <w:lang w:val="en-GB"/>
        </w:rPr>
        <w:t>Abstract</w:t>
      </w:r>
    </w:p>
    <w:p>
      <w:pPr>
        <w:pStyle w:val="14"/>
        <w:spacing w:before="0" w:beforeAutospacing="0" w:after="0" w:afterAutospacing="0" w:line="480" w:lineRule="auto"/>
        <w:jc w:val="both"/>
        <w:rPr>
          <w:rFonts w:asciiTheme="minorHAnsi" w:hAnsiTheme="minorHAnsi" w:cstheme="minorHAnsi"/>
          <w:sz w:val="22"/>
          <w:szCs w:val="22"/>
          <w:lang w:val="en-GB"/>
        </w:rPr>
      </w:pPr>
      <w:ins w:id="0" w:author="m" w:date="2021-11-29T13:22:22Z">
        <w:r>
          <w:rPr>
            <w:rFonts w:hint="default" w:asciiTheme="minorHAnsi" w:hAnsiTheme="minorHAnsi" w:cstheme="minorHAnsi"/>
            <w:sz w:val="22"/>
            <w:szCs w:val="22"/>
          </w:rPr>
          <w:t>Tradi</w:t>
        </w:r>
      </w:ins>
      <w:ins w:id="1" w:author="m" w:date="2021-11-29T13:22:23Z">
        <w:r>
          <w:rPr>
            <w:rFonts w:hint="default" w:asciiTheme="minorHAnsi" w:hAnsiTheme="minorHAnsi" w:cstheme="minorHAnsi"/>
            <w:sz w:val="22"/>
            <w:szCs w:val="22"/>
          </w:rPr>
          <w:t>cio</w:t>
        </w:r>
      </w:ins>
      <w:ins w:id="2" w:author="m" w:date="2021-11-29T13:22:24Z">
        <w:r>
          <w:rPr>
            <w:rFonts w:hint="default" w:asciiTheme="minorHAnsi" w:hAnsiTheme="minorHAnsi" w:cstheme="minorHAnsi"/>
            <w:sz w:val="22"/>
            <w:szCs w:val="22"/>
          </w:rPr>
          <w:t>nally</w:t>
        </w:r>
      </w:ins>
      <w:ins w:id="3" w:author="m" w:date="2021-11-29T13:22:26Z">
        <w:r>
          <w:rPr>
            <w:rFonts w:hint="default" w:asciiTheme="minorHAnsi" w:hAnsiTheme="minorHAnsi" w:cstheme="minorHAnsi"/>
            <w:sz w:val="22"/>
            <w:szCs w:val="22"/>
          </w:rPr>
          <w:t>,</w:t>
        </w:r>
      </w:ins>
      <w:ins w:id="4" w:author="m" w:date="2021-11-29T13:22:27Z">
        <w:r>
          <w:rPr>
            <w:rFonts w:hint="default" w:asciiTheme="minorHAnsi" w:hAnsiTheme="minorHAnsi" w:cstheme="minorHAnsi"/>
            <w:sz w:val="22"/>
            <w:szCs w:val="22"/>
          </w:rPr>
          <w:t xml:space="preserve"> </w:t>
        </w:r>
      </w:ins>
      <w:ins w:id="5" w:author="m" w:date="2021-11-29T13:23:17Z">
        <w:r>
          <w:rPr>
            <w:rFonts w:hint="default" w:asciiTheme="minorHAnsi" w:hAnsiTheme="minorHAnsi" w:cstheme="minorHAnsi"/>
            <w:sz w:val="22"/>
            <w:szCs w:val="22"/>
          </w:rPr>
          <w:t>foragi</w:t>
        </w:r>
      </w:ins>
      <w:ins w:id="6" w:author="m" w:date="2021-11-29T13:23:18Z">
        <w:r>
          <w:rPr>
            <w:rFonts w:hint="default" w:asciiTheme="minorHAnsi" w:hAnsiTheme="minorHAnsi" w:cstheme="minorHAnsi"/>
            <w:sz w:val="22"/>
            <w:szCs w:val="22"/>
          </w:rPr>
          <w:t>n</w:t>
        </w:r>
      </w:ins>
      <w:ins w:id="7" w:author="m" w:date="2021-11-29T13:23:19Z">
        <w:r>
          <w:rPr>
            <w:rFonts w:hint="default" w:asciiTheme="minorHAnsi" w:hAnsiTheme="minorHAnsi" w:cstheme="minorHAnsi"/>
            <w:sz w:val="22"/>
            <w:szCs w:val="22"/>
          </w:rPr>
          <w:t xml:space="preserve">g </w:t>
        </w:r>
      </w:ins>
      <w:ins w:id="8" w:author="m" w:date="2021-11-29T13:24:59Z">
        <w:r>
          <w:rPr>
            <w:rFonts w:hint="default" w:asciiTheme="minorHAnsi" w:hAnsiTheme="minorHAnsi" w:cstheme="minorHAnsi"/>
            <w:sz w:val="22"/>
            <w:szCs w:val="22"/>
          </w:rPr>
          <w:t>beha</w:t>
        </w:r>
      </w:ins>
      <w:ins w:id="9" w:author="m" w:date="2021-11-29T13:25:00Z">
        <w:r>
          <w:rPr>
            <w:rFonts w:hint="default" w:asciiTheme="minorHAnsi" w:hAnsiTheme="minorHAnsi" w:cstheme="minorHAnsi"/>
            <w:sz w:val="22"/>
            <w:szCs w:val="22"/>
          </w:rPr>
          <w:t>v</w:t>
        </w:r>
      </w:ins>
      <w:ins w:id="10" w:author="m" w:date="2021-11-29T13:25:01Z">
        <w:r>
          <w:rPr>
            <w:rFonts w:hint="default" w:asciiTheme="minorHAnsi" w:hAnsiTheme="minorHAnsi" w:cstheme="minorHAnsi"/>
            <w:sz w:val="22"/>
            <w:szCs w:val="22"/>
          </w:rPr>
          <w:t>ior ha</w:t>
        </w:r>
      </w:ins>
      <w:ins w:id="11" w:author="m" w:date="2021-11-29T13:25:02Z">
        <w:r>
          <w:rPr>
            <w:rFonts w:hint="default" w:asciiTheme="minorHAnsi" w:hAnsiTheme="minorHAnsi" w:cstheme="minorHAnsi"/>
            <w:sz w:val="22"/>
            <w:szCs w:val="22"/>
          </w:rPr>
          <w:t>s be</w:t>
        </w:r>
      </w:ins>
      <w:ins w:id="12" w:author="m" w:date="2021-11-29T13:25:09Z">
        <w:r>
          <w:rPr>
            <w:rFonts w:hint="default" w:asciiTheme="minorHAnsi" w:hAnsiTheme="minorHAnsi" w:cstheme="minorHAnsi"/>
            <w:sz w:val="22"/>
            <w:szCs w:val="22"/>
          </w:rPr>
          <w:t xml:space="preserve">en </w:t>
        </w:r>
      </w:ins>
      <w:ins w:id="13" w:author="m" w:date="2021-11-29T13:25:18Z">
        <w:r>
          <w:rPr>
            <w:rFonts w:hint="default" w:asciiTheme="minorHAnsi" w:hAnsiTheme="minorHAnsi" w:cstheme="minorHAnsi"/>
            <w:sz w:val="22"/>
            <w:szCs w:val="22"/>
          </w:rPr>
          <w:t>expla</w:t>
        </w:r>
      </w:ins>
      <w:ins w:id="14" w:author="m" w:date="2021-11-29T13:25:19Z">
        <w:r>
          <w:rPr>
            <w:rFonts w:hint="default" w:asciiTheme="minorHAnsi" w:hAnsiTheme="minorHAnsi" w:cstheme="minorHAnsi"/>
            <w:sz w:val="22"/>
            <w:szCs w:val="22"/>
          </w:rPr>
          <w:t>in</w:t>
        </w:r>
      </w:ins>
      <w:ins w:id="15" w:author="m" w:date="2021-11-29T13:25:20Z">
        <w:r>
          <w:rPr>
            <w:rFonts w:hint="default" w:asciiTheme="minorHAnsi" w:hAnsiTheme="minorHAnsi" w:cstheme="minorHAnsi"/>
            <w:sz w:val="22"/>
            <w:szCs w:val="22"/>
          </w:rPr>
          <w:t>ed</w:t>
        </w:r>
      </w:ins>
      <w:ins w:id="16" w:author="m" w:date="2021-11-29T13:25:28Z">
        <w:r>
          <w:rPr>
            <w:rFonts w:hint="default" w:asciiTheme="minorHAnsi" w:hAnsiTheme="minorHAnsi" w:cstheme="minorHAnsi"/>
            <w:sz w:val="22"/>
            <w:szCs w:val="22"/>
          </w:rPr>
          <w:t xml:space="preserve"> as </w:t>
        </w:r>
      </w:ins>
      <w:ins w:id="17" w:author="m" w:date="2021-11-29T13:43:59Z">
        <w:r>
          <w:rPr>
            <w:rFonts w:hint="default" w:asciiTheme="minorHAnsi" w:hAnsiTheme="minorHAnsi" w:cstheme="minorHAnsi"/>
            <w:sz w:val="22"/>
            <w:szCs w:val="22"/>
          </w:rPr>
          <w:t xml:space="preserve">the </w:t>
        </w:r>
      </w:ins>
      <w:ins w:id="18" w:author="m" w:date="2021-11-29T13:44:02Z">
        <w:r>
          <w:rPr>
            <w:rFonts w:hint="default" w:asciiTheme="minorHAnsi" w:hAnsiTheme="minorHAnsi" w:cstheme="minorHAnsi"/>
            <w:sz w:val="22"/>
            <w:szCs w:val="22"/>
          </w:rPr>
          <w:t>re</w:t>
        </w:r>
      </w:ins>
      <w:ins w:id="19" w:author="m" w:date="2021-11-29T13:44:20Z">
        <w:r>
          <w:rPr>
            <w:rFonts w:hint="default" w:asciiTheme="minorHAnsi" w:hAnsiTheme="minorHAnsi" w:cstheme="minorHAnsi"/>
            <w:sz w:val="22"/>
            <w:szCs w:val="22"/>
          </w:rPr>
          <w:t>s</w:t>
        </w:r>
      </w:ins>
      <w:ins w:id="20" w:author="m" w:date="2021-11-29T13:44:23Z">
        <w:r>
          <w:rPr>
            <w:rFonts w:hint="default" w:asciiTheme="minorHAnsi" w:hAnsiTheme="minorHAnsi" w:cstheme="minorHAnsi"/>
            <w:sz w:val="22"/>
            <w:szCs w:val="22"/>
          </w:rPr>
          <w:t>po</w:t>
        </w:r>
      </w:ins>
      <w:ins w:id="21" w:author="m" w:date="2021-11-29T13:44:24Z">
        <w:r>
          <w:rPr>
            <w:rFonts w:hint="default" w:asciiTheme="minorHAnsi" w:hAnsiTheme="minorHAnsi" w:cstheme="minorHAnsi"/>
            <w:sz w:val="22"/>
            <w:szCs w:val="22"/>
          </w:rPr>
          <w:t>nse</w:t>
        </w:r>
      </w:ins>
      <w:ins w:id="22" w:author="m" w:date="2021-11-29T13:47:33Z">
        <w:r>
          <w:rPr>
            <w:rFonts w:hint="default" w:asciiTheme="minorHAnsi" w:hAnsiTheme="minorHAnsi" w:cstheme="minorHAnsi"/>
            <w:sz w:val="22"/>
            <w:szCs w:val="22"/>
          </w:rPr>
          <w:t xml:space="preserve"> </w:t>
        </w:r>
      </w:ins>
      <w:ins w:id="23" w:author="m" w:date="2021-11-29T13:47:34Z">
        <w:r>
          <w:rPr>
            <w:rFonts w:hint="default" w:asciiTheme="minorHAnsi" w:hAnsiTheme="minorHAnsi" w:cstheme="minorHAnsi"/>
            <w:sz w:val="22"/>
            <w:szCs w:val="22"/>
          </w:rPr>
          <w:t>to</w:t>
        </w:r>
      </w:ins>
      <w:ins w:id="24" w:author="m" w:date="2021-11-29T13:44:46Z">
        <w:r>
          <w:rPr>
            <w:rFonts w:hint="default" w:asciiTheme="minorHAnsi" w:hAnsiTheme="minorHAnsi" w:cstheme="minorHAnsi"/>
            <w:sz w:val="22"/>
            <w:szCs w:val="22"/>
          </w:rPr>
          <w:t xml:space="preserve"> </w:t>
        </w:r>
      </w:ins>
      <w:ins w:id="25" w:author="m" w:date="2021-11-29T13:48:06Z">
        <w:r>
          <w:rPr>
            <w:rFonts w:hint="default" w:asciiTheme="minorHAnsi" w:hAnsiTheme="minorHAnsi" w:cstheme="minorHAnsi"/>
            <w:sz w:val="22"/>
            <w:szCs w:val="22"/>
          </w:rPr>
          <w:t>a</w:t>
        </w:r>
      </w:ins>
      <w:ins w:id="26" w:author="m" w:date="2021-11-29T13:44:46Z">
        <w:r>
          <w:rPr>
            <w:rFonts w:hint="default" w:asciiTheme="minorHAnsi" w:hAnsiTheme="minorHAnsi" w:cstheme="minorHAnsi"/>
            <w:sz w:val="22"/>
            <w:szCs w:val="22"/>
          </w:rPr>
          <w:t xml:space="preserve"> </w:t>
        </w:r>
      </w:ins>
      <w:ins w:id="27" w:author="m" w:date="2021-11-29T13:47:36Z">
        <w:r>
          <w:rPr>
            <w:rFonts w:hint="default" w:asciiTheme="minorHAnsi" w:hAnsiTheme="minorHAnsi" w:cstheme="minorHAnsi"/>
            <w:sz w:val="22"/>
            <w:szCs w:val="22"/>
          </w:rPr>
          <w:t>tra</w:t>
        </w:r>
      </w:ins>
      <w:ins w:id="28" w:author="m" w:date="2021-11-29T13:47:37Z">
        <w:r>
          <w:rPr>
            <w:rFonts w:hint="default" w:asciiTheme="minorHAnsi" w:hAnsiTheme="minorHAnsi" w:cstheme="minorHAnsi"/>
            <w:sz w:val="22"/>
            <w:szCs w:val="22"/>
          </w:rPr>
          <w:t>de-of</w:t>
        </w:r>
      </w:ins>
      <w:ins w:id="29" w:author="m" w:date="2021-11-29T13:47:38Z">
        <w:r>
          <w:rPr>
            <w:rFonts w:hint="default" w:asciiTheme="minorHAnsi" w:hAnsiTheme="minorHAnsi" w:cstheme="minorHAnsi"/>
            <w:sz w:val="22"/>
            <w:szCs w:val="22"/>
          </w:rPr>
          <w:t>f</w:t>
        </w:r>
      </w:ins>
      <w:ins w:id="30" w:author="m" w:date="2021-11-29T13:47:39Z">
        <w:r>
          <w:rPr>
            <w:rFonts w:hint="default" w:asciiTheme="minorHAnsi" w:hAnsiTheme="minorHAnsi" w:cstheme="minorHAnsi"/>
            <w:sz w:val="22"/>
            <w:szCs w:val="22"/>
          </w:rPr>
          <w:t xml:space="preserve"> </w:t>
        </w:r>
      </w:ins>
      <w:ins w:id="31" w:author="m" w:date="2021-11-29T13:44:48Z">
        <w:r>
          <w:rPr>
            <w:rFonts w:hint="default" w:asciiTheme="minorHAnsi" w:hAnsiTheme="minorHAnsi" w:cstheme="minorHAnsi"/>
            <w:sz w:val="22"/>
            <w:szCs w:val="22"/>
          </w:rPr>
          <w:t>b</w:t>
        </w:r>
      </w:ins>
      <w:ins w:id="32" w:author="m" w:date="2021-11-29T13:44:49Z">
        <w:r>
          <w:rPr>
            <w:rFonts w:hint="default" w:asciiTheme="minorHAnsi" w:hAnsiTheme="minorHAnsi" w:cstheme="minorHAnsi"/>
            <w:sz w:val="22"/>
            <w:szCs w:val="22"/>
          </w:rPr>
          <w:t>etween</w:t>
        </w:r>
      </w:ins>
      <w:ins w:id="33" w:author="m" w:date="2021-11-29T13:45:01Z">
        <w:r>
          <w:rPr>
            <w:rFonts w:hint="default" w:asciiTheme="minorHAnsi" w:hAnsiTheme="minorHAnsi" w:cstheme="minorHAnsi"/>
            <w:sz w:val="22"/>
            <w:szCs w:val="22"/>
          </w:rPr>
          <w:t xml:space="preserve"> </w:t>
        </w:r>
      </w:ins>
      <w:ins w:id="34" w:author="m" w:date="2021-11-29T14:38:51Z">
        <w:r>
          <w:rPr>
            <w:rFonts w:hint="default" w:asciiTheme="minorHAnsi" w:hAnsiTheme="minorHAnsi" w:cstheme="minorHAnsi"/>
            <w:sz w:val="22"/>
            <w:szCs w:val="22"/>
          </w:rPr>
          <w:t>energet</w:t>
        </w:r>
      </w:ins>
      <w:ins w:id="35" w:author="m" w:date="2021-11-29T14:38:52Z">
        <w:r>
          <w:rPr>
            <w:rFonts w:hint="default" w:asciiTheme="minorHAnsi" w:hAnsiTheme="minorHAnsi" w:cstheme="minorHAnsi"/>
            <w:sz w:val="22"/>
            <w:szCs w:val="22"/>
          </w:rPr>
          <w:t>ic</w:t>
        </w:r>
      </w:ins>
      <w:ins w:id="36" w:author="m" w:date="2021-11-29T14:38:36Z">
        <w:r>
          <w:rPr>
            <w:rFonts w:hint="default" w:asciiTheme="minorHAnsi" w:hAnsiTheme="minorHAnsi" w:cstheme="minorHAnsi"/>
            <w:sz w:val="22"/>
            <w:szCs w:val="22"/>
          </w:rPr>
          <w:t xml:space="preserve"> </w:t>
        </w:r>
      </w:ins>
      <w:ins w:id="37" w:author="m" w:date="2021-11-29T13:46:01Z">
        <w:r>
          <w:rPr>
            <w:rFonts w:hint="default" w:asciiTheme="minorHAnsi" w:hAnsiTheme="minorHAnsi" w:cstheme="minorHAnsi"/>
            <w:sz w:val="22"/>
            <w:szCs w:val="22"/>
          </w:rPr>
          <w:t>gain</w:t>
        </w:r>
      </w:ins>
      <w:ins w:id="38" w:author="m" w:date="2021-11-29T13:46:02Z">
        <w:r>
          <w:rPr>
            <w:rFonts w:hint="default" w:asciiTheme="minorHAnsi" w:hAnsiTheme="minorHAnsi" w:cstheme="minorHAnsi"/>
            <w:sz w:val="22"/>
            <w:szCs w:val="22"/>
          </w:rPr>
          <w:t xml:space="preserve"> </w:t>
        </w:r>
      </w:ins>
      <w:ins w:id="39" w:author="m" w:date="2021-11-29T13:46:05Z">
        <w:r>
          <w:rPr>
            <w:rFonts w:hint="default" w:asciiTheme="minorHAnsi" w:hAnsiTheme="minorHAnsi" w:cstheme="minorHAnsi"/>
            <w:sz w:val="22"/>
            <w:szCs w:val="22"/>
          </w:rPr>
          <w:t xml:space="preserve">from </w:t>
        </w:r>
      </w:ins>
      <w:ins w:id="40" w:author="m" w:date="2021-11-29T13:45:12Z">
        <w:r>
          <w:rPr>
            <w:rFonts w:hint="default" w:asciiTheme="minorHAnsi" w:hAnsiTheme="minorHAnsi" w:cstheme="minorHAnsi"/>
            <w:sz w:val="22"/>
            <w:szCs w:val="22"/>
          </w:rPr>
          <w:t>f</w:t>
        </w:r>
      </w:ins>
      <w:ins w:id="41" w:author="m" w:date="2021-11-29T13:45:13Z">
        <w:r>
          <w:rPr>
            <w:rFonts w:hint="default" w:asciiTheme="minorHAnsi" w:hAnsiTheme="minorHAnsi" w:cstheme="minorHAnsi"/>
            <w:sz w:val="22"/>
            <w:szCs w:val="22"/>
          </w:rPr>
          <w:t>eeding</w:t>
        </w:r>
      </w:ins>
      <w:ins w:id="42" w:author="m" w:date="2021-11-29T13:45:14Z">
        <w:r>
          <w:rPr>
            <w:rFonts w:hint="default" w:asciiTheme="minorHAnsi" w:hAnsiTheme="minorHAnsi" w:cstheme="minorHAnsi"/>
            <w:sz w:val="22"/>
            <w:szCs w:val="22"/>
          </w:rPr>
          <w:t xml:space="preserve"> res</w:t>
        </w:r>
      </w:ins>
      <w:ins w:id="43" w:author="m" w:date="2021-11-29T13:45:15Z">
        <w:r>
          <w:rPr>
            <w:rFonts w:hint="default" w:asciiTheme="minorHAnsi" w:hAnsiTheme="minorHAnsi" w:cstheme="minorHAnsi"/>
            <w:sz w:val="22"/>
            <w:szCs w:val="22"/>
          </w:rPr>
          <w:t>ourc</w:t>
        </w:r>
      </w:ins>
      <w:ins w:id="44" w:author="m" w:date="2021-11-29T13:45:16Z">
        <w:r>
          <w:rPr>
            <w:rFonts w:hint="default" w:asciiTheme="minorHAnsi" w:hAnsiTheme="minorHAnsi" w:cstheme="minorHAnsi"/>
            <w:sz w:val="22"/>
            <w:szCs w:val="22"/>
          </w:rPr>
          <w:t xml:space="preserve">es and </w:t>
        </w:r>
      </w:ins>
      <w:ins w:id="45" w:author="m" w:date="2021-11-29T13:45:18Z">
        <w:r>
          <w:rPr>
            <w:rFonts w:hint="default" w:asciiTheme="minorHAnsi" w:hAnsiTheme="minorHAnsi" w:cstheme="minorHAnsi"/>
            <w:sz w:val="22"/>
            <w:szCs w:val="22"/>
          </w:rPr>
          <w:t xml:space="preserve">the </w:t>
        </w:r>
      </w:ins>
      <w:ins w:id="46" w:author="m" w:date="2021-11-29T13:47:56Z">
        <w:r>
          <w:rPr>
            <w:rFonts w:hint="default" w:asciiTheme="minorHAnsi" w:hAnsiTheme="minorHAnsi" w:cstheme="minorHAnsi"/>
            <w:sz w:val="22"/>
            <w:szCs w:val="22"/>
          </w:rPr>
          <w:t>po</w:t>
        </w:r>
      </w:ins>
      <w:ins w:id="47" w:author="m" w:date="2021-11-29T13:47:57Z">
        <w:r>
          <w:rPr>
            <w:rFonts w:hint="default" w:asciiTheme="minorHAnsi" w:hAnsiTheme="minorHAnsi" w:cstheme="minorHAnsi"/>
            <w:sz w:val="22"/>
            <w:szCs w:val="22"/>
          </w:rPr>
          <w:t>ten</w:t>
        </w:r>
      </w:ins>
      <w:ins w:id="48" w:author="m" w:date="2021-11-29T13:47:58Z">
        <w:r>
          <w:rPr>
            <w:rFonts w:hint="default" w:asciiTheme="minorHAnsi" w:hAnsiTheme="minorHAnsi" w:cstheme="minorHAnsi"/>
            <w:sz w:val="22"/>
            <w:szCs w:val="22"/>
          </w:rPr>
          <w:t xml:space="preserve">tial </w:t>
        </w:r>
      </w:ins>
      <w:ins w:id="49" w:author="m" w:date="2021-11-29T14:32:48Z">
        <w:r>
          <w:rPr>
            <w:rFonts w:hint="default" w:asciiTheme="minorHAnsi" w:hAnsiTheme="minorHAnsi" w:cstheme="minorHAnsi"/>
            <w:sz w:val="22"/>
            <w:szCs w:val="22"/>
          </w:rPr>
          <w:t>cos</w:t>
        </w:r>
      </w:ins>
      <w:ins w:id="50" w:author="m" w:date="2021-11-29T14:32:49Z">
        <w:r>
          <w:rPr>
            <w:rFonts w:hint="default" w:asciiTheme="minorHAnsi" w:hAnsiTheme="minorHAnsi" w:cstheme="minorHAnsi"/>
            <w:sz w:val="22"/>
            <w:szCs w:val="22"/>
          </w:rPr>
          <w:t xml:space="preserve">ts </w:t>
        </w:r>
      </w:ins>
      <w:ins w:id="51" w:author="m" w:date="2021-11-29T13:46:13Z">
        <w:r>
          <w:rPr>
            <w:rFonts w:hint="default" w:asciiTheme="minorHAnsi" w:hAnsiTheme="minorHAnsi" w:cstheme="minorHAnsi"/>
            <w:sz w:val="22"/>
            <w:szCs w:val="22"/>
          </w:rPr>
          <w:t xml:space="preserve">from </w:t>
        </w:r>
      </w:ins>
      <w:ins w:id="52" w:author="m" w:date="2021-11-29T13:45:25Z">
        <w:r>
          <w:rPr>
            <w:rFonts w:hint="default" w:asciiTheme="minorHAnsi" w:hAnsiTheme="minorHAnsi" w:cstheme="minorHAnsi"/>
            <w:sz w:val="22"/>
            <w:szCs w:val="22"/>
          </w:rPr>
          <w:t>conc</w:t>
        </w:r>
      </w:ins>
      <w:ins w:id="53" w:author="m" w:date="2021-11-29T13:45:26Z">
        <w:r>
          <w:rPr>
            <w:rFonts w:hint="default" w:asciiTheme="minorHAnsi" w:hAnsiTheme="minorHAnsi" w:cstheme="minorHAnsi"/>
            <w:sz w:val="22"/>
            <w:szCs w:val="22"/>
          </w:rPr>
          <w:t>omi</w:t>
        </w:r>
      </w:ins>
      <w:ins w:id="54" w:author="m" w:date="2021-11-29T13:45:27Z">
        <w:r>
          <w:rPr>
            <w:rFonts w:hint="default" w:asciiTheme="minorHAnsi" w:hAnsiTheme="minorHAnsi" w:cstheme="minorHAnsi"/>
            <w:sz w:val="22"/>
            <w:szCs w:val="22"/>
          </w:rPr>
          <w:t>tant</w:t>
        </w:r>
      </w:ins>
      <w:ins w:id="55" w:author="m" w:date="2021-11-29T13:45:28Z">
        <w:r>
          <w:rPr>
            <w:rFonts w:hint="default" w:asciiTheme="minorHAnsi" w:hAnsiTheme="minorHAnsi" w:cstheme="minorHAnsi"/>
            <w:sz w:val="22"/>
            <w:szCs w:val="22"/>
          </w:rPr>
          <w:t xml:space="preserve"> </w:t>
        </w:r>
      </w:ins>
      <w:ins w:id="56" w:author="m" w:date="2021-11-29T13:45:46Z">
        <w:r>
          <w:rPr>
            <w:rFonts w:hint="default" w:asciiTheme="minorHAnsi" w:hAnsiTheme="minorHAnsi" w:cstheme="minorHAnsi"/>
            <w:sz w:val="22"/>
            <w:szCs w:val="22"/>
          </w:rPr>
          <w:t>risks</w:t>
        </w:r>
      </w:ins>
      <w:ins w:id="57" w:author="m" w:date="2021-11-29T13:45:47Z">
        <w:r>
          <w:rPr>
            <w:rFonts w:hint="default" w:asciiTheme="minorHAnsi" w:hAnsiTheme="minorHAnsi" w:cstheme="minorHAnsi"/>
            <w:sz w:val="22"/>
            <w:szCs w:val="22"/>
          </w:rPr>
          <w:t>.</w:t>
        </w:r>
      </w:ins>
      <w:ins w:id="58" w:author="m" w:date="2021-11-29T13:44:50Z">
        <w:r>
          <w:rPr>
            <w:rFonts w:hint="default" w:asciiTheme="minorHAnsi" w:hAnsiTheme="minorHAnsi" w:cstheme="minorHAnsi"/>
            <w:sz w:val="22"/>
            <w:szCs w:val="22"/>
          </w:rPr>
          <w:t xml:space="preserve"> </w:t>
        </w:r>
      </w:ins>
      <w:ins w:id="59" w:author="m" w:date="2021-11-29T13:48:32Z">
        <w:r>
          <w:rPr>
            <w:rFonts w:hint="default" w:asciiTheme="minorHAnsi" w:hAnsiTheme="minorHAnsi" w:cstheme="minorHAnsi"/>
            <w:sz w:val="22"/>
            <w:szCs w:val="22"/>
          </w:rPr>
          <w:t>How</w:t>
        </w:r>
      </w:ins>
      <w:ins w:id="60" w:author="m" w:date="2021-11-29T13:48:33Z">
        <w:r>
          <w:rPr>
            <w:rFonts w:hint="default" w:asciiTheme="minorHAnsi" w:hAnsiTheme="minorHAnsi" w:cstheme="minorHAnsi"/>
            <w:sz w:val="22"/>
            <w:szCs w:val="22"/>
          </w:rPr>
          <w:t>eve</w:t>
        </w:r>
      </w:ins>
      <w:ins w:id="61" w:author="m" w:date="2021-11-29T13:48:34Z">
        <w:r>
          <w:rPr>
            <w:rFonts w:hint="default" w:asciiTheme="minorHAnsi" w:hAnsiTheme="minorHAnsi" w:cstheme="minorHAnsi"/>
            <w:sz w:val="22"/>
            <w:szCs w:val="22"/>
          </w:rPr>
          <w:t xml:space="preserve">r, </w:t>
        </w:r>
      </w:ins>
      <w:ins w:id="62" w:author="m" w:date="2021-11-29T13:48:35Z">
        <w:r>
          <w:rPr>
            <w:rFonts w:hint="default" w:asciiTheme="minorHAnsi" w:hAnsiTheme="minorHAnsi" w:cstheme="minorHAnsi"/>
            <w:sz w:val="22"/>
            <w:szCs w:val="22"/>
          </w:rPr>
          <w:t>i</w:t>
        </w:r>
      </w:ins>
      <w:del w:id="63" w:author="m" w:date="2021-11-29T13:48:35Z">
        <w:r>
          <w:rPr>
            <w:rFonts w:asciiTheme="minorHAnsi" w:hAnsiTheme="minorHAnsi" w:cstheme="minorHAnsi"/>
            <w:sz w:val="22"/>
            <w:szCs w:val="22"/>
            <w:lang w:val="en-GB"/>
          </w:rPr>
          <w:delText>I</w:delText>
        </w:r>
      </w:del>
      <w:r>
        <w:rPr>
          <w:rFonts w:asciiTheme="minorHAnsi" w:hAnsiTheme="minorHAnsi" w:cstheme="minorHAnsi"/>
          <w:sz w:val="22"/>
          <w:szCs w:val="22"/>
          <w:lang w:val="en-GB"/>
        </w:rPr>
        <w:t xml:space="preserve">ncreasing number of studies </w:t>
      </w:r>
      <w:del w:id="64" w:author="m" w:date="2021-11-29T13:48:44Z">
        <w:r>
          <w:rPr>
            <w:rFonts w:hint="default" w:asciiTheme="minorHAnsi" w:hAnsiTheme="minorHAnsi" w:cstheme="minorHAnsi"/>
            <w:sz w:val="22"/>
            <w:szCs w:val="22"/>
            <w:lang w:val="en-US"/>
          </w:rPr>
          <w:delText xml:space="preserve">demonstrates </w:delText>
        </w:r>
      </w:del>
      <w:ins w:id="65" w:author="m" w:date="2021-11-29T13:48:44Z">
        <w:r>
          <w:rPr>
            <w:rFonts w:hint="default" w:asciiTheme="minorHAnsi" w:hAnsiTheme="minorHAnsi" w:cstheme="minorHAnsi"/>
            <w:sz w:val="22"/>
            <w:szCs w:val="22"/>
          </w:rPr>
          <w:t>ha</w:t>
        </w:r>
      </w:ins>
      <w:ins w:id="66" w:author="m" w:date="2021-11-29T13:48:45Z">
        <w:r>
          <w:rPr>
            <w:rFonts w:hint="default" w:asciiTheme="minorHAnsi" w:hAnsiTheme="minorHAnsi" w:cstheme="minorHAnsi"/>
            <w:sz w:val="22"/>
            <w:szCs w:val="22"/>
          </w:rPr>
          <w:t>ve shown</w:t>
        </w:r>
      </w:ins>
      <w:ins w:id="67" w:author="m" w:date="2021-11-29T13:48:46Z">
        <w:r>
          <w:rPr>
            <w:rFonts w:hint="default" w:asciiTheme="minorHAnsi" w:hAnsiTheme="minorHAnsi" w:cstheme="minorHAnsi"/>
            <w:sz w:val="22"/>
            <w:szCs w:val="22"/>
          </w:rPr>
          <w:t xml:space="preserve"> </w:t>
        </w:r>
      </w:ins>
      <w:del w:id="68" w:author="m" w:date="2021-11-29T14:33:21Z">
        <w:r>
          <w:rPr>
            <w:rFonts w:hint="default" w:asciiTheme="minorHAnsi" w:hAnsiTheme="minorHAnsi" w:cstheme="minorHAnsi"/>
            <w:sz w:val="22"/>
            <w:szCs w:val="22"/>
            <w:lang w:val="en-US"/>
          </w:rPr>
          <w:delText xml:space="preserve">a </w:delText>
        </w:r>
      </w:del>
      <w:ins w:id="69" w:author="m" w:date="2021-11-29T14:33:21Z">
        <w:r>
          <w:rPr>
            <w:rFonts w:hint="default" w:asciiTheme="minorHAnsi" w:hAnsiTheme="minorHAnsi" w:cstheme="minorHAnsi"/>
            <w:sz w:val="22"/>
            <w:szCs w:val="22"/>
          </w:rPr>
          <w:t>t</w:t>
        </w:r>
      </w:ins>
      <w:ins w:id="70" w:author="m" w:date="2021-11-29T14:33:22Z">
        <w:r>
          <w:rPr>
            <w:rFonts w:hint="default" w:asciiTheme="minorHAnsi" w:hAnsiTheme="minorHAnsi" w:cstheme="minorHAnsi"/>
            <w:sz w:val="22"/>
            <w:szCs w:val="22"/>
          </w:rPr>
          <w:t>hat th</w:t>
        </w:r>
      </w:ins>
      <w:ins w:id="71" w:author="m" w:date="2021-11-29T14:33:23Z">
        <w:r>
          <w:rPr>
            <w:rFonts w:hint="default" w:asciiTheme="minorHAnsi" w:hAnsiTheme="minorHAnsi" w:cstheme="minorHAnsi"/>
            <w:sz w:val="22"/>
            <w:szCs w:val="22"/>
          </w:rPr>
          <w:t>is v</w:t>
        </w:r>
      </w:ins>
      <w:ins w:id="72" w:author="m" w:date="2021-11-29T14:33:24Z">
        <w:r>
          <w:rPr>
            <w:rFonts w:hint="default" w:asciiTheme="minorHAnsi" w:hAnsiTheme="minorHAnsi" w:cstheme="minorHAnsi"/>
            <w:sz w:val="22"/>
            <w:szCs w:val="22"/>
          </w:rPr>
          <w:t xml:space="preserve">iew </w:t>
        </w:r>
      </w:ins>
      <w:ins w:id="73" w:author="m" w:date="2021-11-29T14:33:34Z">
        <w:r>
          <w:rPr>
            <w:rFonts w:hint="default" w:asciiTheme="minorHAnsi" w:hAnsiTheme="minorHAnsi" w:cstheme="minorHAnsi"/>
            <w:sz w:val="22"/>
            <w:szCs w:val="22"/>
          </w:rPr>
          <w:t>f</w:t>
        </w:r>
      </w:ins>
      <w:ins w:id="74" w:author="m" w:date="2021-11-29T14:33:35Z">
        <w:r>
          <w:rPr>
            <w:rFonts w:hint="default" w:asciiTheme="minorHAnsi" w:hAnsiTheme="minorHAnsi" w:cstheme="minorHAnsi"/>
            <w:sz w:val="22"/>
            <w:szCs w:val="22"/>
          </w:rPr>
          <w:t>ail to e</w:t>
        </w:r>
      </w:ins>
      <w:ins w:id="75" w:author="m" w:date="2021-11-29T14:33:36Z">
        <w:r>
          <w:rPr>
            <w:rFonts w:hint="default" w:asciiTheme="minorHAnsi" w:hAnsiTheme="minorHAnsi" w:cstheme="minorHAnsi"/>
            <w:sz w:val="22"/>
            <w:szCs w:val="22"/>
          </w:rPr>
          <w:t xml:space="preserve">xplain </w:t>
        </w:r>
      </w:ins>
      <w:ins w:id="76" w:author="m" w:date="2021-11-29T14:34:04Z">
        <w:r>
          <w:rPr>
            <w:rFonts w:hint="default" w:asciiTheme="minorHAnsi" w:hAnsiTheme="minorHAnsi" w:cstheme="minorHAnsi"/>
            <w:sz w:val="22"/>
            <w:szCs w:val="22"/>
          </w:rPr>
          <w:t xml:space="preserve">an </w:t>
        </w:r>
      </w:ins>
      <w:ins w:id="77" w:author="m" w:date="2021-11-29T14:33:44Z">
        <w:r>
          <w:rPr>
            <w:rFonts w:hint="default" w:asciiTheme="minorHAnsi" w:hAnsiTheme="minorHAnsi" w:cstheme="minorHAnsi"/>
            <w:sz w:val="22"/>
            <w:szCs w:val="22"/>
          </w:rPr>
          <w:t>im</w:t>
        </w:r>
      </w:ins>
      <w:ins w:id="78" w:author="m" w:date="2021-11-29T14:33:45Z">
        <w:r>
          <w:rPr>
            <w:rFonts w:hint="default" w:asciiTheme="minorHAnsi" w:hAnsiTheme="minorHAnsi" w:cstheme="minorHAnsi"/>
            <w:sz w:val="22"/>
            <w:szCs w:val="22"/>
          </w:rPr>
          <w:t>portan</w:t>
        </w:r>
      </w:ins>
      <w:ins w:id="79" w:author="m" w:date="2021-11-29T14:33:46Z">
        <w:r>
          <w:rPr>
            <w:rFonts w:hint="default" w:asciiTheme="minorHAnsi" w:hAnsiTheme="minorHAnsi" w:cstheme="minorHAnsi"/>
            <w:sz w:val="22"/>
            <w:szCs w:val="22"/>
          </w:rPr>
          <w:t xml:space="preserve">t </w:t>
        </w:r>
      </w:ins>
      <w:ins w:id="80" w:author="m" w:date="2021-11-29T14:34:05Z">
        <w:r>
          <w:rPr>
            <w:rFonts w:hint="default" w:asciiTheme="minorHAnsi" w:hAnsiTheme="minorHAnsi" w:cstheme="minorHAnsi"/>
            <w:sz w:val="22"/>
            <w:szCs w:val="22"/>
          </w:rPr>
          <w:t>p</w:t>
        </w:r>
      </w:ins>
      <w:ins w:id="81" w:author="m" w:date="2021-11-29T14:34:07Z">
        <w:r>
          <w:rPr>
            <w:rFonts w:hint="default" w:asciiTheme="minorHAnsi" w:hAnsiTheme="minorHAnsi" w:cstheme="minorHAnsi"/>
            <w:sz w:val="22"/>
            <w:szCs w:val="22"/>
          </w:rPr>
          <w:t>r</w:t>
        </w:r>
      </w:ins>
      <w:ins w:id="82" w:author="m" w:date="2021-11-29T14:34:08Z">
        <w:r>
          <w:rPr>
            <w:rFonts w:hint="default" w:asciiTheme="minorHAnsi" w:hAnsiTheme="minorHAnsi" w:cstheme="minorHAnsi"/>
            <w:sz w:val="22"/>
            <w:szCs w:val="22"/>
          </w:rPr>
          <w:t>opo</w:t>
        </w:r>
      </w:ins>
      <w:ins w:id="83" w:author="m" w:date="2021-11-29T14:34:10Z">
        <w:r>
          <w:rPr>
            <w:rFonts w:hint="default" w:asciiTheme="minorHAnsi" w:hAnsiTheme="minorHAnsi" w:cstheme="minorHAnsi"/>
            <w:sz w:val="22"/>
            <w:szCs w:val="22"/>
          </w:rPr>
          <w:t>rti</w:t>
        </w:r>
      </w:ins>
      <w:ins w:id="84" w:author="m" w:date="2021-11-29T14:34:11Z">
        <w:r>
          <w:rPr>
            <w:rFonts w:hint="default" w:asciiTheme="minorHAnsi" w:hAnsiTheme="minorHAnsi" w:cstheme="minorHAnsi"/>
            <w:sz w:val="22"/>
            <w:szCs w:val="22"/>
          </w:rPr>
          <w:t>on of th</w:t>
        </w:r>
      </w:ins>
      <w:ins w:id="85" w:author="m" w:date="2021-11-29T14:34:12Z">
        <w:r>
          <w:rPr>
            <w:rFonts w:hint="default" w:asciiTheme="minorHAnsi" w:hAnsiTheme="minorHAnsi" w:cstheme="minorHAnsi"/>
            <w:sz w:val="22"/>
            <w:szCs w:val="22"/>
          </w:rPr>
          <w:t xml:space="preserve">e </w:t>
        </w:r>
      </w:ins>
      <w:del w:id="86" w:author="m" w:date="2021-11-29T14:34:13Z">
        <w:r>
          <w:rPr>
            <w:rFonts w:asciiTheme="minorHAnsi" w:hAnsiTheme="minorHAnsi" w:cstheme="minorHAnsi"/>
            <w:sz w:val="22"/>
            <w:szCs w:val="22"/>
            <w:lang w:val="en-GB"/>
          </w:rPr>
          <w:delText xml:space="preserve">high </w:delText>
        </w:r>
      </w:del>
      <w:r>
        <w:rPr>
          <w:rFonts w:asciiTheme="minorHAnsi" w:hAnsiTheme="minorHAnsi" w:cstheme="minorHAnsi"/>
          <w:sz w:val="22"/>
          <w:szCs w:val="22"/>
          <w:lang w:val="en-GB"/>
        </w:rPr>
        <w:t xml:space="preserve">variation in foraging </w:t>
      </w:r>
      <w:del w:id="87" w:author="m" w:date="2021-11-29T14:37:57Z">
        <w:r>
          <w:rPr>
            <w:rFonts w:hint="default" w:asciiTheme="minorHAnsi" w:hAnsiTheme="minorHAnsi" w:cstheme="minorHAnsi"/>
            <w:sz w:val="22"/>
            <w:szCs w:val="22"/>
            <w:lang w:val="en-US"/>
          </w:rPr>
          <w:delText>behaviour that is hard to explain solely based on risk allocation hypothesis (i.e. food</w:delText>
        </w:r>
      </w:del>
      <w:del w:id="88" w:author="m" w:date="2021-11-29T14:37:57Z">
        <w:r>
          <w:rPr>
            <w:rFonts w:hint="default" w:asciiTheme="minorHAnsi" w:hAnsiTheme="minorHAnsi" w:cstheme="minorHAnsi"/>
            <w:b/>
            <w:sz w:val="22"/>
            <w:szCs w:val="22"/>
            <w:lang w:val="en-US"/>
          </w:rPr>
          <w:delText>–</w:delText>
        </w:r>
      </w:del>
      <w:del w:id="89" w:author="m" w:date="2021-11-29T14:37:57Z">
        <w:r>
          <w:rPr>
            <w:rFonts w:hint="default" w:asciiTheme="minorHAnsi" w:hAnsiTheme="minorHAnsi" w:cstheme="minorHAnsi"/>
            <w:sz w:val="22"/>
            <w:szCs w:val="22"/>
            <w:lang w:val="en-US"/>
          </w:rPr>
          <w:delText xml:space="preserve"> and predation</w:delText>
        </w:r>
      </w:del>
      <w:del w:id="90" w:author="m" w:date="2021-11-29T14:37:57Z">
        <w:r>
          <w:rPr>
            <w:rFonts w:hint="default" w:asciiTheme="minorHAnsi" w:hAnsiTheme="minorHAnsi" w:cstheme="minorHAnsi"/>
            <w:bCs/>
            <w:sz w:val="22"/>
            <w:szCs w:val="22"/>
            <w:lang w:val="en-US"/>
          </w:rPr>
          <w:delText>–based arguments only</w:delText>
        </w:r>
      </w:del>
      <w:del w:id="91" w:author="m" w:date="2021-11-29T14:37:57Z">
        <w:r>
          <w:rPr>
            <w:rFonts w:hint="default" w:asciiTheme="minorHAnsi" w:hAnsiTheme="minorHAnsi" w:cstheme="minorHAnsi"/>
            <w:sz w:val="22"/>
            <w:szCs w:val="22"/>
            <w:lang w:val="en-US"/>
          </w:rPr>
          <w:delText>)</w:delText>
        </w:r>
      </w:del>
      <w:ins w:id="92" w:author="m" w:date="2021-11-29T14:37:57Z">
        <w:r>
          <w:rPr>
            <w:rFonts w:hint="default" w:asciiTheme="minorHAnsi" w:hAnsiTheme="minorHAnsi" w:cstheme="minorHAnsi"/>
            <w:sz w:val="22"/>
            <w:szCs w:val="22"/>
          </w:rPr>
          <w:t>acro</w:t>
        </w:r>
      </w:ins>
      <w:ins w:id="93" w:author="m" w:date="2021-11-29T14:37:58Z">
        <w:r>
          <w:rPr>
            <w:rFonts w:hint="default" w:asciiTheme="minorHAnsi" w:hAnsiTheme="minorHAnsi" w:cstheme="minorHAnsi"/>
            <w:sz w:val="22"/>
            <w:szCs w:val="22"/>
          </w:rPr>
          <w:t>ss</w:t>
        </w:r>
      </w:ins>
      <w:ins w:id="94" w:author="m" w:date="2021-11-29T14:37:59Z">
        <w:r>
          <w:rPr>
            <w:rFonts w:hint="default" w:asciiTheme="minorHAnsi" w:hAnsiTheme="minorHAnsi" w:cstheme="minorHAnsi"/>
            <w:sz w:val="22"/>
            <w:szCs w:val="22"/>
          </w:rPr>
          <w:t xml:space="preserve"> </w:t>
        </w:r>
      </w:ins>
      <w:ins w:id="95" w:author="m" w:date="2021-11-29T14:38:00Z">
        <w:r>
          <w:rPr>
            <w:rFonts w:hint="default" w:asciiTheme="minorHAnsi" w:hAnsiTheme="minorHAnsi" w:cstheme="minorHAnsi"/>
            <w:sz w:val="22"/>
            <w:szCs w:val="22"/>
          </w:rPr>
          <w:t xml:space="preserve">a </w:t>
        </w:r>
      </w:ins>
      <w:ins w:id="96" w:author="m" w:date="2021-11-29T14:38:01Z">
        <w:r>
          <w:rPr>
            <w:rFonts w:hint="default" w:asciiTheme="minorHAnsi" w:hAnsiTheme="minorHAnsi" w:cstheme="minorHAnsi"/>
            <w:sz w:val="22"/>
            <w:szCs w:val="22"/>
          </w:rPr>
          <w:t>var</w:t>
        </w:r>
      </w:ins>
      <w:ins w:id="97" w:author="m" w:date="2021-11-29T14:38:02Z">
        <w:r>
          <w:rPr>
            <w:rFonts w:hint="default" w:asciiTheme="minorHAnsi" w:hAnsiTheme="minorHAnsi" w:cstheme="minorHAnsi"/>
            <w:sz w:val="22"/>
            <w:szCs w:val="22"/>
          </w:rPr>
          <w:t>ie</w:t>
        </w:r>
      </w:ins>
      <w:ins w:id="98" w:author="m" w:date="2021-11-29T14:38:04Z">
        <w:r>
          <w:rPr>
            <w:rFonts w:hint="default" w:asciiTheme="minorHAnsi" w:hAnsiTheme="minorHAnsi" w:cstheme="minorHAnsi"/>
            <w:sz w:val="22"/>
            <w:szCs w:val="22"/>
          </w:rPr>
          <w:t xml:space="preserve">ty </w:t>
        </w:r>
      </w:ins>
      <w:ins w:id="99" w:author="m" w:date="2021-11-29T14:38:05Z">
        <w:r>
          <w:rPr>
            <w:rFonts w:hint="default" w:asciiTheme="minorHAnsi" w:hAnsiTheme="minorHAnsi" w:cstheme="minorHAnsi"/>
            <w:sz w:val="22"/>
            <w:szCs w:val="22"/>
          </w:rPr>
          <w:t xml:space="preserve">of </w:t>
        </w:r>
      </w:ins>
      <w:ins w:id="100" w:author="m" w:date="2021-11-29T14:38:12Z">
        <w:r>
          <w:rPr>
            <w:rFonts w:hint="default" w:asciiTheme="minorHAnsi" w:hAnsiTheme="minorHAnsi" w:cstheme="minorHAnsi"/>
            <w:sz w:val="22"/>
            <w:szCs w:val="22"/>
          </w:rPr>
          <w:t>tax</w:t>
        </w:r>
      </w:ins>
      <w:ins w:id="101" w:author="m" w:date="2021-11-29T14:38:13Z">
        <w:r>
          <w:rPr>
            <w:rFonts w:hint="default" w:asciiTheme="minorHAnsi" w:hAnsiTheme="minorHAnsi" w:cstheme="minorHAnsi"/>
            <w:sz w:val="22"/>
            <w:szCs w:val="22"/>
          </w:rPr>
          <w:t>a</w:t>
        </w:r>
      </w:ins>
      <w:r>
        <w:rPr>
          <w:rFonts w:asciiTheme="minorHAnsi" w:hAnsiTheme="minorHAnsi" w:cstheme="minorHAnsi"/>
          <w:sz w:val="22"/>
          <w:szCs w:val="22"/>
          <w:lang w:val="en-GB"/>
        </w:rPr>
        <w:t xml:space="preserve">. </w:t>
      </w:r>
      <w:commentRangeStart w:id="0"/>
      <w:r>
        <w:rPr>
          <w:rFonts w:asciiTheme="minorHAnsi" w:hAnsiTheme="minorHAnsi" w:cstheme="minorHAnsi"/>
          <w:sz w:val="22"/>
          <w:szCs w:val="22"/>
          <w:lang w:val="en-GB"/>
        </w:rPr>
        <w:t>One of potential mechanisms that may account for this variation is</w:t>
      </w:r>
      <w:ins w:id="102" w:author="Kasia Wojczulanis" w:date="2021-10-20T11:07:00Z">
        <w:r>
          <w:rPr>
            <w:rFonts w:asciiTheme="minorHAnsi" w:hAnsiTheme="minorHAnsi" w:cstheme="minorHAnsi"/>
            <w:sz w:val="22"/>
            <w:szCs w:val="22"/>
            <w:lang w:val="en-GB"/>
          </w:rPr>
          <w:t xml:space="preserve"> that</w:t>
        </w:r>
      </w:ins>
      <w:r>
        <w:rPr>
          <w:rFonts w:asciiTheme="minorHAnsi" w:hAnsiTheme="minorHAnsi" w:cstheme="minorHAnsi"/>
          <w:sz w:val="22"/>
          <w:szCs w:val="22"/>
          <w:lang w:val="en-GB"/>
        </w:rPr>
        <w:t xml:space="preserve"> </w:t>
      </w:r>
      <w:del w:id="103" w:author="Kasia Wojczulanis" w:date="2021-10-20T11:07:00Z">
        <w:r>
          <w:rPr>
            <w:rFonts w:asciiTheme="minorHAnsi" w:hAnsiTheme="minorHAnsi" w:cstheme="minorHAnsi"/>
            <w:sz w:val="22"/>
            <w:szCs w:val="22"/>
            <w:lang w:val="en-GB"/>
          </w:rPr>
          <w:delText xml:space="preserve">fitness consequences of </w:delText>
        </w:r>
      </w:del>
      <w:r>
        <w:rPr>
          <w:rFonts w:asciiTheme="minorHAnsi" w:hAnsiTheme="minorHAnsi" w:cstheme="minorHAnsi"/>
          <w:sz w:val="22"/>
          <w:szCs w:val="22"/>
          <w:lang w:val="en-GB"/>
        </w:rPr>
        <w:t xml:space="preserve">various behaviours associated with foraging </w:t>
      </w:r>
      <w:ins w:id="104" w:author="Kasia Wojczulanis" w:date="2021-10-20T11:07:00Z">
        <w:r>
          <w:rPr>
            <w:rFonts w:asciiTheme="minorHAnsi" w:hAnsiTheme="minorHAnsi" w:cstheme="minorHAnsi"/>
            <w:sz w:val="22"/>
            <w:szCs w:val="22"/>
            <w:lang w:val="en-GB"/>
          </w:rPr>
          <w:t xml:space="preserve">may have different fitness consequences and that may further </w:t>
        </w:r>
      </w:ins>
      <w:del w:id="105" w:author="Kasia Wojczulanis" w:date="2021-10-20T11:06:00Z">
        <w:r>
          <w:rPr>
            <w:rFonts w:asciiTheme="minorHAnsi" w:hAnsiTheme="minorHAnsi" w:cstheme="minorHAnsi"/>
            <w:sz w:val="22"/>
            <w:szCs w:val="22"/>
            <w:lang w:val="en-GB"/>
          </w:rPr>
          <w:delText xml:space="preserve">that vary across </w:delText>
        </w:r>
      </w:del>
      <w:ins w:id="106" w:author="Kasia Wojczulanis" w:date="2021-10-20T11:06:00Z">
        <w:r>
          <w:rPr>
            <w:rFonts w:asciiTheme="minorHAnsi" w:hAnsiTheme="minorHAnsi" w:cstheme="minorHAnsi"/>
            <w:sz w:val="22"/>
            <w:szCs w:val="22"/>
            <w:lang w:val="en-GB"/>
          </w:rPr>
          <w:t xml:space="preserve">depend on the </w:t>
        </w:r>
      </w:ins>
      <w:ins w:id="107" w:author="Kasia Wojczulanis" w:date="2021-10-20T11:07:00Z">
        <w:r>
          <w:rPr>
            <w:rFonts w:asciiTheme="minorHAnsi" w:hAnsiTheme="minorHAnsi" w:cstheme="minorHAnsi"/>
            <w:sz w:val="22"/>
            <w:szCs w:val="22"/>
            <w:lang w:val="en-GB"/>
          </w:rPr>
          <w:t xml:space="preserve">environmental </w:t>
        </w:r>
      </w:ins>
      <w:del w:id="108" w:author="Kasia Wojczulanis" w:date="2021-10-20T11:06:00Z">
        <w:r>
          <w:rPr>
            <w:rFonts w:asciiTheme="minorHAnsi" w:hAnsiTheme="minorHAnsi" w:cstheme="minorHAnsi"/>
            <w:sz w:val="22"/>
            <w:szCs w:val="22"/>
            <w:lang w:val="en-GB"/>
          </w:rPr>
          <w:delText xml:space="preserve">the </w:delText>
        </w:r>
      </w:del>
      <w:r>
        <w:rPr>
          <w:rFonts w:asciiTheme="minorHAnsi" w:hAnsiTheme="minorHAnsi" w:cstheme="minorHAnsi"/>
          <w:sz w:val="22"/>
          <w:szCs w:val="22"/>
          <w:lang w:val="en-GB"/>
        </w:rPr>
        <w:t>context.</w:t>
      </w:r>
      <w:commentRangeEnd w:id="0"/>
      <w:r>
        <w:commentReference w:id="0"/>
      </w:r>
      <w:r>
        <w:rPr>
          <w:rFonts w:asciiTheme="minorHAnsi" w:hAnsiTheme="minorHAnsi" w:cstheme="minorHAnsi"/>
          <w:sz w:val="22"/>
          <w:szCs w:val="22"/>
          <w:lang w:val="en-GB"/>
        </w:rPr>
        <w:t xml:space="preserve"> Here, we explored this mechanism </w:t>
      </w:r>
      <w:del w:id="109" w:author="m" w:date="2021-11-29T14:41:54Z">
        <w:r>
          <w:rPr>
            <w:rFonts w:hint="default" w:asciiTheme="minorHAnsi" w:hAnsiTheme="minorHAnsi" w:cstheme="minorHAnsi"/>
            <w:sz w:val="22"/>
            <w:szCs w:val="22"/>
            <w:lang w:val="en-US"/>
          </w:rPr>
          <w:delText>using</w:delText>
        </w:r>
      </w:del>
      <w:ins w:id="110" w:author="m" w:date="2021-11-29T14:41:54Z">
        <w:r>
          <w:rPr>
            <w:rFonts w:hint="default" w:asciiTheme="minorHAnsi" w:hAnsiTheme="minorHAnsi" w:cstheme="minorHAnsi"/>
            <w:sz w:val="22"/>
            <w:szCs w:val="22"/>
          </w:rPr>
          <w:t xml:space="preserve">by </w:t>
        </w:r>
      </w:ins>
      <w:ins w:id="111" w:author="m" w:date="2021-11-29T14:42:38Z">
        <w:r>
          <w:rPr>
            <w:rFonts w:hint="default" w:asciiTheme="minorHAnsi" w:hAnsiTheme="minorHAnsi" w:cstheme="minorHAnsi"/>
            <w:sz w:val="22"/>
            <w:szCs w:val="22"/>
          </w:rPr>
          <w:t>eval</w:t>
        </w:r>
      </w:ins>
      <w:ins w:id="112" w:author="m" w:date="2021-11-29T14:42:39Z">
        <w:r>
          <w:rPr>
            <w:rFonts w:hint="default" w:asciiTheme="minorHAnsi" w:hAnsiTheme="minorHAnsi" w:cstheme="minorHAnsi"/>
            <w:sz w:val="22"/>
            <w:szCs w:val="22"/>
          </w:rPr>
          <w:t xml:space="preserve">uating </w:t>
        </w:r>
      </w:ins>
      <w:ins w:id="113" w:author="m" w:date="2021-11-29T14:42:40Z">
        <w:r>
          <w:rPr>
            <w:rFonts w:hint="default" w:asciiTheme="minorHAnsi" w:hAnsiTheme="minorHAnsi" w:cstheme="minorHAnsi"/>
            <w:sz w:val="22"/>
            <w:szCs w:val="22"/>
          </w:rPr>
          <w:t>indiv</w:t>
        </w:r>
      </w:ins>
      <w:ins w:id="114" w:author="m" w:date="2021-11-29T14:42:41Z">
        <w:r>
          <w:rPr>
            <w:rFonts w:hint="default" w:asciiTheme="minorHAnsi" w:hAnsiTheme="minorHAnsi" w:cstheme="minorHAnsi"/>
            <w:sz w:val="22"/>
            <w:szCs w:val="22"/>
          </w:rPr>
          <w:t>idual</w:t>
        </w:r>
      </w:ins>
      <w:ins w:id="115" w:author="m" w:date="2021-11-29T14:42:42Z">
        <w:r>
          <w:rPr>
            <w:rFonts w:hint="default" w:asciiTheme="minorHAnsi" w:hAnsiTheme="minorHAnsi" w:cstheme="minorHAnsi"/>
            <w:sz w:val="22"/>
            <w:szCs w:val="22"/>
          </w:rPr>
          <w:t xml:space="preserve"> </w:t>
        </w:r>
      </w:ins>
      <w:ins w:id="116" w:author="m" w:date="2021-11-29T14:42:43Z">
        <w:r>
          <w:rPr>
            <w:rFonts w:hint="default" w:asciiTheme="minorHAnsi" w:hAnsiTheme="minorHAnsi" w:cstheme="minorHAnsi"/>
            <w:sz w:val="22"/>
            <w:szCs w:val="22"/>
          </w:rPr>
          <w:t>respon</w:t>
        </w:r>
      </w:ins>
      <w:ins w:id="117" w:author="m" w:date="2021-11-29T14:42:44Z">
        <w:r>
          <w:rPr>
            <w:rFonts w:hint="default" w:asciiTheme="minorHAnsi" w:hAnsiTheme="minorHAnsi" w:cstheme="minorHAnsi"/>
            <w:sz w:val="22"/>
            <w:szCs w:val="22"/>
          </w:rPr>
          <w:t xml:space="preserve">ses </w:t>
        </w:r>
      </w:ins>
      <w:ins w:id="118" w:author="m" w:date="2021-11-29T21:00:56Z">
        <w:r>
          <w:rPr>
            <w:rFonts w:hint="default" w:asciiTheme="minorHAnsi" w:hAnsiTheme="minorHAnsi" w:cstheme="minorHAnsi"/>
            <w:sz w:val="22"/>
            <w:szCs w:val="22"/>
          </w:rPr>
          <w:t>of</w:t>
        </w:r>
      </w:ins>
      <w:ins w:id="119" w:author="m" w:date="2021-11-29T21:00:57Z">
        <w:r>
          <w:rPr>
            <w:rFonts w:hint="default" w:asciiTheme="minorHAnsi" w:hAnsiTheme="minorHAnsi" w:cstheme="minorHAnsi"/>
            <w:sz w:val="22"/>
            <w:szCs w:val="22"/>
          </w:rPr>
          <w:t xml:space="preserve"> </w:t>
        </w:r>
      </w:ins>
      <w:ins w:id="120" w:author="m" w:date="2021-11-29T14:42:11Z">
        <w:r>
          <w:rPr>
            <w:rFonts w:hint="default" w:asciiTheme="minorHAnsi" w:hAnsiTheme="minorHAnsi" w:cstheme="minorHAnsi"/>
            <w:sz w:val="22"/>
            <w:szCs w:val="22"/>
          </w:rPr>
          <w:t>long</w:t>
        </w:r>
      </w:ins>
      <w:ins w:id="121" w:author="m" w:date="2021-11-29T14:42:12Z">
        <w:r>
          <w:rPr>
            <w:rFonts w:hint="default" w:asciiTheme="minorHAnsi" w:hAnsiTheme="minorHAnsi" w:cstheme="minorHAnsi"/>
            <w:sz w:val="22"/>
            <w:szCs w:val="22"/>
          </w:rPr>
          <w:t>-</w:t>
        </w:r>
      </w:ins>
      <w:ins w:id="122" w:author="m" w:date="2021-11-29T14:42:13Z">
        <w:r>
          <w:rPr>
            <w:rFonts w:hint="default" w:asciiTheme="minorHAnsi" w:hAnsiTheme="minorHAnsi" w:cstheme="minorHAnsi"/>
            <w:sz w:val="22"/>
            <w:szCs w:val="22"/>
          </w:rPr>
          <w:t>bille</w:t>
        </w:r>
      </w:ins>
      <w:ins w:id="123" w:author="m" w:date="2021-11-29T14:42:14Z">
        <w:r>
          <w:rPr>
            <w:rFonts w:hint="default" w:asciiTheme="minorHAnsi" w:hAnsiTheme="minorHAnsi" w:cstheme="minorHAnsi"/>
            <w:sz w:val="22"/>
            <w:szCs w:val="22"/>
          </w:rPr>
          <w:t>d herm</w:t>
        </w:r>
      </w:ins>
      <w:ins w:id="124" w:author="m" w:date="2021-11-29T14:42:15Z">
        <w:r>
          <w:rPr>
            <w:rFonts w:hint="default" w:asciiTheme="minorHAnsi" w:hAnsiTheme="minorHAnsi" w:cstheme="minorHAnsi"/>
            <w:sz w:val="22"/>
            <w:szCs w:val="22"/>
          </w:rPr>
          <w:t xml:space="preserve">it </w:t>
        </w:r>
      </w:ins>
      <w:ins w:id="125" w:author="m" w:date="2021-11-29T14:42:16Z">
        <w:r>
          <w:rPr>
            <w:rFonts w:hint="default" w:asciiTheme="minorHAnsi" w:hAnsiTheme="minorHAnsi" w:cstheme="minorHAnsi"/>
            <w:sz w:val="22"/>
            <w:szCs w:val="22"/>
          </w:rPr>
          <w:t>h</w:t>
        </w:r>
      </w:ins>
      <w:ins w:id="126" w:author="m" w:date="2021-11-29T14:42:17Z">
        <w:r>
          <w:rPr>
            <w:rFonts w:hint="default" w:asciiTheme="minorHAnsi" w:hAnsiTheme="minorHAnsi" w:cstheme="minorHAnsi"/>
            <w:sz w:val="22"/>
            <w:szCs w:val="22"/>
          </w:rPr>
          <w:t>ummin</w:t>
        </w:r>
      </w:ins>
      <w:ins w:id="127" w:author="m" w:date="2021-11-29T14:42:18Z">
        <w:r>
          <w:rPr>
            <w:rFonts w:hint="default" w:asciiTheme="minorHAnsi" w:hAnsiTheme="minorHAnsi" w:cstheme="minorHAnsi"/>
            <w:sz w:val="22"/>
            <w:szCs w:val="22"/>
          </w:rPr>
          <w:t>bi</w:t>
        </w:r>
      </w:ins>
      <w:ins w:id="128" w:author="m" w:date="2021-11-29T14:42:19Z">
        <w:r>
          <w:rPr>
            <w:rFonts w:hint="default" w:asciiTheme="minorHAnsi" w:hAnsiTheme="minorHAnsi" w:cstheme="minorHAnsi"/>
            <w:sz w:val="22"/>
            <w:szCs w:val="22"/>
          </w:rPr>
          <w:t xml:space="preserve">rds </w:t>
        </w:r>
      </w:ins>
      <w:ins w:id="129" w:author="m" w:date="2021-11-29T14:42:20Z">
        <w:r>
          <w:rPr>
            <w:rFonts w:hint="default" w:asciiTheme="minorHAnsi" w:hAnsiTheme="minorHAnsi" w:cstheme="minorHAnsi"/>
            <w:sz w:val="22"/>
            <w:szCs w:val="22"/>
          </w:rPr>
          <w:t>(</w:t>
        </w:r>
      </w:ins>
      <w:ins w:id="130" w:author="m" w:date="2021-11-29T14:42:20Z">
        <w:r>
          <w:rPr>
            <w:rFonts w:asciiTheme="minorHAnsi" w:hAnsiTheme="minorHAnsi" w:cstheme="minorHAnsi"/>
            <w:i/>
            <w:sz w:val="22"/>
            <w:szCs w:val="22"/>
            <w:lang w:val="en-GB"/>
          </w:rPr>
          <w:t>Phaethornis longirostris</w:t>
        </w:r>
      </w:ins>
      <w:ins w:id="131" w:author="m" w:date="2021-11-29T14:42:21Z">
        <w:r>
          <w:rPr>
            <w:rFonts w:hint="default" w:asciiTheme="minorHAnsi" w:hAnsiTheme="minorHAnsi" w:cstheme="minorHAnsi"/>
            <w:i/>
            <w:sz w:val="22"/>
            <w:szCs w:val="22"/>
          </w:rPr>
          <w:t>)</w:t>
        </w:r>
      </w:ins>
      <w:ins w:id="132" w:author="m" w:date="2021-11-29T14:42:22Z">
        <w:r>
          <w:rPr>
            <w:rFonts w:hint="default" w:asciiTheme="minorHAnsi" w:hAnsiTheme="minorHAnsi" w:cstheme="minorHAnsi"/>
            <w:i/>
            <w:sz w:val="22"/>
            <w:szCs w:val="22"/>
          </w:rPr>
          <w:t xml:space="preserve"> </w:t>
        </w:r>
      </w:ins>
      <w:ins w:id="133" w:author="m" w:date="2021-11-29T14:42:22Z">
        <w:r>
          <w:rPr>
            <w:rFonts w:hint="default" w:asciiTheme="minorHAnsi" w:hAnsiTheme="minorHAnsi" w:cstheme="minorHAnsi"/>
            <w:i w:val="0"/>
            <w:iCs/>
            <w:sz w:val="22"/>
            <w:szCs w:val="22"/>
            <w:rPrChange w:id="134" w:author="m" w:date="2021-11-29T21:01:37Z">
              <w:rPr>
                <w:rFonts w:hint="default" w:asciiTheme="minorHAnsi" w:hAnsiTheme="minorHAnsi" w:cstheme="minorHAnsi"/>
                <w:i/>
                <w:sz w:val="22"/>
                <w:szCs w:val="22"/>
              </w:rPr>
            </w:rPrChange>
          </w:rPr>
          <w:t>to</w:t>
        </w:r>
      </w:ins>
      <w:r>
        <w:rPr>
          <w:rFonts w:asciiTheme="minorHAnsi" w:hAnsiTheme="minorHAnsi" w:cstheme="minorHAnsi"/>
          <w:sz w:val="22"/>
          <w:szCs w:val="22"/>
          <w:lang w:val="en-GB"/>
        </w:rPr>
        <w:t xml:space="preserve"> </w:t>
      </w:r>
      <w:ins w:id="135" w:author="m" w:date="2021-11-29T21:01:13Z">
        <w:r>
          <w:rPr>
            <w:rFonts w:hint="default" w:asciiTheme="minorHAnsi" w:hAnsiTheme="minorHAnsi" w:cstheme="minorHAnsi"/>
            <w:sz w:val="22"/>
            <w:szCs w:val="22"/>
          </w:rPr>
          <w:t>f</w:t>
        </w:r>
      </w:ins>
      <w:ins w:id="136" w:author="m" w:date="2021-11-29T21:01:14Z">
        <w:r>
          <w:rPr>
            <w:rFonts w:hint="default" w:asciiTheme="minorHAnsi" w:hAnsiTheme="minorHAnsi" w:cstheme="minorHAnsi"/>
            <w:sz w:val="22"/>
            <w:szCs w:val="22"/>
          </w:rPr>
          <w:t xml:space="preserve">ood </w:t>
        </w:r>
      </w:ins>
      <w:ins w:id="137" w:author="m" w:date="2021-11-29T21:01:15Z">
        <w:r>
          <w:rPr>
            <w:rFonts w:hint="default" w:asciiTheme="minorHAnsi" w:hAnsiTheme="minorHAnsi" w:cstheme="minorHAnsi"/>
            <w:sz w:val="22"/>
            <w:szCs w:val="22"/>
          </w:rPr>
          <w:t>re</w:t>
        </w:r>
      </w:ins>
      <w:ins w:id="138" w:author="m" w:date="2021-11-29T21:01:16Z">
        <w:r>
          <w:rPr>
            <w:rFonts w:hint="default" w:asciiTheme="minorHAnsi" w:hAnsiTheme="minorHAnsi" w:cstheme="minorHAnsi"/>
            <w:sz w:val="22"/>
            <w:szCs w:val="22"/>
          </w:rPr>
          <w:t>source</w:t>
        </w:r>
      </w:ins>
      <w:ins w:id="139" w:author="m" w:date="2021-11-29T21:01:17Z">
        <w:r>
          <w:rPr>
            <w:rFonts w:hint="default" w:asciiTheme="minorHAnsi" w:hAnsiTheme="minorHAnsi" w:cstheme="minorHAnsi"/>
            <w:sz w:val="22"/>
            <w:szCs w:val="22"/>
          </w:rPr>
          <w:t xml:space="preserve"> expl</w:t>
        </w:r>
      </w:ins>
      <w:ins w:id="140" w:author="m" w:date="2021-11-29T21:01:18Z">
        <w:r>
          <w:rPr>
            <w:rFonts w:hint="default" w:asciiTheme="minorHAnsi" w:hAnsiTheme="minorHAnsi" w:cstheme="minorHAnsi"/>
            <w:sz w:val="22"/>
            <w:szCs w:val="22"/>
          </w:rPr>
          <w:t xml:space="preserve">otation </w:t>
        </w:r>
      </w:ins>
      <w:ins w:id="141" w:author="m" w:date="2021-11-29T21:01:19Z">
        <w:r>
          <w:rPr>
            <w:rFonts w:hint="default" w:asciiTheme="minorHAnsi" w:hAnsiTheme="minorHAnsi" w:cstheme="minorHAnsi"/>
            <w:sz w:val="22"/>
            <w:szCs w:val="22"/>
          </w:rPr>
          <w:t>contex</w:t>
        </w:r>
      </w:ins>
      <w:ins w:id="142" w:author="m" w:date="2021-11-29T21:01:20Z">
        <w:r>
          <w:rPr>
            <w:rFonts w:hint="default" w:asciiTheme="minorHAnsi" w:hAnsiTheme="minorHAnsi" w:cstheme="minorHAnsi"/>
            <w:sz w:val="22"/>
            <w:szCs w:val="22"/>
          </w:rPr>
          <w:t>t</w:t>
        </w:r>
      </w:ins>
      <w:ins w:id="143" w:author="m" w:date="2021-11-29T21:01:41Z">
        <w:r>
          <w:rPr>
            <w:rFonts w:hint="default" w:asciiTheme="minorHAnsi" w:hAnsiTheme="minorHAnsi" w:cstheme="minorHAnsi"/>
            <w:sz w:val="22"/>
            <w:szCs w:val="22"/>
          </w:rPr>
          <w:t>s</w:t>
        </w:r>
      </w:ins>
      <w:ins w:id="144" w:author="m" w:date="2021-11-29T21:01:20Z">
        <w:r>
          <w:rPr>
            <w:rFonts w:hint="default" w:asciiTheme="minorHAnsi" w:hAnsiTheme="minorHAnsi" w:cstheme="minorHAnsi"/>
            <w:sz w:val="22"/>
            <w:szCs w:val="22"/>
          </w:rPr>
          <w:t xml:space="preserve"> wi</w:t>
        </w:r>
      </w:ins>
      <w:ins w:id="145" w:author="m" w:date="2021-11-29T21:01:21Z">
        <w:r>
          <w:rPr>
            <w:rFonts w:hint="default" w:asciiTheme="minorHAnsi" w:hAnsiTheme="minorHAnsi" w:cstheme="minorHAnsi"/>
            <w:sz w:val="22"/>
            <w:szCs w:val="22"/>
          </w:rPr>
          <w:t xml:space="preserve">th </w:t>
        </w:r>
      </w:ins>
      <w:ins w:id="146" w:author="m" w:date="2021-11-29T21:01:43Z">
        <w:r>
          <w:rPr>
            <w:rFonts w:hint="default" w:asciiTheme="minorHAnsi" w:hAnsiTheme="minorHAnsi" w:cstheme="minorHAnsi"/>
            <w:sz w:val="22"/>
            <w:szCs w:val="22"/>
          </w:rPr>
          <w:t>varyi</w:t>
        </w:r>
      </w:ins>
      <w:ins w:id="147" w:author="m" w:date="2021-11-29T21:01:44Z">
        <w:r>
          <w:rPr>
            <w:rFonts w:hint="default" w:asciiTheme="minorHAnsi" w:hAnsiTheme="minorHAnsi" w:cstheme="minorHAnsi"/>
            <w:sz w:val="22"/>
            <w:szCs w:val="22"/>
          </w:rPr>
          <w:t xml:space="preserve">ng </w:t>
        </w:r>
      </w:ins>
      <w:ins w:id="148" w:author="m" w:date="2021-11-29T21:01:27Z">
        <w:r>
          <w:rPr>
            <w:rFonts w:hint="default" w:asciiTheme="minorHAnsi" w:hAnsiTheme="minorHAnsi" w:cstheme="minorHAnsi"/>
            <w:sz w:val="22"/>
            <w:szCs w:val="22"/>
          </w:rPr>
          <w:t>l</w:t>
        </w:r>
      </w:ins>
      <w:ins w:id="149" w:author="m" w:date="2021-11-29T21:01:28Z">
        <w:r>
          <w:rPr>
            <w:rFonts w:hint="default" w:asciiTheme="minorHAnsi" w:hAnsiTheme="minorHAnsi" w:cstheme="minorHAnsi"/>
            <w:sz w:val="22"/>
            <w:szCs w:val="22"/>
          </w:rPr>
          <w:t xml:space="preserve">evels </w:t>
        </w:r>
      </w:ins>
      <w:ins w:id="150" w:author="m" w:date="2021-11-29T21:01:29Z">
        <w:r>
          <w:rPr>
            <w:rFonts w:hint="default" w:asciiTheme="minorHAnsi" w:hAnsiTheme="minorHAnsi" w:cstheme="minorHAnsi"/>
            <w:sz w:val="22"/>
            <w:szCs w:val="22"/>
          </w:rPr>
          <w:t>of ri</w:t>
        </w:r>
      </w:ins>
      <w:ins w:id="151" w:author="m" w:date="2021-11-29T21:01:30Z">
        <w:r>
          <w:rPr>
            <w:rFonts w:hint="default" w:asciiTheme="minorHAnsi" w:hAnsiTheme="minorHAnsi" w:cstheme="minorHAnsi"/>
            <w:sz w:val="22"/>
            <w:szCs w:val="22"/>
          </w:rPr>
          <w:t>sk</w:t>
        </w:r>
      </w:ins>
      <w:del w:id="152" w:author="m" w:date="2021-11-29T21:01:53Z">
        <w:r>
          <w:rPr>
            <w:rFonts w:hint="default" w:asciiTheme="minorHAnsi" w:hAnsiTheme="minorHAnsi" w:cstheme="minorHAnsi"/>
            <w:sz w:val="22"/>
            <w:szCs w:val="22"/>
            <w:lang w:val="en-US"/>
          </w:rPr>
          <w:delText xml:space="preserve">the </w:delText>
        </w:r>
      </w:del>
      <w:del w:id="153" w:author="m" w:date="2021-11-29T21:01:53Z">
        <w:r>
          <w:rPr>
            <w:rFonts w:asciiTheme="minorHAnsi" w:hAnsiTheme="minorHAnsi" w:cstheme="minorHAnsi"/>
            <w:sz w:val="22"/>
            <w:szCs w:val="22"/>
            <w:lang w:val="en-GB"/>
          </w:rPr>
          <w:delText xml:space="preserve">context of a trade-off between food resource exploitation and risk avoidance, always present in the long-billed hermit hummingbird (LBH, </w:delText>
        </w:r>
      </w:del>
      <w:del w:id="154" w:author="m" w:date="2021-11-29T21:01:53Z">
        <w:r>
          <w:rPr>
            <w:rFonts w:asciiTheme="minorHAnsi" w:hAnsiTheme="minorHAnsi" w:cstheme="minorHAnsi"/>
            <w:i/>
            <w:sz w:val="22"/>
            <w:szCs w:val="22"/>
            <w:lang w:val="en-GB"/>
          </w:rPr>
          <w:delText>Phaethornis longirostris</w:delText>
        </w:r>
      </w:del>
      <w:del w:id="155" w:author="m" w:date="2021-11-29T21:01:53Z">
        <w:r>
          <w:rPr>
            <w:rFonts w:asciiTheme="minorHAnsi" w:hAnsiTheme="minorHAnsi" w:cstheme="minorHAnsi"/>
            <w:sz w:val="22"/>
            <w:szCs w:val="22"/>
            <w:lang w:val="en-GB"/>
          </w:rPr>
          <w:delText>) due to its extreme energy demands and predation vulnerability</w:delText>
        </w:r>
      </w:del>
      <w:r>
        <w:rPr>
          <w:rFonts w:asciiTheme="minorHAnsi" w:hAnsiTheme="minorHAnsi" w:cstheme="minorHAnsi"/>
          <w:sz w:val="22"/>
          <w:szCs w:val="22"/>
          <w:lang w:val="en-GB"/>
        </w:rPr>
        <w:t xml:space="preserve">. </w:t>
      </w:r>
      <w:r>
        <w:rPr>
          <w:rFonts w:asciiTheme="minorHAnsi" w:hAnsiTheme="minorHAnsi" w:cstheme="minorHAnsi"/>
          <w:sz w:val="22"/>
          <w:szCs w:val="22"/>
          <w:lang w:val="pt"/>
        </w:rPr>
        <w:t>W</w:t>
      </w:r>
      <w:r>
        <w:rPr>
          <w:rFonts w:asciiTheme="minorHAnsi" w:hAnsiTheme="minorHAnsi" w:cstheme="minorHAnsi"/>
          <w:sz w:val="22"/>
          <w:szCs w:val="22"/>
          <w:lang w:val="en-GB"/>
        </w:rPr>
        <w:t xml:space="preserve">e quantified birds foraging efficiency </w:t>
      </w:r>
      <w:del w:id="156" w:author="m" w:date="2021-11-29T21:02:00Z">
        <w:r>
          <w:rPr>
            <w:rFonts w:hint="default" w:asciiTheme="minorHAnsi" w:hAnsiTheme="minorHAnsi" w:cstheme="minorHAnsi"/>
            <w:sz w:val="22"/>
            <w:szCs w:val="22"/>
            <w:lang w:val="en-US"/>
          </w:rPr>
          <w:delText>in</w:delText>
        </w:r>
      </w:del>
      <w:ins w:id="157" w:author="m" w:date="2021-11-29T21:02:00Z">
        <w:r>
          <w:rPr>
            <w:rFonts w:hint="default" w:asciiTheme="minorHAnsi" w:hAnsiTheme="minorHAnsi" w:cstheme="minorHAnsi"/>
            <w:sz w:val="22"/>
            <w:szCs w:val="22"/>
          </w:rPr>
          <w:t>wi</w:t>
        </w:r>
      </w:ins>
      <w:ins w:id="158" w:author="m" w:date="2021-11-29T21:02:01Z">
        <w:r>
          <w:rPr>
            <w:rFonts w:hint="default" w:asciiTheme="minorHAnsi" w:hAnsiTheme="minorHAnsi" w:cstheme="minorHAnsi"/>
            <w:sz w:val="22"/>
            <w:szCs w:val="22"/>
          </w:rPr>
          <w:t>th</w:t>
        </w:r>
      </w:ins>
      <w:r>
        <w:rPr>
          <w:rFonts w:asciiTheme="minorHAnsi" w:hAnsiTheme="minorHAnsi" w:cstheme="minorHAnsi"/>
          <w:sz w:val="22"/>
          <w:szCs w:val="22"/>
          <w:lang w:val="en-GB"/>
        </w:rPr>
        <w:t xml:space="preserve"> regard</w:t>
      </w:r>
      <w:del w:id="159" w:author="m" w:date="2021-11-29T21:02:03Z">
        <w:r>
          <w:rPr>
            <w:rFonts w:asciiTheme="minorHAnsi" w:hAnsiTheme="minorHAnsi" w:cstheme="minorHAnsi"/>
            <w:sz w:val="22"/>
            <w:szCs w:val="22"/>
            <w:lang w:val="en-GB"/>
          </w:rPr>
          <w:delText>s</w:delText>
        </w:r>
      </w:del>
      <w:r>
        <w:rPr>
          <w:rFonts w:asciiTheme="minorHAnsi" w:hAnsiTheme="minorHAnsi" w:cstheme="minorHAnsi"/>
          <w:sz w:val="22"/>
          <w:szCs w:val="22"/>
          <w:lang w:val="en-GB"/>
        </w:rPr>
        <w:t xml:space="preserve"> to three behaviours: a) exploration (number of feeders used during the foraging visit), b) risk avoidance (</w:t>
      </w:r>
      <w:del w:id="160" w:author="Kasia Wojczulanis" w:date="2021-10-20T11:09:00Z">
        <w:r>
          <w:rPr>
            <w:rFonts w:asciiTheme="minorHAnsi" w:hAnsiTheme="minorHAnsi" w:cstheme="minorHAnsi"/>
            <w:sz w:val="22"/>
            <w:szCs w:val="22"/>
            <w:lang w:val="en-GB"/>
          </w:rPr>
          <w:delText xml:space="preserve">initial </w:delText>
        </w:r>
      </w:del>
      <w:r>
        <w:rPr>
          <w:rFonts w:asciiTheme="minorHAnsi" w:hAnsiTheme="minorHAnsi" w:cstheme="minorHAnsi"/>
          <w:sz w:val="22"/>
          <w:szCs w:val="22"/>
          <w:lang w:val="en-GB"/>
        </w:rPr>
        <w:t xml:space="preserve">latency to </w:t>
      </w:r>
      <w:del w:id="161" w:author="Kasia Wojczulanis" w:date="2021-10-20T11:09:00Z">
        <w:r>
          <w:rPr>
            <w:rFonts w:asciiTheme="minorHAnsi" w:hAnsiTheme="minorHAnsi" w:cstheme="minorHAnsi"/>
            <w:sz w:val="22"/>
            <w:szCs w:val="22"/>
            <w:lang w:val="en-GB"/>
          </w:rPr>
          <w:delText xml:space="preserve">approach the feeder </w:delText>
        </w:r>
      </w:del>
      <w:ins w:id="162" w:author="Kasia Wojczulanis" w:date="2021-10-20T11:09:00Z">
        <w:r>
          <w:rPr>
            <w:rFonts w:asciiTheme="minorHAnsi" w:hAnsiTheme="minorHAnsi" w:cstheme="minorHAnsi"/>
            <w:sz w:val="22"/>
            <w:szCs w:val="22"/>
            <w:lang w:val="en-GB"/>
          </w:rPr>
          <w:t>start</w:t>
        </w:r>
      </w:ins>
      <w:ins w:id="163" w:author="Kasia Wojczulanis" w:date="2021-10-20T11:09:00Z">
        <w:del w:id="164" w:author="m" w:date="2021-11-29T21:02:12Z">
          <w:r>
            <w:rPr>
              <w:rFonts w:asciiTheme="minorHAnsi" w:hAnsiTheme="minorHAnsi" w:cstheme="minorHAnsi"/>
              <w:sz w:val="22"/>
              <w:szCs w:val="22"/>
              <w:lang w:val="en-GB"/>
            </w:rPr>
            <w:delText xml:space="preserve"> </w:delText>
          </w:r>
        </w:del>
      </w:ins>
      <w:del w:id="165" w:author="m" w:date="2021-11-29T21:02:12Z">
        <w:r>
          <w:rPr>
            <w:rFonts w:asciiTheme="minorHAnsi" w:hAnsiTheme="minorHAnsi" w:cstheme="minorHAnsi"/>
            <w:sz w:val="22"/>
            <w:szCs w:val="22"/>
            <w:lang w:val="en-GB"/>
          </w:rPr>
          <w:delText>to</w:delText>
        </w:r>
      </w:del>
      <w:r>
        <w:rPr>
          <w:rFonts w:asciiTheme="minorHAnsi" w:hAnsiTheme="minorHAnsi" w:cstheme="minorHAnsi"/>
          <w:sz w:val="22"/>
          <w:szCs w:val="22"/>
          <w:lang w:val="en-GB"/>
        </w:rPr>
        <w:t xml:space="preserve"> </w:t>
      </w:r>
      <w:del w:id="166" w:author="m" w:date="2021-11-29T22:35:22Z">
        <w:r>
          <w:rPr>
            <w:rFonts w:hint="default" w:asciiTheme="minorHAnsi" w:hAnsiTheme="minorHAnsi" w:cstheme="minorHAnsi"/>
            <w:sz w:val="22"/>
            <w:szCs w:val="22"/>
            <w:lang w:val="en-US"/>
          </w:rPr>
          <w:delText>forag</w:delText>
        </w:r>
      </w:del>
      <w:ins w:id="167" w:author="m" w:date="2021-11-29T22:35:22Z">
        <w:r>
          <w:rPr>
            <w:rFonts w:hint="default" w:asciiTheme="minorHAnsi" w:hAnsiTheme="minorHAnsi" w:cstheme="minorHAnsi"/>
            <w:sz w:val="22"/>
            <w:szCs w:val="22"/>
          </w:rPr>
          <w:t>fe</w:t>
        </w:r>
      </w:ins>
      <w:ins w:id="168" w:author="m" w:date="2021-11-29T22:35:23Z">
        <w:r>
          <w:rPr>
            <w:rFonts w:hint="default" w:asciiTheme="minorHAnsi" w:hAnsiTheme="minorHAnsi" w:cstheme="minorHAnsi"/>
            <w:sz w:val="22"/>
            <w:szCs w:val="22"/>
          </w:rPr>
          <w:t>eding</w:t>
        </w:r>
      </w:ins>
      <w:del w:id="169" w:author="m" w:date="2021-11-29T21:02:15Z">
        <w:r>
          <w:rPr>
            <w:rFonts w:asciiTheme="minorHAnsi" w:hAnsiTheme="minorHAnsi" w:cstheme="minorHAnsi"/>
            <w:sz w:val="22"/>
            <w:szCs w:val="22"/>
            <w:lang w:val="en-GB"/>
          </w:rPr>
          <w:delText>e</w:delText>
        </w:r>
      </w:del>
      <w:r>
        <w:rPr>
          <w:rFonts w:asciiTheme="minorHAnsi" w:hAnsiTheme="minorHAnsi" w:cstheme="minorHAnsi"/>
          <w:sz w:val="22"/>
          <w:szCs w:val="22"/>
          <w:lang w:val="en-GB"/>
        </w:rPr>
        <w:t xml:space="preserve">) and c) arousal (amount of movements during the foraging visit) in conditions of two different levels of perceived predation risk (low – control, and high – experimental, with a threatening </w:t>
      </w:r>
      <w:ins w:id="170" w:author="m" w:date="2021-11-29T22:07:31Z">
        <w:r>
          <w:rPr>
            <w:rFonts w:hint="default" w:asciiTheme="minorHAnsi" w:hAnsiTheme="minorHAnsi" w:cstheme="minorHAnsi"/>
            <w:sz w:val="22"/>
            <w:szCs w:val="22"/>
          </w:rPr>
          <w:t>bulle</w:t>
        </w:r>
      </w:ins>
      <w:ins w:id="171" w:author="m" w:date="2021-11-29T22:07:32Z">
        <w:r>
          <w:rPr>
            <w:rFonts w:hint="default" w:asciiTheme="minorHAnsi" w:hAnsiTheme="minorHAnsi" w:cstheme="minorHAnsi"/>
            <w:sz w:val="22"/>
            <w:szCs w:val="22"/>
          </w:rPr>
          <w:t>t</w:t>
        </w:r>
      </w:ins>
      <w:ins w:id="172" w:author="m" w:date="2021-11-29T22:07:33Z">
        <w:r>
          <w:rPr>
            <w:rFonts w:hint="default" w:asciiTheme="minorHAnsi" w:hAnsiTheme="minorHAnsi" w:cstheme="minorHAnsi"/>
            <w:sz w:val="22"/>
            <w:szCs w:val="22"/>
          </w:rPr>
          <w:t xml:space="preserve"> </w:t>
        </w:r>
      </w:ins>
      <w:r>
        <w:rPr>
          <w:rFonts w:asciiTheme="minorHAnsi" w:hAnsiTheme="minorHAnsi" w:cstheme="minorHAnsi"/>
          <w:sz w:val="22"/>
          <w:szCs w:val="22"/>
          <w:lang w:val="en-GB"/>
        </w:rPr>
        <w:t xml:space="preserve">ant model). </w:t>
      </w:r>
      <w:del w:id="173" w:author="m" w:date="2021-11-29T22:08:15Z">
        <w:r>
          <w:rPr>
            <w:rFonts w:hint="default" w:asciiTheme="minorHAnsi" w:hAnsiTheme="minorHAnsi" w:cstheme="minorHAnsi"/>
            <w:sz w:val="22"/>
            <w:szCs w:val="22"/>
            <w:lang w:val="en-US"/>
          </w:rPr>
          <w:delText>We found that</w:delText>
        </w:r>
      </w:del>
      <w:ins w:id="174" w:author="m" w:date="2021-11-29T22:08:17Z">
        <w:r>
          <w:rPr>
            <w:rFonts w:hint="default" w:asciiTheme="minorHAnsi" w:hAnsiTheme="minorHAnsi" w:cstheme="minorHAnsi"/>
            <w:sz w:val="22"/>
            <w:szCs w:val="22"/>
          </w:rPr>
          <w:t>As</w:t>
        </w:r>
      </w:ins>
      <w:ins w:id="175" w:author="m" w:date="2021-11-29T22:08:18Z">
        <w:r>
          <w:rPr>
            <w:rFonts w:hint="default" w:asciiTheme="minorHAnsi" w:hAnsiTheme="minorHAnsi" w:cstheme="minorHAnsi"/>
            <w:sz w:val="22"/>
            <w:szCs w:val="22"/>
          </w:rPr>
          <w:t xml:space="preserve"> expe</w:t>
        </w:r>
      </w:ins>
      <w:ins w:id="176" w:author="m" w:date="2021-11-29T22:08:19Z">
        <w:r>
          <w:rPr>
            <w:rFonts w:hint="default" w:asciiTheme="minorHAnsi" w:hAnsiTheme="minorHAnsi" w:cstheme="minorHAnsi"/>
            <w:sz w:val="22"/>
            <w:szCs w:val="22"/>
          </w:rPr>
          <w:t>c</w:t>
        </w:r>
      </w:ins>
      <w:ins w:id="177" w:author="m" w:date="2021-11-29T22:08:20Z">
        <w:r>
          <w:rPr>
            <w:rFonts w:hint="default" w:asciiTheme="minorHAnsi" w:hAnsiTheme="minorHAnsi" w:cstheme="minorHAnsi"/>
            <w:sz w:val="22"/>
            <w:szCs w:val="22"/>
          </w:rPr>
          <w:t>ted,</w:t>
        </w:r>
      </w:ins>
      <w:r>
        <w:rPr>
          <w:rFonts w:asciiTheme="minorHAnsi" w:hAnsiTheme="minorHAnsi" w:cstheme="minorHAnsi"/>
          <w:sz w:val="22"/>
          <w:szCs w:val="22"/>
          <w:lang w:val="en-GB"/>
        </w:rPr>
        <w:t xml:space="preserve"> foraging efficiency decreased in response to threatening conditions. However, </w:t>
      </w:r>
      <w:ins w:id="178" w:author="m" w:date="2021-12-14T07:19:53Z">
        <w:r>
          <w:rPr>
            <w:rFonts w:hint="default" w:asciiTheme="minorHAnsi" w:hAnsiTheme="minorHAnsi" w:cstheme="minorHAnsi"/>
            <w:sz w:val="22"/>
            <w:szCs w:val="22"/>
          </w:rPr>
          <w:t xml:space="preserve">between individual </w:t>
        </w:r>
      </w:ins>
      <w:del w:id="179" w:author="m" w:date="2021-12-14T07:21:28Z">
        <w:r>
          <w:rPr>
            <w:rFonts w:hint="default" w:asciiTheme="minorHAnsi" w:hAnsiTheme="minorHAnsi" w:cstheme="minorHAnsi"/>
            <w:sz w:val="22"/>
            <w:szCs w:val="22"/>
            <w:lang w:val="en-US"/>
          </w:rPr>
          <w:delText xml:space="preserve">behavioural performance of individuals in regard </w:delText>
        </w:r>
      </w:del>
      <w:ins w:id="180" w:author="m" w:date="2021-12-14T07:21:28Z">
        <w:r>
          <w:rPr>
            <w:rFonts w:hint="default" w:asciiTheme="minorHAnsi" w:hAnsiTheme="minorHAnsi" w:cstheme="minorHAnsi"/>
            <w:sz w:val="22"/>
            <w:szCs w:val="22"/>
          </w:rPr>
          <w:t>diff</w:t>
        </w:r>
      </w:ins>
      <w:ins w:id="181" w:author="m" w:date="2021-12-14T07:21:29Z">
        <w:r>
          <w:rPr>
            <w:rFonts w:hint="default" w:asciiTheme="minorHAnsi" w:hAnsiTheme="minorHAnsi" w:cstheme="minorHAnsi"/>
            <w:sz w:val="22"/>
            <w:szCs w:val="22"/>
          </w:rPr>
          <w:t xml:space="preserve">erences </w:t>
        </w:r>
      </w:ins>
      <w:ins w:id="182" w:author="m" w:date="2021-12-14T07:19:35Z">
        <w:r>
          <w:rPr>
            <w:rFonts w:hint="default" w:asciiTheme="minorHAnsi" w:hAnsiTheme="minorHAnsi" w:cstheme="minorHAnsi"/>
            <w:sz w:val="22"/>
            <w:szCs w:val="22"/>
          </w:rPr>
          <w:t>i</w:t>
        </w:r>
      </w:ins>
      <w:ins w:id="183" w:author="m" w:date="2021-12-14T07:19:36Z">
        <w:r>
          <w:rPr>
            <w:rFonts w:hint="default" w:asciiTheme="minorHAnsi" w:hAnsiTheme="minorHAnsi" w:cstheme="minorHAnsi"/>
            <w:sz w:val="22"/>
            <w:szCs w:val="22"/>
          </w:rPr>
          <w:t xml:space="preserve">n </w:t>
        </w:r>
      </w:ins>
      <w:del w:id="184" w:author="m" w:date="2021-12-14T07:19:26Z">
        <w:r>
          <w:rPr>
            <w:rFonts w:asciiTheme="minorHAnsi" w:hAnsiTheme="minorHAnsi" w:cstheme="minorHAnsi"/>
            <w:sz w:val="22"/>
            <w:szCs w:val="22"/>
            <w:lang w:val="en-GB"/>
          </w:rPr>
          <w:delText xml:space="preserve">to </w:delText>
        </w:r>
      </w:del>
      <w:r>
        <w:rPr>
          <w:rFonts w:asciiTheme="minorHAnsi" w:hAnsiTheme="minorHAnsi" w:cstheme="minorHAnsi"/>
          <w:sz w:val="22"/>
          <w:szCs w:val="22"/>
          <w:lang w:val="en-GB"/>
        </w:rPr>
        <w:t>exploration</w:t>
      </w:r>
      <w:del w:id="185" w:author="m" w:date="2021-12-14T07:25:07Z">
        <w:commentRangeStart w:id="1"/>
        <w:r>
          <w:rPr>
            <w:rFonts w:asciiTheme="minorHAnsi" w:hAnsiTheme="minorHAnsi" w:cstheme="minorHAnsi"/>
            <w:sz w:val="22"/>
            <w:szCs w:val="22"/>
            <w:lang w:val="en-GB"/>
          </w:rPr>
          <w:delText>,</w:delText>
        </w:r>
      </w:del>
      <w:r>
        <w:rPr>
          <w:rFonts w:asciiTheme="minorHAnsi" w:hAnsiTheme="minorHAnsi" w:cstheme="minorHAnsi"/>
          <w:sz w:val="22"/>
          <w:szCs w:val="22"/>
          <w:lang w:val="en-GB"/>
        </w:rPr>
        <w:t xml:space="preserve"> </w:t>
      </w:r>
      <w:del w:id="186" w:author="m" w:date="2021-12-14T07:25:02Z">
        <w:r>
          <w:rPr>
            <w:rFonts w:asciiTheme="minorHAnsi" w:hAnsiTheme="minorHAnsi" w:cstheme="minorHAnsi"/>
            <w:sz w:val="22"/>
            <w:szCs w:val="22"/>
            <w:lang w:val="en-GB"/>
          </w:rPr>
          <w:delText>risk-avoidance</w:delText>
        </w:r>
        <w:commentRangeEnd w:id="1"/>
      </w:del>
      <w:r>
        <w:commentReference w:id="1"/>
      </w:r>
      <w:r>
        <w:rPr>
          <w:rFonts w:asciiTheme="minorHAnsi" w:hAnsiTheme="minorHAnsi" w:cstheme="minorHAnsi"/>
          <w:sz w:val="22"/>
          <w:szCs w:val="22"/>
          <w:lang w:val="en-GB"/>
        </w:rPr>
        <w:t xml:space="preserve"> and arousal </w:t>
      </w:r>
      <w:del w:id="187" w:author="m" w:date="2021-12-14T07:21:40Z">
        <w:r>
          <w:rPr>
            <w:rFonts w:asciiTheme="minorHAnsi" w:hAnsiTheme="minorHAnsi" w:cstheme="minorHAnsi"/>
            <w:sz w:val="22"/>
            <w:szCs w:val="22"/>
            <w:lang w:val="en-GB"/>
          </w:rPr>
          <w:delText xml:space="preserve">additionally </w:delText>
        </w:r>
      </w:del>
      <w:del w:id="188" w:author="m" w:date="2021-12-14T07:21:11Z">
        <w:r>
          <w:rPr>
            <w:rFonts w:hint="default" w:asciiTheme="minorHAnsi" w:hAnsiTheme="minorHAnsi" w:cstheme="minorHAnsi"/>
            <w:sz w:val="22"/>
            <w:szCs w:val="22"/>
            <w:lang w:val="en-US"/>
          </w:rPr>
          <w:delText>affected the</w:delText>
        </w:r>
      </w:del>
      <w:ins w:id="189" w:author="m" w:date="2021-12-14T07:20:09Z">
        <w:r>
          <w:rPr>
            <w:rFonts w:hint="default" w:asciiTheme="minorHAnsi" w:hAnsiTheme="minorHAnsi" w:cstheme="minorHAnsi"/>
            <w:sz w:val="22"/>
            <w:szCs w:val="22"/>
          </w:rPr>
          <w:t>expl</w:t>
        </w:r>
      </w:ins>
      <w:ins w:id="190" w:author="m" w:date="2021-12-14T07:20:10Z">
        <w:r>
          <w:rPr>
            <w:rFonts w:hint="default" w:asciiTheme="minorHAnsi" w:hAnsiTheme="minorHAnsi" w:cstheme="minorHAnsi"/>
            <w:sz w:val="22"/>
            <w:szCs w:val="22"/>
          </w:rPr>
          <w:t>ain</w:t>
        </w:r>
      </w:ins>
      <w:ins w:id="191" w:author="m" w:date="2021-12-14T07:20:11Z">
        <w:r>
          <w:rPr>
            <w:rFonts w:hint="default" w:asciiTheme="minorHAnsi" w:hAnsiTheme="minorHAnsi" w:cstheme="minorHAnsi"/>
            <w:sz w:val="22"/>
            <w:szCs w:val="22"/>
          </w:rPr>
          <w:t>ed</w:t>
        </w:r>
      </w:ins>
      <w:r>
        <w:rPr>
          <w:rFonts w:asciiTheme="minorHAnsi" w:hAnsiTheme="minorHAnsi" w:cstheme="minorHAnsi"/>
          <w:sz w:val="22"/>
          <w:szCs w:val="22"/>
          <w:lang w:val="en-GB"/>
        </w:rPr>
        <w:t xml:space="preserve"> </w:t>
      </w:r>
      <w:ins w:id="192" w:author="m" w:date="2021-12-14T07:21:41Z">
        <w:r>
          <w:rPr>
            <w:rFonts w:hint="default" w:asciiTheme="minorHAnsi" w:hAnsiTheme="minorHAnsi" w:cstheme="minorHAnsi"/>
            <w:sz w:val="22"/>
            <w:szCs w:val="22"/>
          </w:rPr>
          <w:t>a</w:t>
        </w:r>
      </w:ins>
      <w:ins w:id="193" w:author="m" w:date="2021-12-14T07:21:42Z">
        <w:r>
          <w:rPr>
            <w:rFonts w:hint="default" w:asciiTheme="minorHAnsi" w:hAnsiTheme="minorHAnsi" w:cstheme="minorHAnsi"/>
            <w:sz w:val="22"/>
            <w:szCs w:val="22"/>
          </w:rPr>
          <w:t>ddi</w:t>
        </w:r>
      </w:ins>
      <w:ins w:id="194" w:author="m" w:date="2021-12-14T07:21:49Z">
        <w:r>
          <w:rPr>
            <w:rFonts w:hint="default" w:asciiTheme="minorHAnsi" w:hAnsiTheme="minorHAnsi" w:cstheme="minorHAnsi"/>
            <w:sz w:val="22"/>
            <w:szCs w:val="22"/>
          </w:rPr>
          <w:t>t</w:t>
        </w:r>
      </w:ins>
      <w:ins w:id="195" w:author="m" w:date="2021-12-14T07:21:50Z">
        <w:r>
          <w:rPr>
            <w:rFonts w:hint="default" w:asciiTheme="minorHAnsi" w:hAnsiTheme="minorHAnsi" w:cstheme="minorHAnsi"/>
            <w:sz w:val="22"/>
            <w:szCs w:val="22"/>
          </w:rPr>
          <w:t xml:space="preserve">ional </w:t>
        </w:r>
      </w:ins>
      <w:ins w:id="196" w:author="m" w:date="2021-12-14T07:21:51Z">
        <w:r>
          <w:rPr>
            <w:rFonts w:hint="default" w:asciiTheme="minorHAnsi" w:hAnsiTheme="minorHAnsi" w:cstheme="minorHAnsi"/>
            <w:sz w:val="22"/>
            <w:szCs w:val="22"/>
          </w:rPr>
          <w:t>var</w:t>
        </w:r>
      </w:ins>
      <w:ins w:id="197" w:author="m" w:date="2021-12-14T07:21:52Z">
        <w:r>
          <w:rPr>
            <w:rFonts w:hint="default" w:asciiTheme="minorHAnsi" w:hAnsiTheme="minorHAnsi" w:cstheme="minorHAnsi"/>
            <w:sz w:val="22"/>
            <w:szCs w:val="22"/>
          </w:rPr>
          <w:t>iat</w:t>
        </w:r>
      </w:ins>
      <w:ins w:id="198" w:author="m" w:date="2021-12-14T07:21:53Z">
        <w:r>
          <w:rPr>
            <w:rFonts w:hint="default" w:asciiTheme="minorHAnsi" w:hAnsiTheme="minorHAnsi" w:cstheme="minorHAnsi"/>
            <w:sz w:val="22"/>
            <w:szCs w:val="22"/>
          </w:rPr>
          <w:t>ion in</w:t>
        </w:r>
      </w:ins>
      <w:ins w:id="199" w:author="m" w:date="2021-12-14T07:24:49Z">
        <w:r>
          <w:rPr>
            <w:rFonts w:hint="default" w:asciiTheme="minorHAnsi" w:hAnsiTheme="minorHAnsi" w:cstheme="minorHAnsi"/>
            <w:sz w:val="22"/>
            <w:szCs w:val="22"/>
          </w:rPr>
          <w:t xml:space="preserve"> </w:t>
        </w:r>
      </w:ins>
      <w:r>
        <w:rPr>
          <w:rFonts w:asciiTheme="minorHAnsi" w:hAnsiTheme="minorHAnsi" w:cstheme="minorHAnsi"/>
          <w:sz w:val="22"/>
          <w:szCs w:val="22"/>
          <w:lang w:val="en-GB"/>
        </w:rPr>
        <w:t xml:space="preserve">foraging efficiency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 xml:space="preserve">condition-dependent manner. </w:t>
      </w:r>
      <w:r>
        <w:rPr>
          <w:rFonts w:asciiTheme="minorHAnsi" w:hAnsiTheme="minorHAnsi" w:cstheme="minorHAnsi"/>
          <w:sz w:val="22"/>
          <w:szCs w:val="22"/>
          <w:lang w:val="pt"/>
        </w:rPr>
        <w:t>M</w:t>
      </w:r>
      <w:r>
        <w:rPr>
          <w:rFonts w:asciiTheme="minorHAnsi" w:hAnsiTheme="minorHAnsi" w:cstheme="minorHAnsi"/>
          <w:sz w:val="22"/>
          <w:szCs w:val="22"/>
          <w:lang w:val="en-GB"/>
        </w:rPr>
        <w:t>ore exploratory</w:t>
      </w:r>
      <w:r>
        <w:rPr>
          <w:rFonts w:asciiTheme="minorHAnsi" w:hAnsiTheme="minorHAnsi" w:cstheme="minorHAnsi"/>
          <w:sz w:val="22"/>
          <w:szCs w:val="22"/>
          <w:lang w:val="pt"/>
        </w:rPr>
        <w:t xml:space="preserve"> individuals</w:t>
      </w:r>
      <w:r>
        <w:rPr>
          <w:rFonts w:asciiTheme="minorHAnsi" w:hAnsiTheme="minorHAnsi" w:cstheme="minorHAnsi"/>
          <w:sz w:val="22"/>
          <w:szCs w:val="22"/>
          <w:lang w:val="en-GB"/>
        </w:rPr>
        <w:t xml:space="preserve"> had also higher foraging efficiency in control conditions, </w:t>
      </w:r>
      <w:del w:id="200" w:author="m" w:date="2021-12-14T07:25:35Z">
        <w:r>
          <w:rPr>
            <w:rFonts w:hint="default" w:asciiTheme="minorHAnsi" w:hAnsiTheme="minorHAnsi" w:cstheme="minorHAnsi"/>
            <w:sz w:val="22"/>
            <w:szCs w:val="22"/>
            <w:lang w:val="en-US"/>
          </w:rPr>
          <w:delText xml:space="preserve">though </w:delText>
        </w:r>
      </w:del>
      <w:ins w:id="201" w:author="m" w:date="2021-12-14T07:25:35Z">
        <w:r>
          <w:rPr>
            <w:rFonts w:hint="default" w:asciiTheme="minorHAnsi" w:hAnsiTheme="minorHAnsi" w:cstheme="minorHAnsi"/>
            <w:sz w:val="22"/>
            <w:szCs w:val="22"/>
          </w:rPr>
          <w:t xml:space="preserve">but </w:t>
        </w:r>
      </w:ins>
      <w:ins w:id="202" w:author="m" w:date="2021-12-14T07:25:45Z">
        <w:r>
          <w:rPr>
            <w:rFonts w:hint="default" w:asciiTheme="minorHAnsi" w:hAnsiTheme="minorHAnsi" w:cstheme="minorHAnsi"/>
            <w:sz w:val="22"/>
            <w:szCs w:val="22"/>
          </w:rPr>
          <w:t>this</w:t>
        </w:r>
      </w:ins>
      <w:ins w:id="203" w:author="m" w:date="2021-12-14T07:25:46Z">
        <w:r>
          <w:rPr>
            <w:rFonts w:hint="default" w:asciiTheme="minorHAnsi" w:hAnsiTheme="minorHAnsi" w:cstheme="minorHAnsi"/>
            <w:sz w:val="22"/>
            <w:szCs w:val="22"/>
          </w:rPr>
          <w:t xml:space="preserve"> is </w:t>
        </w:r>
      </w:ins>
      <w:del w:id="204" w:author="m" w:date="2021-12-14T07:25:43Z">
        <w:r>
          <w:rPr>
            <w:rFonts w:asciiTheme="minorHAnsi" w:hAnsiTheme="minorHAnsi" w:cstheme="minorHAnsi"/>
            <w:sz w:val="22"/>
            <w:szCs w:val="22"/>
            <w:lang w:val="en-GB"/>
          </w:rPr>
          <w:delText xml:space="preserve">a </w:delText>
        </w:r>
      </w:del>
      <w:r>
        <w:rPr>
          <w:rFonts w:asciiTheme="minorHAnsi" w:hAnsiTheme="minorHAnsi" w:cstheme="minorHAnsi"/>
          <w:sz w:val="22"/>
          <w:szCs w:val="22"/>
          <w:lang w:val="en-GB"/>
        </w:rPr>
        <w:t xml:space="preserve">reversed </w:t>
      </w:r>
      <w:del w:id="205" w:author="m" w:date="2021-12-14T07:25:50Z">
        <w:r>
          <w:rPr>
            <w:rFonts w:asciiTheme="minorHAnsi" w:hAnsiTheme="minorHAnsi" w:cstheme="minorHAnsi"/>
            <w:sz w:val="22"/>
            <w:szCs w:val="22"/>
            <w:lang w:val="en-GB"/>
          </w:rPr>
          <w:delText xml:space="preserve">pattern was observed </w:delText>
        </w:r>
      </w:del>
      <w:r>
        <w:rPr>
          <w:rFonts w:asciiTheme="minorHAnsi" w:hAnsiTheme="minorHAnsi" w:cstheme="minorHAnsi"/>
          <w:sz w:val="22"/>
          <w:szCs w:val="22"/>
          <w:lang w:val="en-GB"/>
        </w:rPr>
        <w:t>when exposed to a threat</w:t>
      </w:r>
      <w:del w:id="206" w:author="m" w:date="2021-12-14T07:25:54Z">
        <w:r>
          <w:rPr>
            <w:rFonts w:asciiTheme="minorHAnsi" w:hAnsiTheme="minorHAnsi" w:cstheme="minorHAnsi"/>
            <w:sz w:val="22"/>
            <w:szCs w:val="22"/>
            <w:lang w:val="en-GB"/>
          </w:rPr>
          <w:delText xml:space="preserve"> (experimental setting)</w:delText>
        </w:r>
      </w:del>
      <w:r>
        <w:rPr>
          <w:rFonts w:asciiTheme="minorHAnsi" w:hAnsiTheme="minorHAnsi" w:cstheme="minorHAnsi"/>
          <w:sz w:val="22"/>
          <w:szCs w:val="22"/>
          <w:lang w:val="en-GB"/>
        </w:rPr>
        <w:t>. Regardless of conditions, arousal was positively associated with foraging efficiency while risk-avoidance was negatively related</w:t>
      </w:r>
      <w:del w:id="207" w:author="m" w:date="2021-12-14T07:27:16Z">
        <w:r>
          <w:rPr>
            <w:rFonts w:asciiTheme="minorHAnsi" w:hAnsiTheme="minorHAnsi" w:cstheme="minorHAnsi"/>
            <w:sz w:val="22"/>
            <w:szCs w:val="22"/>
            <w:lang w:val="en-GB"/>
          </w:rPr>
          <w:delText xml:space="preserve"> </w:delText>
        </w:r>
      </w:del>
      <w:del w:id="208" w:author="m" w:date="2021-12-14T07:27:15Z">
        <w:r>
          <w:rPr>
            <w:rFonts w:asciiTheme="minorHAnsi" w:hAnsiTheme="minorHAnsi" w:cstheme="minorHAnsi"/>
            <w:sz w:val="22"/>
            <w:szCs w:val="22"/>
            <w:lang w:val="en-GB"/>
          </w:rPr>
          <w:delText>to foraging efficiency</w:delText>
        </w:r>
      </w:del>
      <w:r>
        <w:rPr>
          <w:rFonts w:asciiTheme="minorHAnsi" w:hAnsiTheme="minorHAnsi" w:cstheme="minorHAnsi"/>
          <w:sz w:val="22"/>
          <w:szCs w:val="22"/>
          <w:lang w:val="en-GB"/>
        </w:rPr>
        <w:t xml:space="preserve">. Importantly, exploratory behaviour and risk-avoidance were quite repeatable behaviours suggesting that they may be related to </w:t>
      </w:r>
      <w:r>
        <w:rPr>
          <w:rFonts w:asciiTheme="minorHAnsi" w:hAnsiTheme="minorHAnsi" w:cstheme="minorHAnsi"/>
          <w:sz w:val="22"/>
          <w:szCs w:val="22"/>
          <w:lang w:val="pt"/>
        </w:rPr>
        <w:t>intrinsic differences between individuals</w:t>
      </w:r>
      <w:r>
        <w:rPr>
          <w:rFonts w:asciiTheme="minorHAnsi" w:hAnsiTheme="minorHAnsi" w:cstheme="minorHAnsi"/>
          <w:sz w:val="22"/>
          <w:szCs w:val="22"/>
          <w:lang w:val="en-GB"/>
        </w:rPr>
        <w:t xml:space="preserve">. </w:t>
      </w:r>
      <w:del w:id="209" w:author="m" w:date="2021-12-14T07:27:29Z">
        <w:r>
          <w:rPr>
            <w:rFonts w:hint="default" w:asciiTheme="minorHAnsi" w:hAnsiTheme="minorHAnsi" w:cstheme="minorHAnsi"/>
            <w:sz w:val="22"/>
            <w:szCs w:val="22"/>
            <w:lang w:val="en-US"/>
          </w:rPr>
          <w:delText xml:space="preserve">All these results together </w:delText>
        </w:r>
      </w:del>
      <w:ins w:id="210" w:author="m" w:date="2021-12-14T07:27:31Z">
        <w:r>
          <w:rPr>
            <w:rFonts w:hint="default" w:asciiTheme="minorHAnsi" w:hAnsiTheme="minorHAnsi" w:cstheme="minorHAnsi"/>
            <w:sz w:val="22"/>
            <w:szCs w:val="22"/>
          </w:rPr>
          <w:t xml:space="preserve">Our </w:t>
        </w:r>
      </w:ins>
      <w:ins w:id="211" w:author="m" w:date="2021-12-14T07:27:32Z">
        <w:r>
          <w:rPr>
            <w:rFonts w:hint="default" w:asciiTheme="minorHAnsi" w:hAnsiTheme="minorHAnsi" w:cstheme="minorHAnsi"/>
            <w:sz w:val="22"/>
            <w:szCs w:val="22"/>
          </w:rPr>
          <w:t>fin</w:t>
        </w:r>
      </w:ins>
      <w:ins w:id="212" w:author="m" w:date="2021-12-14T07:27:36Z">
        <w:r>
          <w:rPr>
            <w:rFonts w:hint="default" w:asciiTheme="minorHAnsi" w:hAnsiTheme="minorHAnsi" w:cstheme="minorHAnsi"/>
            <w:sz w:val="22"/>
            <w:szCs w:val="22"/>
          </w:rPr>
          <w:t>din</w:t>
        </w:r>
      </w:ins>
      <w:ins w:id="213" w:author="m" w:date="2021-12-14T07:27:37Z">
        <w:r>
          <w:rPr>
            <w:rFonts w:hint="default" w:asciiTheme="minorHAnsi" w:hAnsiTheme="minorHAnsi" w:cstheme="minorHAnsi"/>
            <w:sz w:val="22"/>
            <w:szCs w:val="22"/>
          </w:rPr>
          <w:t xml:space="preserve">gs </w:t>
        </w:r>
      </w:ins>
      <w:r>
        <w:rPr>
          <w:rFonts w:asciiTheme="minorHAnsi" w:hAnsiTheme="minorHAnsi" w:cstheme="minorHAnsi"/>
          <w:sz w:val="22"/>
          <w:szCs w:val="22"/>
          <w:lang w:val="en-GB"/>
        </w:rPr>
        <w:t xml:space="preserve">highlight the importance of </w:t>
      </w:r>
      <w:ins w:id="214" w:author="m" w:date="2021-12-14T07:34:53Z">
        <w:r>
          <w:rPr>
            <w:rFonts w:hint="default" w:asciiTheme="minorHAnsi" w:hAnsiTheme="minorHAnsi" w:cstheme="minorHAnsi"/>
            <w:sz w:val="22"/>
            <w:szCs w:val="22"/>
          </w:rPr>
          <w:t>t</w:t>
        </w:r>
      </w:ins>
      <w:ins w:id="215" w:author="m" w:date="2021-12-14T07:34:54Z">
        <w:r>
          <w:rPr>
            <w:rFonts w:hint="default" w:asciiTheme="minorHAnsi" w:hAnsiTheme="minorHAnsi" w:cstheme="minorHAnsi"/>
            <w:sz w:val="22"/>
            <w:szCs w:val="22"/>
          </w:rPr>
          <w:t>aking i</w:t>
        </w:r>
      </w:ins>
      <w:ins w:id="216" w:author="m" w:date="2021-12-14T07:34:55Z">
        <w:r>
          <w:rPr>
            <w:rFonts w:hint="default" w:asciiTheme="minorHAnsi" w:hAnsiTheme="minorHAnsi" w:cstheme="minorHAnsi"/>
            <w:sz w:val="22"/>
            <w:szCs w:val="22"/>
          </w:rPr>
          <w:t>nto a</w:t>
        </w:r>
      </w:ins>
      <w:ins w:id="217" w:author="m" w:date="2021-12-14T07:34:56Z">
        <w:r>
          <w:rPr>
            <w:rFonts w:hint="default" w:asciiTheme="minorHAnsi" w:hAnsiTheme="minorHAnsi" w:cstheme="minorHAnsi"/>
            <w:sz w:val="22"/>
            <w:szCs w:val="22"/>
          </w:rPr>
          <w:t xml:space="preserve">ccount </w:t>
        </w:r>
      </w:ins>
      <w:ins w:id="218" w:author="m" w:date="2021-12-14T07:35:11Z">
        <w:r>
          <w:rPr>
            <w:rFonts w:hint="default" w:asciiTheme="minorHAnsi" w:hAnsiTheme="minorHAnsi" w:cstheme="minorHAnsi"/>
            <w:sz w:val="22"/>
            <w:szCs w:val="22"/>
          </w:rPr>
          <w:t>consis</w:t>
        </w:r>
      </w:ins>
      <w:ins w:id="219" w:author="m" w:date="2021-12-14T07:35:14Z">
        <w:r>
          <w:rPr>
            <w:rFonts w:hint="default" w:asciiTheme="minorHAnsi" w:hAnsiTheme="minorHAnsi" w:cstheme="minorHAnsi"/>
            <w:sz w:val="22"/>
            <w:szCs w:val="22"/>
          </w:rPr>
          <w:t>t</w:t>
        </w:r>
      </w:ins>
      <w:ins w:id="220" w:author="m" w:date="2021-12-14T07:35:15Z">
        <w:r>
          <w:rPr>
            <w:rFonts w:hint="default" w:asciiTheme="minorHAnsi" w:hAnsiTheme="minorHAnsi" w:cstheme="minorHAnsi"/>
            <w:sz w:val="22"/>
            <w:szCs w:val="22"/>
          </w:rPr>
          <w:t xml:space="preserve">ent </w:t>
        </w:r>
      </w:ins>
      <w:ins w:id="221" w:author="m" w:date="2021-12-14T07:28:06Z">
        <w:r>
          <w:rPr>
            <w:rFonts w:hint="default" w:asciiTheme="minorHAnsi" w:hAnsiTheme="minorHAnsi" w:cstheme="minorHAnsi"/>
            <w:sz w:val="22"/>
            <w:szCs w:val="22"/>
          </w:rPr>
          <w:t>b</w:t>
        </w:r>
      </w:ins>
      <w:ins w:id="222" w:author="m" w:date="2021-12-14T07:28:07Z">
        <w:r>
          <w:rPr>
            <w:rFonts w:hint="default" w:asciiTheme="minorHAnsi" w:hAnsiTheme="minorHAnsi" w:cstheme="minorHAnsi"/>
            <w:sz w:val="22"/>
            <w:szCs w:val="22"/>
          </w:rPr>
          <w:t>etwee</w:t>
        </w:r>
      </w:ins>
      <w:ins w:id="223" w:author="m" w:date="2021-12-14T07:28:08Z">
        <w:r>
          <w:rPr>
            <w:rFonts w:hint="default" w:asciiTheme="minorHAnsi" w:hAnsiTheme="minorHAnsi" w:cstheme="minorHAnsi"/>
            <w:sz w:val="22"/>
            <w:szCs w:val="22"/>
          </w:rPr>
          <w:t>n</w:t>
        </w:r>
      </w:ins>
      <w:ins w:id="224" w:author="m" w:date="2021-12-14T07:35:17Z">
        <w:r>
          <w:rPr>
            <w:rFonts w:hint="default" w:asciiTheme="minorHAnsi" w:hAnsiTheme="minorHAnsi" w:cstheme="minorHAnsi"/>
            <w:sz w:val="22"/>
            <w:szCs w:val="22"/>
          </w:rPr>
          <w:t>-</w:t>
        </w:r>
      </w:ins>
      <w:ins w:id="225" w:author="m" w:date="2021-12-14T07:28:08Z">
        <w:r>
          <w:rPr>
            <w:rFonts w:hint="default" w:asciiTheme="minorHAnsi" w:hAnsiTheme="minorHAnsi" w:cstheme="minorHAnsi"/>
            <w:sz w:val="22"/>
            <w:szCs w:val="22"/>
          </w:rPr>
          <w:t>indiv</w:t>
        </w:r>
      </w:ins>
      <w:ins w:id="226" w:author="m" w:date="2021-12-14T07:28:09Z">
        <w:r>
          <w:rPr>
            <w:rFonts w:hint="default" w:asciiTheme="minorHAnsi" w:hAnsiTheme="minorHAnsi" w:cstheme="minorHAnsi"/>
            <w:sz w:val="22"/>
            <w:szCs w:val="22"/>
          </w:rPr>
          <w:t>i</w:t>
        </w:r>
      </w:ins>
      <w:ins w:id="227" w:author="m" w:date="2021-12-14T07:28:11Z">
        <w:r>
          <w:rPr>
            <w:rFonts w:hint="default" w:asciiTheme="minorHAnsi" w:hAnsiTheme="minorHAnsi" w:cstheme="minorHAnsi"/>
            <w:sz w:val="22"/>
            <w:szCs w:val="22"/>
          </w:rPr>
          <w:t>dual</w:t>
        </w:r>
      </w:ins>
      <w:ins w:id="228" w:author="m" w:date="2021-12-14T07:28:12Z">
        <w:r>
          <w:rPr>
            <w:rFonts w:hint="default" w:asciiTheme="minorHAnsi" w:hAnsiTheme="minorHAnsi" w:cstheme="minorHAnsi"/>
            <w:sz w:val="22"/>
            <w:szCs w:val="22"/>
          </w:rPr>
          <w:t xml:space="preserve"> </w:t>
        </w:r>
      </w:ins>
      <w:del w:id="229" w:author="m" w:date="2021-12-14T07:43:00Z">
        <w:r>
          <w:rPr>
            <w:rFonts w:asciiTheme="minorHAnsi" w:hAnsiTheme="minorHAnsi" w:cstheme="minorHAnsi"/>
            <w:sz w:val="22"/>
            <w:szCs w:val="22"/>
            <w:lang w:val="en-GB"/>
          </w:rPr>
          <w:delText xml:space="preserve">behavioural </w:delText>
        </w:r>
      </w:del>
      <w:r>
        <w:rPr>
          <w:rFonts w:asciiTheme="minorHAnsi" w:hAnsiTheme="minorHAnsi" w:cstheme="minorHAnsi"/>
          <w:sz w:val="22"/>
          <w:szCs w:val="22"/>
          <w:lang w:val="en-GB"/>
        </w:rPr>
        <w:t xml:space="preserve">variability </w:t>
      </w:r>
      <w:ins w:id="230" w:author="m" w:date="2021-12-14T07:35:27Z">
        <w:r>
          <w:rPr>
            <w:rFonts w:hint="default" w:asciiTheme="minorHAnsi" w:hAnsiTheme="minorHAnsi" w:cstheme="minorHAnsi"/>
            <w:sz w:val="22"/>
            <w:szCs w:val="22"/>
          </w:rPr>
          <w:t xml:space="preserve">to </w:t>
        </w:r>
      </w:ins>
      <w:ins w:id="231" w:author="m" w:date="2021-12-14T07:45:27Z">
        <w:r>
          <w:rPr>
            <w:rFonts w:hint="default" w:asciiTheme="minorHAnsi" w:hAnsiTheme="minorHAnsi" w:cstheme="minorHAnsi"/>
            <w:sz w:val="22"/>
            <w:szCs w:val="22"/>
          </w:rPr>
          <w:t>b</w:t>
        </w:r>
      </w:ins>
      <w:ins w:id="232" w:author="m" w:date="2021-12-14T07:45:28Z">
        <w:r>
          <w:rPr>
            <w:rFonts w:hint="default" w:asciiTheme="minorHAnsi" w:hAnsiTheme="minorHAnsi" w:cstheme="minorHAnsi"/>
            <w:sz w:val="22"/>
            <w:szCs w:val="22"/>
          </w:rPr>
          <w:t xml:space="preserve">etter </w:t>
        </w:r>
      </w:ins>
      <w:ins w:id="233" w:author="m" w:date="2021-12-14T07:45:29Z">
        <w:r>
          <w:rPr>
            <w:rFonts w:hint="default" w:asciiTheme="minorHAnsi" w:hAnsiTheme="minorHAnsi" w:cstheme="minorHAnsi"/>
            <w:sz w:val="22"/>
            <w:szCs w:val="22"/>
          </w:rPr>
          <w:t>under</w:t>
        </w:r>
      </w:ins>
      <w:ins w:id="234" w:author="m" w:date="2021-12-14T07:45:30Z">
        <w:r>
          <w:rPr>
            <w:rFonts w:hint="default" w:asciiTheme="minorHAnsi" w:hAnsiTheme="minorHAnsi" w:cstheme="minorHAnsi"/>
            <w:sz w:val="22"/>
            <w:szCs w:val="22"/>
          </w:rPr>
          <w:t>stand</w:t>
        </w:r>
      </w:ins>
      <w:ins w:id="235" w:author="m" w:date="2021-12-14T07:50:44Z">
        <w:r>
          <w:rPr>
            <w:rFonts w:hint="default" w:asciiTheme="minorHAnsi" w:hAnsiTheme="minorHAnsi" w:cstheme="minorHAnsi"/>
            <w:sz w:val="22"/>
            <w:szCs w:val="22"/>
          </w:rPr>
          <w:t xml:space="preserve"> </w:t>
        </w:r>
      </w:ins>
      <w:ins w:id="236" w:author="m" w:date="2021-12-14T07:42:53Z">
        <w:r>
          <w:rPr>
            <w:rFonts w:hint="default" w:asciiTheme="minorHAnsi" w:hAnsiTheme="minorHAnsi" w:cstheme="minorHAnsi"/>
            <w:sz w:val="22"/>
            <w:szCs w:val="22"/>
          </w:rPr>
          <w:t>for</w:t>
        </w:r>
      </w:ins>
      <w:ins w:id="237" w:author="m" w:date="2021-12-14T07:42:55Z">
        <w:r>
          <w:rPr>
            <w:rFonts w:hint="default" w:asciiTheme="minorHAnsi" w:hAnsiTheme="minorHAnsi" w:cstheme="minorHAnsi"/>
            <w:sz w:val="22"/>
            <w:szCs w:val="22"/>
          </w:rPr>
          <w:t>agin</w:t>
        </w:r>
      </w:ins>
      <w:ins w:id="238" w:author="m" w:date="2021-12-14T07:42:56Z">
        <w:r>
          <w:rPr>
            <w:rFonts w:hint="default" w:asciiTheme="minorHAnsi" w:hAnsiTheme="minorHAnsi" w:cstheme="minorHAnsi"/>
            <w:sz w:val="22"/>
            <w:szCs w:val="22"/>
          </w:rPr>
          <w:t xml:space="preserve">g </w:t>
        </w:r>
      </w:ins>
      <w:ins w:id="239" w:author="m" w:date="2021-12-14T07:43:35Z">
        <w:r>
          <w:rPr>
            <w:rFonts w:hint="default" w:asciiTheme="minorHAnsi" w:hAnsiTheme="minorHAnsi" w:cstheme="minorHAnsi"/>
            <w:sz w:val="22"/>
            <w:szCs w:val="22"/>
          </w:rPr>
          <w:t>str</w:t>
        </w:r>
      </w:ins>
      <w:ins w:id="240" w:author="m" w:date="2021-12-14T07:43:36Z">
        <w:r>
          <w:rPr>
            <w:rFonts w:hint="default" w:asciiTheme="minorHAnsi" w:hAnsiTheme="minorHAnsi" w:cstheme="minorHAnsi"/>
            <w:sz w:val="22"/>
            <w:szCs w:val="22"/>
          </w:rPr>
          <w:t>ategie</w:t>
        </w:r>
      </w:ins>
      <w:ins w:id="241" w:author="m" w:date="2021-12-14T07:43:37Z">
        <w:r>
          <w:rPr>
            <w:rFonts w:hint="default" w:asciiTheme="minorHAnsi" w:hAnsiTheme="minorHAnsi" w:cstheme="minorHAnsi"/>
            <w:sz w:val="22"/>
            <w:szCs w:val="22"/>
          </w:rPr>
          <w:t xml:space="preserve">s </w:t>
        </w:r>
      </w:ins>
      <w:ins w:id="242" w:author="m" w:date="2021-12-14T07:43:03Z">
        <w:r>
          <w:rPr>
            <w:rFonts w:hint="default" w:asciiTheme="minorHAnsi" w:hAnsiTheme="minorHAnsi" w:cstheme="minorHAnsi"/>
            <w:sz w:val="22"/>
            <w:szCs w:val="22"/>
          </w:rPr>
          <w:t>a</w:t>
        </w:r>
      </w:ins>
      <w:ins w:id="243" w:author="m" w:date="2021-12-14T07:43:04Z">
        <w:r>
          <w:rPr>
            <w:rFonts w:hint="default" w:asciiTheme="minorHAnsi" w:hAnsiTheme="minorHAnsi" w:cstheme="minorHAnsi"/>
            <w:sz w:val="22"/>
            <w:szCs w:val="22"/>
          </w:rPr>
          <w:t xml:space="preserve">nd </w:t>
        </w:r>
      </w:ins>
      <w:ins w:id="244" w:author="m" w:date="2021-12-14T07:51:02Z">
        <w:r>
          <w:rPr>
            <w:rFonts w:hint="default" w:asciiTheme="minorHAnsi" w:hAnsiTheme="minorHAnsi" w:cstheme="minorHAnsi"/>
            <w:sz w:val="22"/>
            <w:szCs w:val="22"/>
          </w:rPr>
          <w:t>t</w:t>
        </w:r>
      </w:ins>
      <w:ins w:id="245" w:author="m" w:date="2021-12-14T07:51:03Z">
        <w:r>
          <w:rPr>
            <w:rFonts w:hint="default" w:asciiTheme="minorHAnsi" w:hAnsiTheme="minorHAnsi" w:cstheme="minorHAnsi"/>
            <w:sz w:val="22"/>
            <w:szCs w:val="22"/>
          </w:rPr>
          <w:t xml:space="preserve">he </w:t>
        </w:r>
      </w:ins>
      <w:ins w:id="246" w:author="m" w:date="2021-12-14T07:36:24Z">
        <w:r>
          <w:rPr>
            <w:rFonts w:hint="default" w:asciiTheme="minorHAnsi" w:hAnsiTheme="minorHAnsi" w:cstheme="minorHAnsi"/>
            <w:sz w:val="22"/>
            <w:szCs w:val="22"/>
          </w:rPr>
          <w:t>e</w:t>
        </w:r>
      </w:ins>
      <w:ins w:id="247" w:author="m" w:date="2021-12-14T07:36:25Z">
        <w:r>
          <w:rPr>
            <w:rFonts w:hint="default" w:asciiTheme="minorHAnsi" w:hAnsiTheme="minorHAnsi" w:cstheme="minorHAnsi"/>
            <w:sz w:val="22"/>
            <w:szCs w:val="22"/>
          </w:rPr>
          <w:t>cologic</w:t>
        </w:r>
      </w:ins>
      <w:ins w:id="248" w:author="m" w:date="2021-12-14T07:36:26Z">
        <w:r>
          <w:rPr>
            <w:rFonts w:hint="default" w:asciiTheme="minorHAnsi" w:hAnsiTheme="minorHAnsi" w:cstheme="minorHAnsi"/>
            <w:sz w:val="22"/>
            <w:szCs w:val="22"/>
          </w:rPr>
          <w:t xml:space="preserve">al </w:t>
        </w:r>
      </w:ins>
      <w:ins w:id="249" w:author="m" w:date="2021-12-14T07:36:36Z">
        <w:r>
          <w:rPr>
            <w:rFonts w:hint="default" w:asciiTheme="minorHAnsi" w:hAnsiTheme="minorHAnsi" w:cstheme="minorHAnsi"/>
            <w:sz w:val="22"/>
            <w:szCs w:val="22"/>
          </w:rPr>
          <w:t>in</w:t>
        </w:r>
      </w:ins>
      <w:ins w:id="250" w:author="m" w:date="2021-12-14T07:36:37Z">
        <w:r>
          <w:rPr>
            <w:rFonts w:hint="default" w:asciiTheme="minorHAnsi" w:hAnsiTheme="minorHAnsi" w:cstheme="minorHAnsi"/>
            <w:sz w:val="22"/>
            <w:szCs w:val="22"/>
          </w:rPr>
          <w:t>teract</w:t>
        </w:r>
      </w:ins>
      <w:ins w:id="251" w:author="m" w:date="2021-12-14T07:36:38Z">
        <w:r>
          <w:rPr>
            <w:rFonts w:hint="default" w:asciiTheme="minorHAnsi" w:hAnsiTheme="minorHAnsi" w:cstheme="minorHAnsi"/>
            <w:sz w:val="22"/>
            <w:szCs w:val="22"/>
          </w:rPr>
          <w:t>ions</w:t>
        </w:r>
      </w:ins>
      <w:ins w:id="252" w:author="m" w:date="2021-12-14T07:45:44Z">
        <w:r>
          <w:rPr>
            <w:rFonts w:hint="default" w:asciiTheme="minorHAnsi" w:hAnsiTheme="minorHAnsi" w:cstheme="minorHAnsi"/>
            <w:sz w:val="22"/>
            <w:szCs w:val="22"/>
          </w:rPr>
          <w:t xml:space="preserve"> in wh</w:t>
        </w:r>
      </w:ins>
      <w:ins w:id="253" w:author="m" w:date="2021-12-14T07:45:45Z">
        <w:r>
          <w:rPr>
            <w:rFonts w:hint="default" w:asciiTheme="minorHAnsi" w:hAnsiTheme="minorHAnsi" w:cstheme="minorHAnsi"/>
            <w:sz w:val="22"/>
            <w:szCs w:val="22"/>
          </w:rPr>
          <w:t xml:space="preserve">ich </w:t>
        </w:r>
      </w:ins>
      <w:ins w:id="254" w:author="m" w:date="2021-12-14T07:46:06Z">
        <w:r>
          <w:rPr>
            <w:rFonts w:hint="default" w:asciiTheme="minorHAnsi" w:hAnsiTheme="minorHAnsi" w:cstheme="minorHAnsi"/>
            <w:sz w:val="22"/>
            <w:szCs w:val="22"/>
          </w:rPr>
          <w:t>ind</w:t>
        </w:r>
      </w:ins>
      <w:ins w:id="255" w:author="m" w:date="2021-12-14T07:46:07Z">
        <w:r>
          <w:rPr>
            <w:rFonts w:hint="default" w:asciiTheme="minorHAnsi" w:hAnsiTheme="minorHAnsi" w:cstheme="minorHAnsi"/>
            <w:sz w:val="22"/>
            <w:szCs w:val="22"/>
          </w:rPr>
          <w:t xml:space="preserve">ividual </w:t>
        </w:r>
      </w:ins>
      <w:ins w:id="256" w:author="m" w:date="2021-12-14T07:46:08Z">
        <w:r>
          <w:rPr>
            <w:rFonts w:hint="default" w:asciiTheme="minorHAnsi" w:hAnsiTheme="minorHAnsi" w:cstheme="minorHAnsi"/>
            <w:sz w:val="22"/>
            <w:szCs w:val="22"/>
          </w:rPr>
          <w:t>dec</w:t>
        </w:r>
      </w:ins>
      <w:ins w:id="257" w:author="m" w:date="2021-12-14T07:46:22Z">
        <w:r>
          <w:rPr>
            <w:rFonts w:hint="default" w:asciiTheme="minorHAnsi" w:hAnsiTheme="minorHAnsi" w:cstheme="minorHAnsi"/>
            <w:sz w:val="22"/>
            <w:szCs w:val="22"/>
          </w:rPr>
          <w:t>i</w:t>
        </w:r>
      </w:ins>
      <w:ins w:id="258" w:author="m" w:date="2021-12-14T07:46:08Z">
        <w:r>
          <w:rPr>
            <w:rFonts w:hint="default" w:asciiTheme="minorHAnsi" w:hAnsiTheme="minorHAnsi" w:cstheme="minorHAnsi"/>
            <w:sz w:val="22"/>
            <w:szCs w:val="22"/>
          </w:rPr>
          <w:t>s</w:t>
        </w:r>
      </w:ins>
      <w:ins w:id="259" w:author="m" w:date="2021-12-14T07:46:09Z">
        <w:r>
          <w:rPr>
            <w:rFonts w:hint="default" w:asciiTheme="minorHAnsi" w:hAnsiTheme="minorHAnsi" w:cstheme="minorHAnsi"/>
            <w:sz w:val="22"/>
            <w:szCs w:val="22"/>
          </w:rPr>
          <w:t xml:space="preserve">ions </w:t>
        </w:r>
      </w:ins>
      <w:ins w:id="260" w:author="m" w:date="2021-12-14T07:46:39Z">
        <w:r>
          <w:rPr>
            <w:rFonts w:hint="default" w:asciiTheme="minorHAnsi" w:hAnsiTheme="minorHAnsi" w:cstheme="minorHAnsi"/>
            <w:sz w:val="22"/>
            <w:szCs w:val="22"/>
          </w:rPr>
          <w:t xml:space="preserve">can </w:t>
        </w:r>
      </w:ins>
      <w:ins w:id="261" w:author="m" w:date="2021-12-14T07:46:40Z">
        <w:r>
          <w:rPr>
            <w:rFonts w:hint="default" w:asciiTheme="minorHAnsi" w:hAnsiTheme="minorHAnsi" w:cstheme="minorHAnsi"/>
            <w:sz w:val="22"/>
            <w:szCs w:val="22"/>
          </w:rPr>
          <w:t xml:space="preserve">play </w:t>
        </w:r>
      </w:ins>
      <w:ins w:id="262" w:author="m" w:date="2021-12-14T07:46:41Z">
        <w:r>
          <w:rPr>
            <w:rFonts w:hint="default" w:asciiTheme="minorHAnsi" w:hAnsiTheme="minorHAnsi" w:cstheme="minorHAnsi"/>
            <w:sz w:val="22"/>
            <w:szCs w:val="22"/>
          </w:rPr>
          <w:t>a may</w:t>
        </w:r>
      </w:ins>
      <w:ins w:id="263" w:author="m" w:date="2021-12-14T07:46:42Z">
        <w:r>
          <w:rPr>
            <w:rFonts w:hint="default" w:asciiTheme="minorHAnsi" w:hAnsiTheme="minorHAnsi" w:cstheme="minorHAnsi"/>
            <w:sz w:val="22"/>
            <w:szCs w:val="22"/>
          </w:rPr>
          <w:t>or rol</w:t>
        </w:r>
      </w:ins>
      <w:ins w:id="264" w:author="m" w:date="2021-12-14T07:46:43Z">
        <w:r>
          <w:rPr>
            <w:rFonts w:hint="default" w:asciiTheme="minorHAnsi" w:hAnsiTheme="minorHAnsi" w:cstheme="minorHAnsi"/>
            <w:sz w:val="22"/>
            <w:szCs w:val="22"/>
          </w:rPr>
          <w:t>e</w:t>
        </w:r>
      </w:ins>
      <w:ins w:id="265" w:author="m" w:date="2021-12-14T07:46:15Z">
        <w:r>
          <w:rPr>
            <w:rFonts w:hint="default" w:asciiTheme="minorHAnsi" w:hAnsiTheme="minorHAnsi" w:cstheme="minorHAnsi"/>
            <w:sz w:val="22"/>
            <w:szCs w:val="22"/>
          </w:rPr>
          <w:t>.</w:t>
        </w:r>
      </w:ins>
      <w:ins w:id="266" w:author="m" w:date="2021-12-14T07:43:50Z">
        <w:r>
          <w:rPr>
            <w:rFonts w:hint="default" w:asciiTheme="minorHAnsi" w:hAnsiTheme="minorHAnsi" w:cstheme="minorHAnsi"/>
            <w:sz w:val="22"/>
            <w:szCs w:val="22"/>
          </w:rPr>
          <w:t>.</w:t>
        </w:r>
      </w:ins>
      <w:del w:id="267" w:author="m" w:date="2021-12-14T07:29:38Z">
        <w:r>
          <w:rPr>
            <w:rFonts w:asciiTheme="minorHAnsi" w:hAnsiTheme="minorHAnsi" w:cstheme="minorHAnsi"/>
            <w:sz w:val="22"/>
            <w:szCs w:val="22"/>
            <w:lang w:val="en-GB"/>
          </w:rPr>
          <w:delText xml:space="preserve">in </w:delText>
        </w:r>
      </w:del>
      <w:del w:id="268" w:author="m" w:date="2021-12-14T07:29:37Z">
        <w:r>
          <w:rPr>
            <w:rFonts w:asciiTheme="minorHAnsi" w:hAnsiTheme="minorHAnsi" w:cstheme="minorHAnsi"/>
            <w:sz w:val="22"/>
            <w:szCs w:val="22"/>
            <w:lang w:val="en-GB"/>
          </w:rPr>
          <w:delText>shaping evolution of foraging strategy</w:delText>
        </w:r>
      </w:del>
      <w:r>
        <w:rPr>
          <w:rFonts w:asciiTheme="minorHAnsi" w:hAnsiTheme="minorHAnsi" w:cstheme="minorHAnsi"/>
          <w:sz w:val="22"/>
          <w:szCs w:val="22"/>
          <w:lang w:val="en-GB"/>
        </w:rPr>
        <w:t>.</w:t>
      </w:r>
    </w:p>
    <w:p>
      <w:pPr>
        <w:spacing w:after="0" w:line="480" w:lineRule="auto"/>
        <w:jc w:val="both"/>
        <w:rPr>
          <w:rFonts w:cstheme="minorHAnsi"/>
          <w:b/>
          <w:lang w:val="en-GB"/>
        </w:rPr>
      </w:pPr>
    </w:p>
    <w:p>
      <w:pPr>
        <w:spacing w:after="0" w:line="480" w:lineRule="auto"/>
        <w:jc w:val="both"/>
        <w:rPr>
          <w:rFonts w:cstheme="minorHAnsi"/>
          <w:b/>
          <w:lang w:val="en-GB"/>
        </w:rPr>
      </w:pPr>
      <w:r>
        <w:rPr>
          <w:rFonts w:cstheme="minorHAnsi"/>
          <w:b/>
          <w:lang w:val="en-GB"/>
        </w:rPr>
        <w:t>Keywords</w:t>
      </w:r>
    </w:p>
    <w:p>
      <w:pPr>
        <w:spacing w:after="0" w:line="480" w:lineRule="auto"/>
        <w:jc w:val="both"/>
        <w:rPr>
          <w:rFonts w:cstheme="minorHAnsi"/>
          <w:lang w:val="en-GB"/>
        </w:rPr>
      </w:pPr>
      <w:r>
        <w:rPr>
          <w:rFonts w:cstheme="minorHAnsi"/>
          <w:lang w:val="en-GB"/>
        </w:rPr>
        <w:t>risk allocation hypothesis, predator, prey,  risk-avoidance, exploratory behaviour, arousal, repeatability</w:t>
      </w:r>
    </w:p>
    <w:p>
      <w:pPr>
        <w:spacing w:after="0" w:line="480" w:lineRule="auto"/>
        <w:rPr>
          <w:rFonts w:cstheme="minorHAnsi"/>
          <w:b/>
          <w:lang w:val="en-GB"/>
        </w:rPr>
      </w:pPr>
    </w:p>
    <w:p>
      <w:pPr>
        <w:spacing w:after="0" w:line="480" w:lineRule="auto"/>
        <w:jc w:val="both"/>
        <w:rPr>
          <w:rFonts w:cstheme="minorHAnsi"/>
          <w:b/>
          <w:lang w:val="en-GB"/>
        </w:rPr>
      </w:pPr>
    </w:p>
    <w:p>
      <w:pPr>
        <w:spacing w:after="0" w:line="480" w:lineRule="auto"/>
        <w:jc w:val="both"/>
        <w:rPr>
          <w:rFonts w:cstheme="minorHAnsi"/>
          <w:b/>
          <w:lang w:val="en-GB"/>
        </w:rPr>
      </w:pPr>
      <w:r>
        <w:rPr>
          <w:rFonts w:cstheme="minorHAnsi"/>
          <w:b/>
          <w:lang w:val="en-GB"/>
        </w:rPr>
        <w:t>Introduction</w:t>
      </w:r>
    </w:p>
    <w:p>
      <w:pPr>
        <w:pStyle w:val="14"/>
        <w:spacing w:line="480" w:lineRule="auto"/>
        <w:jc w:val="both"/>
        <w:rPr>
          <w:rFonts w:asciiTheme="minorHAnsi" w:hAnsiTheme="minorHAnsi" w:cstheme="minorHAnsi"/>
          <w:sz w:val="22"/>
          <w:szCs w:val="22"/>
          <w:lang w:val="en-GB"/>
        </w:rPr>
      </w:pPr>
      <w:ins w:id="269" w:author="m" w:date="2021-12-14T08:50:33Z">
        <w:r>
          <w:rPr>
            <w:rFonts w:hint="default" w:asciiTheme="minorHAnsi" w:hAnsiTheme="minorHAnsi" w:cstheme="minorHAnsi"/>
            <w:sz w:val="22"/>
            <w:szCs w:val="22"/>
          </w:rPr>
          <w:t>A</w:t>
        </w:r>
      </w:ins>
      <w:ins w:id="270" w:author="m" w:date="2021-12-14T08:50:34Z">
        <w:r>
          <w:rPr>
            <w:rFonts w:hint="default" w:asciiTheme="minorHAnsi" w:hAnsiTheme="minorHAnsi" w:cstheme="minorHAnsi"/>
            <w:sz w:val="22"/>
            <w:szCs w:val="22"/>
          </w:rPr>
          <w:t xml:space="preserve"> v</w:t>
        </w:r>
      </w:ins>
      <w:ins w:id="271" w:author="m" w:date="2021-12-14T08:50:35Z">
        <w:r>
          <w:rPr>
            <w:rFonts w:hint="default" w:asciiTheme="minorHAnsi" w:hAnsiTheme="minorHAnsi" w:cstheme="minorHAnsi"/>
            <w:sz w:val="22"/>
            <w:szCs w:val="22"/>
          </w:rPr>
          <w:t>a</w:t>
        </w:r>
      </w:ins>
      <w:ins w:id="272" w:author="m" w:date="2021-12-14T08:50:36Z">
        <w:r>
          <w:rPr>
            <w:rFonts w:hint="default" w:asciiTheme="minorHAnsi" w:hAnsiTheme="minorHAnsi" w:cstheme="minorHAnsi"/>
            <w:sz w:val="22"/>
            <w:szCs w:val="22"/>
          </w:rPr>
          <w:t>rie</w:t>
        </w:r>
      </w:ins>
      <w:ins w:id="273" w:author="m" w:date="2021-12-14T08:50:37Z">
        <w:r>
          <w:rPr>
            <w:rFonts w:hint="default" w:asciiTheme="minorHAnsi" w:hAnsiTheme="minorHAnsi" w:cstheme="minorHAnsi"/>
            <w:sz w:val="22"/>
            <w:szCs w:val="22"/>
          </w:rPr>
          <w:t>ty of</w:t>
        </w:r>
      </w:ins>
      <w:ins w:id="274" w:author="m" w:date="2021-12-14T08:50:38Z">
        <w:r>
          <w:rPr>
            <w:rFonts w:hint="default" w:asciiTheme="minorHAnsi" w:hAnsiTheme="minorHAnsi" w:cstheme="minorHAnsi"/>
            <w:sz w:val="22"/>
            <w:szCs w:val="22"/>
          </w:rPr>
          <w:t xml:space="preserve"> e</w:t>
        </w:r>
      </w:ins>
      <w:ins w:id="275" w:author="m" w:date="2021-12-14T08:50:39Z">
        <w:r>
          <w:rPr>
            <w:rFonts w:hint="default" w:asciiTheme="minorHAnsi" w:hAnsiTheme="minorHAnsi" w:cstheme="minorHAnsi"/>
            <w:sz w:val="22"/>
            <w:szCs w:val="22"/>
          </w:rPr>
          <w:t>c</w:t>
        </w:r>
      </w:ins>
      <w:ins w:id="276" w:author="m" w:date="2021-12-14T08:50:40Z">
        <w:r>
          <w:rPr>
            <w:rFonts w:hint="default" w:asciiTheme="minorHAnsi" w:hAnsiTheme="minorHAnsi" w:cstheme="minorHAnsi"/>
            <w:sz w:val="22"/>
            <w:szCs w:val="22"/>
          </w:rPr>
          <w:t>ologi</w:t>
        </w:r>
      </w:ins>
      <w:ins w:id="277" w:author="m" w:date="2021-12-14T08:50:43Z">
        <w:r>
          <w:rPr>
            <w:rFonts w:hint="default" w:asciiTheme="minorHAnsi" w:hAnsiTheme="minorHAnsi" w:cstheme="minorHAnsi"/>
            <w:sz w:val="22"/>
            <w:szCs w:val="22"/>
          </w:rPr>
          <w:t xml:space="preserve">cal </w:t>
        </w:r>
      </w:ins>
      <w:ins w:id="278" w:author="m" w:date="2021-12-14T08:50:45Z">
        <w:r>
          <w:rPr>
            <w:rFonts w:hint="default" w:asciiTheme="minorHAnsi" w:hAnsiTheme="minorHAnsi" w:cstheme="minorHAnsi"/>
            <w:sz w:val="22"/>
            <w:szCs w:val="22"/>
          </w:rPr>
          <w:t>fact</w:t>
        </w:r>
      </w:ins>
      <w:ins w:id="279" w:author="m" w:date="2021-12-14T08:50:46Z">
        <w:r>
          <w:rPr>
            <w:rFonts w:hint="default" w:asciiTheme="minorHAnsi" w:hAnsiTheme="minorHAnsi" w:cstheme="minorHAnsi"/>
            <w:sz w:val="22"/>
            <w:szCs w:val="22"/>
          </w:rPr>
          <w:t xml:space="preserve">ors </w:t>
        </w:r>
      </w:ins>
      <w:ins w:id="280" w:author="m" w:date="2021-12-14T08:50:48Z">
        <w:r>
          <w:rPr>
            <w:rFonts w:hint="default" w:asciiTheme="minorHAnsi" w:hAnsiTheme="minorHAnsi" w:cstheme="minorHAnsi"/>
            <w:sz w:val="22"/>
            <w:szCs w:val="22"/>
          </w:rPr>
          <w:t xml:space="preserve">have </w:t>
        </w:r>
      </w:ins>
      <w:ins w:id="281" w:author="m" w:date="2021-12-14T08:50:49Z">
        <w:r>
          <w:rPr>
            <w:rFonts w:hint="default" w:asciiTheme="minorHAnsi" w:hAnsiTheme="minorHAnsi" w:cstheme="minorHAnsi"/>
            <w:sz w:val="22"/>
            <w:szCs w:val="22"/>
          </w:rPr>
          <w:t>be</w:t>
        </w:r>
      </w:ins>
      <w:ins w:id="282" w:author="m" w:date="2021-12-14T08:50:50Z">
        <w:r>
          <w:rPr>
            <w:rFonts w:hint="default" w:asciiTheme="minorHAnsi" w:hAnsiTheme="minorHAnsi" w:cstheme="minorHAnsi"/>
            <w:sz w:val="22"/>
            <w:szCs w:val="22"/>
          </w:rPr>
          <w:t xml:space="preserve">en </w:t>
        </w:r>
      </w:ins>
      <w:ins w:id="283" w:author="m" w:date="2021-12-14T08:50:53Z">
        <w:r>
          <w:rPr>
            <w:rFonts w:hint="default" w:asciiTheme="minorHAnsi" w:hAnsiTheme="minorHAnsi" w:cstheme="minorHAnsi"/>
            <w:sz w:val="22"/>
            <w:szCs w:val="22"/>
          </w:rPr>
          <w:t>i</w:t>
        </w:r>
      </w:ins>
      <w:ins w:id="284" w:author="m" w:date="2021-12-14T08:50:54Z">
        <w:r>
          <w:rPr>
            <w:rFonts w:hint="default" w:asciiTheme="minorHAnsi" w:hAnsiTheme="minorHAnsi" w:cstheme="minorHAnsi"/>
            <w:sz w:val="22"/>
            <w:szCs w:val="22"/>
          </w:rPr>
          <w:t>d</w:t>
        </w:r>
      </w:ins>
      <w:ins w:id="285" w:author="m" w:date="2021-12-14T08:50:55Z">
        <w:r>
          <w:rPr>
            <w:rFonts w:hint="default" w:asciiTheme="minorHAnsi" w:hAnsiTheme="minorHAnsi" w:cstheme="minorHAnsi"/>
            <w:sz w:val="22"/>
            <w:szCs w:val="22"/>
          </w:rPr>
          <w:t>entif</w:t>
        </w:r>
      </w:ins>
      <w:ins w:id="286" w:author="m" w:date="2021-12-14T08:50:56Z">
        <w:r>
          <w:rPr>
            <w:rFonts w:hint="default" w:asciiTheme="minorHAnsi" w:hAnsiTheme="minorHAnsi" w:cstheme="minorHAnsi"/>
            <w:sz w:val="22"/>
            <w:szCs w:val="22"/>
          </w:rPr>
          <w:t xml:space="preserve">y </w:t>
        </w:r>
      </w:ins>
      <w:ins w:id="287" w:author="m" w:date="2021-12-14T08:53:45Z">
        <w:r>
          <w:rPr>
            <w:rFonts w:hint="default" w:asciiTheme="minorHAnsi" w:hAnsiTheme="minorHAnsi" w:cstheme="minorHAnsi"/>
            <w:sz w:val="22"/>
            <w:szCs w:val="22"/>
          </w:rPr>
          <w:t>as ma</w:t>
        </w:r>
      </w:ins>
      <w:ins w:id="288" w:author="m" w:date="2021-12-14T08:53:46Z">
        <w:r>
          <w:rPr>
            <w:rFonts w:hint="default" w:asciiTheme="minorHAnsi" w:hAnsiTheme="minorHAnsi" w:cstheme="minorHAnsi"/>
            <w:sz w:val="22"/>
            <w:szCs w:val="22"/>
          </w:rPr>
          <w:t>jor</w:t>
        </w:r>
      </w:ins>
      <w:ins w:id="289" w:author="m" w:date="2021-12-14T08:53:48Z">
        <w:r>
          <w:rPr>
            <w:rFonts w:hint="default" w:asciiTheme="minorHAnsi" w:hAnsiTheme="minorHAnsi" w:cstheme="minorHAnsi"/>
            <w:sz w:val="22"/>
            <w:szCs w:val="22"/>
          </w:rPr>
          <w:t xml:space="preserve"> de</w:t>
        </w:r>
      </w:ins>
      <w:ins w:id="290" w:author="m" w:date="2021-12-14T08:53:49Z">
        <w:r>
          <w:rPr>
            <w:rFonts w:hint="default" w:asciiTheme="minorHAnsi" w:hAnsiTheme="minorHAnsi" w:cstheme="minorHAnsi"/>
            <w:sz w:val="22"/>
            <w:szCs w:val="22"/>
          </w:rPr>
          <w:t>ter</w:t>
        </w:r>
      </w:ins>
      <w:ins w:id="291" w:author="m" w:date="2021-12-14T08:54:09Z">
        <w:r>
          <w:rPr>
            <w:rFonts w:hint="default" w:asciiTheme="minorHAnsi" w:hAnsiTheme="minorHAnsi" w:cstheme="minorHAnsi"/>
            <w:sz w:val="22"/>
            <w:szCs w:val="22"/>
          </w:rPr>
          <w:t>mi</w:t>
        </w:r>
      </w:ins>
      <w:ins w:id="292" w:author="m" w:date="2021-12-14T08:54:10Z">
        <w:r>
          <w:rPr>
            <w:rFonts w:hint="default" w:asciiTheme="minorHAnsi" w:hAnsiTheme="minorHAnsi" w:cstheme="minorHAnsi"/>
            <w:sz w:val="22"/>
            <w:szCs w:val="22"/>
          </w:rPr>
          <w:t xml:space="preserve">nants </w:t>
        </w:r>
      </w:ins>
      <w:ins w:id="293" w:author="m" w:date="2021-12-14T08:54:20Z">
        <w:r>
          <w:rPr>
            <w:rFonts w:hint="default" w:asciiTheme="minorHAnsi" w:hAnsiTheme="minorHAnsi" w:cstheme="minorHAnsi"/>
            <w:sz w:val="22"/>
            <w:szCs w:val="22"/>
          </w:rPr>
          <w:t>i</w:t>
        </w:r>
      </w:ins>
      <w:ins w:id="294" w:author="m" w:date="2021-12-14T08:54:21Z">
        <w:r>
          <w:rPr>
            <w:rFonts w:hint="default" w:asciiTheme="minorHAnsi" w:hAnsiTheme="minorHAnsi" w:cstheme="minorHAnsi"/>
            <w:sz w:val="22"/>
            <w:szCs w:val="22"/>
          </w:rPr>
          <w:t>n sha</w:t>
        </w:r>
      </w:ins>
      <w:ins w:id="295" w:author="m" w:date="2021-12-14T08:54:22Z">
        <w:r>
          <w:rPr>
            <w:rFonts w:hint="default" w:asciiTheme="minorHAnsi" w:hAnsiTheme="minorHAnsi" w:cstheme="minorHAnsi"/>
            <w:sz w:val="22"/>
            <w:szCs w:val="22"/>
          </w:rPr>
          <w:t xml:space="preserve">ping </w:t>
        </w:r>
      </w:ins>
      <w:del w:id="296" w:author="m" w:date="2021-12-14T08:54:33Z">
        <w:r>
          <w:rPr>
            <w:rFonts w:asciiTheme="minorHAnsi" w:hAnsiTheme="minorHAnsi" w:cstheme="minorHAnsi"/>
            <w:sz w:val="22"/>
            <w:szCs w:val="22"/>
            <w:lang w:val="en-GB"/>
          </w:rPr>
          <w:delText xml:space="preserve">It is now widely accepted that </w:delText>
        </w:r>
      </w:del>
      <w:r>
        <w:rPr>
          <w:rFonts w:asciiTheme="minorHAnsi" w:hAnsiTheme="minorHAnsi" w:cstheme="minorHAnsi"/>
          <w:sz w:val="22"/>
          <w:szCs w:val="22"/>
          <w:lang w:val="en-GB"/>
        </w:rPr>
        <w:t>animal’s foraging strateg</w:t>
      </w:r>
      <w:ins w:id="297" w:author="m" w:date="2021-12-26T18:05:45Z">
        <w:r>
          <w:rPr>
            <w:rFonts w:hint="default" w:asciiTheme="minorHAnsi" w:hAnsiTheme="minorHAnsi" w:cstheme="minorHAnsi"/>
            <w:sz w:val="22"/>
            <w:szCs w:val="22"/>
          </w:rPr>
          <w:t>ies</w:t>
        </w:r>
      </w:ins>
      <w:del w:id="298" w:author="m" w:date="2021-12-26T18:05:44Z">
        <w:r>
          <w:rPr>
            <w:rFonts w:asciiTheme="minorHAnsi" w:hAnsiTheme="minorHAnsi" w:cstheme="minorHAnsi"/>
            <w:sz w:val="22"/>
            <w:szCs w:val="22"/>
            <w:lang w:val="en-GB"/>
          </w:rPr>
          <w:delText>y</w:delText>
        </w:r>
      </w:del>
      <w:r>
        <w:rPr>
          <w:rFonts w:asciiTheme="minorHAnsi" w:hAnsiTheme="minorHAnsi" w:cstheme="minorHAnsi"/>
          <w:sz w:val="22"/>
          <w:szCs w:val="22"/>
          <w:lang w:val="en-GB"/>
        </w:rPr>
        <w:t xml:space="preserve"> (i.e. resource exploitation)</w:t>
      </w:r>
      <w:ins w:id="299" w:author="m" w:date="2021-12-14T09:00:43Z">
        <w:r>
          <w:rPr>
            <w:rFonts w:hint="default" w:asciiTheme="minorHAnsi" w:hAnsiTheme="minorHAnsi" w:cstheme="minorHAnsi"/>
            <w:sz w:val="22"/>
            <w:szCs w:val="22"/>
          </w:rPr>
          <w:t>.</w:t>
        </w:r>
      </w:ins>
      <w:ins w:id="300" w:author="m" w:date="2021-12-14T09:00:56Z">
        <w:r>
          <w:rPr>
            <w:rFonts w:hint="default" w:asciiTheme="minorHAnsi" w:hAnsiTheme="minorHAnsi" w:cstheme="minorHAnsi"/>
            <w:sz w:val="22"/>
            <w:szCs w:val="22"/>
          </w:rPr>
          <w:t xml:space="preserve"> </w:t>
        </w:r>
      </w:ins>
      <w:del w:id="301" w:author="m" w:date="2021-12-14T09:01:22Z">
        <w:r>
          <w:rPr>
            <w:rFonts w:hint="default" w:asciiTheme="minorHAnsi" w:hAnsiTheme="minorHAnsi" w:cstheme="minorHAnsi"/>
            <w:sz w:val="22"/>
            <w:szCs w:val="22"/>
            <w:lang w:val="en-US"/>
          </w:rPr>
          <w:delText xml:space="preserve"> depends not only on t</w:delText>
        </w:r>
      </w:del>
      <w:ins w:id="302" w:author="m" w:date="2021-12-14T09:01:22Z">
        <w:r>
          <w:rPr>
            <w:rFonts w:hint="default" w:asciiTheme="minorHAnsi" w:hAnsiTheme="minorHAnsi" w:cstheme="minorHAnsi"/>
            <w:sz w:val="22"/>
            <w:szCs w:val="22"/>
          </w:rPr>
          <w:t>T</w:t>
        </w:r>
      </w:ins>
      <w:r>
        <w:rPr>
          <w:rFonts w:asciiTheme="minorHAnsi" w:hAnsiTheme="minorHAnsi" w:cstheme="minorHAnsi"/>
          <w:sz w:val="22"/>
          <w:szCs w:val="22"/>
          <w:lang w:val="en-GB"/>
        </w:rPr>
        <w:t xml:space="preserve">he amount and distribution of available food resources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applications","type":"book","volume":"13"},"uris":["http://www.mendeley.com/documents/?uuid=92a7349f-b9dc-4b94-bf41-3500a140196c"]}],"mendeley":{"formattedCitation":"(Herborn, Heidinger, Alexander, &amp; Arnold, 2014; Morrison, Raplph, Verner, &amp; Jehl, 1990)","plainTextFormattedCitation":"(Herborn, Heidinger, Alexander, &amp; Arnold, 2014; Morrison, Raplph, Verner, &amp; Jehl, 1990)","previouslyFormattedCitation":"(Herborn, Heidinger, Alexander, &amp; Arnold, 2014; Morrison, Raplph, Verner, &amp; Jehl, 1990)"},"properties":{"noteIndex":0},"schema":"https://github.com/citation-style-language/schema/raw/master/csl-citation.json"}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(Herborn, Heidinger, Alexander, &amp; Arnold, 2014; Morrison, Raplph, Verner, &amp; Jehl, 1990)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animal motivation (both in the sense of marginal value theorem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(Charnov, 1976)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and/or body condition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Tinbergen, &amp; Kacelnik, 2001)","plainTextFormattedCitation":"(Bautista, Tinbergen, &amp; Kacelnik, 2001)","previouslyFormattedCitation":"(Bautista, Tinbergen, &amp; Kacelnik, 2001)"},"properties":{"noteIndex":0},"schema":"https://github.com/citation-style-language/schema/raw/master/csl-citation.json"}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(Bautista, Tinbergen, &amp; Kacelnik,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but also on predation pressure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&amp; Bednekoff, 1999)"},"properties":{"noteIndex":0},"schema":"https://github.com/citation-style-language/schema/raw/master/csl-citation.json"}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(Lima &amp; Bednekoff, 1999)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The intensity of a prey vigilance increases with the level of risk predation (probability of predator presence), affecting </w:t>
      </w:r>
      <w:r>
        <w:rPr>
          <w:rFonts w:asciiTheme="minorHAnsi" w:hAnsiTheme="minorHAnsi" w:cstheme="minorHAnsi"/>
          <w:sz w:val="22"/>
          <w:szCs w:val="22"/>
          <w:lang w:val="pt"/>
        </w:rPr>
        <w:t xml:space="preserve">its </w:t>
      </w:r>
      <w:r>
        <w:rPr>
          <w:rFonts w:asciiTheme="minorHAnsi" w:hAnsiTheme="minorHAnsi" w:cstheme="minorHAnsi"/>
          <w:sz w:val="22"/>
          <w:szCs w:val="22"/>
          <w:lang w:val="en-GB"/>
        </w:rPr>
        <w:t xml:space="preserve">foraging efficiency. As the risk allocation hypothesis </w:t>
      </w:r>
      <w:del w:id="303" w:author="Kasia Wojczulanis" w:date="2021-10-18T11:00:00Z">
        <w:r>
          <w:rPr>
            <w:rFonts w:asciiTheme="minorHAnsi" w:hAnsiTheme="minorHAnsi" w:cstheme="minorHAnsi"/>
            <w:sz w:val="22"/>
            <w:szCs w:val="22"/>
            <w:lang w:val="en-GB"/>
          </w:rPr>
          <w:delText xml:space="preserve">(RAH) </w:delText>
        </w:r>
      </w:del>
      <w:r>
        <w:rPr>
          <w:rFonts w:asciiTheme="minorHAnsi" w:hAnsiTheme="minorHAnsi" w:cstheme="minorHAnsi"/>
          <w:sz w:val="22"/>
          <w:szCs w:val="22"/>
          <w:lang w:val="en-GB"/>
        </w:rPr>
        <w:t>imposes, a prey allocates time for foraging inversely proportionate</w:t>
      </w:r>
      <w:del w:id="304" w:author="Kasia Wojczulanis" w:date="2021-10-18T11:00:00Z">
        <w:r>
          <w:rPr>
            <w:rFonts w:asciiTheme="minorHAnsi" w:hAnsiTheme="minorHAnsi" w:cstheme="minorHAnsi"/>
            <w:sz w:val="22"/>
            <w:szCs w:val="22"/>
            <w:lang w:val="en-GB"/>
          </w:rPr>
          <w:delText>ly</w:delText>
        </w:r>
      </w:del>
      <w:r>
        <w:rPr>
          <w:rFonts w:asciiTheme="minorHAnsi" w:hAnsiTheme="minorHAnsi" w:cstheme="minorHAnsi"/>
          <w:sz w:val="22"/>
          <w:szCs w:val="22"/>
          <w:lang w:val="en-GB"/>
        </w:rPr>
        <w:t xml:space="preserve"> to predation pressure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&amp; Bednekoff, 1999; Verdolin, 2006)","plainTextFormattedCitation":"(Lima &amp; Bednekoff, 1999; Verdolin, 2006)","previouslyFormattedCitation":"(Lima &amp; Bednekoff, 1999; Verdolin, 2006)"},"properties":{"noteIndex":0},"schema":"https://github.com/citation-style-language/schema/raw/master/csl-citation.json"}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(Lima &amp; Bednekoff, 1999; Verdolin, 2006)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Thus, in a given food</w:t>
      </w:r>
      <w:ins w:id="305" w:author="m" w:date="2021-12-26T18:07:36Z">
        <w:r>
          <w:rPr>
            <w:rFonts w:hint="default" w:asciiTheme="minorHAnsi" w:hAnsiTheme="minorHAnsi" w:cstheme="minorHAnsi"/>
            <w:sz w:val="22"/>
            <w:szCs w:val="22"/>
          </w:rPr>
          <w:t xml:space="preserve"> </w:t>
        </w:r>
      </w:ins>
      <w:del w:id="306" w:author="m" w:date="2021-12-26T18:07:36Z">
        <w:r>
          <w:rPr>
            <w:rFonts w:asciiTheme="minorHAnsi" w:hAnsiTheme="minorHAnsi" w:cstheme="minorHAnsi"/>
            <w:sz w:val="22"/>
            <w:szCs w:val="22"/>
            <w:lang w:val="en-GB"/>
          </w:rPr>
          <w:delText>-</w:delText>
        </w:r>
      </w:del>
      <w:r>
        <w:rPr>
          <w:rFonts w:asciiTheme="minorHAnsi" w:hAnsiTheme="minorHAnsi" w:cstheme="minorHAnsi"/>
          <w:sz w:val="22"/>
          <w:szCs w:val="22"/>
          <w:lang w:val="en-GB"/>
        </w:rPr>
        <w:t>resources–predation landscape</w:t>
      </w:r>
      <w:r>
        <w:rPr>
          <w:rFonts w:asciiTheme="minorHAnsi" w:hAnsiTheme="minorHAnsi" w:cstheme="minorHAnsi"/>
          <w:sz w:val="22"/>
          <w:szCs w:val="22"/>
          <w:lang w:val="pt"/>
        </w:rPr>
        <w:t>,</w:t>
      </w:r>
      <w:r>
        <w:rPr>
          <w:rFonts w:asciiTheme="minorHAnsi" w:hAnsiTheme="minorHAnsi" w:cstheme="minorHAnsi"/>
          <w:sz w:val="22"/>
          <w:szCs w:val="22"/>
          <w:lang w:val="en-GB"/>
        </w:rPr>
        <w:t xml:space="preserve"> a fixed foraging strategy is expected to evolve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(Krebs, 1980)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However, increasing number of studies demonstrates a high variation in foraging strategies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novelty","type":"article-journal","volume":"28"},"uris":["http://www.mendeley.com/documents/?uuid=aecede80-04da-46e5-b31f-0605d748e2a3"]}],"mendeley":{"formattedCitation":"(Camprasse, Cherel, Bustamante, Arnould, &amp; Bost, 2017; Moldoff &amp; Westneat, 2017; Patrick et al., 2014)","plainTextFormattedCitation":"(Camprasse, Cherel, Bustamante, Arnould, &amp; Bost, 2017; Moldoff &amp; Westneat, 2017; Patrick et al., 2014)","previouslyFormattedCitation":"(Camprasse, Cherel, Bustamante, Arnould, &amp; Bost, 2017; Moldoff &amp; Westneat, 2017; Patrick et al., 2014)"},"properties":{"noteIndex":0},"schema":"https://github.com/citation-style-language/schema/raw/master/csl-citation.json"}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(Camprasse, Cherel, Bustamante, Arnould, &amp; Bost, 2017; Moldoff &amp; Westneat, 2017; Patrick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which is </w:t>
      </w:r>
      <w:r>
        <w:rPr>
          <w:rFonts w:asciiTheme="minorHAnsi" w:hAnsiTheme="minorHAnsi" w:cstheme="minorHAnsi"/>
          <w:sz w:val="22"/>
          <w:szCs w:val="22"/>
          <w:lang w:val="en-GB"/>
        </w:rPr>
        <w:t xml:space="preserve">hard to explain using only food- and predation-based arguments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p>
    <w:p>
      <w:pPr>
        <w:pStyle w:val="14"/>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Animal behavioural plasticity </w:t>
      </w:r>
      <w:r>
        <w:rPr>
          <w:rFonts w:asciiTheme="minorHAnsi" w:hAnsiTheme="minorHAnsi" w:cstheme="minorHAnsi"/>
          <w:sz w:val="22"/>
          <w:szCs w:val="22"/>
          <w:lang w:val="pt"/>
        </w:rPr>
        <w:t xml:space="preserve">is </w:t>
      </w:r>
      <w:r>
        <w:rPr>
          <w:rFonts w:asciiTheme="minorHAnsi" w:hAnsiTheme="minorHAnsi" w:cstheme="minorHAnsi"/>
          <w:sz w:val="22"/>
          <w:szCs w:val="22"/>
          <w:lang w:val="en-GB"/>
        </w:rPr>
        <w:t>an important source of variation in</w:t>
      </w:r>
      <w:ins w:id="307" w:author="m" w:date="2021-12-26T18:14:49Z">
        <w:r>
          <w:rPr>
            <w:rFonts w:hint="default" w:asciiTheme="minorHAnsi" w:hAnsiTheme="minorHAnsi" w:cstheme="minorHAnsi"/>
            <w:sz w:val="22"/>
            <w:szCs w:val="22"/>
          </w:rPr>
          <w:t xml:space="preserve"> t</w:t>
        </w:r>
      </w:ins>
      <w:ins w:id="308" w:author="m" w:date="2021-12-26T18:14:50Z">
        <w:r>
          <w:rPr>
            <w:rFonts w:hint="default" w:asciiTheme="minorHAnsi" w:hAnsiTheme="minorHAnsi" w:cstheme="minorHAnsi"/>
            <w:sz w:val="22"/>
            <w:szCs w:val="22"/>
          </w:rPr>
          <w:t>he</w:t>
        </w:r>
      </w:ins>
      <w:r>
        <w:rPr>
          <w:rFonts w:asciiTheme="minorHAnsi" w:hAnsiTheme="minorHAnsi" w:cstheme="minorHAnsi"/>
          <w:sz w:val="22"/>
          <w:szCs w:val="22"/>
          <w:lang w:val="en-GB"/>
        </w:rPr>
        <w:t xml:space="preserve"> performance of any strategy, </w:t>
      </w:r>
      <w:commentRangeStart w:id="2"/>
      <w:r>
        <w:rPr>
          <w:rFonts w:asciiTheme="minorHAnsi" w:hAnsiTheme="minorHAnsi" w:cstheme="minorHAnsi"/>
          <w:sz w:val="22"/>
          <w:szCs w:val="22"/>
          <w:lang w:val="en-GB"/>
        </w:rPr>
        <w:t>including foraging decisions</w:t>
      </w:r>
      <w:commentRangeEnd w:id="2"/>
      <w:r>
        <w:commentReference w:id="2"/>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populations","type":"article-journal","volume":"20"},"uris":["http://www.mendeley.com/documents/?uuid=dd16dff3-3936-4d61-af62-7190f141dcc6"]}],"mendeley":{"formattedCitation":"(Alonzo, 2015; Bell, Hankison, &amp; Laskowski, 2009; Dingemanse, Kazem, Reale, &amp; Wright, 2009; Herborn et al., 2014; Nussey, Wilson, &amp; Brommer, 2007; Toscano, Gownaris, &amp; Heerhartz, 2016)","plainTextFormattedCitation":"(Alonzo, 2015; Bell, Hankison, &amp; Laskowski, 2009; Dingemanse, Kazem, Reale, &amp; Wright, 2009; Herborn et al., 2014; Nussey, Wilson, &amp; Brommer, 2007; Toscano, Gownaris, &amp; Heerhartz, 2016)","previouslyFormattedCitation":"(Alonzo, 2015; Bell, Hankison, &amp; Laskowski, 2009; Dingemanse, Kazem, Reale, &amp; Wright, 2009; Herborn et al., 2014; Nussey, Wilson, &amp; Brommer, 2007; Toscano, Gownaris, &amp; Heerhartz, 2016)"},"properties":{"noteIndex":0},"schema":"https://github.com/citation-style-language/schema/raw/master/csl-citation.json"}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(Alonzo, 2015; Bell, Hankison, &amp; Laskowski, 2009; Dingemanse, Kazem, Reale, &amp; Wright, 2009; Herborn et al., 2014; Nussey, Wilson, &amp; Brommer, 2007; Toscano, Gownaris, &amp; Heerhartz, 2016)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commentRangeStart w:id="3"/>
      <w:r>
        <w:rPr>
          <w:rFonts w:asciiTheme="minorHAnsi" w:hAnsiTheme="minorHAnsi" w:cstheme="minorHAnsi"/>
          <w:sz w:val="22"/>
          <w:szCs w:val="22"/>
          <w:lang w:val="en-GB"/>
        </w:rPr>
        <w:t xml:space="preserve">Existing evidence demonstrates not only the variation </w:t>
      </w:r>
      <w:r>
        <w:rPr>
          <w:rFonts w:asciiTheme="minorHAnsi" w:hAnsiTheme="minorHAnsi" w:cstheme="minorHAnsi"/>
          <w:i/>
          <w:iCs/>
          <w:sz w:val="22"/>
          <w:szCs w:val="22"/>
          <w:lang w:val="en-GB"/>
        </w:rPr>
        <w:t>per se</w:t>
      </w:r>
      <w:commentRangeEnd w:id="3"/>
      <w:r>
        <w:commentReference w:id="3"/>
      </w:r>
      <w:r>
        <w:rPr>
          <w:rFonts w:asciiTheme="minorHAnsi" w:hAnsiTheme="minorHAnsi" w:cstheme="minorHAnsi"/>
          <w:sz w:val="22"/>
          <w:szCs w:val="22"/>
          <w:lang w:val="en-GB"/>
        </w:rPr>
        <w:t xml:space="preserve"> but consistent inter-individual differences in </w:t>
      </w:r>
      <w:ins w:id="309" w:author="Kasia Wojczulanis" w:date="2021-10-18T11:01:00Z">
        <w:r>
          <w:rPr>
            <w:rFonts w:asciiTheme="minorHAnsi" w:hAnsiTheme="minorHAnsi" w:cstheme="minorHAnsi"/>
            <w:sz w:val="22"/>
            <w:szCs w:val="22"/>
            <w:lang w:val="en-GB"/>
          </w:rPr>
          <w:t xml:space="preserve">the </w:t>
        </w:r>
      </w:ins>
      <w:r>
        <w:rPr>
          <w:rFonts w:asciiTheme="minorHAnsi" w:hAnsiTheme="minorHAnsi" w:cstheme="minorHAnsi"/>
          <w:sz w:val="22"/>
          <w:szCs w:val="22"/>
          <w:lang w:val="en-GB"/>
        </w:rPr>
        <w:t xml:space="preserve">average level of </w:t>
      </w:r>
      <w:ins w:id="310" w:author="Kasia Wojczulanis" w:date="2021-10-18T11:01:00Z">
        <w:r>
          <w:rPr>
            <w:rFonts w:asciiTheme="minorHAnsi" w:hAnsiTheme="minorHAnsi" w:cstheme="minorHAnsi"/>
            <w:sz w:val="22"/>
            <w:szCs w:val="22"/>
            <w:lang w:val="en-GB"/>
          </w:rPr>
          <w:t xml:space="preserve">a </w:t>
        </w:r>
      </w:ins>
      <w:r>
        <w:rPr>
          <w:rFonts w:asciiTheme="minorHAnsi" w:hAnsiTheme="minorHAnsi" w:cstheme="minorHAnsi"/>
          <w:sz w:val="22"/>
          <w:szCs w:val="22"/>
          <w:lang w:val="en-GB"/>
        </w:rPr>
        <w:t>behaviour displayed across a range of contexts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&amp; Maestripieri, 2013)","manualFormatting":"Carere and Maestripieri 2013)","plainTextFormattedCitation":"(Carere &amp; Maestripieri, 2013)","previouslyFormattedCitation":"(Carere &amp;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Carere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w:t>
      </w:r>
      <w:del w:id="311" w:author="m" w:date="2021-12-26T18:11:11Z">
        <w:r>
          <w:rPr>
            <w:rFonts w:hint="default" w:asciiTheme="minorHAnsi" w:hAnsiTheme="minorHAnsi" w:cstheme="minorHAnsi"/>
            <w:sz w:val="22"/>
            <w:szCs w:val="22"/>
            <w:lang w:val="en-US"/>
          </w:rPr>
          <w:delText>iveness</w:delText>
        </w:r>
      </w:del>
      <w:ins w:id="312" w:author="m" w:date="2021-12-26T18:11:11Z">
        <w:r>
          <w:rPr>
            <w:rFonts w:hint="default" w:asciiTheme="minorHAnsi" w:hAnsiTheme="minorHAnsi" w:cstheme="minorHAnsi"/>
            <w:sz w:val="22"/>
            <w:szCs w:val="22"/>
          </w:rPr>
          <w:t>e</w:t>
        </w:r>
      </w:ins>
      <w:r>
        <w:rPr>
          <w:rFonts w:asciiTheme="minorHAnsi" w:hAnsiTheme="minorHAnsi" w:cstheme="minorHAnsi"/>
          <w:sz w:val="22"/>
          <w:szCs w:val="22"/>
          <w:lang w:val="en-GB"/>
        </w:rPr>
        <w:t xml:space="preserve"> to environmental variation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plasticity","type":"article-journal","volume":"25"},"uris":["http://www.mendeley.com/documents/?uuid=da70d65a-5461-4630-8fe7-d7533b8b4356"]}],"mendeley":{"formattedCitation":"(Dingemanse et al., 2009; Nussey et al., 2007)","manualFormatting":"Nussey et al. 2007; Dingemanse et al. 2009)","plainTextFormattedCitation":"(Dingemanse et al., 2009; Nussey et al., 2007)","previouslyFormattedCitation":"(Dingemanse et al., 2009; Nussey et al., 2007)"},"properties":{"noteIndex":0},"schema":"https://github.com/citation-style-language/schema/raw/master/csl-citation.json"}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Nussey et al. 2007; Dingemanse et 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high and low exploratory behaviour) and various intermediate forms in between. Importantly, fitness advantages of the contrasting behaviours may differ in various contexts, sometimes dramatically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(Smith &amp;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del w:id="313" w:author="Kasia Wojczulanis" w:date="2021-10-18T11:03:00Z">
        <w:r>
          <w:rPr>
            <w:rFonts w:asciiTheme="minorHAnsi" w:hAnsiTheme="minorHAnsi" w:cstheme="minorHAnsi"/>
            <w:sz w:val="22"/>
            <w:szCs w:val="22"/>
            <w:lang w:val="pt"/>
          </w:rPr>
          <w:delText xml:space="preserve">in </w:delText>
        </w:r>
      </w:del>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Houston, &amp; McNamara, 2004; Quinn, Cole, Bates, Payne, &amp; Cresswell, 2012a; Réale, Reader, Sol, McDougall, &amp; Dingemanse, 2007; Smith &amp; Blumstein, 2008)","plainTextFormattedCitation":"(Dall, Houston, &amp; McNamara, 2004; Quinn, Cole, Bates, Payne, &amp; Cresswell, 2012a; Réale, Reader, Sol, McDougall, &amp; Dingemanse, 2007; Smith &amp; Blumstein, 2008)","previouslyFormattedCitation":"(Dall, Houston, &amp; McNamara, 2004; Quinn, Cole, Bates, Payne, &amp; Cresswell, 2012a; Réale, Reader, Sol, McDougall, &amp; Dingemanse, 2007; Smith &amp;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(Dall, Houston, &amp; McNamara, 2004; Quinn, Cole, Bates, Payne, &amp; Cresswell, 2012a; Réale, Reader, Sol, McDougall, &amp; Dingemanse, 2007; Smith &amp;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Despite growing number of studies showing </w:t>
      </w:r>
      <w:commentRangeStart w:id="4"/>
      <w:r>
        <w:rPr>
          <w:rFonts w:asciiTheme="minorHAnsi" w:hAnsiTheme="minorHAnsi" w:cstheme="minorHAnsi"/>
          <w:sz w:val="22"/>
          <w:szCs w:val="22"/>
          <w:lang w:val="en-GB"/>
        </w:rPr>
        <w:t xml:space="preserve">both directly and indirectly behavioural variability </w:t>
      </w:r>
      <w:commentRangeEnd w:id="4"/>
      <w:r>
        <w:commentReference w:id="4"/>
      </w:r>
      <w:r>
        <w:rPr>
          <w:rFonts w:asciiTheme="minorHAnsi" w:hAnsiTheme="minorHAnsi" w:cstheme="minorHAnsi"/>
          <w:sz w:val="22"/>
          <w:szCs w:val="22"/>
          <w:lang w:val="en-GB"/>
        </w:rPr>
        <w:t xml:space="preserve">in the performance of various strategies, </w:t>
      </w:r>
      <w:commentRangeStart w:id="5"/>
      <w:r>
        <w:rPr>
          <w:rFonts w:asciiTheme="minorHAnsi" w:hAnsiTheme="minorHAnsi" w:cstheme="minorHAnsi"/>
          <w:sz w:val="22"/>
          <w:szCs w:val="22"/>
          <w:lang w:val="en-GB"/>
        </w:rPr>
        <w:t>it is still not well understood how this behavioural variation is maintained in the population.</w:t>
      </w:r>
      <w:commentRangeEnd w:id="5"/>
      <w:r>
        <w:commentReference w:id="5"/>
      </w:r>
      <w:r>
        <w:rPr>
          <w:rFonts w:asciiTheme="minorHAnsi" w:hAnsiTheme="minorHAnsi" w:cstheme="minorHAnsi"/>
          <w:sz w:val="22"/>
          <w:szCs w:val="22"/>
          <w:lang w:val="en-GB"/>
        </w:rPr>
        <w:t xml:space="preserve"> </w:t>
      </w:r>
    </w:p>
    <w:p>
      <w:pPr>
        <w:pStyle w:val="14"/>
        <w:spacing w:line="480" w:lineRule="auto"/>
        <w:jc w:val="both"/>
        <w:rPr>
          <w:del w:id="314" w:author="m" w:date="2021-12-26T18:31:27Z"/>
          <w:rFonts w:asciiTheme="minorHAnsi" w:hAnsiTheme="minorHAnsi" w:cstheme="minorHAnsi"/>
          <w:sz w:val="22"/>
          <w:szCs w:val="22"/>
          <w:lang w:val="en-GB"/>
        </w:rPr>
      </w:pPr>
      <w:commentRangeStart w:id="6"/>
      <w:r>
        <w:rPr>
          <w:rFonts w:asciiTheme="minorHAnsi" w:hAnsiTheme="minorHAnsi" w:cstheme="minorHAnsi"/>
          <w:sz w:val="22"/>
          <w:szCs w:val="22"/>
          <w:lang w:val="pt"/>
        </w:rPr>
        <w:t>The fitness pay</w:t>
      </w:r>
      <w:del w:id="315" w:author="Kasia Wojczulanis" w:date="2021-10-18T11:03:00Z">
        <w:r>
          <w:rPr>
            <w:rFonts w:asciiTheme="minorHAnsi" w:hAnsiTheme="minorHAnsi" w:cstheme="minorHAnsi"/>
            <w:sz w:val="22"/>
            <w:szCs w:val="22"/>
            <w:lang w:val="pt"/>
          </w:rPr>
          <w:delText>-</w:delText>
        </w:r>
      </w:del>
      <w:r>
        <w:rPr>
          <w:rFonts w:asciiTheme="minorHAnsi" w:hAnsiTheme="minorHAnsi" w:cstheme="minorHAnsi"/>
          <w:sz w:val="22"/>
          <w:szCs w:val="22"/>
          <w:lang w:val="pt"/>
        </w:rPr>
        <w:t xml:space="preserve">offs of a behavior </w:t>
      </w:r>
      <w:ins w:id="316" w:author="Kasia Wojczulanis" w:date="2021-10-18T11:03:00Z">
        <w:r>
          <w:rPr>
            <w:rFonts w:asciiTheme="minorHAnsi" w:hAnsiTheme="minorHAnsi" w:cstheme="minorHAnsi"/>
            <w:sz w:val="22"/>
            <w:szCs w:val="22"/>
            <w:lang w:val="pt"/>
          </w:rPr>
          <w:t xml:space="preserve">are </w:t>
        </w:r>
      </w:ins>
      <w:del w:id="317" w:author="Kasia Wojczulanis" w:date="2021-10-18T11:03:00Z">
        <w:r>
          <w:rPr>
            <w:rFonts w:asciiTheme="minorHAnsi" w:hAnsiTheme="minorHAnsi" w:cstheme="minorHAnsi"/>
            <w:sz w:val="22"/>
            <w:szCs w:val="22"/>
            <w:lang w:val="pt"/>
          </w:rPr>
          <w:delText xml:space="preserve">is </w:delText>
        </w:r>
      </w:del>
      <w:r>
        <w:rPr>
          <w:rFonts w:asciiTheme="minorHAnsi" w:hAnsiTheme="minorHAnsi" w:cstheme="minorHAnsi"/>
          <w:sz w:val="22"/>
          <w:szCs w:val="22"/>
          <w:lang w:val="pt"/>
        </w:rPr>
        <w:t xml:space="preserve">expected to </w:t>
      </w:r>
      <w:r>
        <w:rPr>
          <w:rFonts w:asciiTheme="minorHAnsi" w:hAnsiTheme="minorHAnsi" w:cstheme="minorHAnsi"/>
          <w:sz w:val="22"/>
          <w:szCs w:val="22"/>
          <w:lang w:val="en-GB"/>
        </w:rPr>
        <w:t xml:space="preserve">drive </w:t>
      </w:r>
      <w:del w:id="318" w:author="m" w:date="2021-12-26T18:28:34Z">
        <w:r>
          <w:rPr>
            <w:rFonts w:asciiTheme="minorHAnsi" w:hAnsiTheme="minorHAnsi" w:cstheme="minorHAnsi"/>
            <w:sz w:val="22"/>
            <w:szCs w:val="22"/>
            <w:lang w:val="en-GB"/>
          </w:rPr>
          <w:delText xml:space="preserve">the </w:delText>
        </w:r>
      </w:del>
      <w:r>
        <w:rPr>
          <w:rFonts w:asciiTheme="minorHAnsi" w:hAnsiTheme="minorHAnsi" w:cstheme="minorHAnsi"/>
          <w:sz w:val="22"/>
          <w:szCs w:val="22"/>
          <w:lang w:val="en-GB"/>
        </w:rPr>
        <w:t>variation</w:t>
      </w:r>
      <w:commentRangeEnd w:id="6"/>
      <w:r>
        <w:commentReference w:id="6"/>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&amp; Réale, 2005; Moldoff &amp; Westneat, 2017; Smith &amp; Blumstein, 2008)","plainTextFormattedCitation":"(Dingemanse &amp; Réale, 2005; Moldoff &amp; Westneat, 2017; Smith &amp; Blumstein, 2008)","previouslyFormattedCitation":"(Dingemanse &amp; Réale, 2005; Moldoff &amp; Westneat, 2017; Smith &amp;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(Dingemanse &amp; Réale, 2005; Moldoff &amp; Westneat, 2017; Smith &amp;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del w:id="319" w:author="Kasia Wojczulanis" w:date="2021-10-20T09:53:00Z">
        <w:r>
          <w:rPr>
            <w:rFonts w:asciiTheme="minorHAnsi" w:hAnsiTheme="minorHAnsi" w:cstheme="minorHAnsi"/>
            <w:sz w:val="22"/>
            <w:szCs w:val="22"/>
            <w:lang w:val="pt"/>
          </w:rPr>
          <w:delText xml:space="preserve"> </w:delText>
        </w:r>
      </w:del>
      <w:r>
        <w:rPr>
          <w:rFonts w:asciiTheme="minorHAnsi" w:hAnsiTheme="minorHAnsi" w:cstheme="minorHAnsi"/>
          <w:sz w:val="22"/>
          <w:szCs w:val="22"/>
          <w:lang w:val="pt"/>
        </w:rPr>
        <w:t>Under v</w:t>
      </w:r>
      <w:del w:id="320" w:author="Kasia Wojczulanis" w:date="2021-10-20T09:33:00Z">
        <w:r>
          <w:rPr>
            <w:rFonts w:asciiTheme="minorHAnsi" w:hAnsiTheme="minorHAnsi" w:cstheme="minorHAnsi"/>
            <w:sz w:val="22"/>
            <w:szCs w:val="22"/>
            <w:lang w:val="pt"/>
          </w:rPr>
          <w:delText>i</w:delText>
        </w:r>
      </w:del>
      <w:r>
        <w:rPr>
          <w:rFonts w:asciiTheme="minorHAnsi" w:hAnsiTheme="minorHAnsi" w:cstheme="minorHAnsi"/>
          <w:sz w:val="22"/>
          <w:szCs w:val="22"/>
          <w:lang w:val="pt"/>
        </w:rPr>
        <w:t>ar</w:t>
      </w:r>
      <w:ins w:id="321" w:author="Kasia Wojczulanis" w:date="2021-10-20T09:34:00Z">
        <w:r>
          <w:rPr>
            <w:rFonts w:asciiTheme="minorHAnsi" w:hAnsiTheme="minorHAnsi" w:cstheme="minorHAnsi"/>
            <w:sz w:val="22"/>
            <w:szCs w:val="22"/>
            <w:lang w:val="pt"/>
          </w:rPr>
          <w:t>i</w:t>
        </w:r>
      </w:ins>
      <w:r>
        <w:rPr>
          <w:rFonts w:asciiTheme="minorHAnsi" w:hAnsiTheme="minorHAnsi" w:cstheme="minorHAnsi"/>
          <w:sz w:val="22"/>
          <w:szCs w:val="22"/>
          <w:lang w:val="pt"/>
        </w:rPr>
        <w:t xml:space="preserve">able conditions, a diversity of behavioral strategies can be mantained when not a single one performes in an optimal way in all contexts. If so, performance may vary as a function of the interactions between social </w:t>
      </w:r>
      <w:ins w:id="322" w:author="Kasia Wojczulanis" w:date="2021-10-20T09:53:00Z">
        <w:r>
          <w:rPr>
            <w:rFonts w:asciiTheme="minorHAnsi" w:hAnsiTheme="minorHAnsi" w:cstheme="minorHAnsi"/>
            <w:sz w:val="22"/>
            <w:szCs w:val="22"/>
            <w:lang w:val="pt"/>
          </w:rPr>
          <w:t>and/</w:t>
        </w:r>
      </w:ins>
      <w:r>
        <w:rPr>
          <w:rFonts w:asciiTheme="minorHAnsi" w:hAnsiTheme="minorHAnsi" w:cstheme="minorHAnsi"/>
          <w:sz w:val="22"/>
          <w:szCs w:val="22"/>
          <w:lang w:val="pt"/>
        </w:rPr>
        <w:t xml:space="preserve">or </w:t>
      </w:r>
      <w:ins w:id="323" w:author="Kasia Wojczulanis" w:date="2021-10-20T09:35:00Z">
        <w:del w:id="324" w:author="m" w:date="2021-12-26T18:31:07Z">
          <w:r>
            <w:rPr>
              <w:rFonts w:hint="default" w:asciiTheme="minorHAnsi" w:hAnsiTheme="minorHAnsi" w:cstheme="minorHAnsi"/>
              <w:sz w:val="22"/>
              <w:szCs w:val="22"/>
              <w:lang w:val="en-US"/>
            </w:rPr>
            <w:delText xml:space="preserve">physical </w:delText>
          </w:r>
        </w:del>
      </w:ins>
      <w:del w:id="325" w:author="m" w:date="2021-12-26T18:31:07Z">
        <w:r>
          <w:rPr>
            <w:rFonts w:hint="default" w:asciiTheme="minorHAnsi" w:hAnsiTheme="minorHAnsi" w:cstheme="minorHAnsi"/>
            <w:sz w:val="22"/>
            <w:szCs w:val="22"/>
            <w:lang w:val="en-US"/>
          </w:rPr>
          <w:delText>environmental</w:delText>
        </w:r>
      </w:del>
      <w:ins w:id="326" w:author="m" w:date="2021-12-26T18:31:07Z">
        <w:r>
          <w:rPr>
            <w:rFonts w:hint="default" w:asciiTheme="minorHAnsi" w:hAnsiTheme="minorHAnsi" w:cstheme="minorHAnsi"/>
            <w:sz w:val="22"/>
            <w:szCs w:val="22"/>
          </w:rPr>
          <w:t>eco</w:t>
        </w:r>
      </w:ins>
      <w:ins w:id="327" w:author="m" w:date="2021-12-26T18:31:08Z">
        <w:r>
          <w:rPr>
            <w:rFonts w:hint="default" w:asciiTheme="minorHAnsi" w:hAnsiTheme="minorHAnsi" w:cstheme="minorHAnsi"/>
            <w:sz w:val="22"/>
            <w:szCs w:val="22"/>
          </w:rPr>
          <w:t>logical</w:t>
        </w:r>
      </w:ins>
      <w:ins w:id="328" w:author="Kasia Wojczulanis" w:date="2021-10-20T09:35:00Z">
        <w:r>
          <w:rPr>
            <w:rFonts w:asciiTheme="minorHAnsi" w:hAnsiTheme="minorHAnsi" w:cstheme="minorHAnsi"/>
            <w:sz w:val="22"/>
            <w:szCs w:val="22"/>
            <w:lang w:val="pt"/>
          </w:rPr>
          <w:t xml:space="preserve"> </w:t>
        </w:r>
      </w:ins>
      <w:del w:id="329" w:author="Kasia Wojczulanis" w:date="2021-10-20T09:35:00Z">
        <w:r>
          <w:rPr>
            <w:rFonts w:asciiTheme="minorHAnsi" w:hAnsiTheme="minorHAnsi" w:cstheme="minorHAnsi"/>
            <w:sz w:val="22"/>
            <w:szCs w:val="22"/>
            <w:lang w:val="pt"/>
          </w:rPr>
          <w:delText xml:space="preserve"> </w:delText>
        </w:r>
      </w:del>
      <w:r>
        <w:rPr>
          <w:rFonts w:asciiTheme="minorHAnsi" w:hAnsiTheme="minorHAnsi" w:cstheme="minorHAnsi"/>
          <w:sz w:val="22"/>
          <w:szCs w:val="22"/>
          <w:lang w:val="pt"/>
        </w:rPr>
        <w:t>selective forces, which can help reveal the complex interplay of intrisic and extrinsic factors shaping behavioral variability</w:t>
      </w:r>
      <w:ins w:id="330" w:author="Kasia Wojczulanis" w:date="2021-10-20T09:48:00Z">
        <w:r>
          <w:rPr>
            <w:rFonts w:asciiTheme="minorHAnsi" w:hAnsiTheme="minorHAnsi" w:cstheme="minorHAnsi"/>
            <w:sz w:val="22"/>
            <w:szCs w:val="22"/>
            <w:lang w:val="en-GB"/>
          </w:rPr>
          <w:t xml:space="preserve"> </w:t>
        </w:r>
      </w:ins>
      <w:ins w:id="331" w:author="Kasia Wojczulanis" w:date="2021-10-20T09:49:00Z">
        <w:r>
          <w:rPr>
            <w:rFonts w:asciiTheme="minorHAnsi" w:hAnsiTheme="minorHAnsi" w:cstheme="minorHAnsi"/>
            <w:sz w:val="22"/>
            <w:szCs w:val="22"/>
            <w:lang w:val="en-GB"/>
          </w:rPr>
          <w:fldChar w:fldCharType="begin" w:fldLock="1"/>
        </w:r>
      </w:ins>
      <w:r>
        <w:rPr>
          <w:rFonts w:asciiTheme="minorHAnsi" w:hAnsiTheme="minorHAnsi" w:cstheme="minorHAnsi"/>
          <w:sz w:val="22"/>
          <w:szCs w:val="22"/>
          <w:lang w:val="en-GB"/>
        </w:rPr>
        <w:instrText xml:space="preserve">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population","type":"article-journal","volume":"26"},"uris":["http://www.mendeley.com/documents/?uuid=cf941175-2ce1-4f92-a8e2-9c378de149c2"]}],"mendeley":{"formattedCitation":"(Bergeron et al., 2013; Le Cœur et al., 2015; Roth et al., 2021)","plainTextFormattedCitation":"(Bergeron et al., 2013; Le Cœur et al., 2015; Roth et al., 2021)","previouslyFormattedCitation":"(Bergeron et al., 2013; Le Cœur et al., 2015;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(Bergeron et al., 2013; Le Cœur et al., 2015; Roth et al., 2021)</w:t>
      </w:r>
      <w:ins w:id="332" w:author="Kasia Wojczulanis" w:date="2021-10-20T09:49:00Z">
        <w:r>
          <w:rPr>
            <w:rFonts w:asciiTheme="minorHAnsi" w:hAnsiTheme="minorHAnsi" w:cstheme="minorHAnsi"/>
            <w:sz w:val="22"/>
            <w:szCs w:val="22"/>
            <w:lang w:val="en-GB"/>
          </w:rPr>
          <w:fldChar w:fldCharType="end"/>
        </w:r>
      </w:ins>
      <w:ins w:id="333" w:author="Kasia Wojczulanis" w:date="2021-10-20T09:35:00Z">
        <w:r>
          <w:rPr>
            <w:rFonts w:asciiTheme="minorHAnsi" w:hAnsiTheme="minorHAnsi" w:cstheme="minorHAnsi"/>
            <w:sz w:val="22"/>
            <w:szCs w:val="22"/>
            <w:lang w:val="en-GB"/>
          </w:rPr>
          <w:t xml:space="preserve">; </w:t>
        </w:r>
      </w:ins>
      <w:ins w:id="334" w:author="Kasia Wojczulanis" w:date="2021-10-20T09:35:00Z">
        <w:r>
          <w:rPr>
            <w:rFonts w:asciiTheme="minorHAnsi" w:hAnsiTheme="minorHAnsi" w:cstheme="minorHAnsi"/>
            <w:sz w:val="22"/>
            <w:szCs w:val="22"/>
            <w:highlight w:val="yellow"/>
            <w:lang w:val="en-GB"/>
            <w:rPrChange w:id="335" w:author="Kasia Wojczulanis" w:date="2021-10-20T11:06:00Z">
              <w:rPr>
                <w:lang w:val="en-GB"/>
              </w:rPr>
            </w:rPrChange>
          </w:rPr>
          <w:t>Mouchet et al. 2021</w:t>
        </w:r>
      </w:ins>
      <w:ins w:id="336" w:author="Kasia Wojczulanis" w:date="2021-10-20T09:35:00Z">
        <w:r>
          <w:rPr>
            <w:rFonts w:asciiTheme="minorHAnsi" w:hAnsiTheme="minorHAnsi" w:cstheme="minorHAnsi"/>
            <w:sz w:val="22"/>
            <w:szCs w:val="22"/>
            <w:lang w:val="pt"/>
          </w:rPr>
          <w:t>)</w:t>
        </w:r>
      </w:ins>
      <w:r>
        <w:rPr>
          <w:rFonts w:asciiTheme="minorHAnsi" w:hAnsiTheme="minorHAnsi" w:cstheme="minorHAnsi"/>
          <w:sz w:val="22"/>
          <w:szCs w:val="22"/>
          <w:lang w:val="pt"/>
        </w:rPr>
        <w:t xml:space="preserve">. </w:t>
      </w:r>
      <w:r>
        <w:rPr>
          <w:rFonts w:asciiTheme="minorHAnsi" w:hAnsiTheme="minorHAnsi" w:cstheme="minorHAnsi"/>
          <w:sz w:val="22"/>
          <w:szCs w:val="22"/>
          <w:lang w:val="en-GB"/>
        </w:rPr>
        <w:t xml:space="preserve">Here, we examined the issue in wild ranging, long-billed hermit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ins w:id="337" w:author="m" w:date="2021-12-26T18:31:29Z">
        <w:r>
          <w:rPr>
            <w:rFonts w:hint="default" w:asciiTheme="minorHAnsi" w:hAnsiTheme="minorHAnsi" w:cstheme="minorHAnsi"/>
            <w:sz w:val="22"/>
            <w:szCs w:val="22"/>
          </w:rPr>
          <w:t xml:space="preserve">. </w:t>
        </w:r>
      </w:ins>
      <w:del w:id="338" w:author="m" w:date="2021-12-26T18:31:27Z">
        <w:r>
          <w:rPr>
            <w:rFonts w:asciiTheme="minorHAnsi" w:hAnsiTheme="minorHAnsi" w:cstheme="minorHAnsi"/>
            <w:sz w:val="22"/>
            <w:szCs w:val="22"/>
            <w:lang w:val="en-GB"/>
          </w:rPr>
          <w:delText>.</w:delText>
        </w:r>
      </w:del>
    </w:p>
    <w:p>
      <w:pPr>
        <w:pStyle w:val="14"/>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en-GB"/>
        </w:rPr>
        <w:t xml:space="preserve">Hummingbirds are known for their extreme metabolism </w:t>
      </w:r>
      <w:del w:id="339" w:author="m" w:date="2021-12-26T18:31:48Z">
        <w:r>
          <w:rPr>
            <w:rFonts w:hint="default" w:asciiTheme="minorHAnsi" w:hAnsiTheme="minorHAnsi" w:cstheme="minorHAnsi"/>
            <w:sz w:val="22"/>
            <w:szCs w:val="22"/>
            <w:lang w:val="en-US"/>
          </w:rPr>
          <w:delText>and</w:delText>
        </w:r>
      </w:del>
      <w:ins w:id="340" w:author="m" w:date="2021-12-26T18:31:48Z">
        <w:r>
          <w:rPr>
            <w:rFonts w:hint="default" w:asciiTheme="minorHAnsi" w:hAnsiTheme="minorHAnsi" w:cstheme="minorHAnsi"/>
            <w:sz w:val="22"/>
            <w:szCs w:val="22"/>
          </w:rPr>
          <w:t>wit</w:t>
        </w:r>
      </w:ins>
      <w:ins w:id="341" w:author="m" w:date="2021-12-26T18:31:49Z">
        <w:r>
          <w:rPr>
            <w:rFonts w:hint="default" w:asciiTheme="minorHAnsi" w:hAnsiTheme="minorHAnsi" w:cstheme="minorHAnsi"/>
            <w:sz w:val="22"/>
            <w:szCs w:val="22"/>
          </w:rPr>
          <w:t>h a</w:t>
        </w:r>
      </w:ins>
      <w:r>
        <w:rPr>
          <w:rFonts w:asciiTheme="minorHAnsi" w:hAnsiTheme="minorHAnsi" w:cstheme="minorHAnsi"/>
          <w:sz w:val="22"/>
          <w:szCs w:val="22"/>
          <w:lang w:val="en-GB"/>
        </w:rPr>
        <w:t xml:space="preserve"> high need for energy intake that makes them constantly motivated to forage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ins w:id="342" w:author="m" w:date="2021-12-26T18:32:16Z">
        <w:r>
          <w:rPr>
            <w:rFonts w:hint="default" w:asciiTheme="minorHAnsi" w:hAnsiTheme="minorHAnsi" w:cstheme="minorHAnsi"/>
            <w:sz w:val="22"/>
            <w:szCs w:val="22"/>
          </w:rPr>
          <w:t xml:space="preserve"> </w:t>
        </w:r>
      </w:ins>
      <w:ins w:id="343" w:author="m" w:date="2021-12-26T18:32:17Z">
        <w:r>
          <w:rPr>
            <w:rFonts w:hint="default" w:asciiTheme="minorHAnsi" w:hAnsiTheme="minorHAnsi" w:cstheme="minorHAnsi"/>
            <w:sz w:val="22"/>
            <w:szCs w:val="22"/>
          </w:rPr>
          <w:t>whic</w:t>
        </w:r>
      </w:ins>
      <w:ins w:id="344" w:author="m" w:date="2021-12-26T18:32:18Z">
        <w:r>
          <w:rPr>
            <w:rFonts w:hint="default" w:asciiTheme="minorHAnsi" w:hAnsiTheme="minorHAnsi" w:cstheme="minorHAnsi"/>
            <w:sz w:val="22"/>
            <w:szCs w:val="22"/>
          </w:rPr>
          <w:t>h c</w:t>
        </w:r>
      </w:ins>
      <w:ins w:id="345" w:author="m" w:date="2021-12-26T18:32:19Z">
        <w:r>
          <w:rPr>
            <w:rFonts w:hint="default" w:asciiTheme="minorHAnsi" w:hAnsiTheme="minorHAnsi" w:cstheme="minorHAnsi"/>
            <w:sz w:val="22"/>
            <w:szCs w:val="22"/>
          </w:rPr>
          <w:t xml:space="preserve">an </w:t>
        </w:r>
      </w:ins>
      <w:ins w:id="346" w:author="m" w:date="2021-12-26T18:32:20Z">
        <w:r>
          <w:rPr>
            <w:rFonts w:hint="default" w:asciiTheme="minorHAnsi" w:hAnsiTheme="minorHAnsi" w:cstheme="minorHAnsi"/>
            <w:sz w:val="22"/>
            <w:szCs w:val="22"/>
          </w:rPr>
          <w:t xml:space="preserve">have </w:t>
        </w:r>
      </w:ins>
      <w:ins w:id="347" w:author="m" w:date="2021-12-26T18:33:14Z">
        <w:r>
          <w:rPr>
            <w:rFonts w:hint="default" w:asciiTheme="minorHAnsi" w:hAnsiTheme="minorHAnsi" w:cstheme="minorHAnsi"/>
            <w:sz w:val="22"/>
            <w:szCs w:val="22"/>
          </w:rPr>
          <w:t>a</w:t>
        </w:r>
      </w:ins>
      <w:ins w:id="348" w:author="m" w:date="2021-12-26T18:33:15Z">
        <w:r>
          <w:rPr>
            <w:rFonts w:hint="default" w:asciiTheme="minorHAnsi" w:hAnsiTheme="minorHAnsi" w:cstheme="minorHAnsi"/>
            <w:sz w:val="22"/>
            <w:szCs w:val="22"/>
          </w:rPr>
          <w:t xml:space="preserve">n </w:t>
        </w:r>
      </w:ins>
      <w:ins w:id="349" w:author="m" w:date="2021-12-26T18:32:20Z">
        <w:r>
          <w:rPr>
            <w:rFonts w:hint="default" w:asciiTheme="minorHAnsi" w:hAnsiTheme="minorHAnsi" w:cstheme="minorHAnsi"/>
            <w:sz w:val="22"/>
            <w:szCs w:val="22"/>
          </w:rPr>
          <w:t>i</w:t>
        </w:r>
      </w:ins>
      <w:ins w:id="350" w:author="m" w:date="2021-12-26T18:32:21Z">
        <w:r>
          <w:rPr>
            <w:rFonts w:hint="default" w:asciiTheme="minorHAnsi" w:hAnsiTheme="minorHAnsi" w:cstheme="minorHAnsi"/>
            <w:sz w:val="22"/>
            <w:szCs w:val="22"/>
          </w:rPr>
          <w:t>mportan</w:t>
        </w:r>
      </w:ins>
      <w:ins w:id="351" w:author="m" w:date="2021-12-26T18:32:22Z">
        <w:r>
          <w:rPr>
            <w:rFonts w:hint="default" w:asciiTheme="minorHAnsi" w:hAnsiTheme="minorHAnsi" w:cstheme="minorHAnsi"/>
            <w:sz w:val="22"/>
            <w:szCs w:val="22"/>
          </w:rPr>
          <w:t xml:space="preserve">t </w:t>
        </w:r>
      </w:ins>
      <w:ins w:id="352" w:author="m" w:date="2021-12-26T18:33:16Z">
        <w:r>
          <w:rPr>
            <w:rFonts w:hint="default" w:asciiTheme="minorHAnsi" w:hAnsiTheme="minorHAnsi" w:cstheme="minorHAnsi"/>
            <w:sz w:val="22"/>
            <w:szCs w:val="22"/>
          </w:rPr>
          <w:t>e</w:t>
        </w:r>
      </w:ins>
      <w:ins w:id="353" w:author="m" w:date="2021-12-26T18:33:17Z">
        <w:r>
          <w:rPr>
            <w:rFonts w:hint="default" w:asciiTheme="minorHAnsi" w:hAnsiTheme="minorHAnsi" w:cstheme="minorHAnsi"/>
            <w:sz w:val="22"/>
            <w:szCs w:val="22"/>
          </w:rPr>
          <w:t xml:space="preserve">ffect </w:t>
        </w:r>
      </w:ins>
      <w:ins w:id="354" w:author="m" w:date="2021-12-26T18:33:18Z">
        <w:r>
          <w:rPr>
            <w:rFonts w:hint="default" w:asciiTheme="minorHAnsi" w:hAnsiTheme="minorHAnsi" w:cstheme="minorHAnsi"/>
            <w:sz w:val="22"/>
            <w:szCs w:val="22"/>
          </w:rPr>
          <w:t xml:space="preserve">on </w:t>
        </w:r>
      </w:ins>
      <w:ins w:id="355" w:author="m" w:date="2021-12-26T18:32:22Z">
        <w:r>
          <w:rPr>
            <w:rFonts w:hint="default" w:asciiTheme="minorHAnsi" w:hAnsiTheme="minorHAnsi" w:cstheme="minorHAnsi"/>
            <w:sz w:val="22"/>
            <w:szCs w:val="22"/>
          </w:rPr>
          <w:t>fitn</w:t>
        </w:r>
      </w:ins>
      <w:ins w:id="356" w:author="m" w:date="2021-12-26T18:32:23Z">
        <w:r>
          <w:rPr>
            <w:rFonts w:hint="default" w:asciiTheme="minorHAnsi" w:hAnsiTheme="minorHAnsi" w:cstheme="minorHAnsi"/>
            <w:sz w:val="22"/>
            <w:szCs w:val="22"/>
          </w:rPr>
          <w:t>ess</w:t>
        </w:r>
      </w:ins>
      <w:ins w:id="357" w:author="Kasia Wojczulanis" w:date="2021-10-20T09:54:00Z">
        <w:del w:id="358" w:author="m" w:date="2021-12-26T18:32:16Z">
          <w:r>
            <w:rPr>
              <w:rFonts w:asciiTheme="minorHAnsi" w:hAnsiTheme="minorHAnsi" w:cstheme="minorHAnsi"/>
              <w:sz w:val="22"/>
              <w:szCs w:val="22"/>
              <w:lang w:val="pt"/>
            </w:rPr>
            <w:delText xml:space="preserve">, and foraging efficiency could a </w:delText>
          </w:r>
        </w:del>
      </w:ins>
      <w:ins w:id="359" w:author="Kasia Wojczulanis" w:date="2021-10-20T09:55:00Z">
        <w:del w:id="360" w:author="m" w:date="2021-12-26T18:32:16Z">
          <w:r>
            <w:rPr>
              <w:rFonts w:asciiTheme="minorHAnsi" w:hAnsiTheme="minorHAnsi" w:cstheme="minorHAnsi"/>
              <w:sz w:val="22"/>
              <w:szCs w:val="22"/>
              <w:lang w:val="pt"/>
            </w:rPr>
            <w:delText xml:space="preserve">good </w:delText>
          </w:r>
        </w:del>
      </w:ins>
      <w:ins w:id="361" w:author="Kasia Wojczulanis" w:date="2021-10-20T09:54:00Z">
        <w:del w:id="362" w:author="m" w:date="2021-12-26T18:32:16Z">
          <w:r>
            <w:rPr>
              <w:rFonts w:asciiTheme="minorHAnsi" w:hAnsiTheme="minorHAnsi" w:cstheme="minorHAnsi"/>
              <w:sz w:val="22"/>
              <w:szCs w:val="22"/>
              <w:lang w:val="pt"/>
            </w:rPr>
            <w:delText>proxy of their fitness</w:delText>
          </w:r>
        </w:del>
      </w:ins>
      <w:r>
        <w:rPr>
          <w:rFonts w:asciiTheme="minorHAnsi" w:hAnsiTheme="minorHAnsi" w:cstheme="minorHAnsi"/>
          <w:sz w:val="22"/>
          <w:szCs w:val="22"/>
          <w:lang w:val="en-GB"/>
        </w:rPr>
        <w:t>. This is particularly significant for traplining forag</w:t>
      </w:r>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hummingbird","type":"article-journal","volume":"8"},"uris":["http://www.mendeley.com/documents/?uuid=39f11fa8-f3e7-3faa-bcb0-4e322a90caac"]}],"mendeley":{"formattedCitation":"(Araya-Salas, Gonzalez-Gomez, Wojczulanis-Jakubas, López, &amp; Wright, 2018; F. Gary Stiles &amp; Wolf, 1979)","plainTextFormattedCitation":"(Araya-Salas, Gonzalez-Gomez, Wojczulanis-Jakubas, López, &amp; Wright, 2018; F. Gary Stiles &amp; Wolf, 1979)","previouslyFormattedCitation":"(Araya-Salas, Gonzalez-Gomez, Wojczulanis-Jakubas, López, &amp; Wright, 2018; F. Gary Stiles &amp; Wolf, 1979)"},"properties":{"noteIndex":0},"schema":"https://github.com/citation-style-language/schema/raw/master/csl-citation.json"}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(Araya-Salas, Gonzalez-Gomez, Wojczulanis-Jakubas, López, &amp; Wright, 2018; F. Gary Stiles &amp; Wolf, 1979)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del w:id="363" w:author="m" w:date="2021-12-26T18:34:08Z">
        <w:r>
          <w:rPr>
            <w:rFonts w:hint="default" w:asciiTheme="minorHAnsi" w:hAnsiTheme="minorHAnsi" w:cstheme="minorHAnsi"/>
            <w:sz w:val="22"/>
            <w:szCs w:val="22"/>
            <w:lang w:val="en-US"/>
          </w:rPr>
          <w:delText>On the other hand, such a f</w:delText>
        </w:r>
      </w:del>
      <w:ins w:id="364" w:author="m" w:date="2021-12-26T18:34:08Z">
        <w:r>
          <w:rPr>
            <w:rFonts w:hint="default" w:asciiTheme="minorHAnsi" w:hAnsiTheme="minorHAnsi" w:cstheme="minorHAnsi"/>
            <w:sz w:val="22"/>
            <w:szCs w:val="22"/>
          </w:rPr>
          <w:t>F</w:t>
        </w:r>
      </w:ins>
      <w:r>
        <w:rPr>
          <w:rFonts w:asciiTheme="minorHAnsi" w:hAnsiTheme="minorHAnsi" w:cstheme="minorHAnsi"/>
          <w:sz w:val="22"/>
          <w:szCs w:val="22"/>
          <w:lang w:val="en-GB"/>
        </w:rPr>
        <w:t xml:space="preserve">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ra</w:t>
      </w:r>
      <w:ins w:id="365" w:author="m" w:date="2021-12-26T18:34:13Z">
        <w:r>
          <w:rPr>
            <w:rFonts w:hint="default" w:asciiTheme="minorHAnsi" w:hAnsiTheme="minorHAnsi" w:cstheme="minorHAnsi"/>
            <w:sz w:val="22"/>
            <w:szCs w:val="22"/>
          </w:rPr>
          <w:t>n</w:t>
        </w:r>
      </w:ins>
      <w:r>
        <w:rPr>
          <w:rFonts w:asciiTheme="minorHAnsi" w:hAnsiTheme="minorHAnsi" w:cstheme="minorHAnsi"/>
          <w:sz w:val="22"/>
          <w:szCs w:val="22"/>
          <w:lang w:val="en-GB"/>
        </w:rPr>
        <w:t>ging foraging entails a period of high vulnerability</w:t>
      </w:r>
      <w:ins w:id="366" w:author="m" w:date="2021-12-26T18:35:34Z">
        <w:r>
          <w:rPr>
            <w:rFonts w:hint="default" w:asciiTheme="minorHAnsi" w:hAnsiTheme="minorHAnsi" w:cstheme="minorHAnsi"/>
            <w:sz w:val="22"/>
            <w:szCs w:val="22"/>
          </w:rPr>
          <w:t>,</w:t>
        </w:r>
      </w:ins>
      <w:del w:id="367" w:author="m" w:date="2021-12-26T18:35:33Z">
        <w:r>
          <w:rPr>
            <w:rFonts w:asciiTheme="minorHAnsi" w:hAnsiTheme="minorHAnsi" w:cstheme="minorHAnsi"/>
            <w:sz w:val="22"/>
            <w:szCs w:val="22"/>
            <w:lang w:val="en-GB"/>
          </w:rPr>
          <w:delText xml:space="preserve"> for hummingbirds</w:delText>
        </w:r>
      </w:del>
      <w:ins w:id="368" w:author="m" w:date="2021-12-26T18:34:30Z">
        <w:r>
          <w:rPr>
            <w:rFonts w:hint="default" w:asciiTheme="minorHAnsi" w:hAnsiTheme="minorHAnsi" w:cstheme="minorHAnsi"/>
            <w:sz w:val="22"/>
            <w:szCs w:val="22"/>
          </w:rPr>
          <w:t xml:space="preserve"> </w:t>
        </w:r>
      </w:ins>
      <w:del w:id="369" w:author="m" w:date="2021-12-26T18:35:25Z">
        <w:r>
          <w:rPr>
            <w:rFonts w:asciiTheme="minorHAnsi" w:hAnsiTheme="minorHAnsi" w:cstheme="minorHAnsi"/>
            <w:sz w:val="22"/>
            <w:szCs w:val="22"/>
            <w:lang w:val="en-GB"/>
          </w:rPr>
          <w:delText xml:space="preserve">, and that is regularly </w:delText>
        </w:r>
      </w:del>
      <w:r>
        <w:rPr>
          <w:rFonts w:asciiTheme="minorHAnsi" w:hAnsiTheme="minorHAnsi" w:cstheme="minorHAnsi"/>
          <w:sz w:val="22"/>
          <w:szCs w:val="22"/>
          <w:lang w:val="en-GB"/>
        </w:rPr>
        <w:t xml:space="preserve">exploited by a wide range of predators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Maxwell, &amp; Remsen, 2017; Owen &amp; Cokendolpher, 2006; Sazima, 2015; F. G. Stiles, 1978; Zenzal, Fish, Jones, Ospina, &amp; Moore, 2013)","plainTextFormattedCitation":"(Lorenz, 2007; Nyffeler, Maxwell, &amp; Remsen, 2017; Owen &amp; Cokendolpher, 2006; Sazima, 2015; F. G. Stiles, 1978; Zenzal, Fish, Jones, Ospina, &amp; Moore, 2013)","previouslyFormattedCitation":"(Lorenz, 2007; Nyffeler, Maxwell, &amp; Remsen, 2017; Owen &amp; Cokendolpher, 2006; Sazima, 2015; F. G. Stiles, 1978; Zenzal, Fish, Jones, Ospina, &amp; Moore,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(Lorenz, 2007; Nyffeler, Maxwell, &amp; Remsen, 2017; Owen &amp; Cokendolpher, 2006; Sazima, 2015; F. G. Stiles, 1978; Zenzal, Fish, Jones, Ospina, &amp; Moore,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w:t>
      </w:r>
      <w:del w:id="370" w:author="m" w:date="2021-12-26T18:35:58Z">
        <w:r>
          <w:rPr>
            <w:rFonts w:hint="default" w:asciiTheme="minorHAnsi" w:hAnsiTheme="minorHAnsi" w:cstheme="minorHAnsi"/>
            <w:sz w:val="22"/>
            <w:szCs w:val="22"/>
            <w:lang w:val="en-US"/>
          </w:rPr>
          <w:delText>predation</w:delText>
        </w:r>
      </w:del>
      <w:ins w:id="371" w:author="m" w:date="2021-12-26T18:35:58Z">
        <w:r>
          <w:rPr>
            <w:rFonts w:hint="default" w:asciiTheme="minorHAnsi" w:hAnsiTheme="minorHAnsi" w:cstheme="minorHAnsi"/>
            <w:sz w:val="22"/>
            <w:szCs w:val="22"/>
          </w:rPr>
          <w:t>risk</w:t>
        </w:r>
      </w:ins>
      <w:r>
        <w:rPr>
          <w:rFonts w:asciiTheme="minorHAnsi" w:hAnsiTheme="minorHAnsi" w:cstheme="minorHAnsi"/>
          <w:sz w:val="22"/>
          <w:szCs w:val="22"/>
          <w:lang w:val="en-GB"/>
        </w:rPr>
        <w:t xml:space="preserve"> </w:t>
      </w:r>
      <w:r>
        <w:rPr>
          <w:rFonts w:asciiTheme="minorHAnsi" w:hAnsiTheme="minorHAnsi" w:cstheme="minorHAnsi"/>
          <w:sz w:val="22"/>
          <w:szCs w:val="22"/>
          <w:lang w:val="pt"/>
        </w:rPr>
        <w:t>avoidance</w:t>
      </w:r>
      <w:del w:id="372" w:author="m" w:date="2021-12-26T18:36:03Z">
        <w:r>
          <w:rPr>
            <w:rFonts w:asciiTheme="minorHAnsi" w:hAnsiTheme="minorHAnsi" w:cstheme="minorHAnsi"/>
            <w:sz w:val="22"/>
            <w:szCs w:val="22"/>
            <w:lang w:val="pt"/>
          </w:rPr>
          <w:delText xml:space="preserve"> </w:delText>
        </w:r>
      </w:del>
      <w:del w:id="373" w:author="m" w:date="2021-12-26T18:36:03Z">
        <w:r>
          <w:rPr>
            <w:rFonts w:asciiTheme="minorHAnsi" w:hAnsiTheme="minorHAnsi" w:cstheme="minorHAnsi"/>
            <w:sz w:val="22"/>
            <w:szCs w:val="22"/>
            <w:lang w:val="en-GB"/>
          </w:rPr>
          <w:delText>in hummingbirds</w:delText>
        </w:r>
      </w:del>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w:t>
      </w:r>
      <w:del w:id="374" w:author="Kasia Wojczulanis" w:date="2021-10-18T11:06:00Z">
        <w:r>
          <w:rPr>
            <w:rFonts w:asciiTheme="minorHAnsi" w:hAnsiTheme="minorHAnsi" w:cstheme="minorHAnsi"/>
            <w:sz w:val="22"/>
            <w:szCs w:val="22"/>
            <w:lang w:val="pt"/>
          </w:rPr>
          <w:delText>-</w:delText>
        </w:r>
      </w:del>
      <w:r>
        <w:rPr>
          <w:rFonts w:asciiTheme="minorHAnsi" w:hAnsiTheme="minorHAnsi" w:cstheme="minorHAnsi"/>
          <w:sz w:val="22"/>
          <w:szCs w:val="22"/>
          <w:lang w:val="pt"/>
        </w:rPr>
        <w:t xml:space="preserve">offs in the selective landscape given by these two factors </w:t>
      </w:r>
      <w:del w:id="375" w:author="Kasia Wojczulanis" w:date="2021-10-20T09:55:00Z">
        <w:r>
          <w:rPr>
            <w:rFonts w:asciiTheme="minorHAnsi" w:hAnsiTheme="minorHAnsi" w:cstheme="minorHAnsi"/>
            <w:sz w:val="22"/>
            <w:szCs w:val="22"/>
            <w:lang w:val="pt"/>
          </w:rPr>
          <w:delText xml:space="preserve">is </w:delText>
        </w:r>
      </w:del>
      <w:ins w:id="376" w:author="Kasia Wojczulanis" w:date="2021-10-20T09:55:00Z">
        <w:r>
          <w:rPr>
            <w:rFonts w:asciiTheme="minorHAnsi" w:hAnsiTheme="minorHAnsi" w:cstheme="minorHAnsi"/>
            <w:sz w:val="22"/>
            <w:szCs w:val="22"/>
            <w:lang w:val="pt"/>
          </w:rPr>
          <w:t xml:space="preserve">are </w:t>
        </w:r>
      </w:ins>
      <w:r>
        <w:rPr>
          <w:rFonts w:asciiTheme="minorHAnsi" w:hAnsiTheme="minorHAnsi" w:cstheme="minorHAnsi"/>
          <w:sz w:val="22"/>
          <w:szCs w:val="22"/>
          <w:lang w:val="pt"/>
        </w:rPr>
        <w:t xml:space="preserve">expected to shape </w:t>
      </w:r>
      <w:del w:id="377" w:author="m" w:date="2021-12-26T18:36:38Z">
        <w:r>
          <w:rPr>
            <w:rFonts w:asciiTheme="minorHAnsi" w:hAnsiTheme="minorHAnsi" w:cstheme="minorHAnsi"/>
            <w:sz w:val="22"/>
            <w:szCs w:val="22"/>
            <w:lang w:val="pt"/>
          </w:rPr>
          <w:delText xml:space="preserve">variabilty in </w:delText>
        </w:r>
      </w:del>
      <w:r>
        <w:rPr>
          <w:rFonts w:asciiTheme="minorHAnsi" w:hAnsiTheme="minorHAnsi" w:cstheme="minorHAnsi"/>
          <w:sz w:val="22"/>
          <w:szCs w:val="22"/>
          <w:lang w:val="pt"/>
        </w:rPr>
        <w:t>foraging strategies.</w:t>
      </w:r>
    </w:p>
    <w:p>
      <w:pPr>
        <w:pStyle w:val="14"/>
        <w:spacing w:line="480" w:lineRule="auto"/>
        <w:jc w:val="both"/>
        <w:rPr>
          <w:rFonts w:eastAsia="Calibri" w:asciiTheme="minorHAnsi" w:hAnsiTheme="minorHAnsi" w:cstheme="minorHAnsi"/>
          <w:sz w:val="22"/>
          <w:szCs w:val="22"/>
          <w:lang w:val="en-GB"/>
        </w:rPr>
      </w:pPr>
      <w:del w:id="378" w:author="Kasia Wojczulanis" w:date="2021-10-18T11:07:00Z">
        <w:r>
          <w:rPr>
            <w:rFonts w:asciiTheme="minorHAnsi" w:hAnsiTheme="minorHAnsi" w:cstheme="minorHAnsi"/>
            <w:sz w:val="22"/>
            <w:szCs w:val="22"/>
            <w:lang w:val="pt"/>
          </w:rPr>
          <w:delText>W</w:delText>
        </w:r>
      </w:del>
      <w:del w:id="379" w:author="Kasia Wojczulanis" w:date="2021-10-18T11:07:00Z">
        <w:r>
          <w:rPr>
            <w:rFonts w:asciiTheme="minorHAnsi" w:hAnsiTheme="minorHAnsi" w:cstheme="minorHAnsi"/>
            <w:sz w:val="22"/>
            <w:szCs w:val="22"/>
            <w:lang w:val="en-GB"/>
          </w:rPr>
          <w:delText xml:space="preserve">e </w:delText>
        </w:r>
      </w:del>
      <w:del w:id="380" w:author="Kasia Wojczulanis" w:date="2021-10-18T11:07:00Z">
        <w:r>
          <w:rPr>
            <w:rFonts w:asciiTheme="minorHAnsi" w:hAnsiTheme="minorHAnsi" w:cstheme="minorHAnsi"/>
            <w:sz w:val="22"/>
            <w:szCs w:val="22"/>
            <w:lang w:val="pt"/>
          </w:rPr>
          <w:delText xml:space="preserve">used foraging efficiency as a proxy to </w:delText>
        </w:r>
      </w:del>
      <w:ins w:id="381" w:author="Kasia Wojczulanis" w:date="2021-10-18T11:07:00Z">
        <w:r>
          <w:rPr>
            <w:rFonts w:asciiTheme="minorHAnsi" w:hAnsiTheme="minorHAnsi" w:cstheme="minorHAnsi"/>
            <w:sz w:val="22"/>
            <w:szCs w:val="22"/>
            <w:lang w:val="pt"/>
          </w:rPr>
          <w:t xml:space="preserve">We </w:t>
        </w:r>
      </w:ins>
      <w:r>
        <w:rPr>
          <w:rFonts w:asciiTheme="minorHAnsi" w:hAnsiTheme="minorHAnsi" w:cstheme="minorHAnsi"/>
          <w:sz w:val="22"/>
          <w:szCs w:val="22"/>
          <w:lang w:val="pt"/>
        </w:rPr>
        <w:t>assess</w:t>
      </w:r>
      <w:ins w:id="382" w:author="Kasia Wojczulanis" w:date="2021-10-18T11:07:00Z">
        <w:r>
          <w:rPr>
            <w:rFonts w:asciiTheme="minorHAnsi" w:hAnsiTheme="minorHAnsi" w:cstheme="minorHAnsi"/>
            <w:sz w:val="22"/>
            <w:szCs w:val="22"/>
            <w:lang w:val="pt"/>
          </w:rPr>
          <w:t>ed</w:t>
        </w:r>
      </w:ins>
      <w:r>
        <w:rPr>
          <w:rFonts w:asciiTheme="minorHAnsi" w:hAnsiTheme="minorHAnsi" w:cstheme="minorHAnsi"/>
          <w:sz w:val="22"/>
          <w:szCs w:val="22"/>
          <w:lang w:val="pt"/>
        </w:rPr>
        <w:t xml:space="preserve"> the pay</w:t>
      </w:r>
      <w:del w:id="383" w:author="Kasia Wojczulanis" w:date="2021-10-18T11:05:00Z">
        <w:r>
          <w:rPr>
            <w:rFonts w:asciiTheme="minorHAnsi" w:hAnsiTheme="minorHAnsi" w:cstheme="minorHAnsi"/>
            <w:sz w:val="22"/>
            <w:szCs w:val="22"/>
            <w:lang w:val="pt"/>
          </w:rPr>
          <w:delText>-</w:delText>
        </w:r>
      </w:del>
      <w:r>
        <w:rPr>
          <w:rFonts w:asciiTheme="minorHAnsi" w:hAnsiTheme="minorHAnsi" w:cstheme="minorHAnsi"/>
          <w:sz w:val="22"/>
          <w:szCs w:val="22"/>
          <w:lang w:val="pt"/>
        </w:rPr>
        <w:t xml:space="preserve">offs of diferent behavioral strategies under a </w:t>
      </w:r>
      <w:r>
        <w:rPr>
          <w:rFonts w:asciiTheme="minorHAnsi" w:hAnsiTheme="minorHAnsi" w:cstheme="minorHAnsi"/>
          <w:sz w:val="22"/>
          <w:szCs w:val="22"/>
          <w:lang w:val="en-GB"/>
        </w:rPr>
        <w:t xml:space="preserve">trade-off between food resource exploitation and risk avoidance </w:t>
      </w:r>
      <w:del w:id="384" w:author="Kasia Wojczulanis" w:date="2021-10-20T09:56:00Z">
        <w:r>
          <w:rPr>
            <w:rFonts w:asciiTheme="minorHAnsi" w:hAnsiTheme="minorHAnsi" w:cstheme="minorHAnsi"/>
            <w:sz w:val="22"/>
            <w:szCs w:val="22"/>
            <w:lang w:val="en-GB"/>
          </w:rPr>
          <w:delText xml:space="preserve">of </w:delText>
        </w:r>
      </w:del>
      <w:ins w:id="385" w:author="Kasia Wojczulanis" w:date="2021-10-20T09:56:00Z">
        <w:r>
          <w:rPr>
            <w:rFonts w:asciiTheme="minorHAnsi" w:hAnsiTheme="minorHAnsi" w:cstheme="minorHAnsi"/>
            <w:sz w:val="22"/>
            <w:szCs w:val="22"/>
            <w:lang w:val="en-GB"/>
          </w:rPr>
          <w:t xml:space="preserve">in </w:t>
        </w:r>
      </w:ins>
      <w:r>
        <w:rPr>
          <w:rFonts w:asciiTheme="minorHAnsi" w:hAnsiTheme="minorHAnsi" w:cstheme="minorHAnsi"/>
          <w:sz w:val="22"/>
          <w:szCs w:val="22"/>
          <w:lang w:val="en-GB"/>
        </w:rPr>
        <w:t xml:space="preserve">long-billed hermits. We considered the issue in the context of low and high level of perceived </w:t>
      </w:r>
      <w:commentRangeStart w:id="7"/>
      <w:r>
        <w:rPr>
          <w:rFonts w:asciiTheme="minorHAnsi" w:hAnsiTheme="minorHAnsi" w:cstheme="minorHAnsi"/>
          <w:sz w:val="22"/>
          <w:szCs w:val="22"/>
          <w:lang w:val="en-GB"/>
        </w:rPr>
        <w:t xml:space="preserve">predation </w:t>
      </w:r>
      <w:commentRangeEnd w:id="7"/>
      <w:r>
        <w:commentReference w:id="7"/>
      </w:r>
      <w:r>
        <w:rPr>
          <w:rFonts w:asciiTheme="minorHAnsi" w:hAnsiTheme="minorHAnsi" w:cstheme="minorHAnsi"/>
          <w:sz w:val="22"/>
          <w:szCs w:val="22"/>
          <w:lang w:val="en-GB"/>
        </w:rPr>
        <w:t>risk and in r</w:t>
      </w:r>
      <w:commentRangeStart w:id="8"/>
      <w:r>
        <w:rPr>
          <w:rFonts w:asciiTheme="minorHAnsi" w:hAnsiTheme="minorHAnsi" w:cstheme="minorHAnsi"/>
          <w:sz w:val="22"/>
          <w:szCs w:val="22"/>
          <w:lang w:val="en-GB"/>
        </w:rPr>
        <w:t>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w:t>
      </w:r>
      <w:commentRangeEnd w:id="8"/>
      <w:r>
        <w:commentReference w:id="8"/>
      </w:r>
      <w:r>
        <w:rPr>
          <w:rFonts w:asciiTheme="minorHAnsi" w:hAnsiTheme="minorHAnsi" w:cstheme="minorHAnsi"/>
          <w:sz w:val="22"/>
          <w:szCs w:val="22"/>
          <w:lang w:val="pt"/>
        </w:rPr>
        <w:t>s</w:t>
      </w:r>
      <w:r>
        <w:rPr>
          <w:rFonts w:asciiTheme="minorHAnsi" w:hAnsiTheme="minorHAnsi" w:cstheme="minorHAnsi"/>
          <w:sz w:val="22"/>
          <w:szCs w:val="22"/>
          <w:lang w:val="en-GB"/>
        </w:rPr>
        <w:t>: a) exploration (number of foraging spots</w:t>
      </w:r>
      <w:ins w:id="386" w:author="Kasia Wojczulanis" w:date="2021-10-18T11:08:00Z">
        <w:r>
          <w:rPr>
            <w:rFonts w:asciiTheme="minorHAnsi" w:hAnsiTheme="minorHAnsi" w:cstheme="minorHAnsi"/>
            <w:sz w:val="22"/>
            <w:szCs w:val="22"/>
            <w:lang w:val="en-GB"/>
          </w:rPr>
          <w:t xml:space="preserve"> (i.e. feeders)</w:t>
        </w:r>
      </w:ins>
      <w:r>
        <w:rPr>
          <w:rFonts w:asciiTheme="minorHAnsi" w:hAnsiTheme="minorHAnsi" w:cstheme="minorHAnsi"/>
          <w:sz w:val="22"/>
          <w:szCs w:val="22"/>
          <w:lang w:val="en-GB"/>
        </w:rPr>
        <w:t xml:space="preserve">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 xml:space="preserve">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Cole, Bates, Payne, &amp; Cresswell, 2012b; Réale et al., 2007; Smith &amp; Blumstein, 2008)","plainTextFormattedCitation":"(Couchoux &amp; Cresswell, 2012; Herborn et al., 2014; Quinn, Cole, Bates, Payne, &amp; Cresswell, 2012b; Réale et al., 2007; Smith &amp; Blumstein, 2008)","previouslyFormattedCitation":"(Couchoux &amp; Cresswell, 2012; Herborn et al., 2014; Quinn, Cole, Bates, Payne, &amp; Cresswell, 2012b; Réale et al., 2007; Smith &amp;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sz w:val="22"/>
          <w:szCs w:val="22"/>
          <w:lang w:val="en-GB"/>
        </w:rPr>
        <w:t>(Couchoux &amp; Cresswell, 2012; Herborn et al., 2014; Quinn, Cole, Bates, Payne, &amp; Cresswell, 2012b; Réale et al., 2007; Smith &amp;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ins w:id="387" w:author="m" w:date="2021-12-26T18:40:19Z">
        <w:r>
          <w:rPr>
            <w:rFonts w:hint="default" w:asciiTheme="minorHAnsi" w:hAnsiTheme="minorHAnsi" w:cstheme="minorHAnsi"/>
            <w:sz w:val="22"/>
            <w:szCs w:val="22"/>
          </w:rPr>
          <w:t xml:space="preserve">We </w:t>
        </w:r>
      </w:ins>
      <w:ins w:id="388" w:author="m" w:date="2021-12-26T18:40:20Z">
        <w:r>
          <w:rPr>
            <w:rFonts w:hint="default" w:asciiTheme="minorHAnsi" w:hAnsiTheme="minorHAnsi" w:cstheme="minorHAnsi"/>
            <w:sz w:val="22"/>
            <w:szCs w:val="22"/>
          </w:rPr>
          <w:t>hypo</w:t>
        </w:r>
      </w:ins>
      <w:ins w:id="389" w:author="m" w:date="2021-12-26T18:40:21Z">
        <w:r>
          <w:rPr>
            <w:rFonts w:hint="default" w:asciiTheme="minorHAnsi" w:hAnsiTheme="minorHAnsi" w:cstheme="minorHAnsi"/>
            <w:sz w:val="22"/>
            <w:szCs w:val="22"/>
          </w:rPr>
          <w:t>the</w:t>
        </w:r>
      </w:ins>
      <w:ins w:id="390" w:author="m" w:date="2021-12-26T18:40:22Z">
        <w:r>
          <w:rPr>
            <w:rFonts w:hint="default" w:asciiTheme="minorHAnsi" w:hAnsiTheme="minorHAnsi" w:cstheme="minorHAnsi"/>
            <w:sz w:val="22"/>
            <w:szCs w:val="22"/>
          </w:rPr>
          <w:t xml:space="preserve">size </w:t>
        </w:r>
      </w:ins>
      <w:ins w:id="391" w:author="m" w:date="2021-12-26T18:40:47Z">
        <w:r>
          <w:rPr>
            <w:rFonts w:hint="default" w:asciiTheme="minorHAnsi" w:hAnsiTheme="minorHAnsi" w:cstheme="minorHAnsi"/>
            <w:sz w:val="22"/>
            <w:szCs w:val="22"/>
          </w:rPr>
          <w:t>th</w:t>
        </w:r>
      </w:ins>
      <w:ins w:id="392" w:author="m" w:date="2021-12-26T18:40:48Z">
        <w:r>
          <w:rPr>
            <w:rFonts w:hint="default" w:asciiTheme="minorHAnsi" w:hAnsiTheme="minorHAnsi" w:cstheme="minorHAnsi"/>
            <w:sz w:val="22"/>
            <w:szCs w:val="22"/>
          </w:rPr>
          <w:t xml:space="preserve">at </w:t>
        </w:r>
      </w:ins>
      <w:ins w:id="393" w:author="m" w:date="2021-12-26T18:41:31Z">
        <w:r>
          <w:rPr>
            <w:rFonts w:hint="default" w:asciiTheme="minorHAnsi" w:hAnsiTheme="minorHAnsi" w:cstheme="minorHAnsi"/>
            <w:sz w:val="22"/>
            <w:szCs w:val="22"/>
          </w:rPr>
          <w:t>foragin</w:t>
        </w:r>
      </w:ins>
      <w:ins w:id="394" w:author="m" w:date="2021-12-26T18:41:32Z">
        <w:r>
          <w:rPr>
            <w:rFonts w:hint="default" w:asciiTheme="minorHAnsi" w:hAnsiTheme="minorHAnsi" w:cstheme="minorHAnsi"/>
            <w:sz w:val="22"/>
            <w:szCs w:val="22"/>
          </w:rPr>
          <w:t xml:space="preserve">g </w:t>
        </w:r>
      </w:ins>
      <w:ins w:id="395" w:author="m" w:date="2021-12-26T18:41:42Z">
        <w:r>
          <w:rPr>
            <w:rFonts w:hint="default" w:asciiTheme="minorHAnsi" w:hAnsiTheme="minorHAnsi" w:cstheme="minorHAnsi"/>
            <w:sz w:val="22"/>
            <w:szCs w:val="22"/>
          </w:rPr>
          <w:t>effic</w:t>
        </w:r>
      </w:ins>
      <w:ins w:id="396" w:author="m" w:date="2021-12-26T18:41:43Z">
        <w:r>
          <w:rPr>
            <w:rFonts w:hint="default" w:asciiTheme="minorHAnsi" w:hAnsiTheme="minorHAnsi" w:cstheme="minorHAnsi"/>
            <w:sz w:val="22"/>
            <w:szCs w:val="22"/>
          </w:rPr>
          <w:t>ien</w:t>
        </w:r>
      </w:ins>
      <w:ins w:id="397" w:author="m" w:date="2021-12-26T18:41:44Z">
        <w:r>
          <w:rPr>
            <w:rFonts w:hint="default" w:asciiTheme="minorHAnsi" w:hAnsiTheme="minorHAnsi" w:cstheme="minorHAnsi"/>
            <w:sz w:val="22"/>
            <w:szCs w:val="22"/>
          </w:rPr>
          <w:t xml:space="preserve">cy </w:t>
        </w:r>
      </w:ins>
      <w:ins w:id="398" w:author="m" w:date="2021-12-26T18:42:13Z">
        <w:r>
          <w:rPr>
            <w:rFonts w:hint="default" w:asciiTheme="minorHAnsi" w:hAnsiTheme="minorHAnsi" w:cstheme="minorHAnsi"/>
            <w:sz w:val="22"/>
            <w:szCs w:val="22"/>
          </w:rPr>
          <w:t>varies</w:t>
        </w:r>
      </w:ins>
      <w:ins w:id="399" w:author="m" w:date="2021-12-26T18:42:14Z">
        <w:r>
          <w:rPr>
            <w:rFonts w:hint="default" w:asciiTheme="minorHAnsi" w:hAnsiTheme="minorHAnsi" w:cstheme="minorHAnsi"/>
            <w:sz w:val="22"/>
            <w:szCs w:val="22"/>
          </w:rPr>
          <w:t xml:space="preserve"> </w:t>
        </w:r>
      </w:ins>
      <w:ins w:id="400" w:author="m" w:date="2021-12-26T18:42:20Z">
        <w:r>
          <w:rPr>
            <w:rFonts w:hint="default" w:asciiTheme="minorHAnsi" w:hAnsiTheme="minorHAnsi" w:cstheme="minorHAnsi"/>
            <w:sz w:val="22"/>
            <w:szCs w:val="22"/>
          </w:rPr>
          <w:t>under</w:t>
        </w:r>
      </w:ins>
      <w:ins w:id="401" w:author="m" w:date="2021-12-26T18:42:21Z">
        <w:r>
          <w:rPr>
            <w:rFonts w:hint="default" w:asciiTheme="minorHAnsi" w:hAnsiTheme="minorHAnsi" w:cstheme="minorHAnsi"/>
            <w:sz w:val="22"/>
            <w:szCs w:val="22"/>
          </w:rPr>
          <w:t xml:space="preserve"> differen</w:t>
        </w:r>
      </w:ins>
      <w:ins w:id="402" w:author="m" w:date="2021-12-26T18:42:22Z">
        <w:r>
          <w:rPr>
            <w:rFonts w:hint="default" w:asciiTheme="minorHAnsi" w:hAnsiTheme="minorHAnsi" w:cstheme="minorHAnsi"/>
            <w:sz w:val="22"/>
            <w:szCs w:val="22"/>
          </w:rPr>
          <w:t>t r</w:t>
        </w:r>
      </w:ins>
      <w:ins w:id="403" w:author="m" w:date="2021-12-26T18:42:23Z">
        <w:r>
          <w:rPr>
            <w:rFonts w:hint="default" w:asciiTheme="minorHAnsi" w:hAnsiTheme="minorHAnsi" w:cstheme="minorHAnsi"/>
            <w:sz w:val="22"/>
            <w:szCs w:val="22"/>
          </w:rPr>
          <w:t>isk</w:t>
        </w:r>
      </w:ins>
      <w:ins w:id="404" w:author="m" w:date="2021-12-26T18:42:24Z">
        <w:r>
          <w:rPr>
            <w:rFonts w:hint="default" w:asciiTheme="minorHAnsi" w:hAnsiTheme="minorHAnsi" w:cstheme="minorHAnsi"/>
            <w:sz w:val="22"/>
            <w:szCs w:val="22"/>
          </w:rPr>
          <w:t xml:space="preserve"> </w:t>
        </w:r>
      </w:ins>
      <w:ins w:id="405" w:author="m" w:date="2021-12-26T18:45:26Z">
        <w:r>
          <w:rPr>
            <w:rFonts w:hint="default" w:asciiTheme="minorHAnsi" w:hAnsiTheme="minorHAnsi" w:cstheme="minorHAnsi"/>
            <w:sz w:val="22"/>
            <w:szCs w:val="22"/>
          </w:rPr>
          <w:t>co</w:t>
        </w:r>
      </w:ins>
      <w:ins w:id="406" w:author="m" w:date="2021-12-26T18:45:27Z">
        <w:r>
          <w:rPr>
            <w:rFonts w:hint="default" w:asciiTheme="minorHAnsi" w:hAnsiTheme="minorHAnsi" w:cstheme="minorHAnsi"/>
            <w:sz w:val="22"/>
            <w:szCs w:val="22"/>
          </w:rPr>
          <w:t>nditio</w:t>
        </w:r>
      </w:ins>
      <w:ins w:id="407" w:author="m" w:date="2021-12-26T18:45:28Z">
        <w:r>
          <w:rPr>
            <w:rFonts w:hint="default" w:asciiTheme="minorHAnsi" w:hAnsiTheme="minorHAnsi" w:cstheme="minorHAnsi"/>
            <w:sz w:val="22"/>
            <w:szCs w:val="22"/>
          </w:rPr>
          <w:t xml:space="preserve">ns </w:t>
        </w:r>
      </w:ins>
      <w:ins w:id="408" w:author="m" w:date="2021-12-26T18:42:28Z">
        <w:r>
          <w:rPr>
            <w:rFonts w:hint="default" w:asciiTheme="minorHAnsi" w:hAnsiTheme="minorHAnsi" w:cstheme="minorHAnsi"/>
            <w:sz w:val="22"/>
            <w:szCs w:val="22"/>
          </w:rPr>
          <w:t>and th</w:t>
        </w:r>
      </w:ins>
      <w:ins w:id="409" w:author="m" w:date="2021-12-26T18:42:29Z">
        <w:r>
          <w:rPr>
            <w:rFonts w:hint="default" w:asciiTheme="minorHAnsi" w:hAnsiTheme="minorHAnsi" w:cstheme="minorHAnsi"/>
            <w:sz w:val="22"/>
            <w:szCs w:val="22"/>
          </w:rPr>
          <w:t>at th</w:t>
        </w:r>
      </w:ins>
      <w:ins w:id="410" w:author="m" w:date="2021-12-26T18:42:30Z">
        <w:r>
          <w:rPr>
            <w:rFonts w:hint="default" w:asciiTheme="minorHAnsi" w:hAnsiTheme="minorHAnsi" w:cstheme="minorHAnsi"/>
            <w:sz w:val="22"/>
            <w:szCs w:val="22"/>
          </w:rPr>
          <w:t xml:space="preserve">is </w:t>
        </w:r>
      </w:ins>
      <w:ins w:id="411" w:author="m" w:date="2021-12-26T18:42:31Z">
        <w:r>
          <w:rPr>
            <w:rFonts w:hint="default" w:asciiTheme="minorHAnsi" w:hAnsiTheme="minorHAnsi" w:cstheme="minorHAnsi"/>
            <w:sz w:val="22"/>
            <w:szCs w:val="22"/>
          </w:rPr>
          <w:t>variati</w:t>
        </w:r>
      </w:ins>
      <w:ins w:id="412" w:author="m" w:date="2021-12-26T18:42:32Z">
        <w:r>
          <w:rPr>
            <w:rFonts w:hint="default" w:asciiTheme="minorHAnsi" w:hAnsiTheme="minorHAnsi" w:cstheme="minorHAnsi"/>
            <w:sz w:val="22"/>
            <w:szCs w:val="22"/>
          </w:rPr>
          <w:t xml:space="preserve">on </w:t>
        </w:r>
      </w:ins>
      <w:ins w:id="413" w:author="m" w:date="2021-12-26T18:48:29Z">
        <w:r>
          <w:rPr>
            <w:rFonts w:hint="default" w:asciiTheme="minorHAnsi" w:hAnsiTheme="minorHAnsi" w:cstheme="minorHAnsi"/>
            <w:sz w:val="22"/>
            <w:szCs w:val="22"/>
          </w:rPr>
          <w:t>would be</w:t>
        </w:r>
      </w:ins>
      <w:ins w:id="414" w:author="m" w:date="2021-12-26T18:42:32Z">
        <w:r>
          <w:rPr>
            <w:rFonts w:hint="default" w:asciiTheme="minorHAnsi" w:hAnsiTheme="minorHAnsi" w:cstheme="minorHAnsi"/>
            <w:sz w:val="22"/>
            <w:szCs w:val="22"/>
          </w:rPr>
          <w:t xml:space="preserve"> </w:t>
        </w:r>
      </w:ins>
      <w:ins w:id="415" w:author="m" w:date="2021-12-26T18:42:36Z">
        <w:r>
          <w:rPr>
            <w:rFonts w:hint="default" w:asciiTheme="minorHAnsi" w:hAnsiTheme="minorHAnsi" w:cstheme="minorHAnsi"/>
            <w:sz w:val="22"/>
            <w:szCs w:val="22"/>
          </w:rPr>
          <w:t>modu</w:t>
        </w:r>
      </w:ins>
      <w:ins w:id="416" w:author="m" w:date="2021-12-26T18:42:37Z">
        <w:r>
          <w:rPr>
            <w:rFonts w:hint="default" w:asciiTheme="minorHAnsi" w:hAnsiTheme="minorHAnsi" w:cstheme="minorHAnsi"/>
            <w:sz w:val="22"/>
            <w:szCs w:val="22"/>
          </w:rPr>
          <w:t xml:space="preserve">lated </w:t>
        </w:r>
      </w:ins>
      <w:ins w:id="417" w:author="m" w:date="2021-12-26T18:42:38Z">
        <w:r>
          <w:rPr>
            <w:rFonts w:hint="default" w:asciiTheme="minorHAnsi" w:hAnsiTheme="minorHAnsi" w:cstheme="minorHAnsi"/>
            <w:sz w:val="22"/>
            <w:szCs w:val="22"/>
          </w:rPr>
          <w:t xml:space="preserve">by </w:t>
        </w:r>
      </w:ins>
      <w:ins w:id="418" w:author="m" w:date="2021-12-26T18:45:42Z">
        <w:r>
          <w:rPr>
            <w:rFonts w:hint="default" w:asciiTheme="minorHAnsi" w:hAnsiTheme="minorHAnsi" w:cstheme="minorHAnsi"/>
            <w:sz w:val="22"/>
            <w:szCs w:val="22"/>
          </w:rPr>
          <w:t>betw</w:t>
        </w:r>
      </w:ins>
      <w:ins w:id="419" w:author="m" w:date="2021-12-26T18:45:43Z">
        <w:r>
          <w:rPr>
            <w:rFonts w:hint="default" w:asciiTheme="minorHAnsi" w:hAnsiTheme="minorHAnsi" w:cstheme="minorHAnsi"/>
            <w:sz w:val="22"/>
            <w:szCs w:val="22"/>
          </w:rPr>
          <w:t>een</w:t>
        </w:r>
      </w:ins>
      <w:ins w:id="420" w:author="m" w:date="2021-12-26T18:45:51Z">
        <w:r>
          <w:rPr>
            <w:rFonts w:hint="default" w:asciiTheme="minorHAnsi" w:hAnsiTheme="minorHAnsi" w:cstheme="minorHAnsi"/>
            <w:sz w:val="22"/>
            <w:szCs w:val="22"/>
          </w:rPr>
          <w:t>-</w:t>
        </w:r>
      </w:ins>
      <w:ins w:id="421" w:author="m" w:date="2021-12-26T18:45:44Z">
        <w:r>
          <w:rPr>
            <w:rFonts w:hint="default" w:asciiTheme="minorHAnsi" w:hAnsiTheme="minorHAnsi" w:cstheme="minorHAnsi"/>
            <w:sz w:val="22"/>
            <w:szCs w:val="22"/>
          </w:rPr>
          <w:t>i</w:t>
        </w:r>
      </w:ins>
      <w:ins w:id="422" w:author="m" w:date="2021-12-26T18:45:46Z">
        <w:r>
          <w:rPr>
            <w:rFonts w:hint="default" w:asciiTheme="minorHAnsi" w:hAnsiTheme="minorHAnsi" w:cstheme="minorHAnsi"/>
            <w:sz w:val="22"/>
            <w:szCs w:val="22"/>
          </w:rPr>
          <w:t>ndi</w:t>
        </w:r>
      </w:ins>
      <w:ins w:id="423" w:author="m" w:date="2021-12-26T18:45:47Z">
        <w:r>
          <w:rPr>
            <w:rFonts w:hint="default" w:asciiTheme="minorHAnsi" w:hAnsiTheme="minorHAnsi" w:cstheme="minorHAnsi"/>
            <w:sz w:val="22"/>
            <w:szCs w:val="22"/>
          </w:rPr>
          <w:t>vid</w:t>
        </w:r>
      </w:ins>
      <w:ins w:id="424" w:author="m" w:date="2021-12-26T18:45:48Z">
        <w:r>
          <w:rPr>
            <w:rFonts w:hint="default" w:asciiTheme="minorHAnsi" w:hAnsiTheme="minorHAnsi" w:cstheme="minorHAnsi"/>
            <w:sz w:val="22"/>
            <w:szCs w:val="22"/>
          </w:rPr>
          <w:t>ual</w:t>
        </w:r>
      </w:ins>
      <w:ins w:id="425" w:author="m" w:date="2021-12-26T18:45:54Z">
        <w:r>
          <w:rPr>
            <w:rFonts w:hint="default" w:asciiTheme="minorHAnsi" w:hAnsiTheme="minorHAnsi" w:cstheme="minorHAnsi"/>
            <w:sz w:val="22"/>
            <w:szCs w:val="22"/>
          </w:rPr>
          <w:t xml:space="preserve"> diffr</w:t>
        </w:r>
      </w:ins>
      <w:ins w:id="426" w:author="m" w:date="2021-12-26T18:45:55Z">
        <w:r>
          <w:rPr>
            <w:rFonts w:hint="default" w:asciiTheme="minorHAnsi" w:hAnsiTheme="minorHAnsi" w:cstheme="minorHAnsi"/>
            <w:sz w:val="22"/>
            <w:szCs w:val="22"/>
          </w:rPr>
          <w:t xml:space="preserve">ences </w:t>
        </w:r>
      </w:ins>
      <w:ins w:id="427" w:author="m" w:date="2021-12-26T18:45:56Z">
        <w:r>
          <w:rPr>
            <w:rFonts w:hint="default" w:asciiTheme="minorHAnsi" w:hAnsiTheme="minorHAnsi" w:cstheme="minorHAnsi"/>
            <w:sz w:val="22"/>
            <w:szCs w:val="22"/>
          </w:rPr>
          <w:t xml:space="preserve">in </w:t>
        </w:r>
      </w:ins>
      <w:ins w:id="428" w:author="m" w:date="2021-12-26T18:46:33Z">
        <w:r>
          <w:rPr>
            <w:rFonts w:hint="default" w:asciiTheme="minorHAnsi" w:hAnsiTheme="minorHAnsi" w:cstheme="minorHAnsi"/>
            <w:sz w:val="22"/>
            <w:szCs w:val="22"/>
          </w:rPr>
          <w:t xml:space="preserve">the </w:t>
        </w:r>
      </w:ins>
      <w:ins w:id="429" w:author="m" w:date="2021-12-26T18:47:00Z">
        <w:r>
          <w:rPr>
            <w:rFonts w:hint="default" w:asciiTheme="minorHAnsi" w:hAnsiTheme="minorHAnsi" w:cstheme="minorHAnsi"/>
            <w:sz w:val="22"/>
            <w:szCs w:val="22"/>
          </w:rPr>
          <w:t>three</w:t>
        </w:r>
      </w:ins>
      <w:ins w:id="430" w:author="m" w:date="2021-12-26T18:47:01Z">
        <w:r>
          <w:rPr>
            <w:rFonts w:hint="default" w:asciiTheme="minorHAnsi" w:hAnsiTheme="minorHAnsi" w:cstheme="minorHAnsi"/>
            <w:sz w:val="22"/>
            <w:szCs w:val="22"/>
          </w:rPr>
          <w:t xml:space="preserve"> </w:t>
        </w:r>
      </w:ins>
      <w:ins w:id="431" w:author="m" w:date="2021-12-26T18:46:34Z">
        <w:r>
          <w:rPr>
            <w:rFonts w:hint="default" w:asciiTheme="minorHAnsi" w:hAnsiTheme="minorHAnsi" w:cstheme="minorHAnsi"/>
            <w:sz w:val="22"/>
            <w:szCs w:val="22"/>
          </w:rPr>
          <w:t>be</w:t>
        </w:r>
      </w:ins>
      <w:ins w:id="432" w:author="m" w:date="2021-12-26T18:46:35Z">
        <w:r>
          <w:rPr>
            <w:rFonts w:hint="default" w:asciiTheme="minorHAnsi" w:hAnsiTheme="minorHAnsi" w:cstheme="minorHAnsi"/>
            <w:sz w:val="22"/>
            <w:szCs w:val="22"/>
          </w:rPr>
          <w:t>hav</w:t>
        </w:r>
      </w:ins>
      <w:ins w:id="433" w:author="m" w:date="2021-12-26T18:46:36Z">
        <w:r>
          <w:rPr>
            <w:rFonts w:hint="default" w:asciiTheme="minorHAnsi" w:hAnsiTheme="minorHAnsi" w:cstheme="minorHAnsi"/>
            <w:sz w:val="22"/>
            <w:szCs w:val="22"/>
          </w:rPr>
          <w:t xml:space="preserve">ioral </w:t>
        </w:r>
      </w:ins>
      <w:ins w:id="434" w:author="m" w:date="2021-12-26T18:46:37Z">
        <w:r>
          <w:rPr>
            <w:rFonts w:hint="default" w:asciiTheme="minorHAnsi" w:hAnsiTheme="minorHAnsi" w:cstheme="minorHAnsi"/>
            <w:sz w:val="22"/>
            <w:szCs w:val="22"/>
          </w:rPr>
          <w:t>axes</w:t>
        </w:r>
      </w:ins>
      <w:ins w:id="435" w:author="m" w:date="2021-12-26T18:45:48Z">
        <w:r>
          <w:rPr>
            <w:rFonts w:hint="default" w:asciiTheme="minorHAnsi" w:hAnsiTheme="minorHAnsi" w:cstheme="minorHAnsi"/>
            <w:sz w:val="22"/>
            <w:szCs w:val="22"/>
          </w:rPr>
          <w:t xml:space="preserve"> </w:t>
        </w:r>
      </w:ins>
      <w:ins w:id="436" w:author="m" w:date="2021-12-26T18:45:32Z">
        <w:r>
          <w:rPr>
            <w:rFonts w:hint="default" w:asciiTheme="minorHAnsi" w:hAnsiTheme="minorHAnsi" w:cstheme="minorHAnsi"/>
            <w:sz w:val="22"/>
            <w:szCs w:val="22"/>
          </w:rPr>
          <w:t xml:space="preserve"> </w:t>
        </w:r>
      </w:ins>
      <w:ins w:id="437" w:author="m" w:date="2021-12-26T18:42:47Z">
        <w:r>
          <w:rPr>
            <w:rFonts w:hint="default" w:asciiTheme="minorHAnsi" w:hAnsiTheme="minorHAnsi" w:cstheme="minorHAnsi"/>
            <w:sz w:val="22"/>
            <w:szCs w:val="22"/>
          </w:rPr>
          <w:t xml:space="preserve"> </w:t>
        </w:r>
      </w:ins>
      <w:ins w:id="438" w:author="m" w:date="2021-12-26T18:47:07Z">
        <w:r>
          <w:rPr>
            <w:rFonts w:hint="default" w:asciiTheme="minorHAnsi" w:hAnsiTheme="minorHAnsi" w:cstheme="minorHAnsi"/>
            <w:sz w:val="22"/>
            <w:szCs w:val="22"/>
          </w:rPr>
          <w:t>evaluat</w:t>
        </w:r>
      </w:ins>
      <w:ins w:id="439" w:author="m" w:date="2021-12-26T18:47:08Z">
        <w:r>
          <w:rPr>
            <w:rFonts w:hint="default" w:asciiTheme="minorHAnsi" w:hAnsiTheme="minorHAnsi" w:cstheme="minorHAnsi"/>
            <w:sz w:val="22"/>
            <w:szCs w:val="22"/>
          </w:rPr>
          <w:t xml:space="preserve">ed. </w:t>
        </w:r>
      </w:ins>
      <w:r>
        <w:rPr>
          <w:rFonts w:asciiTheme="minorHAnsi" w:hAnsiTheme="minorHAnsi" w:cstheme="minorHAnsi"/>
          <w:sz w:val="22"/>
          <w:szCs w:val="22"/>
          <w:lang w:val="en-GB"/>
        </w:rPr>
        <w:t>Overall, we expected that</w:t>
      </w:r>
      <w:r>
        <w:rPr>
          <w:rFonts w:asciiTheme="minorHAnsi" w:hAnsiTheme="minorHAnsi" w:cstheme="minorHAnsi"/>
          <w:sz w:val="22"/>
          <w:szCs w:val="22"/>
          <w:lang w:val="pt"/>
        </w:rPr>
        <w:t xml:space="preserve"> not a single behavioral strategy would provide the highest </w:t>
      </w:r>
      <w:ins w:id="440" w:author="Kasia Wojczulanis" w:date="2021-10-20T09:58:00Z">
        <w:r>
          <w:rPr>
            <w:rFonts w:asciiTheme="minorHAnsi" w:hAnsiTheme="minorHAnsi" w:cstheme="minorHAnsi"/>
            <w:sz w:val="22"/>
            <w:szCs w:val="22"/>
            <w:lang w:val="pt"/>
          </w:rPr>
          <w:t xml:space="preserve">foraging </w:t>
        </w:r>
      </w:ins>
      <w:r>
        <w:rPr>
          <w:rFonts w:asciiTheme="minorHAnsi" w:hAnsiTheme="minorHAnsi" w:cstheme="minorHAnsi"/>
          <w:sz w:val="22"/>
          <w:szCs w:val="22"/>
          <w:lang w:val="pt"/>
        </w:rPr>
        <w:t>efficiency across risk levels</w:t>
      </w:r>
      <w:ins w:id="441" w:author="m" w:date="2021-12-26T18:48:12Z">
        <w:r>
          <w:rPr>
            <w:rFonts w:hint="default" w:asciiTheme="minorHAnsi" w:hAnsiTheme="minorHAnsi" w:cstheme="minorHAnsi"/>
            <w:sz w:val="22"/>
            <w:szCs w:val="22"/>
          </w:rPr>
          <w:t>.</w:t>
        </w:r>
      </w:ins>
      <w:del w:id="442" w:author="m" w:date="2021-12-26T18:48:12Z">
        <w:r>
          <w:rPr>
            <w:rFonts w:asciiTheme="minorHAnsi" w:hAnsiTheme="minorHAnsi" w:cstheme="minorHAnsi"/>
            <w:sz w:val="22"/>
            <w:szCs w:val="22"/>
            <w:lang w:val="pt"/>
          </w:rPr>
          <w:delText xml:space="preserve">, and that </w:delText>
        </w:r>
      </w:del>
      <w:del w:id="443" w:author="m" w:date="2021-12-26T18:48:12Z">
        <w:r>
          <w:rPr>
            <w:rFonts w:eastAsia="Calibri" w:asciiTheme="minorHAnsi" w:hAnsiTheme="minorHAnsi" w:cstheme="minorHAnsi"/>
            <w:sz w:val="22"/>
            <w:szCs w:val="22"/>
            <w:lang w:val="pt"/>
          </w:rPr>
          <w:delText>efficiency under particular risk conditions would be modulated by intrinsic individual behavioral variation.</w:delText>
        </w:r>
      </w:del>
    </w:p>
    <w:p>
      <w:pPr>
        <w:spacing w:line="480" w:lineRule="auto"/>
        <w:jc w:val="both"/>
        <w:rPr>
          <w:rFonts w:cstheme="minorHAnsi"/>
          <w:b/>
          <w:lang w:val="en-GB"/>
        </w:rPr>
      </w:pPr>
    </w:p>
    <w:p>
      <w:pPr>
        <w:spacing w:line="480" w:lineRule="auto"/>
        <w:jc w:val="both"/>
        <w:rPr>
          <w:ins w:id="444" w:author="Kasia Wojczulanis" w:date="2021-10-20T09:59:00Z"/>
          <w:rFonts w:cstheme="minorHAnsi"/>
          <w:b/>
          <w:lang w:val="en-GB"/>
        </w:rPr>
      </w:pPr>
      <w:r>
        <w:rPr>
          <w:rFonts w:cstheme="minorHAnsi"/>
          <w:b/>
          <w:lang w:val="en-GB"/>
        </w:rPr>
        <w:t>Material and methods</w:t>
      </w:r>
    </w:p>
    <w:p>
      <w:pPr>
        <w:spacing w:line="480" w:lineRule="auto"/>
        <w:jc w:val="both"/>
        <w:rPr>
          <w:ins w:id="445" w:author="m" w:date="2021-12-26T19:09:19Z"/>
          <w:rFonts w:hint="default" w:cstheme="minorHAnsi"/>
        </w:rPr>
      </w:pPr>
      <w:ins w:id="446" w:author="m" w:date="2021-12-26T18:48:47Z">
        <w:r>
          <w:rPr>
            <w:rFonts w:hint="default" w:cstheme="minorHAnsi"/>
            <w:b w:val="0"/>
            <w:i w:val="0"/>
            <w:iCs/>
            <w:sz w:val="22"/>
            <w:szCs w:val="22"/>
            <w:rPrChange w:id="447" w:author="m" w:date="2021-12-26T18:48:50Z">
              <w:rPr>
                <w:rFonts w:hint="default" w:cstheme="minorHAnsi"/>
                <w:b w:val="0"/>
                <w:i/>
                <w:sz w:val="22"/>
                <w:szCs w:val="22"/>
              </w:rPr>
            </w:rPrChange>
          </w:rPr>
          <w:t>T</w:t>
        </w:r>
      </w:ins>
      <w:ins w:id="449" w:author="m" w:date="2021-12-26T18:48:53Z">
        <w:r>
          <w:rPr>
            <w:rFonts w:hint="default" w:cstheme="minorHAnsi"/>
            <w:b w:val="0"/>
            <w:i w:val="0"/>
            <w:iCs/>
            <w:sz w:val="22"/>
            <w:szCs w:val="22"/>
          </w:rPr>
          <w:t>h</w:t>
        </w:r>
      </w:ins>
      <w:ins w:id="450" w:author="m" w:date="2021-12-26T18:48:48Z">
        <w:r>
          <w:rPr>
            <w:rFonts w:hint="default" w:cstheme="minorHAnsi"/>
            <w:b w:val="0"/>
            <w:i w:val="0"/>
            <w:iCs/>
            <w:sz w:val="22"/>
            <w:szCs w:val="22"/>
            <w:rPrChange w:id="451" w:author="m" w:date="2021-12-26T18:48:50Z">
              <w:rPr>
                <w:rFonts w:hint="default" w:cstheme="minorHAnsi"/>
                <w:b w:val="0"/>
                <w:i/>
                <w:sz w:val="22"/>
                <w:szCs w:val="22"/>
              </w:rPr>
            </w:rPrChange>
          </w:rPr>
          <w:t xml:space="preserve">e </w:t>
        </w:r>
      </w:ins>
      <w:ins w:id="453" w:author="m" w:date="2021-12-26T18:48:59Z">
        <w:r>
          <w:rPr>
            <w:rFonts w:hint="default" w:cstheme="minorHAnsi"/>
            <w:b w:val="0"/>
            <w:i w:val="0"/>
            <w:iCs/>
            <w:sz w:val="22"/>
            <w:szCs w:val="22"/>
          </w:rPr>
          <w:t>l</w:t>
        </w:r>
      </w:ins>
      <w:ins w:id="454" w:author="Kasia Wojczulanis" w:date="2021-10-20T09:59:00Z">
        <w:del w:id="455" w:author="m" w:date="2021-12-26T18:48:59Z">
          <w:r>
            <w:rPr>
              <w:rFonts w:asciiTheme="minorHAnsi" w:hAnsiTheme="minorHAnsi" w:cstheme="minorHAnsi"/>
              <w:b w:val="0"/>
              <w:i w:val="0"/>
              <w:iCs/>
              <w:sz w:val="22"/>
              <w:szCs w:val="22"/>
              <w:lang w:val="en-GB"/>
              <w:rPrChange w:id="456" w:author="m" w:date="2021-12-26T18:48:57Z">
                <w:rPr>
                  <w:rFonts w:ascii="Times New Roman" w:hAnsi="Times New Roman" w:cs="Times New Roman"/>
                  <w:b/>
                  <w:sz w:val="24"/>
                  <w:szCs w:val="24"/>
                  <w:lang w:val="en-GB"/>
                </w:rPr>
              </w:rPrChange>
            </w:rPr>
            <w:delText>L</w:delText>
          </w:r>
        </w:del>
      </w:ins>
      <w:ins w:id="459" w:author="Kasia Wojczulanis" w:date="2021-10-20T09:59:00Z">
        <w:r>
          <w:rPr>
            <w:rFonts w:asciiTheme="minorHAnsi" w:hAnsiTheme="minorHAnsi" w:cstheme="minorHAnsi"/>
            <w:b w:val="0"/>
            <w:i w:val="0"/>
            <w:iCs/>
            <w:sz w:val="22"/>
            <w:szCs w:val="22"/>
            <w:lang w:val="en-GB"/>
            <w:rPrChange w:id="460" w:author="m" w:date="2021-12-26T18:48:57Z">
              <w:rPr>
                <w:rFonts w:ascii="Times New Roman" w:hAnsi="Times New Roman" w:cs="Times New Roman"/>
                <w:b/>
                <w:sz w:val="24"/>
                <w:szCs w:val="24"/>
                <w:lang w:val="en-GB"/>
              </w:rPr>
            </w:rPrChange>
          </w:rPr>
          <w:t>ong</w:t>
        </w:r>
      </w:ins>
      <w:ins w:id="462" w:author="m" w:date="2021-12-26T18:49:02Z">
        <w:r>
          <w:rPr>
            <w:rFonts w:hint="default" w:cstheme="minorHAnsi"/>
            <w:b w:val="0"/>
            <w:i w:val="0"/>
            <w:iCs/>
            <w:sz w:val="22"/>
            <w:szCs w:val="22"/>
          </w:rPr>
          <w:t>-</w:t>
        </w:r>
      </w:ins>
      <w:ins w:id="463" w:author="Kasia Wojczulanis" w:date="2021-10-20T09:59:00Z">
        <w:del w:id="464" w:author="m" w:date="2021-12-26T18:49:01Z">
          <w:r>
            <w:rPr>
              <w:rFonts w:asciiTheme="minorHAnsi" w:hAnsiTheme="minorHAnsi" w:cstheme="minorHAnsi"/>
              <w:b w:val="0"/>
              <w:i w:val="0"/>
              <w:iCs/>
              <w:sz w:val="22"/>
              <w:szCs w:val="22"/>
              <w:lang w:val="en-GB"/>
              <w:rPrChange w:id="465" w:author="m" w:date="2021-12-26T18:48:57Z">
                <w:rPr>
                  <w:rFonts w:ascii="Times New Roman" w:hAnsi="Times New Roman" w:cs="Times New Roman"/>
                  <w:b/>
                  <w:sz w:val="24"/>
                  <w:szCs w:val="24"/>
                  <w:lang w:val="en-GB"/>
                </w:rPr>
              </w:rPrChange>
            </w:rPr>
            <w:delText xml:space="preserve"> </w:delText>
          </w:r>
        </w:del>
      </w:ins>
      <w:ins w:id="468" w:author="Kasia Wojczulanis" w:date="2021-10-20T09:59:00Z">
        <w:r>
          <w:rPr>
            <w:rFonts w:asciiTheme="minorHAnsi" w:hAnsiTheme="minorHAnsi" w:cstheme="minorHAnsi"/>
            <w:b w:val="0"/>
            <w:i w:val="0"/>
            <w:iCs/>
            <w:sz w:val="22"/>
            <w:szCs w:val="22"/>
            <w:lang w:val="en-GB"/>
            <w:rPrChange w:id="469" w:author="m" w:date="2021-12-26T18:48:57Z">
              <w:rPr>
                <w:rFonts w:ascii="Times New Roman" w:hAnsi="Times New Roman" w:cs="Times New Roman"/>
                <w:b/>
                <w:sz w:val="24"/>
                <w:szCs w:val="24"/>
                <w:lang w:val="en-GB"/>
              </w:rPr>
            </w:rPrChange>
          </w:rPr>
          <w:t>billed hermit</w:t>
        </w:r>
      </w:ins>
      <w:ins w:id="471" w:author="m" w:date="2021-12-26T18:49:04Z">
        <w:r>
          <w:rPr>
            <w:rFonts w:hint="default" w:cstheme="minorHAnsi"/>
            <w:b w:val="0"/>
            <w:i w:val="0"/>
            <w:iCs/>
            <w:sz w:val="22"/>
            <w:szCs w:val="22"/>
          </w:rPr>
          <w:t xml:space="preserve"> is a</w:t>
        </w:r>
      </w:ins>
      <w:ins w:id="472" w:author="Kasia Wojczulanis" w:date="2021-10-20T09:59:00Z">
        <w:del w:id="473" w:author="m" w:date="2021-12-26T18:49:03Z">
          <w:r>
            <w:rPr>
              <w:rFonts w:cstheme="minorHAnsi"/>
              <w:i/>
              <w:lang w:val="en-GB"/>
            </w:rPr>
            <w:delText>.</w:delText>
          </w:r>
        </w:del>
      </w:ins>
      <w:ins w:id="474" w:author="Kasia Wojczulanis" w:date="2021-10-20T10:00:00Z">
        <w:r>
          <w:rPr>
            <w:rFonts w:cstheme="minorHAnsi"/>
            <w:i/>
            <w:lang w:val="en-GB"/>
          </w:rPr>
          <w:t xml:space="preserve"> </w:t>
        </w:r>
      </w:ins>
      <w:ins w:id="475" w:author="m" w:date="2021-12-26T18:49:06Z">
        <w:r>
          <w:rPr>
            <w:rFonts w:hint="default" w:cstheme="minorHAnsi"/>
            <w:i w:val="0"/>
            <w:iCs/>
            <w:rPrChange w:id="476" w:author="m" w:date="2021-12-26T18:49:08Z">
              <w:rPr>
                <w:rFonts w:hint="default" w:cstheme="minorHAnsi"/>
                <w:i/>
              </w:rPr>
            </w:rPrChange>
          </w:rPr>
          <w:t>r</w:t>
        </w:r>
      </w:ins>
      <w:ins w:id="478" w:author="Kasia Wojczulanis" w:date="2021-10-20T10:00:00Z">
        <w:del w:id="479" w:author="m" w:date="2021-12-26T18:49:06Z">
          <w:r>
            <w:rPr>
              <w:rFonts w:cstheme="minorHAnsi"/>
              <w:lang w:val="en-GB"/>
            </w:rPr>
            <w:delText>R</w:delText>
          </w:r>
        </w:del>
      </w:ins>
      <w:ins w:id="480" w:author="Kasia Wojczulanis" w:date="2021-10-20T10:00:00Z">
        <w:r>
          <w:rPr>
            <w:rFonts w:cstheme="minorHAnsi"/>
            <w:lang w:val="en-GB"/>
          </w:rPr>
          <w:t xml:space="preserve">elatively large size </w:t>
        </w:r>
      </w:ins>
      <w:ins w:id="481" w:author="Kasia Wojczulanis" w:date="2021-10-20T10:00:00Z">
        <w:r>
          <w:rPr>
            <w:rFonts w:cstheme="minorHAnsi"/>
            <w:lang w:val="en-GB"/>
            <w:rPrChange w:id="482" w:author="Kasia Wojczulanis" w:date="2021-10-20T10:00:00Z">
              <w:rPr/>
            </w:rPrChange>
          </w:rPr>
          <w:t xml:space="preserve">hummingbird </w:t>
        </w:r>
      </w:ins>
      <w:ins w:id="483" w:author="Kasia Wojczulanis" w:date="2021-10-20T10:00:00Z">
        <w:r>
          <w:rPr>
            <w:rFonts w:cstheme="minorHAnsi"/>
            <w:lang w:val="en-GB"/>
          </w:rPr>
          <w:t xml:space="preserve">species </w:t>
        </w:r>
      </w:ins>
      <w:ins w:id="484" w:author="Kasia Wojczulanis" w:date="2021-10-20T10:00:00Z">
        <w:r>
          <w:rPr>
            <w:rFonts w:cstheme="minorHAnsi"/>
            <w:lang w:val="en-GB"/>
            <w:rPrChange w:id="485" w:author="Kasia Wojczulanis" w:date="2021-10-20T10:00:00Z">
              <w:rPr/>
            </w:rPrChange>
          </w:rPr>
          <w:t>of humid</w:t>
        </w:r>
      </w:ins>
      <w:ins w:id="486" w:author="m" w:date="2021-12-26T18:49:15Z">
        <w:r>
          <w:rPr>
            <w:rFonts w:hint="default" w:cstheme="minorHAnsi"/>
          </w:rPr>
          <w:t xml:space="preserve"> </w:t>
        </w:r>
      </w:ins>
      <w:ins w:id="487" w:author="m" w:date="2021-12-26T18:49:22Z">
        <w:r>
          <w:rPr>
            <w:rFonts w:hint="default" w:cstheme="minorHAnsi"/>
          </w:rPr>
          <w:t>neo</w:t>
        </w:r>
      </w:ins>
      <w:ins w:id="488" w:author="m" w:date="2021-12-26T18:49:23Z">
        <w:r>
          <w:rPr>
            <w:rFonts w:hint="default" w:cstheme="minorHAnsi"/>
          </w:rPr>
          <w:t>-</w:t>
        </w:r>
      </w:ins>
      <w:ins w:id="489" w:author="Kasia Wojczulanis" w:date="2021-10-20T10:00:00Z">
        <w:del w:id="490" w:author="m" w:date="2021-12-26T18:49:14Z">
          <w:r>
            <w:rPr>
              <w:rFonts w:cstheme="minorHAnsi"/>
              <w:lang w:val="en-GB"/>
              <w:rPrChange w:id="491" w:author="Kasia Wojczulanis" w:date="2021-10-20T10:00:00Z">
                <w:rPr/>
              </w:rPrChange>
            </w:rPr>
            <w:delText xml:space="preserve"> </w:delText>
          </w:r>
        </w:del>
      </w:ins>
      <w:ins w:id="494" w:author="Kasia Wojczulanis" w:date="2021-10-20T10:00:00Z">
        <w:r>
          <w:rPr>
            <w:rFonts w:cstheme="minorHAnsi"/>
            <w:lang w:val="en-GB"/>
            <w:rPrChange w:id="495" w:author="Kasia Wojczulanis" w:date="2021-10-20T10:00:00Z">
              <w:rPr/>
            </w:rPrChange>
          </w:rPr>
          <w:t>tropical lowlands.</w:t>
        </w:r>
      </w:ins>
      <w:ins w:id="496" w:author="Kasia Wojczulanis" w:date="2021-10-20T10:00:00Z">
        <w:r>
          <w:rPr>
            <w:rFonts w:cstheme="minorHAnsi"/>
            <w:lang w:val="en-GB"/>
          </w:rPr>
          <w:t xml:space="preserve"> </w:t>
        </w:r>
      </w:ins>
      <w:ins w:id="497" w:author="m" w:date="2021-12-26T18:50:52Z">
        <w:r>
          <w:rPr>
            <w:rFonts w:hint="default" w:cstheme="minorHAnsi"/>
          </w:rPr>
          <w:t>T</w:t>
        </w:r>
      </w:ins>
      <w:ins w:id="498" w:author="m" w:date="2021-12-26T18:50:54Z">
        <w:r>
          <w:rPr>
            <w:rFonts w:hint="default" w:cstheme="minorHAnsi"/>
          </w:rPr>
          <w:t xml:space="preserve">his is </w:t>
        </w:r>
      </w:ins>
      <w:ins w:id="499" w:author="m" w:date="2021-12-26T18:50:55Z">
        <w:r>
          <w:rPr>
            <w:rFonts w:hint="default" w:cstheme="minorHAnsi"/>
          </w:rPr>
          <w:t>species</w:t>
        </w:r>
      </w:ins>
      <w:ins w:id="500" w:author="m" w:date="2021-12-26T18:50:56Z">
        <w:r>
          <w:rPr>
            <w:rFonts w:hint="default" w:cstheme="minorHAnsi"/>
          </w:rPr>
          <w:t xml:space="preserve"> </w:t>
        </w:r>
      </w:ins>
      <w:ins w:id="501" w:author="m" w:date="2021-12-26T18:50:57Z">
        <w:r>
          <w:rPr>
            <w:rFonts w:hint="default" w:cstheme="minorHAnsi"/>
          </w:rPr>
          <w:t>s</w:t>
        </w:r>
      </w:ins>
      <w:ins w:id="502" w:author="m" w:date="2021-12-26T18:50:58Z">
        <w:r>
          <w:rPr>
            <w:rFonts w:hint="default" w:cstheme="minorHAnsi"/>
          </w:rPr>
          <w:t xml:space="preserve">hows </w:t>
        </w:r>
      </w:ins>
      <w:ins w:id="503" w:author="m" w:date="2021-12-26T18:50:59Z">
        <w:r>
          <w:rPr>
            <w:rFonts w:hint="default" w:cstheme="minorHAnsi"/>
          </w:rPr>
          <w:t xml:space="preserve">a </w:t>
        </w:r>
      </w:ins>
      <w:ins w:id="504" w:author="m" w:date="2021-12-26T18:51:01Z">
        <w:r>
          <w:rPr>
            <w:rFonts w:hint="default" w:cstheme="minorHAnsi"/>
          </w:rPr>
          <w:t>le</w:t>
        </w:r>
      </w:ins>
      <w:ins w:id="505" w:author="m" w:date="2021-12-26T18:51:02Z">
        <w:r>
          <w:rPr>
            <w:rFonts w:hint="default" w:cstheme="minorHAnsi"/>
          </w:rPr>
          <w:t>kking m</w:t>
        </w:r>
      </w:ins>
      <w:ins w:id="506" w:author="m" w:date="2021-12-26T18:51:03Z">
        <w:r>
          <w:rPr>
            <w:rFonts w:hint="default" w:cstheme="minorHAnsi"/>
          </w:rPr>
          <w:t>ati</w:t>
        </w:r>
      </w:ins>
      <w:ins w:id="507" w:author="m" w:date="2021-12-26T18:51:04Z">
        <w:r>
          <w:rPr>
            <w:rFonts w:hint="default" w:cstheme="minorHAnsi"/>
          </w:rPr>
          <w:t>ng sy</w:t>
        </w:r>
      </w:ins>
      <w:ins w:id="508" w:author="m" w:date="2021-12-26T18:51:05Z">
        <w:r>
          <w:rPr>
            <w:rFonts w:hint="default" w:cstheme="minorHAnsi"/>
          </w:rPr>
          <w:t>stem</w:t>
        </w:r>
      </w:ins>
      <w:ins w:id="509" w:author="m" w:date="2021-12-26T18:51:06Z">
        <w:r>
          <w:rPr>
            <w:rFonts w:hint="default" w:cstheme="minorHAnsi"/>
          </w:rPr>
          <w:t xml:space="preserve"> i</w:t>
        </w:r>
      </w:ins>
      <w:ins w:id="510" w:author="m" w:date="2021-12-26T18:51:07Z">
        <w:r>
          <w:rPr>
            <w:rFonts w:hint="default" w:cstheme="minorHAnsi"/>
          </w:rPr>
          <w:t>n whic</w:t>
        </w:r>
      </w:ins>
      <w:ins w:id="511" w:author="m" w:date="2021-12-26T18:51:08Z">
        <w:r>
          <w:rPr>
            <w:rFonts w:hint="default" w:cstheme="minorHAnsi"/>
          </w:rPr>
          <w:t>h mal</w:t>
        </w:r>
      </w:ins>
      <w:ins w:id="512" w:author="m" w:date="2021-12-26T18:51:09Z">
        <w:r>
          <w:rPr>
            <w:rFonts w:hint="default" w:cstheme="minorHAnsi"/>
          </w:rPr>
          <w:t xml:space="preserve">es </w:t>
        </w:r>
      </w:ins>
      <w:ins w:id="513" w:author="m" w:date="2021-12-26T18:51:10Z">
        <w:r>
          <w:rPr>
            <w:rFonts w:hint="default" w:cstheme="minorHAnsi"/>
          </w:rPr>
          <w:t>sin</w:t>
        </w:r>
      </w:ins>
      <w:ins w:id="514" w:author="m" w:date="2021-12-26T18:51:11Z">
        <w:r>
          <w:rPr>
            <w:rFonts w:hint="default" w:cstheme="minorHAnsi"/>
          </w:rPr>
          <w:t>g a</w:t>
        </w:r>
      </w:ins>
      <w:ins w:id="515" w:author="m" w:date="2021-12-26T18:51:13Z">
        <w:r>
          <w:rPr>
            <w:rFonts w:hint="default" w:cstheme="minorHAnsi"/>
          </w:rPr>
          <w:t>nd d</w:t>
        </w:r>
      </w:ins>
      <w:ins w:id="516" w:author="m" w:date="2021-12-26T18:51:14Z">
        <w:r>
          <w:rPr>
            <w:rFonts w:hint="default" w:cstheme="minorHAnsi"/>
          </w:rPr>
          <w:t>ispla</w:t>
        </w:r>
      </w:ins>
      <w:ins w:id="517" w:author="m" w:date="2021-12-26T18:51:16Z">
        <w:r>
          <w:rPr>
            <w:rFonts w:hint="default" w:cstheme="minorHAnsi"/>
          </w:rPr>
          <w:t>y fro</w:t>
        </w:r>
      </w:ins>
      <w:ins w:id="518" w:author="m" w:date="2021-12-26T18:51:17Z">
        <w:r>
          <w:rPr>
            <w:rFonts w:hint="default" w:cstheme="minorHAnsi"/>
          </w:rPr>
          <w:t xml:space="preserve">m </w:t>
        </w:r>
      </w:ins>
      <w:ins w:id="519" w:author="m" w:date="2021-12-26T18:51:18Z">
        <w:r>
          <w:rPr>
            <w:rFonts w:hint="default" w:cstheme="minorHAnsi"/>
          </w:rPr>
          <w:t>tra</w:t>
        </w:r>
      </w:ins>
      <w:ins w:id="520" w:author="m" w:date="2021-12-26T18:51:19Z">
        <w:r>
          <w:rPr>
            <w:rFonts w:hint="default" w:cstheme="minorHAnsi"/>
          </w:rPr>
          <w:t>ditio</w:t>
        </w:r>
      </w:ins>
      <w:ins w:id="521" w:author="m" w:date="2021-12-26T18:51:20Z">
        <w:r>
          <w:rPr>
            <w:rFonts w:hint="default" w:cstheme="minorHAnsi"/>
          </w:rPr>
          <w:t xml:space="preserve">nal </w:t>
        </w:r>
      </w:ins>
      <w:ins w:id="522" w:author="m" w:date="2021-12-26T18:51:22Z">
        <w:r>
          <w:rPr>
            <w:rFonts w:hint="default" w:cstheme="minorHAnsi"/>
          </w:rPr>
          <w:t>are</w:t>
        </w:r>
      </w:ins>
      <w:ins w:id="523" w:author="m" w:date="2021-12-26T18:51:23Z">
        <w:r>
          <w:rPr>
            <w:rFonts w:hint="default" w:cstheme="minorHAnsi"/>
          </w:rPr>
          <w:t xml:space="preserve">as </w:t>
        </w:r>
      </w:ins>
      <w:ins w:id="524" w:author="m" w:date="2021-12-26T18:51:24Z">
        <w:r>
          <w:rPr>
            <w:rFonts w:hint="default" w:cstheme="minorHAnsi"/>
          </w:rPr>
          <w:t>ins</w:t>
        </w:r>
      </w:ins>
      <w:ins w:id="525" w:author="m" w:date="2021-12-26T18:51:25Z">
        <w:r>
          <w:rPr>
            <w:rFonts w:hint="default" w:cstheme="minorHAnsi"/>
          </w:rPr>
          <w:t>ide</w:t>
        </w:r>
      </w:ins>
      <w:ins w:id="526" w:author="m" w:date="2021-12-26T18:51:26Z">
        <w:r>
          <w:rPr>
            <w:rFonts w:hint="default" w:cstheme="minorHAnsi"/>
          </w:rPr>
          <w:t xml:space="preserve"> the for</w:t>
        </w:r>
      </w:ins>
      <w:ins w:id="527" w:author="m" w:date="2021-12-26T18:51:27Z">
        <w:r>
          <w:rPr>
            <w:rFonts w:hint="default" w:cstheme="minorHAnsi"/>
          </w:rPr>
          <w:t>e</w:t>
        </w:r>
      </w:ins>
      <w:ins w:id="528" w:author="m" w:date="2021-12-26T18:51:28Z">
        <w:r>
          <w:rPr>
            <w:rFonts w:hint="default" w:cstheme="minorHAnsi"/>
          </w:rPr>
          <w:t xml:space="preserve">st for </w:t>
        </w:r>
      </w:ins>
      <w:ins w:id="529" w:author="m" w:date="2021-12-26T18:51:29Z">
        <w:r>
          <w:rPr>
            <w:rFonts w:hint="default" w:cstheme="minorHAnsi"/>
          </w:rPr>
          <w:t>mate</w:t>
        </w:r>
      </w:ins>
      <w:ins w:id="530" w:author="m" w:date="2021-12-26T18:51:30Z">
        <w:r>
          <w:rPr>
            <w:rFonts w:hint="default" w:cstheme="minorHAnsi"/>
          </w:rPr>
          <w:t xml:space="preserve"> attra</w:t>
        </w:r>
      </w:ins>
      <w:ins w:id="531" w:author="m" w:date="2021-12-26T18:51:31Z">
        <w:r>
          <w:rPr>
            <w:rFonts w:hint="default" w:cstheme="minorHAnsi"/>
          </w:rPr>
          <w:t>ction</w:t>
        </w:r>
      </w:ins>
      <w:ins w:id="532" w:author="m" w:date="2021-12-26T18:52:30Z">
        <w:r>
          <w:rPr>
            <w:rFonts w:hint="default" w:cstheme="minorHAnsi"/>
          </w:rPr>
          <w:t xml:space="preserve"> dur</w:t>
        </w:r>
      </w:ins>
      <w:ins w:id="533" w:author="m" w:date="2021-12-26T18:52:31Z">
        <w:r>
          <w:rPr>
            <w:rFonts w:hint="default" w:cstheme="minorHAnsi"/>
          </w:rPr>
          <w:t>ing a</w:t>
        </w:r>
      </w:ins>
      <w:ins w:id="534" w:author="m" w:date="2021-12-26T18:52:32Z">
        <w:r>
          <w:rPr>
            <w:rFonts w:hint="default" w:cstheme="minorHAnsi"/>
          </w:rPr>
          <w:t xml:space="preserve"> </w:t>
        </w:r>
      </w:ins>
      <w:ins w:id="535" w:author="m" w:date="2021-12-26T18:52:48Z">
        <w:r>
          <w:rPr>
            <w:rFonts w:hint="default" w:cstheme="minorHAnsi"/>
          </w:rPr>
          <w:t>~</w:t>
        </w:r>
      </w:ins>
      <w:ins w:id="536" w:author="m" w:date="2021-12-26T18:52:59Z">
        <w:r>
          <w:rPr>
            <w:rFonts w:hint="default" w:cstheme="minorHAnsi"/>
          </w:rPr>
          <w:t>8</w:t>
        </w:r>
      </w:ins>
      <w:ins w:id="537" w:author="m" w:date="2021-12-26T18:52:32Z">
        <w:r>
          <w:rPr>
            <w:rFonts w:hint="default" w:cstheme="minorHAnsi"/>
          </w:rPr>
          <w:t xml:space="preserve"> m</w:t>
        </w:r>
      </w:ins>
      <w:ins w:id="538" w:author="m" w:date="2021-12-26T18:52:33Z">
        <w:r>
          <w:rPr>
            <w:rFonts w:hint="default" w:cstheme="minorHAnsi"/>
          </w:rPr>
          <w:t xml:space="preserve">onth </w:t>
        </w:r>
      </w:ins>
      <w:ins w:id="539" w:author="m" w:date="2021-12-26T18:52:43Z">
        <w:r>
          <w:rPr>
            <w:rFonts w:hint="default" w:cstheme="minorHAnsi"/>
          </w:rPr>
          <w:t>br</w:t>
        </w:r>
      </w:ins>
      <w:ins w:id="540" w:author="m" w:date="2021-12-26T18:52:44Z">
        <w:r>
          <w:rPr>
            <w:rFonts w:hint="default" w:cstheme="minorHAnsi"/>
          </w:rPr>
          <w:t>eedin</w:t>
        </w:r>
      </w:ins>
      <w:ins w:id="541" w:author="m" w:date="2021-12-26T18:52:45Z">
        <w:r>
          <w:rPr>
            <w:rFonts w:hint="default" w:cstheme="minorHAnsi"/>
          </w:rPr>
          <w:t>g seaso</w:t>
        </w:r>
      </w:ins>
      <w:ins w:id="542" w:author="m" w:date="2021-12-26T18:52:46Z">
        <w:r>
          <w:rPr>
            <w:rFonts w:hint="default" w:cstheme="minorHAnsi"/>
          </w:rPr>
          <w:t>n</w:t>
        </w:r>
      </w:ins>
      <w:ins w:id="543" w:author="m" w:date="2021-12-26T18:56:26Z">
        <w:r>
          <w:rPr>
            <w:rFonts w:hint="default" w:cstheme="minorHAnsi"/>
          </w:rPr>
          <w:t xml:space="preserve"> (</w:t>
        </w:r>
      </w:ins>
      <w:ins w:id="544" w:author="m" w:date="2021-12-26T18:56:27Z">
        <w:r>
          <w:rPr>
            <w:rFonts w:hint="default" w:cstheme="minorHAnsi"/>
          </w:rPr>
          <w:t>St</w:t>
        </w:r>
      </w:ins>
      <w:ins w:id="545" w:author="m" w:date="2021-12-26T18:56:28Z">
        <w:r>
          <w:rPr>
            <w:rFonts w:hint="default" w:cstheme="minorHAnsi"/>
          </w:rPr>
          <w:t>ile</w:t>
        </w:r>
      </w:ins>
      <w:ins w:id="546" w:author="m" w:date="2021-12-26T18:56:29Z">
        <w:r>
          <w:rPr>
            <w:rFonts w:hint="default" w:cstheme="minorHAnsi"/>
          </w:rPr>
          <w:t xml:space="preserve">s </w:t>
        </w:r>
      </w:ins>
      <w:ins w:id="547" w:author="m" w:date="2021-12-26T18:56:34Z">
        <w:r>
          <w:rPr>
            <w:rFonts w:hint="default" w:cstheme="minorHAnsi"/>
          </w:rPr>
          <w:t xml:space="preserve">&amp; </w:t>
        </w:r>
      </w:ins>
      <w:ins w:id="548" w:author="m" w:date="2021-12-26T18:56:35Z">
        <w:r>
          <w:rPr>
            <w:rFonts w:hint="default" w:cstheme="minorHAnsi"/>
          </w:rPr>
          <w:t>Wol</w:t>
        </w:r>
      </w:ins>
      <w:ins w:id="549" w:author="m" w:date="2021-12-26T18:56:36Z">
        <w:r>
          <w:rPr>
            <w:rFonts w:hint="default" w:cstheme="minorHAnsi"/>
          </w:rPr>
          <w:t>f 1</w:t>
        </w:r>
      </w:ins>
      <w:ins w:id="550" w:author="m" w:date="2021-12-26T18:56:37Z">
        <w:r>
          <w:rPr>
            <w:rFonts w:hint="default" w:cstheme="minorHAnsi"/>
          </w:rPr>
          <w:t>979)</w:t>
        </w:r>
      </w:ins>
      <w:ins w:id="551" w:author="m" w:date="2021-12-26T18:51:31Z">
        <w:r>
          <w:rPr>
            <w:rFonts w:hint="default" w:cstheme="minorHAnsi"/>
          </w:rPr>
          <w:t>.</w:t>
        </w:r>
      </w:ins>
      <w:ins w:id="552" w:author="m" w:date="2021-12-26T19:08:02Z">
        <w:r>
          <w:rPr>
            <w:rFonts w:hint="default" w:cstheme="minorHAnsi"/>
          </w:rPr>
          <w:t xml:space="preserve"> </w:t>
        </w:r>
      </w:ins>
      <w:ins w:id="553" w:author="m" w:date="2021-12-26T19:08:02Z">
        <w:r>
          <w:rPr>
            <w:rFonts w:cstheme="minorHAnsi"/>
            <w:lang w:val="en-GB"/>
          </w:rPr>
          <w:t xml:space="preserve">Unlike many hummingbirds, hermits do not defend a patch of flowers but </w:t>
        </w:r>
      </w:ins>
      <w:ins w:id="554" w:author="m" w:date="2021-12-26T19:08:22Z">
        <w:r>
          <w:rPr>
            <w:rFonts w:hint="default" w:cstheme="minorHAnsi"/>
          </w:rPr>
          <w:t>visi</w:t>
        </w:r>
      </w:ins>
      <w:ins w:id="555" w:author="m" w:date="2021-12-26T19:08:23Z">
        <w:r>
          <w:rPr>
            <w:rFonts w:hint="default" w:cstheme="minorHAnsi"/>
          </w:rPr>
          <w:t>t</w:t>
        </w:r>
      </w:ins>
      <w:ins w:id="556" w:author="m" w:date="2021-12-26T19:08:02Z">
        <w:r>
          <w:rPr>
            <w:rFonts w:cstheme="minorHAnsi"/>
            <w:lang w:val="en-GB"/>
          </w:rPr>
          <w:t xml:space="preserve"> widely scattered flowers </w:t>
        </w:r>
      </w:ins>
      <w:ins w:id="557" w:author="m" w:date="2021-12-26T19:08:25Z">
        <w:r>
          <w:rPr>
            <w:rFonts w:hint="default" w:cstheme="minorHAnsi"/>
          </w:rPr>
          <w:t>i</w:t>
        </w:r>
      </w:ins>
      <w:ins w:id="558" w:author="m" w:date="2021-12-26T19:08:27Z">
        <w:r>
          <w:rPr>
            <w:rFonts w:hint="default" w:cstheme="minorHAnsi"/>
          </w:rPr>
          <w:t xml:space="preserve">n a </w:t>
        </w:r>
      </w:ins>
      <w:ins w:id="559" w:author="m" w:date="2021-12-26T19:08:33Z">
        <w:r>
          <w:rPr>
            <w:rFonts w:hint="default" w:cstheme="minorHAnsi"/>
          </w:rPr>
          <w:t>for</w:t>
        </w:r>
      </w:ins>
      <w:ins w:id="560" w:author="m" w:date="2021-12-26T19:08:34Z">
        <w:r>
          <w:rPr>
            <w:rFonts w:hint="default" w:cstheme="minorHAnsi"/>
          </w:rPr>
          <w:t>a</w:t>
        </w:r>
      </w:ins>
      <w:ins w:id="561" w:author="m" w:date="2021-12-26T19:08:36Z">
        <w:r>
          <w:rPr>
            <w:rFonts w:hint="default" w:cstheme="minorHAnsi"/>
          </w:rPr>
          <w:t xml:space="preserve">ging </w:t>
        </w:r>
      </w:ins>
      <w:ins w:id="562" w:author="m" w:date="2021-12-26T19:08:37Z">
        <w:r>
          <w:rPr>
            <w:rFonts w:hint="default" w:cstheme="minorHAnsi"/>
          </w:rPr>
          <w:t>route</w:t>
        </w:r>
      </w:ins>
      <w:ins w:id="563" w:author="m" w:date="2021-12-26T19:08:38Z">
        <w:r>
          <w:rPr>
            <w:rFonts w:hint="default" w:cstheme="minorHAnsi"/>
          </w:rPr>
          <w:t xml:space="preserve"> </w:t>
        </w:r>
      </w:ins>
      <w:ins w:id="564" w:author="m" w:date="2021-12-26T19:08:02Z">
        <w:r>
          <w:rPr>
            <w:rFonts w:cstheme="minorHAnsi"/>
            <w:lang w:val="en-GB"/>
          </w:rPr>
          <w:t>(i.e. traplining).</w:t>
        </w:r>
      </w:ins>
      <w:ins w:id="565" w:author="m" w:date="2021-12-26T19:08:49Z">
        <w:r>
          <w:rPr>
            <w:rFonts w:hint="default" w:cstheme="minorHAnsi"/>
          </w:rPr>
          <w:t xml:space="preserve"> </w:t>
        </w:r>
      </w:ins>
      <w:ins w:id="566" w:author="m" w:date="2021-12-26T18:51:50Z">
        <w:r>
          <w:rPr>
            <w:rFonts w:hint="default" w:cstheme="minorHAnsi"/>
          </w:rPr>
          <w:t>Aggre</w:t>
        </w:r>
      </w:ins>
      <w:ins w:id="567" w:author="m" w:date="2021-12-26T18:51:51Z">
        <w:r>
          <w:rPr>
            <w:rFonts w:hint="default" w:cstheme="minorHAnsi"/>
          </w:rPr>
          <w:t>sive</w:t>
        </w:r>
      </w:ins>
      <w:ins w:id="568" w:author="m" w:date="2021-12-26T18:51:52Z">
        <w:r>
          <w:rPr>
            <w:rFonts w:hint="default" w:cstheme="minorHAnsi"/>
          </w:rPr>
          <w:t xml:space="preserve"> inter</w:t>
        </w:r>
      </w:ins>
      <w:ins w:id="569" w:author="m" w:date="2021-12-26T18:51:53Z">
        <w:r>
          <w:rPr>
            <w:rFonts w:hint="default" w:cstheme="minorHAnsi"/>
          </w:rPr>
          <w:t>ation</w:t>
        </w:r>
      </w:ins>
      <w:ins w:id="570" w:author="m" w:date="2021-12-26T18:53:02Z">
        <w:r>
          <w:rPr>
            <w:rFonts w:hint="default" w:cstheme="minorHAnsi"/>
          </w:rPr>
          <w:t>s</w:t>
        </w:r>
      </w:ins>
      <w:ins w:id="571" w:author="m" w:date="2021-12-26T18:51:54Z">
        <w:r>
          <w:rPr>
            <w:rFonts w:hint="default" w:cstheme="minorHAnsi"/>
          </w:rPr>
          <w:t xml:space="preserve"> </w:t>
        </w:r>
      </w:ins>
      <w:ins w:id="572" w:author="m" w:date="2021-12-26T18:51:55Z">
        <w:r>
          <w:rPr>
            <w:rFonts w:hint="default" w:cstheme="minorHAnsi"/>
          </w:rPr>
          <w:t>related</w:t>
        </w:r>
      </w:ins>
      <w:ins w:id="573" w:author="m" w:date="2021-12-26T18:51:56Z">
        <w:r>
          <w:rPr>
            <w:rFonts w:hint="default" w:cstheme="minorHAnsi"/>
          </w:rPr>
          <w:t xml:space="preserve"> to </w:t>
        </w:r>
      </w:ins>
      <w:ins w:id="574" w:author="m" w:date="2021-12-26T18:52:01Z">
        <w:r>
          <w:rPr>
            <w:rFonts w:hint="default" w:cstheme="minorHAnsi"/>
          </w:rPr>
          <w:t>d</w:t>
        </w:r>
      </w:ins>
      <w:ins w:id="575" w:author="m" w:date="2021-12-26T18:52:02Z">
        <w:r>
          <w:rPr>
            <w:rFonts w:hint="default" w:cstheme="minorHAnsi"/>
          </w:rPr>
          <w:t>isput</w:t>
        </w:r>
      </w:ins>
      <w:ins w:id="576" w:author="m" w:date="2021-12-26T18:52:03Z">
        <w:r>
          <w:rPr>
            <w:rFonts w:hint="default" w:cstheme="minorHAnsi"/>
          </w:rPr>
          <w:t>es ov</w:t>
        </w:r>
      </w:ins>
      <w:ins w:id="577" w:author="m" w:date="2021-12-26T18:52:04Z">
        <w:r>
          <w:rPr>
            <w:rFonts w:hint="default" w:cstheme="minorHAnsi"/>
          </w:rPr>
          <w:t xml:space="preserve">er </w:t>
        </w:r>
      </w:ins>
      <w:ins w:id="578" w:author="m" w:date="2021-12-26T18:52:08Z">
        <w:r>
          <w:rPr>
            <w:rFonts w:hint="default" w:cstheme="minorHAnsi"/>
          </w:rPr>
          <w:t xml:space="preserve">lek </w:t>
        </w:r>
      </w:ins>
      <w:ins w:id="579" w:author="m" w:date="2021-12-26T18:52:09Z">
        <w:r>
          <w:rPr>
            <w:rFonts w:hint="default" w:cstheme="minorHAnsi"/>
          </w:rPr>
          <w:t>territ</w:t>
        </w:r>
      </w:ins>
      <w:ins w:id="580" w:author="m" w:date="2021-12-26T18:52:10Z">
        <w:r>
          <w:rPr>
            <w:rFonts w:hint="default" w:cstheme="minorHAnsi"/>
          </w:rPr>
          <w:t>ories a</w:t>
        </w:r>
      </w:ins>
      <w:ins w:id="581" w:author="m" w:date="2021-12-26T18:52:11Z">
        <w:r>
          <w:rPr>
            <w:rFonts w:hint="default" w:cstheme="minorHAnsi"/>
          </w:rPr>
          <w:t>re com</w:t>
        </w:r>
      </w:ins>
      <w:ins w:id="582" w:author="m" w:date="2021-12-26T18:52:13Z">
        <w:r>
          <w:rPr>
            <w:rFonts w:hint="default" w:cstheme="minorHAnsi"/>
          </w:rPr>
          <w:t>mon</w:t>
        </w:r>
      </w:ins>
      <w:ins w:id="583" w:author="m" w:date="2021-12-26T19:06:00Z">
        <w:r>
          <w:rPr>
            <w:rFonts w:hint="default" w:cstheme="minorHAnsi"/>
          </w:rPr>
          <w:t xml:space="preserve"> </w:t>
        </w:r>
      </w:ins>
      <w:ins w:id="584" w:author="m" w:date="2021-12-26T19:06:01Z">
        <w:r>
          <w:rPr>
            <w:rFonts w:hint="default" w:cstheme="minorHAnsi"/>
          </w:rPr>
          <w:t>(</w:t>
        </w:r>
      </w:ins>
      <w:ins w:id="585" w:author="m" w:date="2021-12-26T19:06:02Z">
        <w:r>
          <w:rPr>
            <w:rFonts w:hint="default" w:cstheme="minorHAnsi"/>
          </w:rPr>
          <w:t>Ar</w:t>
        </w:r>
      </w:ins>
      <w:ins w:id="586" w:author="m" w:date="2021-12-26T19:06:03Z">
        <w:r>
          <w:rPr>
            <w:rFonts w:hint="default" w:cstheme="minorHAnsi"/>
          </w:rPr>
          <w:t>ay</w:t>
        </w:r>
      </w:ins>
      <w:ins w:id="587" w:author="m" w:date="2021-12-26T19:06:04Z">
        <w:r>
          <w:rPr>
            <w:rFonts w:hint="default" w:cstheme="minorHAnsi"/>
          </w:rPr>
          <w:t>a</w:t>
        </w:r>
      </w:ins>
      <w:ins w:id="588" w:author="m" w:date="2021-12-26T19:06:05Z">
        <w:r>
          <w:rPr>
            <w:rFonts w:hint="default" w:cstheme="minorHAnsi"/>
          </w:rPr>
          <w:t>-S</w:t>
        </w:r>
      </w:ins>
      <w:ins w:id="589" w:author="m" w:date="2021-12-26T19:06:06Z">
        <w:r>
          <w:rPr>
            <w:rFonts w:hint="default" w:cstheme="minorHAnsi"/>
          </w:rPr>
          <w:t>alas et</w:t>
        </w:r>
      </w:ins>
      <w:ins w:id="590" w:author="m" w:date="2021-12-26T19:06:07Z">
        <w:r>
          <w:rPr>
            <w:rFonts w:hint="default" w:cstheme="minorHAnsi"/>
          </w:rPr>
          <w:t xml:space="preserve"> al 2</w:t>
        </w:r>
      </w:ins>
      <w:ins w:id="591" w:author="m" w:date="2021-12-26T19:06:08Z">
        <w:r>
          <w:rPr>
            <w:rFonts w:hint="default" w:cstheme="minorHAnsi"/>
          </w:rPr>
          <w:t>0</w:t>
        </w:r>
      </w:ins>
      <w:ins w:id="592" w:author="m" w:date="2021-12-26T19:06:29Z">
        <w:r>
          <w:rPr>
            <w:rFonts w:hint="default" w:cstheme="minorHAnsi"/>
          </w:rPr>
          <w:t>2</w:t>
        </w:r>
      </w:ins>
      <w:ins w:id="593" w:author="m" w:date="2021-12-26T19:06:30Z">
        <w:r>
          <w:rPr>
            <w:rFonts w:hint="default" w:cstheme="minorHAnsi"/>
          </w:rPr>
          <w:t>0</w:t>
        </w:r>
      </w:ins>
      <w:ins w:id="594" w:author="m" w:date="2021-12-26T19:06:32Z">
        <w:r>
          <w:rPr>
            <w:rFonts w:hint="default" w:cstheme="minorHAnsi"/>
          </w:rPr>
          <w:t>)</w:t>
        </w:r>
      </w:ins>
      <w:ins w:id="595" w:author="m" w:date="2021-12-26T18:53:43Z">
        <w:r>
          <w:rPr>
            <w:rFonts w:hint="default" w:cstheme="minorHAnsi"/>
          </w:rPr>
          <w:t xml:space="preserve">. </w:t>
        </w:r>
      </w:ins>
      <w:ins w:id="596" w:author="m" w:date="2021-12-26T18:53:44Z">
        <w:r>
          <w:rPr>
            <w:rFonts w:hint="default" w:cstheme="minorHAnsi"/>
          </w:rPr>
          <w:t>Floa</w:t>
        </w:r>
      </w:ins>
      <w:ins w:id="597" w:author="m" w:date="2021-12-26T18:53:45Z">
        <w:r>
          <w:rPr>
            <w:rFonts w:hint="default" w:cstheme="minorHAnsi"/>
          </w:rPr>
          <w:t xml:space="preserve">ters </w:t>
        </w:r>
      </w:ins>
      <w:ins w:id="598" w:author="m" w:date="2021-12-26T19:06:50Z">
        <w:r>
          <w:rPr>
            <w:rFonts w:hint="default" w:cstheme="minorHAnsi"/>
          </w:rPr>
          <w:t>ca</w:t>
        </w:r>
      </w:ins>
      <w:ins w:id="599" w:author="m" w:date="2021-12-26T19:06:51Z">
        <w:r>
          <w:rPr>
            <w:rFonts w:hint="default" w:cstheme="minorHAnsi"/>
          </w:rPr>
          <w:t>n be fou</w:t>
        </w:r>
      </w:ins>
      <w:ins w:id="600" w:author="m" w:date="2021-12-26T19:06:52Z">
        <w:r>
          <w:rPr>
            <w:rFonts w:hint="default" w:cstheme="minorHAnsi"/>
          </w:rPr>
          <w:t xml:space="preserve">nd </w:t>
        </w:r>
      </w:ins>
      <w:ins w:id="601" w:author="m" w:date="2021-12-26T18:53:51Z">
        <w:r>
          <w:rPr>
            <w:rFonts w:hint="default" w:cstheme="minorHAnsi"/>
          </w:rPr>
          <w:t>si</w:t>
        </w:r>
      </w:ins>
      <w:ins w:id="602" w:author="m" w:date="2021-12-26T18:53:52Z">
        <w:r>
          <w:rPr>
            <w:rFonts w:hint="default" w:cstheme="minorHAnsi"/>
          </w:rPr>
          <w:t>ng</w:t>
        </w:r>
      </w:ins>
      <w:ins w:id="603" w:author="m" w:date="2021-12-26T19:06:54Z">
        <w:r>
          <w:rPr>
            <w:rFonts w:hint="default" w:cstheme="minorHAnsi"/>
          </w:rPr>
          <w:t>ing</w:t>
        </w:r>
      </w:ins>
      <w:ins w:id="604" w:author="m" w:date="2021-12-26T18:53:53Z">
        <w:r>
          <w:rPr>
            <w:rFonts w:hint="default" w:cstheme="minorHAnsi"/>
          </w:rPr>
          <w:t xml:space="preserve"> </w:t>
        </w:r>
      </w:ins>
      <w:ins w:id="605" w:author="m" w:date="2021-12-26T18:53:54Z">
        <w:r>
          <w:rPr>
            <w:rFonts w:hint="default" w:cstheme="minorHAnsi"/>
          </w:rPr>
          <w:t>from</w:t>
        </w:r>
      </w:ins>
      <w:ins w:id="606" w:author="m" w:date="2021-12-26T18:54:06Z">
        <w:r>
          <w:rPr>
            <w:rFonts w:hint="default" w:cstheme="minorHAnsi"/>
          </w:rPr>
          <w:t xml:space="preserve"> </w:t>
        </w:r>
      </w:ins>
      <w:ins w:id="607" w:author="m" w:date="2021-12-26T18:54:27Z">
        <w:r>
          <w:rPr>
            <w:rFonts w:hint="default" w:cstheme="minorHAnsi"/>
          </w:rPr>
          <w:t>p</w:t>
        </w:r>
      </w:ins>
      <w:ins w:id="608" w:author="m" w:date="2021-12-26T18:54:28Z">
        <w:r>
          <w:rPr>
            <w:rFonts w:hint="default" w:cstheme="minorHAnsi"/>
          </w:rPr>
          <w:t xml:space="preserve">erches </w:t>
        </w:r>
      </w:ins>
      <w:ins w:id="609" w:author="m" w:date="2021-12-26T18:54:17Z">
        <w:r>
          <w:rPr>
            <w:rFonts w:hint="default" w:cstheme="minorHAnsi"/>
          </w:rPr>
          <w:t xml:space="preserve">of </w:t>
        </w:r>
      </w:ins>
      <w:ins w:id="610" w:author="m" w:date="2021-12-26T18:54:31Z">
        <w:r>
          <w:rPr>
            <w:rFonts w:hint="default" w:cstheme="minorHAnsi"/>
          </w:rPr>
          <w:t>territo</w:t>
        </w:r>
      </w:ins>
      <w:ins w:id="611" w:author="m" w:date="2021-12-26T18:54:32Z">
        <w:r>
          <w:rPr>
            <w:rFonts w:hint="default" w:cstheme="minorHAnsi"/>
          </w:rPr>
          <w:t>r</w:t>
        </w:r>
      </w:ins>
      <w:ins w:id="612" w:author="m" w:date="2021-12-26T18:54:35Z">
        <w:r>
          <w:rPr>
            <w:rFonts w:hint="default" w:cstheme="minorHAnsi"/>
          </w:rPr>
          <w:t>ial</w:t>
        </w:r>
      </w:ins>
      <w:ins w:id="613" w:author="m" w:date="2021-12-26T18:54:40Z">
        <w:r>
          <w:rPr>
            <w:rFonts w:hint="default" w:cstheme="minorHAnsi"/>
          </w:rPr>
          <w:t xml:space="preserve"> </w:t>
        </w:r>
      </w:ins>
      <w:ins w:id="614" w:author="m" w:date="2021-12-26T18:54:36Z">
        <w:r>
          <w:rPr>
            <w:rFonts w:hint="default" w:cstheme="minorHAnsi"/>
          </w:rPr>
          <w:t>m</w:t>
        </w:r>
      </w:ins>
      <w:ins w:id="615" w:author="m" w:date="2021-12-26T18:54:37Z">
        <w:r>
          <w:rPr>
            <w:rFonts w:hint="default" w:cstheme="minorHAnsi"/>
          </w:rPr>
          <w:t>ales</w:t>
        </w:r>
      </w:ins>
      <w:ins w:id="616" w:author="m" w:date="2021-12-26T18:54:42Z">
        <w:r>
          <w:rPr>
            <w:rFonts w:hint="default" w:cstheme="minorHAnsi"/>
          </w:rPr>
          <w:t xml:space="preserve"> </w:t>
        </w:r>
      </w:ins>
      <w:ins w:id="617" w:author="m" w:date="2021-12-26T18:55:28Z">
        <w:r>
          <w:rPr>
            <w:rFonts w:hint="default" w:cstheme="minorHAnsi"/>
          </w:rPr>
          <w:t>whil</w:t>
        </w:r>
      </w:ins>
      <w:ins w:id="618" w:author="m" w:date="2021-12-26T18:55:29Z">
        <w:r>
          <w:rPr>
            <w:rFonts w:hint="default" w:cstheme="minorHAnsi"/>
          </w:rPr>
          <w:t xml:space="preserve">e </w:t>
        </w:r>
      </w:ins>
      <w:ins w:id="619" w:author="m" w:date="2021-12-26T18:55:05Z">
        <w:r>
          <w:rPr>
            <w:rFonts w:hint="default" w:cstheme="minorHAnsi"/>
          </w:rPr>
          <w:t>th</w:t>
        </w:r>
      </w:ins>
      <w:ins w:id="620" w:author="m" w:date="2021-12-26T18:55:06Z">
        <w:r>
          <w:rPr>
            <w:rFonts w:hint="default" w:cstheme="minorHAnsi"/>
          </w:rPr>
          <w:t>e</w:t>
        </w:r>
      </w:ins>
      <w:ins w:id="621" w:author="m" w:date="2021-12-26T18:55:34Z">
        <w:r>
          <w:rPr>
            <w:rFonts w:hint="default" w:cstheme="minorHAnsi"/>
          </w:rPr>
          <w:t xml:space="preserve"> latt</w:t>
        </w:r>
      </w:ins>
      <w:ins w:id="622" w:author="m" w:date="2021-12-26T18:55:35Z">
        <w:r>
          <w:rPr>
            <w:rFonts w:hint="default" w:cstheme="minorHAnsi"/>
          </w:rPr>
          <w:t>er are</w:t>
        </w:r>
      </w:ins>
      <w:ins w:id="623" w:author="m" w:date="2021-12-26T18:55:36Z">
        <w:r>
          <w:rPr>
            <w:rFonts w:hint="default" w:cstheme="minorHAnsi"/>
          </w:rPr>
          <w:t xml:space="preserve"> a</w:t>
        </w:r>
      </w:ins>
      <w:ins w:id="624" w:author="m" w:date="2021-12-26T18:55:37Z">
        <w:r>
          <w:rPr>
            <w:rFonts w:hint="default" w:cstheme="minorHAnsi"/>
          </w:rPr>
          <w:t>bsent</w:t>
        </w:r>
      </w:ins>
      <w:ins w:id="625" w:author="m" w:date="2021-12-26T18:55:38Z">
        <w:r>
          <w:rPr>
            <w:rFonts w:hint="default" w:cstheme="minorHAnsi"/>
          </w:rPr>
          <w:t xml:space="preserve"> </w:t>
        </w:r>
      </w:ins>
      <w:ins w:id="626" w:author="m" w:date="2021-12-26T18:55:42Z">
        <w:r>
          <w:rPr>
            <w:rFonts w:hint="default" w:cstheme="minorHAnsi"/>
          </w:rPr>
          <w:t>for</w:t>
        </w:r>
      </w:ins>
      <w:ins w:id="627" w:author="m" w:date="2021-12-26T18:55:44Z">
        <w:r>
          <w:rPr>
            <w:rFonts w:hint="default" w:cstheme="minorHAnsi"/>
          </w:rPr>
          <w:t>aging.</w:t>
        </w:r>
      </w:ins>
      <w:ins w:id="628" w:author="m" w:date="2021-12-26T18:55:45Z">
        <w:r>
          <w:rPr>
            <w:rFonts w:hint="default" w:cstheme="minorHAnsi"/>
          </w:rPr>
          <w:t xml:space="preserve"> </w:t>
        </w:r>
      </w:ins>
      <w:ins w:id="629" w:author="m" w:date="2021-12-26T18:55:59Z">
        <w:r>
          <w:rPr>
            <w:rFonts w:hint="default" w:cstheme="minorHAnsi"/>
          </w:rPr>
          <w:t>Ter</w:t>
        </w:r>
      </w:ins>
      <w:ins w:id="630" w:author="m" w:date="2021-12-26T18:56:00Z">
        <w:r>
          <w:rPr>
            <w:rFonts w:hint="default" w:cstheme="minorHAnsi"/>
          </w:rPr>
          <w:t>rito</w:t>
        </w:r>
      </w:ins>
      <w:ins w:id="631" w:author="m" w:date="2021-12-26T18:56:01Z">
        <w:r>
          <w:rPr>
            <w:rFonts w:hint="default" w:cstheme="minorHAnsi"/>
          </w:rPr>
          <w:t>rial</w:t>
        </w:r>
      </w:ins>
      <w:ins w:id="632" w:author="m" w:date="2021-12-26T18:56:02Z">
        <w:r>
          <w:rPr>
            <w:rFonts w:hint="default" w:cstheme="minorHAnsi"/>
          </w:rPr>
          <w:t xml:space="preserve"> owner</w:t>
        </w:r>
      </w:ins>
      <w:ins w:id="633" w:author="m" w:date="2021-12-26T18:56:03Z">
        <w:r>
          <w:rPr>
            <w:rFonts w:hint="default" w:cstheme="minorHAnsi"/>
          </w:rPr>
          <w:t>ship</w:t>
        </w:r>
      </w:ins>
      <w:ins w:id="634" w:author="m" w:date="2021-12-26T18:56:04Z">
        <w:r>
          <w:rPr>
            <w:rFonts w:hint="default" w:cstheme="minorHAnsi"/>
          </w:rPr>
          <w:t xml:space="preserve"> is </w:t>
        </w:r>
      </w:ins>
      <w:ins w:id="635" w:author="m" w:date="2021-12-26T19:07:08Z">
        <w:r>
          <w:rPr>
            <w:rFonts w:hint="default" w:cstheme="minorHAnsi"/>
          </w:rPr>
          <w:t>typic</w:t>
        </w:r>
      </w:ins>
      <w:ins w:id="636" w:author="m" w:date="2021-12-26T19:07:09Z">
        <w:r>
          <w:rPr>
            <w:rFonts w:hint="default" w:cstheme="minorHAnsi"/>
          </w:rPr>
          <w:t>ally</w:t>
        </w:r>
      </w:ins>
      <w:ins w:id="637" w:author="m" w:date="2021-12-26T18:56:07Z">
        <w:r>
          <w:rPr>
            <w:rFonts w:hint="default" w:cstheme="minorHAnsi"/>
          </w:rPr>
          <w:t xml:space="preserve"> reg</w:t>
        </w:r>
      </w:ins>
      <w:ins w:id="638" w:author="m" w:date="2021-12-26T18:56:08Z">
        <w:r>
          <w:rPr>
            <w:rFonts w:hint="default" w:cstheme="minorHAnsi"/>
          </w:rPr>
          <w:t>ain</w:t>
        </w:r>
      </w:ins>
      <w:ins w:id="639" w:author="m" w:date="2021-12-26T19:07:11Z">
        <w:r>
          <w:rPr>
            <w:rFonts w:hint="default" w:cstheme="minorHAnsi"/>
          </w:rPr>
          <w:t>ed</w:t>
        </w:r>
      </w:ins>
      <w:ins w:id="640" w:author="m" w:date="2021-12-26T18:56:08Z">
        <w:r>
          <w:rPr>
            <w:rFonts w:hint="default" w:cstheme="minorHAnsi"/>
          </w:rPr>
          <w:t xml:space="preserve"> </w:t>
        </w:r>
      </w:ins>
      <w:ins w:id="641" w:author="m" w:date="2021-12-26T18:56:09Z">
        <w:r>
          <w:rPr>
            <w:rFonts w:hint="default" w:cstheme="minorHAnsi"/>
          </w:rPr>
          <w:t xml:space="preserve">after </w:t>
        </w:r>
      </w:ins>
      <w:ins w:id="642" w:author="m" w:date="2021-12-26T19:07:19Z">
        <w:r>
          <w:rPr>
            <w:rFonts w:hint="default" w:cstheme="minorHAnsi"/>
          </w:rPr>
          <w:t xml:space="preserve">an </w:t>
        </w:r>
      </w:ins>
      <w:ins w:id="643" w:author="m" w:date="2021-12-26T18:56:10Z">
        <w:r>
          <w:rPr>
            <w:rFonts w:hint="default" w:cstheme="minorHAnsi"/>
          </w:rPr>
          <w:t>a</w:t>
        </w:r>
      </w:ins>
      <w:ins w:id="644" w:author="m" w:date="2021-12-26T18:56:13Z">
        <w:r>
          <w:rPr>
            <w:rFonts w:hint="default" w:cstheme="minorHAnsi"/>
          </w:rPr>
          <w:t>ggre</w:t>
        </w:r>
      </w:ins>
      <w:ins w:id="645" w:author="m" w:date="2021-12-26T18:56:15Z">
        <w:r>
          <w:rPr>
            <w:rFonts w:hint="default" w:cstheme="minorHAnsi"/>
          </w:rPr>
          <w:t>ss</w:t>
        </w:r>
      </w:ins>
      <w:ins w:id="646" w:author="m" w:date="2021-12-26T18:56:16Z">
        <w:r>
          <w:rPr>
            <w:rFonts w:hint="default" w:cstheme="minorHAnsi"/>
          </w:rPr>
          <w:t>ive in</w:t>
        </w:r>
      </w:ins>
      <w:ins w:id="647" w:author="m" w:date="2021-12-26T18:56:17Z">
        <w:r>
          <w:rPr>
            <w:rFonts w:hint="default" w:cstheme="minorHAnsi"/>
          </w:rPr>
          <w:t>teratio</w:t>
        </w:r>
      </w:ins>
      <w:ins w:id="648" w:author="m" w:date="2021-12-26T18:56:18Z">
        <w:r>
          <w:rPr>
            <w:rFonts w:hint="default" w:cstheme="minorHAnsi"/>
          </w:rPr>
          <w:t>n with</w:t>
        </w:r>
      </w:ins>
      <w:ins w:id="649" w:author="m" w:date="2021-12-26T18:56:19Z">
        <w:r>
          <w:rPr>
            <w:rFonts w:hint="default" w:cstheme="minorHAnsi"/>
          </w:rPr>
          <w:t xml:space="preserve"> i</w:t>
        </w:r>
      </w:ins>
      <w:ins w:id="650" w:author="m" w:date="2021-12-26T18:56:20Z">
        <w:r>
          <w:rPr>
            <w:rFonts w:hint="default" w:cstheme="minorHAnsi"/>
          </w:rPr>
          <w:t>n</w:t>
        </w:r>
      </w:ins>
      <w:ins w:id="651" w:author="m" w:date="2021-12-26T18:56:21Z">
        <w:r>
          <w:rPr>
            <w:rFonts w:hint="default" w:cstheme="minorHAnsi"/>
          </w:rPr>
          <w:t>tru</w:t>
        </w:r>
      </w:ins>
      <w:ins w:id="652" w:author="m" w:date="2021-12-26T18:56:22Z">
        <w:r>
          <w:rPr>
            <w:rFonts w:hint="default" w:cstheme="minorHAnsi"/>
          </w:rPr>
          <w:t>ders</w:t>
        </w:r>
      </w:ins>
      <w:ins w:id="653" w:author="m" w:date="2021-12-26T18:56:54Z">
        <w:r>
          <w:rPr>
            <w:rFonts w:hint="default" w:cstheme="minorHAnsi"/>
          </w:rPr>
          <w:t>,</w:t>
        </w:r>
      </w:ins>
      <w:ins w:id="654" w:author="m" w:date="2021-12-26T18:56:55Z">
        <w:r>
          <w:rPr>
            <w:rFonts w:hint="default" w:cstheme="minorHAnsi"/>
          </w:rPr>
          <w:t xml:space="preserve"> sugg</w:t>
        </w:r>
      </w:ins>
      <w:ins w:id="655" w:author="m" w:date="2021-12-26T18:56:56Z">
        <w:r>
          <w:rPr>
            <w:rFonts w:hint="default" w:cstheme="minorHAnsi"/>
          </w:rPr>
          <w:t xml:space="preserve">esting </w:t>
        </w:r>
      </w:ins>
      <w:ins w:id="656" w:author="m" w:date="2021-12-26T18:57:01Z">
        <w:r>
          <w:rPr>
            <w:rFonts w:hint="default" w:cstheme="minorHAnsi"/>
          </w:rPr>
          <w:t xml:space="preserve">a </w:t>
        </w:r>
      </w:ins>
      <w:ins w:id="657" w:author="m" w:date="2021-12-26T18:57:03Z">
        <w:r>
          <w:rPr>
            <w:rFonts w:hint="default" w:cstheme="minorHAnsi"/>
          </w:rPr>
          <w:t>sele</w:t>
        </w:r>
      </w:ins>
      <w:ins w:id="658" w:author="m" w:date="2021-12-26T18:57:04Z">
        <w:r>
          <w:rPr>
            <w:rFonts w:hint="default" w:cstheme="minorHAnsi"/>
          </w:rPr>
          <w:t xml:space="preserve">ctive </w:t>
        </w:r>
      </w:ins>
      <w:ins w:id="659" w:author="m" w:date="2021-12-26T18:57:05Z">
        <w:r>
          <w:rPr>
            <w:rFonts w:hint="default" w:cstheme="minorHAnsi"/>
          </w:rPr>
          <w:t>pre</w:t>
        </w:r>
      </w:ins>
      <w:ins w:id="660" w:author="m" w:date="2021-12-26T18:57:06Z">
        <w:r>
          <w:rPr>
            <w:rFonts w:hint="default" w:cstheme="minorHAnsi"/>
          </w:rPr>
          <w:t>ssur</w:t>
        </w:r>
      </w:ins>
      <w:ins w:id="661" w:author="m" w:date="2021-12-26T18:57:07Z">
        <w:r>
          <w:rPr>
            <w:rFonts w:hint="default" w:cstheme="minorHAnsi"/>
          </w:rPr>
          <w:t>e</w:t>
        </w:r>
      </w:ins>
      <w:ins w:id="662" w:author="m" w:date="2021-12-26T18:55:07Z">
        <w:r>
          <w:rPr>
            <w:rFonts w:hint="default" w:cstheme="minorHAnsi"/>
          </w:rPr>
          <w:t xml:space="preserve"> </w:t>
        </w:r>
      </w:ins>
      <w:ins w:id="663" w:author="m" w:date="2021-12-26T18:58:42Z">
        <w:r>
          <w:rPr>
            <w:rFonts w:hint="default" w:cstheme="minorHAnsi"/>
          </w:rPr>
          <w:t xml:space="preserve">to </w:t>
        </w:r>
      </w:ins>
      <w:ins w:id="664" w:author="m" w:date="2021-12-26T18:58:43Z">
        <w:r>
          <w:rPr>
            <w:rFonts w:hint="default" w:cstheme="minorHAnsi"/>
          </w:rPr>
          <w:t>re</w:t>
        </w:r>
      </w:ins>
      <w:ins w:id="665" w:author="m" w:date="2021-12-26T18:58:44Z">
        <w:r>
          <w:rPr>
            <w:rFonts w:hint="default" w:cstheme="minorHAnsi"/>
          </w:rPr>
          <w:t>duc</w:t>
        </w:r>
      </w:ins>
      <w:ins w:id="666" w:author="m" w:date="2021-12-26T18:58:45Z">
        <w:r>
          <w:rPr>
            <w:rFonts w:hint="default" w:cstheme="minorHAnsi"/>
          </w:rPr>
          <w:t>e fora</w:t>
        </w:r>
      </w:ins>
      <w:ins w:id="667" w:author="m" w:date="2021-12-26T18:58:46Z">
        <w:r>
          <w:rPr>
            <w:rFonts w:hint="default" w:cstheme="minorHAnsi"/>
          </w:rPr>
          <w:t>ging</w:t>
        </w:r>
      </w:ins>
      <w:ins w:id="668" w:author="m" w:date="2021-12-26T18:58:47Z">
        <w:r>
          <w:rPr>
            <w:rFonts w:hint="default" w:cstheme="minorHAnsi"/>
          </w:rPr>
          <w:t xml:space="preserve"> </w:t>
        </w:r>
      </w:ins>
      <w:ins w:id="669" w:author="m" w:date="2021-12-26T18:58:48Z">
        <w:r>
          <w:rPr>
            <w:rFonts w:hint="default" w:cstheme="minorHAnsi"/>
          </w:rPr>
          <w:t>time</w:t>
        </w:r>
      </w:ins>
      <w:ins w:id="670" w:author="m" w:date="2021-12-26T18:58:49Z">
        <w:r>
          <w:rPr>
            <w:rFonts w:hint="default" w:cstheme="minorHAnsi"/>
          </w:rPr>
          <w:t xml:space="preserve"> </w:t>
        </w:r>
      </w:ins>
      <w:ins w:id="671" w:author="m" w:date="2021-12-26T19:07:26Z">
        <w:r>
          <w:rPr>
            <w:rFonts w:hint="default" w:cstheme="minorHAnsi"/>
          </w:rPr>
          <w:t>and</w:t>
        </w:r>
      </w:ins>
      <w:ins w:id="672" w:author="m" w:date="2021-12-26T19:00:55Z">
        <w:r>
          <w:rPr>
            <w:rFonts w:hint="default" w:cstheme="minorHAnsi"/>
          </w:rPr>
          <w:t xml:space="preserve"> </w:t>
        </w:r>
      </w:ins>
      <w:ins w:id="673" w:author="m" w:date="2021-12-26T18:58:21Z">
        <w:r>
          <w:rPr>
            <w:rFonts w:hint="default" w:cstheme="minorHAnsi"/>
          </w:rPr>
          <w:t>i</w:t>
        </w:r>
      </w:ins>
      <w:ins w:id="674" w:author="m" w:date="2021-12-26T18:58:22Z">
        <w:r>
          <w:rPr>
            <w:rFonts w:hint="default" w:cstheme="minorHAnsi"/>
          </w:rPr>
          <w:t>ncre</w:t>
        </w:r>
      </w:ins>
      <w:ins w:id="675" w:author="m" w:date="2021-12-26T18:58:24Z">
        <w:r>
          <w:rPr>
            <w:rFonts w:hint="default" w:cstheme="minorHAnsi"/>
          </w:rPr>
          <w:t>as</w:t>
        </w:r>
      </w:ins>
      <w:ins w:id="676" w:author="m" w:date="2021-12-26T19:01:06Z">
        <w:r>
          <w:rPr>
            <w:rFonts w:hint="default" w:cstheme="minorHAnsi"/>
          </w:rPr>
          <w:t>e</w:t>
        </w:r>
      </w:ins>
      <w:ins w:id="677" w:author="m" w:date="2021-12-26T18:59:02Z">
        <w:r>
          <w:rPr>
            <w:rFonts w:hint="default" w:cstheme="minorHAnsi"/>
          </w:rPr>
          <w:t xml:space="preserve"> t</w:t>
        </w:r>
      </w:ins>
      <w:ins w:id="678" w:author="m" w:date="2021-12-26T18:59:03Z">
        <w:r>
          <w:rPr>
            <w:rFonts w:hint="default" w:cstheme="minorHAnsi"/>
          </w:rPr>
          <w:t>erritor</w:t>
        </w:r>
      </w:ins>
      <w:ins w:id="679" w:author="m" w:date="2021-12-26T18:59:04Z">
        <w:r>
          <w:rPr>
            <w:rFonts w:hint="default" w:cstheme="minorHAnsi"/>
          </w:rPr>
          <w:t>y atten</w:t>
        </w:r>
      </w:ins>
      <w:ins w:id="680" w:author="m" w:date="2021-12-26T18:59:06Z">
        <w:r>
          <w:rPr>
            <w:rFonts w:hint="default" w:cstheme="minorHAnsi"/>
          </w:rPr>
          <w:t>danc</w:t>
        </w:r>
      </w:ins>
      <w:ins w:id="681" w:author="m" w:date="2021-12-26T18:59:07Z">
        <w:r>
          <w:rPr>
            <w:rFonts w:hint="default" w:cstheme="minorHAnsi"/>
          </w:rPr>
          <w:t>e</w:t>
        </w:r>
      </w:ins>
      <w:ins w:id="682" w:author="m" w:date="2021-12-26T19:00:52Z">
        <w:r>
          <w:rPr>
            <w:rFonts w:hint="default" w:cstheme="minorHAnsi"/>
          </w:rPr>
          <w:t>.</w:t>
        </w:r>
      </w:ins>
      <w:ins w:id="683" w:author="m" w:date="2021-12-26T19:01:20Z">
        <w:r>
          <w:rPr>
            <w:rFonts w:hint="default" w:cstheme="minorHAnsi"/>
          </w:rPr>
          <w:t xml:space="preserve"> </w:t>
        </w:r>
      </w:ins>
      <w:ins w:id="684" w:author="m" w:date="2021-12-26T19:02:08Z">
        <w:r>
          <w:rPr>
            <w:rFonts w:hint="default" w:cstheme="minorHAnsi"/>
          </w:rPr>
          <w:t>Inde</w:t>
        </w:r>
      </w:ins>
      <w:ins w:id="685" w:author="m" w:date="2021-12-26T19:02:09Z">
        <w:r>
          <w:rPr>
            <w:rFonts w:hint="default" w:cstheme="minorHAnsi"/>
          </w:rPr>
          <w:t xml:space="preserve">ed, </w:t>
        </w:r>
      </w:ins>
      <w:ins w:id="686" w:author="m" w:date="2021-12-26T19:03:34Z">
        <w:r>
          <w:rPr>
            <w:rFonts w:hint="default" w:cstheme="minorHAnsi"/>
          </w:rPr>
          <w:t>more ef</w:t>
        </w:r>
      </w:ins>
      <w:ins w:id="687" w:author="m" w:date="2021-12-26T19:03:35Z">
        <w:r>
          <w:rPr>
            <w:rFonts w:hint="default" w:cstheme="minorHAnsi"/>
          </w:rPr>
          <w:t>ficient</w:t>
        </w:r>
      </w:ins>
      <w:ins w:id="688" w:author="m" w:date="2021-12-26T19:03:36Z">
        <w:r>
          <w:rPr>
            <w:rFonts w:hint="default" w:cstheme="minorHAnsi"/>
          </w:rPr>
          <w:t xml:space="preserve"> </w:t>
        </w:r>
      </w:ins>
      <w:ins w:id="689" w:author="m" w:date="2021-12-26T19:03:37Z">
        <w:r>
          <w:rPr>
            <w:rFonts w:hint="default" w:cstheme="minorHAnsi"/>
          </w:rPr>
          <w:t>fora</w:t>
        </w:r>
      </w:ins>
      <w:ins w:id="690" w:author="m" w:date="2021-12-26T19:03:38Z">
        <w:r>
          <w:rPr>
            <w:rFonts w:hint="default" w:cstheme="minorHAnsi"/>
          </w:rPr>
          <w:t>g</w:t>
        </w:r>
      </w:ins>
      <w:ins w:id="691" w:author="m" w:date="2021-12-26T19:03:39Z">
        <w:r>
          <w:rPr>
            <w:rFonts w:hint="default" w:cstheme="minorHAnsi"/>
          </w:rPr>
          <w:t>in</w:t>
        </w:r>
      </w:ins>
      <w:ins w:id="692" w:author="m" w:date="2021-12-26T19:03:40Z">
        <w:r>
          <w:rPr>
            <w:rFonts w:hint="default" w:cstheme="minorHAnsi"/>
          </w:rPr>
          <w:t>g mal</w:t>
        </w:r>
      </w:ins>
      <w:ins w:id="693" w:author="m" w:date="2021-12-26T19:03:41Z">
        <w:r>
          <w:rPr>
            <w:rFonts w:hint="default" w:cstheme="minorHAnsi"/>
          </w:rPr>
          <w:t>es</w:t>
        </w:r>
      </w:ins>
      <w:ins w:id="694" w:author="m" w:date="2021-12-26T19:03:42Z">
        <w:r>
          <w:rPr>
            <w:rFonts w:hint="default" w:cstheme="minorHAnsi"/>
          </w:rPr>
          <w:t xml:space="preserve"> </w:t>
        </w:r>
      </w:ins>
      <w:ins w:id="695" w:author="m" w:date="2021-12-26T19:03:43Z">
        <w:r>
          <w:rPr>
            <w:rFonts w:hint="default" w:cstheme="minorHAnsi"/>
          </w:rPr>
          <w:t>are mo</w:t>
        </w:r>
      </w:ins>
      <w:ins w:id="696" w:author="m" w:date="2021-12-26T19:03:44Z">
        <w:r>
          <w:rPr>
            <w:rFonts w:hint="default" w:cstheme="minorHAnsi"/>
          </w:rPr>
          <w:t xml:space="preserve">re </w:t>
        </w:r>
      </w:ins>
      <w:ins w:id="697" w:author="m" w:date="2021-12-26T19:03:45Z">
        <w:r>
          <w:rPr>
            <w:rFonts w:hint="default" w:cstheme="minorHAnsi"/>
          </w:rPr>
          <w:t>li</w:t>
        </w:r>
      </w:ins>
      <w:ins w:id="698" w:author="m" w:date="2021-12-26T19:03:47Z">
        <w:r>
          <w:rPr>
            <w:rFonts w:hint="default" w:cstheme="minorHAnsi"/>
          </w:rPr>
          <w:t>kely t</w:t>
        </w:r>
      </w:ins>
      <w:ins w:id="699" w:author="m" w:date="2021-12-26T19:03:48Z">
        <w:r>
          <w:rPr>
            <w:rFonts w:hint="default" w:cstheme="minorHAnsi"/>
          </w:rPr>
          <w:t xml:space="preserve">o </w:t>
        </w:r>
      </w:ins>
      <w:ins w:id="700" w:author="m" w:date="2021-12-26T19:04:11Z">
        <w:r>
          <w:rPr>
            <w:rFonts w:hint="default" w:cstheme="minorHAnsi"/>
          </w:rPr>
          <w:t>own a</w:t>
        </w:r>
      </w:ins>
      <w:ins w:id="701" w:author="m" w:date="2021-12-26T19:04:12Z">
        <w:r>
          <w:rPr>
            <w:rFonts w:hint="default" w:cstheme="minorHAnsi"/>
          </w:rPr>
          <w:t xml:space="preserve"> lek t</w:t>
        </w:r>
      </w:ins>
      <w:ins w:id="702" w:author="m" w:date="2021-12-26T19:04:13Z">
        <w:r>
          <w:rPr>
            <w:rFonts w:hint="default" w:cstheme="minorHAnsi"/>
          </w:rPr>
          <w:t>err</w:t>
        </w:r>
      </w:ins>
      <w:ins w:id="703" w:author="m" w:date="2021-12-26T19:04:14Z">
        <w:r>
          <w:rPr>
            <w:rFonts w:hint="default" w:cstheme="minorHAnsi"/>
          </w:rPr>
          <w:t>itory</w:t>
        </w:r>
      </w:ins>
      <w:ins w:id="704" w:author="m" w:date="2021-12-26T19:04:35Z">
        <w:r>
          <w:rPr>
            <w:rFonts w:hint="default" w:cstheme="minorHAnsi"/>
          </w:rPr>
          <w:t xml:space="preserve"> (</w:t>
        </w:r>
      </w:ins>
      <w:ins w:id="705" w:author="m" w:date="2021-12-26T19:05:03Z">
        <w:r>
          <w:rPr>
            <w:rFonts w:asciiTheme="minorHAnsi" w:hAnsiTheme="minorHAnsi" w:cstheme="minorHAnsi"/>
            <w:sz w:val="22"/>
            <w:szCs w:val="22"/>
            <w:lang w:val="en-GB"/>
          </w:rPr>
          <w:t>Araya-Salas, Gonzalez-Gomez, Wojczulanis-Jakubas, López, &amp; Wright, 2018</w:t>
        </w:r>
      </w:ins>
      <w:ins w:id="706" w:author="m" w:date="2021-12-26T19:05:04Z">
        <w:r>
          <w:rPr>
            <w:rFonts w:hint="default" w:cstheme="minorHAnsi"/>
            <w:sz w:val="22"/>
            <w:szCs w:val="22"/>
          </w:rPr>
          <w:t>)</w:t>
        </w:r>
      </w:ins>
      <w:ins w:id="707" w:author="m" w:date="2021-12-26T19:04:15Z">
        <w:r>
          <w:rPr>
            <w:rFonts w:hint="default" w:cstheme="minorHAnsi"/>
          </w:rPr>
          <w:t>.</w:t>
        </w:r>
      </w:ins>
      <w:ins w:id="708" w:author="m" w:date="2021-12-26T19:07:35Z">
        <w:r>
          <w:rPr>
            <w:rFonts w:hint="default" w:cstheme="minorHAnsi"/>
          </w:rPr>
          <w:t xml:space="preserve"> </w:t>
        </w:r>
      </w:ins>
    </w:p>
    <w:p>
      <w:pPr>
        <w:spacing w:line="480" w:lineRule="auto"/>
        <w:jc w:val="both"/>
        <w:rPr>
          <w:ins w:id="709" w:author="m" w:date="2021-12-26T19:09:20Z"/>
          <w:rFonts w:hint="default" w:cstheme="minorHAnsi"/>
        </w:rPr>
      </w:pPr>
    </w:p>
    <w:p>
      <w:pPr>
        <w:spacing w:line="480" w:lineRule="auto"/>
        <w:jc w:val="both"/>
        <w:rPr>
          <w:del w:id="710" w:author="m" w:date="2021-12-26T19:09:19Z"/>
          <w:rFonts w:asciiTheme="minorHAnsi" w:hAnsiTheme="minorHAnsi" w:cstheme="minorHAnsi"/>
          <w:b w:val="0"/>
          <w:i/>
          <w:sz w:val="22"/>
          <w:szCs w:val="22"/>
          <w:lang w:val="en-GB"/>
          <w:rPrChange w:id="711" w:author="Kasia Wojczulanis" w:date="2021-10-20T09:59:00Z">
            <w:rPr>
              <w:del w:id="712" w:author="m" w:date="2021-12-26T19:09:19Z"/>
              <w:rFonts w:ascii="Times New Roman" w:hAnsi="Times New Roman" w:cs="Times New Roman"/>
              <w:b/>
              <w:sz w:val="24"/>
              <w:szCs w:val="24"/>
              <w:lang w:val="en-GB"/>
            </w:rPr>
          </w:rPrChange>
        </w:rPr>
      </w:pPr>
      <w:ins w:id="713" w:author="Kasia Wojczulanis" w:date="2021-10-20T10:02:00Z">
        <w:del w:id="714" w:author="m" w:date="2021-12-26T19:09:19Z">
          <w:r>
            <w:rPr>
              <w:rFonts w:cstheme="minorHAnsi"/>
              <w:lang w:val="en-GB"/>
            </w:rPr>
            <w:delText>To attract and mate with females, m</w:delText>
          </w:r>
        </w:del>
      </w:ins>
      <w:ins w:id="715" w:author="Kasia Wojczulanis" w:date="2021-10-20T10:00:00Z">
        <w:del w:id="716" w:author="m" w:date="2021-12-26T19:09:19Z">
          <w:r>
            <w:rPr>
              <w:rFonts w:cstheme="minorHAnsi"/>
              <w:lang w:val="en-GB"/>
              <w:rPrChange w:id="717" w:author="Kasia Wojczulanis" w:date="2021-10-20T10:00:00Z">
                <w:rPr/>
              </w:rPrChange>
            </w:rPr>
            <w:delText xml:space="preserve">ales </w:delText>
          </w:r>
        </w:del>
      </w:ins>
      <w:ins w:id="720" w:author="Kasia Wojczulanis" w:date="2021-10-20T10:01:00Z">
        <w:del w:id="721" w:author="m" w:date="2021-12-26T19:09:19Z">
          <w:r>
            <w:rPr>
              <w:rFonts w:cstheme="minorHAnsi"/>
              <w:lang w:val="en-GB"/>
            </w:rPr>
            <w:delText>form leks</w:delText>
          </w:r>
        </w:del>
      </w:ins>
      <w:ins w:id="722" w:author="Kasia Wojczulanis" w:date="2021-10-20T10:07:00Z">
        <w:del w:id="723" w:author="m" w:date="2021-12-26T19:09:19Z">
          <w:r>
            <w:rPr>
              <w:rFonts w:cstheme="minorHAnsi"/>
              <w:lang w:val="en-GB"/>
            </w:rPr>
            <w:delText xml:space="preserve">, </w:delText>
          </w:r>
        </w:del>
      </w:ins>
      <w:ins w:id="724" w:author="Kasia Wojczulanis" w:date="2021-10-20T10:08:00Z">
        <w:del w:id="725" w:author="m" w:date="2021-12-26T19:09:19Z">
          <w:r>
            <w:rPr>
              <w:rFonts w:cstheme="minorHAnsi"/>
              <w:lang w:val="en-GB"/>
            </w:rPr>
            <w:delText xml:space="preserve">where they are </w:delText>
          </w:r>
        </w:del>
      </w:ins>
      <w:ins w:id="726" w:author="Kasia Wojczulanis" w:date="2021-10-20T10:07:00Z">
        <w:del w:id="727" w:author="m" w:date="2021-12-26T19:09:19Z">
          <w:r>
            <w:rPr>
              <w:rFonts w:cstheme="minorHAnsi"/>
              <w:lang w:val="en-GB"/>
            </w:rPr>
            <w:delText xml:space="preserve">active for </w:delText>
          </w:r>
        </w:del>
      </w:ins>
      <w:ins w:id="728" w:author="Kasia Wojczulanis" w:date="2021-10-20T10:08:00Z">
        <w:del w:id="729" w:author="m" w:date="2021-12-26T19:09:19Z">
          <w:r>
            <w:rPr>
              <w:rFonts w:cstheme="minorHAnsi"/>
              <w:lang w:val="en-GB"/>
            </w:rPr>
            <w:delText xml:space="preserve">the whole </w:delText>
          </w:r>
        </w:del>
      </w:ins>
      <w:ins w:id="730" w:author="Kasia Wojczulanis" w:date="2021-10-20T10:07:00Z">
        <w:del w:id="731" w:author="m" w:date="2021-12-26T19:09:19Z">
          <w:r>
            <w:rPr>
              <w:rFonts w:cstheme="minorHAnsi"/>
              <w:lang w:val="en-GB"/>
            </w:rPr>
            <w:delText>year</w:delText>
          </w:r>
        </w:del>
      </w:ins>
      <w:ins w:id="732" w:author="Kasia Wojczulanis" w:date="2021-10-20T10:02:00Z">
        <w:del w:id="733" w:author="m" w:date="2021-12-26T19:09:19Z">
          <w:r>
            <w:rPr>
              <w:rFonts w:cstheme="minorHAnsi"/>
              <w:lang w:val="en-GB"/>
            </w:rPr>
            <w:delText xml:space="preserve">. </w:delText>
          </w:r>
        </w:del>
      </w:ins>
      <w:ins w:id="734" w:author="Kasia Wojczulanis" w:date="2021-10-20T10:03:00Z">
        <w:del w:id="735" w:author="m" w:date="2021-12-26T19:09:19Z">
          <w:r>
            <w:rPr>
              <w:rFonts w:cstheme="minorHAnsi"/>
              <w:lang w:val="en-GB"/>
            </w:rPr>
            <w:delText xml:space="preserve">Within the lek </w:delText>
          </w:r>
        </w:del>
      </w:ins>
      <w:ins w:id="736" w:author="Kasia Wojczulanis" w:date="2021-10-20T10:02:00Z">
        <w:del w:id="737" w:author="m" w:date="2021-12-26T19:09:19Z">
          <w:r>
            <w:rPr>
              <w:rFonts w:cstheme="minorHAnsi"/>
              <w:lang w:val="en-GB"/>
            </w:rPr>
            <w:delText xml:space="preserve">particular males have their small territories, which </w:delText>
          </w:r>
        </w:del>
      </w:ins>
      <w:ins w:id="738" w:author="Kasia Wojczulanis" w:date="2021-10-20T10:03:00Z">
        <w:del w:id="739" w:author="m" w:date="2021-12-26T19:09:19Z">
          <w:r>
            <w:rPr>
              <w:rFonts w:cstheme="minorHAnsi"/>
              <w:lang w:val="en-GB"/>
            </w:rPr>
            <w:delText xml:space="preserve">defend intensely either singing or actively chasing intruders </w:delText>
          </w:r>
        </w:del>
      </w:ins>
      <w:ins w:id="740" w:author="Kasia Wojczulanis" w:date="2021-10-20T10:04:00Z">
        <w:del w:id="741" w:author="m" w:date="2021-12-26T19:09:19Z">
          <w:r>
            <w:rPr>
              <w:rFonts w:cstheme="minorHAnsi"/>
              <w:lang w:val="en-GB"/>
            </w:rPr>
            <w:delText>and floaters (i.e. often young yet males without territories)</w:delText>
          </w:r>
        </w:del>
      </w:ins>
      <w:ins w:id="742" w:author="Kasia Wojczulanis" w:date="2021-10-20T10:05:00Z">
        <w:del w:id="743" w:author="m" w:date="2021-12-26T19:09:19Z">
          <w:r>
            <w:rPr>
              <w:rFonts w:cstheme="minorHAnsi"/>
              <w:lang w:val="en-GB"/>
            </w:rPr>
            <w:delText xml:space="preserve">. </w:delText>
          </w:r>
        </w:del>
      </w:ins>
      <w:ins w:id="744" w:author="Kasia Wojczulanis" w:date="2021-10-20T10:09:00Z">
        <w:del w:id="745" w:author="m" w:date="2021-12-26T19:09:19Z">
          <w:r>
            <w:rPr>
              <w:rFonts w:cstheme="minorHAnsi"/>
              <w:lang w:val="en-GB"/>
            </w:rPr>
            <w:delText>Since leaving the lek for foraging</w:delText>
          </w:r>
        </w:del>
      </w:ins>
      <w:ins w:id="746" w:author="Kasia Wojczulanis" w:date="2021-10-20T10:17:00Z">
        <w:del w:id="747" w:author="m" w:date="2021-12-26T19:09:19Z">
          <w:r>
            <w:rPr>
              <w:rFonts w:cstheme="minorHAnsi"/>
              <w:lang w:val="en-GB"/>
            </w:rPr>
            <w:delText xml:space="preserve"> (often </w:delText>
          </w:r>
        </w:del>
      </w:ins>
      <w:ins w:id="748" w:author="Kasia Wojczulanis" w:date="2021-10-20T10:17:00Z">
        <w:del w:id="749" w:author="m" w:date="2021-12-26T19:09:19Z">
          <w:r>
            <w:rPr>
              <w:rFonts w:cstheme="minorHAnsi"/>
              <w:lang w:val="en-GB"/>
              <w:rPrChange w:id="750" w:author="Kasia Wojczulanis" w:date="2021-10-20T10:17:00Z">
                <w:rPr/>
              </w:rPrChange>
            </w:rPr>
            <w:delText>patches of Heliconia flowers</w:delText>
          </w:r>
        </w:del>
      </w:ins>
      <w:ins w:id="753" w:author="Kasia Wojczulanis" w:date="2021-10-20T10:09:00Z">
        <w:del w:id="754" w:author="m" w:date="2021-12-26T19:09:19Z">
          <w:r>
            <w:rPr>
              <w:rFonts w:cstheme="minorHAnsi"/>
              <w:lang w:val="en-GB"/>
            </w:rPr>
            <w:delText xml:space="preserve"> </w:delText>
          </w:r>
        </w:del>
      </w:ins>
      <w:ins w:id="755" w:author="Kasia Wojczulanis" w:date="2021-10-20T10:06:00Z">
        <w:del w:id="756" w:author="m" w:date="2021-12-26T19:09:19Z">
          <w:r>
            <w:rPr>
              <w:rFonts w:cstheme="minorHAnsi"/>
              <w:lang w:val="en-GB"/>
            </w:rPr>
            <w:delText>outside the lek area</w:delText>
          </w:r>
        </w:del>
      </w:ins>
      <w:ins w:id="757" w:author="Kasia Wojczulanis" w:date="2021-10-20T10:17:00Z">
        <w:del w:id="758" w:author="m" w:date="2021-12-26T19:09:19Z">
          <w:r>
            <w:rPr>
              <w:rFonts w:cstheme="minorHAnsi"/>
              <w:lang w:val="en-GB"/>
            </w:rPr>
            <w:delText>)</w:delText>
          </w:r>
        </w:del>
      </w:ins>
      <w:ins w:id="759" w:author="Kasia Wojczulanis" w:date="2021-10-20T10:06:00Z">
        <w:del w:id="760" w:author="m" w:date="2021-12-26T19:09:19Z">
          <w:r>
            <w:rPr>
              <w:rFonts w:cstheme="minorHAnsi"/>
              <w:lang w:val="en-GB"/>
            </w:rPr>
            <w:delText xml:space="preserve"> </w:delText>
          </w:r>
        </w:del>
      </w:ins>
      <w:ins w:id="761" w:author="Kasia Wojczulanis" w:date="2021-10-20T10:09:00Z">
        <w:del w:id="762" w:author="m" w:date="2021-12-26T19:09:19Z">
          <w:r>
            <w:rPr>
              <w:rFonts w:cstheme="minorHAnsi"/>
              <w:lang w:val="en-GB"/>
            </w:rPr>
            <w:delText xml:space="preserve">limits the time </w:delText>
          </w:r>
        </w:del>
      </w:ins>
      <w:ins w:id="763" w:author="Kasia Wojczulanis" w:date="2021-10-20T10:15:00Z">
        <w:del w:id="764" w:author="m" w:date="2021-12-26T19:09:19Z">
          <w:r>
            <w:rPr>
              <w:rFonts w:cstheme="minorHAnsi"/>
              <w:lang w:val="en-GB"/>
            </w:rPr>
            <w:delText>of territory attendance</w:delText>
          </w:r>
        </w:del>
      </w:ins>
      <w:ins w:id="765" w:author="Kasia Wojczulanis" w:date="2021-10-20T10:10:00Z">
        <w:del w:id="766" w:author="m" w:date="2021-12-26T19:09:19Z">
          <w:r>
            <w:rPr>
              <w:rFonts w:cstheme="minorHAnsi"/>
              <w:lang w:val="en-GB"/>
            </w:rPr>
            <w:delText xml:space="preserve">, </w:delText>
          </w:r>
        </w:del>
      </w:ins>
      <w:ins w:id="767" w:author="Kasia Wojczulanis" w:date="2021-10-20T10:06:00Z">
        <w:del w:id="768" w:author="m" w:date="2021-12-26T19:09:19Z">
          <w:r>
            <w:rPr>
              <w:rFonts w:cstheme="minorHAnsi"/>
              <w:lang w:val="en-GB"/>
            </w:rPr>
            <w:delText>efficient foraging</w:delText>
          </w:r>
        </w:del>
      </w:ins>
      <w:ins w:id="769" w:author="Kasia Wojczulanis" w:date="2021-10-20T10:07:00Z">
        <w:del w:id="770" w:author="m" w:date="2021-12-26T19:09:19Z">
          <w:r>
            <w:rPr>
              <w:rFonts w:cstheme="minorHAnsi"/>
              <w:lang w:val="en-GB"/>
            </w:rPr>
            <w:delText xml:space="preserve"> </w:delText>
          </w:r>
        </w:del>
      </w:ins>
      <w:ins w:id="771" w:author="Kasia Wojczulanis" w:date="2021-10-20T10:18:00Z">
        <w:del w:id="772" w:author="m" w:date="2021-12-26T19:09:19Z">
          <w:r>
            <w:rPr>
              <w:rFonts w:cstheme="minorHAnsi"/>
              <w:lang w:val="en-GB"/>
            </w:rPr>
            <w:delText xml:space="preserve">of LBHs </w:delText>
          </w:r>
        </w:del>
      </w:ins>
      <w:ins w:id="773" w:author="Kasia Wojczulanis" w:date="2021-10-20T10:10:00Z">
        <w:del w:id="774" w:author="m" w:date="2021-12-26T19:09:19Z">
          <w:r>
            <w:rPr>
              <w:rFonts w:cstheme="minorHAnsi"/>
              <w:lang w:val="en-GB"/>
            </w:rPr>
            <w:delText>is under a strong selective pressure.</w:delText>
          </w:r>
        </w:del>
      </w:ins>
      <w:ins w:id="775" w:author="Kasia Wojczulanis" w:date="2021-10-20T10:05:00Z">
        <w:del w:id="776" w:author="m" w:date="2021-12-26T19:09:19Z">
          <w:r>
            <w:rPr>
              <w:rFonts w:cstheme="minorHAnsi"/>
              <w:lang w:val="en-GB"/>
            </w:rPr>
            <w:delText xml:space="preserve"> </w:delText>
          </w:r>
        </w:del>
      </w:ins>
      <w:ins w:id="777" w:author="Kasia Wojczulanis" w:date="2021-10-20T10:00:00Z">
        <w:del w:id="778" w:author="m" w:date="2021-12-26T19:09:19Z">
          <w:r>
            <w:rPr>
              <w:rFonts w:cstheme="minorHAnsi"/>
              <w:lang w:val="en-GB"/>
              <w:rPrChange w:id="779" w:author="Kasia Wojczulanis" w:date="2021-10-20T10:00:00Z">
                <w:rPr/>
              </w:rPrChange>
            </w:rPr>
            <w:delText>Unlike many hummingbirds, hermits do not defend a patch of flowers but zip between widely scattered flowers</w:delText>
          </w:r>
        </w:del>
      </w:ins>
      <w:ins w:id="782" w:author="Kasia Wojczulanis" w:date="2021-10-20T10:14:00Z">
        <w:del w:id="783" w:author="m" w:date="2021-12-26T19:09:19Z">
          <w:r>
            <w:rPr>
              <w:rFonts w:cstheme="minorHAnsi"/>
              <w:lang w:val="en-GB"/>
            </w:rPr>
            <w:delText xml:space="preserve"> (i.e. traplining)</w:delText>
          </w:r>
        </w:del>
      </w:ins>
      <w:ins w:id="784" w:author="Kasia Wojczulanis" w:date="2021-10-20T10:12:00Z">
        <w:del w:id="785" w:author="m" w:date="2021-12-26T19:09:19Z">
          <w:r>
            <w:rPr>
              <w:rFonts w:cstheme="minorHAnsi"/>
              <w:lang w:val="en-GB"/>
            </w:rPr>
            <w:delText xml:space="preserve">. When feeding, LBHs hover briefly in front of the flower, then </w:delText>
          </w:r>
        </w:del>
      </w:ins>
      <w:ins w:id="786" w:author="Kasia Wojczulanis" w:date="2021-10-20T10:13:00Z">
        <w:del w:id="787" w:author="m" w:date="2021-12-26T19:09:19Z">
          <w:r>
            <w:rPr>
              <w:rFonts w:cstheme="minorHAnsi"/>
              <w:lang w:val="en-GB"/>
            </w:rPr>
            <w:delText xml:space="preserve">take few sips of nectar in an </w:delText>
          </w:r>
        </w:del>
      </w:ins>
      <w:ins w:id="788" w:author="Kasia Wojczulanis" w:date="2021-10-20T10:14:00Z">
        <w:del w:id="789" w:author="m" w:date="2021-12-26T19:09:19Z">
          <w:r>
            <w:rPr>
              <w:rFonts w:cstheme="minorHAnsi"/>
              <w:lang w:val="en-GB"/>
            </w:rPr>
            <w:delText>internment</w:delText>
          </w:r>
        </w:del>
      </w:ins>
      <w:ins w:id="790" w:author="Kasia Wojczulanis" w:date="2021-10-20T10:13:00Z">
        <w:del w:id="791" w:author="m" w:date="2021-12-26T19:09:19Z">
          <w:r>
            <w:rPr>
              <w:rFonts w:cstheme="minorHAnsi"/>
              <w:lang w:val="en-GB"/>
            </w:rPr>
            <w:delText xml:space="preserve"> fashion (see video 1 in Supplementary Material</w:delText>
          </w:r>
        </w:del>
      </w:ins>
      <w:ins w:id="792" w:author="Kasia Wojczulanis" w:date="2021-10-20T11:42:00Z">
        <w:del w:id="793" w:author="m" w:date="2021-12-26T19:09:19Z">
          <w:r>
            <w:rPr>
              <w:rFonts w:cstheme="minorHAnsi"/>
              <w:lang w:val="en-GB"/>
            </w:rPr>
            <w:delText>s</w:delText>
          </w:r>
        </w:del>
      </w:ins>
      <w:ins w:id="794" w:author="Kasia Wojczulanis" w:date="2021-10-20T10:13:00Z">
        <w:del w:id="795" w:author="m" w:date="2021-12-26T19:09:19Z">
          <w:r>
            <w:rPr>
              <w:rFonts w:cstheme="minorHAnsi"/>
              <w:lang w:val="en-GB"/>
            </w:rPr>
            <w:delText>).</w:delText>
          </w:r>
        </w:del>
      </w:ins>
    </w:p>
    <w:p>
      <w:pPr>
        <w:spacing w:line="480" w:lineRule="auto"/>
        <w:jc w:val="both"/>
        <w:rPr>
          <w:rFonts w:cstheme="minorHAnsi"/>
          <w:lang w:val="en-GB"/>
        </w:rPr>
      </w:pPr>
      <w:r>
        <w:rPr>
          <w:rFonts w:cstheme="minorHAnsi"/>
          <w:i/>
          <w:lang w:val="en-GB"/>
        </w:rPr>
        <w:t>Fieldwork.</w:t>
      </w:r>
      <w:r>
        <w:rPr>
          <w:rFonts w:cstheme="minorHAnsi"/>
          <w:lang w:val="en-GB"/>
        </w:rPr>
        <w:t xml:space="preserve"> We carried out the study at</w:t>
      </w:r>
      <w:del w:id="796" w:author="m" w:date="2021-12-26T19:09:23Z">
        <w:r>
          <w:rPr>
            <w:rFonts w:cstheme="minorHAnsi"/>
            <w:lang w:val="en-GB"/>
          </w:rPr>
          <w:delText xml:space="preserve"> </w:delText>
        </w:r>
      </w:del>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t>
      </w:r>
      <w:ins w:id="797" w:author="Kasia Wojczulanis" w:date="2021-10-19T11:01:00Z">
        <w:r>
          <w:rPr>
            <w:rFonts w:cstheme="minorHAnsi"/>
            <w:lang w:val="en-GB"/>
          </w:rPr>
          <w:t xml:space="preserve">We captured and </w:t>
        </w:r>
      </w:ins>
      <w:del w:id="798" w:author="Kasia Wojczulanis" w:date="2021-10-19T11:01:00Z">
        <w:r>
          <w:rPr>
            <w:rFonts w:cstheme="minorHAnsi"/>
            <w:lang w:val="en-GB"/>
          </w:rPr>
          <w:delText xml:space="preserve">Birds were </w:delText>
        </w:r>
      </w:del>
      <w:r>
        <w:rPr>
          <w:rFonts w:cstheme="minorHAnsi"/>
          <w:lang w:val="en-GB"/>
        </w:rPr>
        <w:t xml:space="preserve">individually marked </w:t>
      </w:r>
      <w:ins w:id="799" w:author="Kasia Wojczulanis" w:date="2021-10-19T11:01:00Z">
        <w:r>
          <w:rPr>
            <w:rFonts w:cstheme="minorHAnsi"/>
            <w:lang w:val="en-GB"/>
          </w:rPr>
          <w:t xml:space="preserve">21 individuals </w:t>
        </w:r>
      </w:ins>
      <w:r>
        <w:rPr>
          <w:rFonts w:cstheme="minorHAnsi"/>
          <w:lang w:val="pt"/>
        </w:rPr>
        <w:t xml:space="preserve">with </w:t>
      </w:r>
      <w:r>
        <w:rPr>
          <w:rFonts w:cstheme="minorHAnsi"/>
          <w:lang w:val="en-GB"/>
        </w:rPr>
        <w:t xml:space="preserve">foam tags </w:t>
      </w:r>
      <w:ins w:id="800" w:author="Kasia Wojczulanis" w:date="2021-10-19T12:50:00Z">
        <w:r>
          <w:rPr>
            <w:rFonts w:cstheme="minorHAnsi"/>
            <w:lang w:val="en-GB"/>
          </w:rPr>
          <w:t>(</w:t>
        </w:r>
      </w:ins>
      <w:ins w:id="801" w:author="Kasia Wojczulanis" w:date="2021-10-19T12:50:00Z">
        <w:del w:id="802" w:author="m" w:date="2021-12-26T19:11:08Z">
          <w:r>
            <w:rPr>
              <w:rFonts w:cstheme="minorHAnsi"/>
              <w:lang w:val="en-GB"/>
            </w:rPr>
            <w:delText>o</w:delText>
          </w:r>
        </w:del>
      </w:ins>
      <w:ins w:id="803" w:author="Kasia Wojczulanis" w:date="2021-10-19T12:50:00Z">
        <w:del w:id="804" w:author="m" w:date="2021-12-26T19:11:07Z">
          <w:r>
            <w:rPr>
              <w:rFonts w:cstheme="minorHAnsi"/>
              <w:lang w:val="en-GB"/>
            </w:rPr>
            <w:delText xml:space="preserve">f </w:delText>
          </w:r>
        </w:del>
      </w:ins>
      <w:ins w:id="805" w:author="Kasia Wojczulanis" w:date="2021-10-19T12:50:00Z">
        <w:r>
          <w:rPr>
            <w:rFonts w:cstheme="minorHAnsi"/>
            <w:lang w:val="en-GB"/>
          </w:rPr>
          <w:t xml:space="preserve">total weight </w:t>
        </w:r>
      </w:ins>
      <w:ins w:id="806" w:author="m" w:date="2021-12-26T19:11:09Z">
        <w:r>
          <w:rPr>
            <w:rFonts w:hint="default" w:cstheme="minorHAnsi"/>
          </w:rPr>
          <w:t>o</w:t>
        </w:r>
      </w:ins>
      <w:ins w:id="807" w:author="m" w:date="2021-12-26T19:11:10Z">
        <w:r>
          <w:rPr>
            <w:rFonts w:hint="default" w:cstheme="minorHAnsi"/>
          </w:rPr>
          <w:t xml:space="preserve">f </w:t>
        </w:r>
      </w:ins>
      <w:ins w:id="808" w:author="Kasia Wojczulanis" w:date="2021-10-19T12:50:00Z">
        <w:del w:id="809" w:author="m" w:date="2021-12-26T19:09:56Z">
          <w:r>
            <w:rPr>
              <w:rFonts w:asciiTheme="minorHAnsi" w:hAnsiTheme="minorHAnsi" w:cstheme="minorHAnsi"/>
              <w:sz w:val="22"/>
              <w:szCs w:val="22"/>
              <w:highlight w:val="yellow"/>
              <w:lang w:val="en-US"/>
              <w:rPrChange w:id="810" w:author="Kasia Wojczulanis" w:date="2021-10-19T12:50:00Z">
                <w:rPr>
                  <w:rFonts w:ascii="Times New Roman" w:hAnsi="Times New Roman" w:cs="Times New Roman"/>
                  <w:sz w:val="24"/>
                  <w:szCs w:val="24"/>
                  <w:lang w:val="en-GB"/>
                </w:rPr>
              </w:rPrChange>
            </w:rPr>
            <w:delText>xx</w:delText>
          </w:r>
        </w:del>
      </w:ins>
      <w:ins w:id="813" w:author="Kasia Wojczulanis" w:date="2021-10-19T12:50:00Z">
        <w:del w:id="814" w:author="m" w:date="2021-12-26T19:09:56Z">
          <w:r>
            <w:rPr>
              <w:rFonts w:hint="default" w:cstheme="minorHAnsi"/>
              <w:lang w:val="en-US"/>
            </w:rPr>
            <w:delText xml:space="preserve"> </w:delText>
          </w:r>
        </w:del>
      </w:ins>
      <w:ins w:id="815" w:author="m" w:date="2021-12-26T19:09:56Z">
        <w:r>
          <w:rPr>
            <w:rFonts w:cstheme="minorHAnsi"/>
            <w:sz w:val="22"/>
            <w:szCs w:val="22"/>
            <w:highlight w:val="yellow"/>
          </w:rPr>
          <w:t>0</w:t>
        </w:r>
      </w:ins>
      <w:ins w:id="816" w:author="m" w:date="2021-12-26T19:09:56Z">
        <w:r>
          <w:rPr>
            <w:rFonts w:hint="default" w:cstheme="minorHAnsi"/>
            <w:sz w:val="22"/>
            <w:szCs w:val="22"/>
            <w:highlight w:val="yellow"/>
          </w:rPr>
          <w:t>.0</w:t>
        </w:r>
      </w:ins>
      <w:ins w:id="817" w:author="m" w:date="2021-12-26T19:11:02Z">
        <w:r>
          <w:rPr>
            <w:rFonts w:hint="default" w:cstheme="minorHAnsi"/>
            <w:sz w:val="22"/>
            <w:szCs w:val="22"/>
            <w:highlight w:val="yellow"/>
          </w:rPr>
          <w:t>2</w:t>
        </w:r>
      </w:ins>
      <w:ins w:id="818" w:author="m" w:date="2021-12-26T19:09:58Z">
        <w:r>
          <w:rPr>
            <w:rFonts w:hint="default" w:cstheme="minorHAnsi"/>
            <w:sz w:val="22"/>
            <w:szCs w:val="22"/>
            <w:highlight w:val="yellow"/>
          </w:rPr>
          <w:t xml:space="preserve"> </w:t>
        </w:r>
      </w:ins>
      <w:ins w:id="819" w:author="Kasia Wojczulanis" w:date="2021-10-19T12:50:00Z">
        <w:r>
          <w:rPr>
            <w:rFonts w:cstheme="minorHAnsi"/>
            <w:lang w:val="en-GB"/>
          </w:rPr>
          <w:t xml:space="preserve">g, which is </w:t>
        </w:r>
      </w:ins>
      <w:ins w:id="820" w:author="m" w:date="2021-12-26T19:11:27Z">
        <w:r>
          <w:rPr>
            <w:rFonts w:hint="default" w:cstheme="minorHAnsi"/>
          </w:rPr>
          <w:t>~</w:t>
        </w:r>
      </w:ins>
      <w:ins w:id="821" w:author="Kasia Wojczulanis" w:date="2021-10-19T12:50:00Z">
        <w:del w:id="822" w:author="m" w:date="2021-12-26T19:11:24Z">
          <w:r>
            <w:rPr>
              <w:rFonts w:asciiTheme="minorHAnsi" w:hAnsiTheme="minorHAnsi" w:cstheme="minorHAnsi"/>
              <w:sz w:val="22"/>
              <w:szCs w:val="22"/>
              <w:highlight w:val="yellow"/>
              <w:lang w:val="en-US"/>
              <w:rPrChange w:id="823" w:author="Kasia Wojczulanis" w:date="2021-10-19T12:50:00Z">
                <w:rPr>
                  <w:rFonts w:ascii="Times New Roman" w:hAnsi="Times New Roman" w:cs="Times New Roman"/>
                  <w:sz w:val="24"/>
                  <w:szCs w:val="24"/>
                  <w:lang w:val="en-GB"/>
                </w:rPr>
              </w:rPrChange>
            </w:rPr>
            <w:delText>xx</w:delText>
          </w:r>
        </w:del>
      </w:ins>
      <w:ins w:id="826" w:author="Kasia Wojczulanis" w:date="2021-10-19T12:50:00Z">
        <w:del w:id="827" w:author="m" w:date="2021-12-26T19:11:24Z">
          <w:r>
            <w:rPr>
              <w:rFonts w:hint="default" w:cstheme="minorHAnsi"/>
              <w:lang w:val="en-US"/>
            </w:rPr>
            <w:delText xml:space="preserve"> </w:delText>
          </w:r>
        </w:del>
      </w:ins>
      <w:ins w:id="828" w:author="m" w:date="2021-12-26T19:11:24Z">
        <w:r>
          <w:rPr>
            <w:rFonts w:cstheme="minorHAnsi"/>
            <w:sz w:val="22"/>
            <w:szCs w:val="22"/>
            <w:highlight w:val="yellow"/>
          </w:rPr>
          <w:t>0</w:t>
        </w:r>
      </w:ins>
      <w:ins w:id="829" w:author="m" w:date="2021-12-26T19:11:24Z">
        <w:r>
          <w:rPr>
            <w:rFonts w:hint="default" w:cstheme="minorHAnsi"/>
            <w:sz w:val="22"/>
            <w:szCs w:val="22"/>
            <w:highlight w:val="yellow"/>
          </w:rPr>
          <w:t>.</w:t>
        </w:r>
      </w:ins>
      <w:ins w:id="830" w:author="m" w:date="2021-12-26T19:11:25Z">
        <w:r>
          <w:rPr>
            <w:rFonts w:hint="default" w:cstheme="minorHAnsi"/>
            <w:sz w:val="22"/>
            <w:szCs w:val="22"/>
            <w:highlight w:val="yellow"/>
          </w:rPr>
          <w:t xml:space="preserve">3 </w:t>
        </w:r>
      </w:ins>
      <w:ins w:id="831" w:author="Kasia Wojczulanis" w:date="2021-10-19T12:50:00Z">
        <w:r>
          <w:rPr>
            <w:rFonts w:cstheme="minorHAnsi"/>
            <w:lang w:val="en-GB"/>
          </w:rPr>
          <w:t>% of LBH body mass</w:t>
        </w:r>
      </w:ins>
      <w:ins w:id="832" w:author="Kasia Wojczulanis" w:date="2021-10-20T11:03:00Z">
        <w:r>
          <w:rPr>
            <w:rFonts w:cstheme="minorHAnsi"/>
            <w:lang w:val="en-GB"/>
          </w:rPr>
          <w:t>, 6g</w:t>
        </w:r>
      </w:ins>
      <w:ins w:id="833" w:author="Kasia Wojczulanis" w:date="2021-10-19T12:50:00Z">
        <w:r>
          <w:rPr>
            <w:rFonts w:cstheme="minorHAnsi"/>
            <w:lang w:val="en-GB"/>
          </w:rPr>
          <w:t>)</w:t>
        </w:r>
      </w:ins>
      <w:ins w:id="834" w:author="Kasia Wojczulanis" w:date="2021-10-19T12:49:00Z">
        <w:r>
          <w:rPr>
            <w:rFonts w:cstheme="minorHAnsi"/>
            <w:lang w:val="en-GB"/>
          </w:rPr>
          <w:t xml:space="preserve"> </w:t>
        </w:r>
      </w:ins>
      <w:r>
        <w:rPr>
          <w:rFonts w:cstheme="minorHAnsi"/>
          <w:lang w:val="pt"/>
        </w:rPr>
        <w:t>with</w:t>
      </w:r>
      <w:r>
        <w:rPr>
          <w:rFonts w:cstheme="minorHAnsi"/>
          <w:lang w:val="en-GB"/>
        </w:rPr>
        <w:t xml:space="preserve"> unique colour combinations, attached to</w:t>
      </w:r>
      <w:ins w:id="835" w:author="m" w:date="2021-12-26T19:11:41Z">
        <w:r>
          <w:rPr>
            <w:rFonts w:hint="default" w:cstheme="minorHAnsi"/>
          </w:rPr>
          <w:t xml:space="preserve"> the</w:t>
        </w:r>
      </w:ins>
      <w:r>
        <w:rPr>
          <w:rFonts w:cstheme="minorHAnsi"/>
          <w:lang w:val="en-GB"/>
        </w:rPr>
        <w:t xml:space="preserv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Pr>
          <w:rFonts w:cstheme="minorHAnsi"/>
          <w:lang w:val="en-GB"/>
        </w:rP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lang w:val="en-GB"/>
        </w:rPr>
        <w:t>Araya-Salas et al. 2018</w:t>
      </w:r>
      <w:r>
        <w:rPr>
          <w:rFonts w:cstheme="minorHAnsi"/>
          <w:lang w:val="en-GB"/>
        </w:rPr>
        <w:fldChar w:fldCharType="end"/>
      </w:r>
      <w:r>
        <w:rPr>
          <w:rFonts w:cstheme="minorHAnsi"/>
          <w:lang w:val="pt"/>
        </w:rPr>
        <w:t>)</w:t>
      </w:r>
      <w:r>
        <w:rPr>
          <w:rFonts w:cstheme="minorHAnsi"/>
          <w:lang w:val="en-GB"/>
        </w:rPr>
        <w:t xml:space="preserve">. </w:t>
      </w:r>
      <w:ins w:id="836" w:author="Kasia Wojczulanis" w:date="2021-10-19T11:03:00Z">
        <w:r>
          <w:rPr>
            <w:rFonts w:cstheme="minorHAnsi"/>
            <w:lang w:val="en-GB"/>
          </w:rPr>
          <w:t>To habituate birds to the study</w:t>
        </w:r>
      </w:ins>
      <w:ins w:id="837" w:author="Kasia Wojczulanis" w:date="2021-10-19T11:04:00Z">
        <w:r>
          <w:rPr>
            <w:rFonts w:cstheme="minorHAnsi"/>
            <w:lang w:val="en-GB"/>
          </w:rPr>
          <w:t xml:space="preserve"> design</w:t>
        </w:r>
      </w:ins>
      <w:ins w:id="838" w:author="Kasia Wojczulanis" w:date="2021-10-19T11:03:00Z">
        <w:r>
          <w:rPr>
            <w:rFonts w:cstheme="minorHAnsi"/>
            <w:lang w:val="en-GB"/>
          </w:rPr>
          <w:t xml:space="preserve">, we exposed </w:t>
        </w:r>
      </w:ins>
      <w:ins w:id="839" w:author="Kasia Wojczulanis" w:date="2021-10-19T11:04:00Z">
        <w:r>
          <w:rPr>
            <w:rFonts w:cstheme="minorHAnsi"/>
            <w:lang w:val="en-GB"/>
          </w:rPr>
          <w:t>them to commercial hummingbird feeders (900 ml, the model: Perky Pet #209B, modified to have a single opening for accessing “nectar”</w:t>
        </w:r>
      </w:ins>
      <w:ins w:id="840" w:author="Kasia Wojczulanis" w:date="2021-10-19T11:08:00Z">
        <w:r>
          <w:rPr>
            <w:rFonts w:cstheme="minorHAnsi"/>
            <w:lang w:val="en-GB"/>
          </w:rPr>
          <w:t>)</w:t>
        </w:r>
      </w:ins>
      <w:ins w:id="841" w:author="Kasia Wojczulanis" w:date="2021-10-19T11:04:00Z">
        <w:r>
          <w:rPr>
            <w:rFonts w:cstheme="minorHAnsi"/>
            <w:lang w:val="en-GB"/>
          </w:rPr>
          <w:t xml:space="preserve">, located </w:t>
        </w:r>
      </w:ins>
      <w:ins w:id="842" w:author="Kasia Wojczulanis" w:date="2021-10-19T11:05:00Z">
        <w:r>
          <w:rPr>
            <w:rFonts w:cstheme="minorHAnsi"/>
            <w:lang w:val="en-GB"/>
          </w:rPr>
          <w:t xml:space="preserve">in a distance of </w:t>
        </w:r>
        <w:commentRangeStart w:id="9"/>
        <w:r>
          <w:rPr>
            <w:rFonts w:cstheme="minorHAnsi"/>
            <w:lang w:val="en-GB"/>
          </w:rPr>
          <w:t xml:space="preserve">ca 300 m </w:t>
        </w:r>
        <w:commentRangeEnd w:id="9"/>
      </w:ins>
      <w:r>
        <w:commentReference w:id="9"/>
      </w:r>
      <w:ins w:id="843" w:author="Kasia Wojczulanis" w:date="2021-10-19T11:05:00Z">
        <w:r>
          <w:rPr>
            <w:rFonts w:cstheme="minorHAnsi"/>
            <w:lang w:val="en-GB"/>
          </w:rPr>
          <w:t xml:space="preserve">from the lek border. </w:t>
        </w:r>
      </w:ins>
      <w:del w:id="844" w:author="Kasia Wojczulanis" w:date="2021-10-19T11:05:00Z">
        <w:r>
          <w:rPr>
            <w:rFonts w:cstheme="minorHAnsi"/>
            <w:lang w:val="en-GB"/>
          </w:rPr>
          <w:delText xml:space="preserve">Of the 21 birds marked at the study lek, 12 individuals regularly </w:delText>
        </w:r>
      </w:del>
      <w:del w:id="845" w:author="Kasia Wojczulanis" w:date="2021-10-19T11:05:00Z">
        <w:r>
          <w:rPr>
            <w:rFonts w:cstheme="minorHAnsi"/>
            <w:lang w:val="pt"/>
          </w:rPr>
          <w:delText>visited</w:delText>
        </w:r>
      </w:del>
      <w:del w:id="846" w:author="Kasia Wojczulanis" w:date="2021-10-19T11:05:00Z">
        <w:r>
          <w:rPr>
            <w:rFonts w:cstheme="minorHAnsi"/>
            <w:lang w:val="en-GB"/>
          </w:rPr>
          <w:delText xml:space="preserve"> </w:delText>
        </w:r>
      </w:del>
      <w:del w:id="847" w:author="Kasia Wojczulanis" w:date="2021-10-19T11:04:00Z">
        <w:r>
          <w:rPr>
            <w:rFonts w:cstheme="minorHAnsi"/>
            <w:lang w:val="en-GB"/>
          </w:rPr>
          <w:delText xml:space="preserve">commercial hummingbird feeders (900 ml, the model: Perky Pet #209B, modified to have a single opening for accessing “nectar”) </w:delText>
        </w:r>
      </w:del>
      <w:del w:id="848" w:author="Kasia Wojczulanis" w:date="2021-10-19T11:05:00Z">
        <w:r>
          <w:rPr>
            <w:rFonts w:cstheme="minorHAnsi"/>
            <w:lang w:val="pt"/>
          </w:rPr>
          <w:delText xml:space="preserve">during the habituation period. </w:delText>
        </w:r>
      </w:del>
      <w:ins w:id="849" w:author="Kasia Wojczulanis" w:date="2021-10-19T12:56:00Z">
        <w:r>
          <w:rPr>
            <w:rFonts w:cstheme="minorHAnsi"/>
            <w:lang w:val="en-GB"/>
          </w:rPr>
          <w:t>L</w:t>
        </w:r>
      </w:ins>
      <w:del w:id="850" w:author="Kasia Wojczulanis" w:date="2021-10-19T10:57:00Z">
        <w:r>
          <w:rPr>
            <w:rFonts w:cstheme="minorHAnsi"/>
            <w:lang w:val="pt"/>
          </w:rPr>
          <w:delText xml:space="preserve">These </w:delText>
        </w:r>
      </w:del>
      <w:del w:id="851" w:author="Kasia Wojczulanis" w:date="2021-10-19T12:56:00Z">
        <w:r>
          <w:rPr>
            <w:rFonts w:cstheme="minorHAnsi"/>
            <w:lang w:val="pt"/>
          </w:rPr>
          <w:delText xml:space="preserve">feeders were </w:delText>
        </w:r>
      </w:del>
      <w:del w:id="852" w:author="Kasia Wojczulanis" w:date="2021-10-19T12:56:00Z">
        <w:r>
          <w:rPr>
            <w:rFonts w:cstheme="minorHAnsi"/>
            <w:lang w:val="en-GB"/>
          </w:rPr>
          <w:delText xml:space="preserve">located at two different sites, </w:delText>
        </w:r>
      </w:del>
      <w:del w:id="853" w:author="Kasia Wojczulanis" w:date="2021-10-19T11:05:00Z">
        <w:r>
          <w:rPr>
            <w:rFonts w:cstheme="minorHAnsi"/>
            <w:lang w:val="en-GB"/>
          </w:rPr>
          <w:delText>each being ca 300 m distant from the lek border</w:delText>
        </w:r>
      </w:del>
      <w:ins w:id="854" w:author="Kasia Wojczulanis" w:date="2021-10-19T10:59:00Z">
        <w:r>
          <w:rPr>
            <w:rFonts w:cstheme="minorHAnsi"/>
            <w:lang w:val="en-GB"/>
          </w:rPr>
          <w:t>ocation</w:t>
        </w:r>
      </w:ins>
      <w:ins w:id="855" w:author="Kasia Wojczulanis" w:date="2021-10-19T10:58:00Z">
        <w:r>
          <w:rPr>
            <w:rFonts w:cstheme="minorHAnsi"/>
            <w:lang w:val="en-GB"/>
          </w:rPr>
          <w:t xml:space="preserve"> </w:t>
        </w:r>
      </w:ins>
      <w:ins w:id="856" w:author="Kasia Wojczulanis" w:date="2021-10-19T12:56:00Z">
        <w:r>
          <w:rPr>
            <w:rFonts w:cstheme="minorHAnsi"/>
            <w:lang w:val="en-GB"/>
          </w:rPr>
          <w:t xml:space="preserve">of the feeders </w:t>
        </w:r>
      </w:ins>
      <w:ins w:id="857" w:author="Kasia Wojczulanis" w:date="2021-10-19T10:58:00Z">
        <w:r>
          <w:rPr>
            <w:rFonts w:cstheme="minorHAnsi"/>
            <w:lang w:val="en-GB"/>
          </w:rPr>
          <w:t xml:space="preserve">did not </w:t>
        </w:r>
      </w:ins>
      <w:ins w:id="858" w:author="Kasia Wojczulanis" w:date="2021-10-19T10:59:00Z">
        <w:r>
          <w:rPr>
            <w:rFonts w:cstheme="minorHAnsi"/>
            <w:lang w:val="en-GB"/>
          </w:rPr>
          <w:t xml:space="preserve">overlap with </w:t>
        </w:r>
      </w:ins>
      <w:ins w:id="859" w:author="Kasia Wojczulanis" w:date="2021-10-19T10:58:00Z">
        <w:r>
          <w:rPr>
            <w:rFonts w:cstheme="minorHAnsi"/>
            <w:lang w:val="en-GB"/>
          </w:rPr>
          <w:t xml:space="preserve">foraging area of all the captured </w:t>
        </w:r>
      </w:ins>
      <w:ins w:id="860" w:author="Kasia Wojczulanis" w:date="2021-10-19T10:59:00Z">
        <w:r>
          <w:rPr>
            <w:rFonts w:cstheme="minorHAnsi"/>
            <w:lang w:val="en-GB"/>
          </w:rPr>
          <w:t>individuals</w:t>
        </w:r>
      </w:ins>
      <w:del w:id="861" w:author="Kasia Wojczulanis" w:date="2021-10-19T11:01:00Z">
        <w:r>
          <w:rPr>
            <w:rFonts w:cstheme="minorHAnsi"/>
            <w:lang w:val="en-GB"/>
          </w:rPr>
          <w:delText>.</w:delText>
        </w:r>
      </w:del>
      <w:ins w:id="862" w:author="Kasia Wojczulanis" w:date="2021-10-19T11:01:00Z">
        <w:r>
          <w:rPr>
            <w:rFonts w:cstheme="minorHAnsi"/>
            <w:lang w:val="en-GB"/>
          </w:rPr>
          <w:t xml:space="preserve">, as </w:t>
        </w:r>
      </w:ins>
      <w:ins w:id="863" w:author="Kasia Wojczulanis" w:date="2021-10-19T11:05:00Z">
        <w:r>
          <w:rPr>
            <w:rFonts w:cstheme="minorHAnsi"/>
            <w:lang w:val="en-GB"/>
          </w:rPr>
          <w:t xml:space="preserve">in total we had </w:t>
        </w:r>
      </w:ins>
      <w:ins w:id="864" w:author="Kasia Wojczulanis" w:date="2021-10-19T12:33:00Z">
        <w:r>
          <w:rPr>
            <w:rFonts w:cstheme="minorHAnsi"/>
            <w:lang w:val="en-GB"/>
          </w:rPr>
          <w:t xml:space="preserve">11 </w:t>
        </w:r>
      </w:ins>
      <w:ins w:id="865" w:author="Kasia Wojczulanis" w:date="2021-10-19T11:05:00Z">
        <w:r>
          <w:rPr>
            <w:rFonts w:cstheme="minorHAnsi"/>
            <w:lang w:val="en-GB"/>
          </w:rPr>
          <w:t xml:space="preserve">visitors </w:t>
        </w:r>
      </w:ins>
      <w:ins w:id="866" w:author="Kasia Wojczulanis" w:date="2021-10-19T12:34:00Z">
        <w:r>
          <w:rPr>
            <w:rFonts w:cstheme="minorHAnsi"/>
            <w:lang w:val="en-GB"/>
          </w:rPr>
          <w:t xml:space="preserve">at </w:t>
        </w:r>
      </w:ins>
      <w:ins w:id="867" w:author="Kasia Wojczulanis" w:date="2021-10-19T11:06:00Z">
        <w:r>
          <w:rPr>
            <w:rFonts w:cstheme="minorHAnsi"/>
            <w:lang w:val="en-GB"/>
          </w:rPr>
          <w:t>the feeders</w:t>
        </w:r>
      </w:ins>
      <w:ins w:id="868" w:author="Kasia Wojczulanis" w:date="2021-10-19T12:34:00Z">
        <w:r>
          <w:rPr>
            <w:rFonts w:cstheme="minorHAnsi"/>
            <w:lang w:val="en-GB"/>
          </w:rPr>
          <w:t xml:space="preserve"> area</w:t>
        </w:r>
      </w:ins>
      <w:ins w:id="869" w:author="Kasia Wojczulanis" w:date="2021-10-19T11:11:00Z">
        <w:r>
          <w:rPr>
            <w:rFonts w:cstheme="minorHAnsi"/>
            <w:lang w:val="en-GB"/>
          </w:rPr>
          <w:t>, w</w:t>
        </w:r>
      </w:ins>
      <w:ins w:id="870" w:author="Kasia Wojczulanis" w:date="2021-10-19T11:12:00Z">
        <w:r>
          <w:rPr>
            <w:rFonts w:cstheme="minorHAnsi"/>
            <w:lang w:val="en-GB"/>
          </w:rPr>
          <w:t xml:space="preserve">hile all </w:t>
        </w:r>
      </w:ins>
      <w:ins w:id="871" w:author="Kasia Wojczulanis" w:date="2021-10-19T10:59:00Z">
        <w:r>
          <w:rPr>
            <w:rFonts w:cstheme="minorHAnsi"/>
            <w:lang w:val="pt"/>
          </w:rPr>
          <w:t>marked birds were observed on the lek</w:t>
        </w:r>
      </w:ins>
      <w:ins w:id="872" w:author="Kasia Wojczulanis" w:date="2021-10-19T11:06:00Z">
        <w:r>
          <w:rPr>
            <w:rFonts w:cstheme="minorHAnsi"/>
            <w:lang w:val="pt"/>
          </w:rPr>
          <w:t xml:space="preserve"> after </w:t>
        </w:r>
      </w:ins>
      <w:ins w:id="873" w:author="Kasia Wojczulanis" w:date="2021-10-19T11:06:00Z">
        <w:del w:id="874" w:author="m" w:date="2021-12-26T19:15:01Z">
          <w:r>
            <w:rPr>
              <w:rFonts w:hint="default" w:cstheme="minorHAnsi"/>
              <w:lang w:val="en-US"/>
            </w:rPr>
            <w:delText>the capture</w:delText>
          </w:r>
        </w:del>
      </w:ins>
      <w:ins w:id="875" w:author="m" w:date="2021-12-26T19:15:01Z">
        <w:r>
          <w:rPr>
            <w:rFonts w:hint="default" w:cstheme="minorHAnsi"/>
          </w:rPr>
          <w:t>be</w:t>
        </w:r>
      </w:ins>
      <w:ins w:id="876" w:author="m" w:date="2021-12-26T19:15:02Z">
        <w:r>
          <w:rPr>
            <w:rFonts w:hint="default" w:cstheme="minorHAnsi"/>
          </w:rPr>
          <w:t>ign ca</w:t>
        </w:r>
      </w:ins>
      <w:ins w:id="877" w:author="m" w:date="2021-12-26T19:15:03Z">
        <w:r>
          <w:rPr>
            <w:rFonts w:hint="default" w:cstheme="minorHAnsi"/>
          </w:rPr>
          <w:t>ught</w:t>
        </w:r>
      </w:ins>
      <w:ins w:id="878" w:author="Kasia Wojczulanis" w:date="2021-10-19T11:06:00Z">
        <w:r>
          <w:rPr>
            <w:rFonts w:cstheme="minorHAnsi"/>
            <w:lang w:val="pt"/>
          </w:rPr>
          <w:t xml:space="preserve"> </w:t>
        </w:r>
      </w:ins>
      <w:ins w:id="879" w:author="Kasia Wojczulanis" w:date="2021-10-19T11:11:00Z">
        <w:r>
          <w:rPr>
            <w:rFonts w:cstheme="minorHAnsi"/>
            <w:lang w:val="pt"/>
          </w:rPr>
          <w:t xml:space="preserve">either defending territory or as </w:t>
        </w:r>
      </w:ins>
      <w:ins w:id="880" w:author="Kasia Wojczulanis" w:date="2021-10-19T11:11:00Z">
        <w:del w:id="881" w:author="m" w:date="2021-12-26T19:15:07Z">
          <w:r>
            <w:rPr>
              <w:rFonts w:cstheme="minorHAnsi"/>
              <w:lang w:val="pt"/>
            </w:rPr>
            <w:delText xml:space="preserve">a </w:delText>
          </w:r>
        </w:del>
      </w:ins>
      <w:ins w:id="882" w:author="Kasia Wojczulanis" w:date="2021-10-19T11:11:00Z">
        <w:r>
          <w:rPr>
            <w:rFonts w:cstheme="minorHAnsi"/>
            <w:lang w:val="pt"/>
          </w:rPr>
          <w:t>floater</w:t>
        </w:r>
      </w:ins>
      <w:ins w:id="883" w:author="m" w:date="2021-12-26T19:15:09Z">
        <w:r>
          <w:rPr>
            <w:rFonts w:hint="default" w:cstheme="minorHAnsi"/>
          </w:rPr>
          <w:t>s</w:t>
        </w:r>
      </w:ins>
      <w:ins w:id="884" w:author="Kasia Wojczulanis" w:date="2021-10-19T11:11:00Z">
        <w:r>
          <w:rPr>
            <w:rFonts w:cstheme="minorHAnsi"/>
            <w:lang w:val="pt"/>
          </w:rPr>
          <w:t xml:space="preserve"> </w:t>
        </w:r>
      </w:ins>
      <w:ins w:id="885" w:author="Kasia Wojczulanis" w:date="2021-10-19T11:06:00Z">
        <w:r>
          <w:rPr>
            <w:rFonts w:cstheme="minorHAnsi"/>
            <w:lang w:val="pt"/>
          </w:rPr>
          <w:t>(i.e. all of the</w:t>
        </w:r>
      </w:ins>
      <w:ins w:id="886" w:author="Kasia Wojczulanis" w:date="2021-10-19T11:09:00Z">
        <w:r>
          <w:rPr>
            <w:rFonts w:cstheme="minorHAnsi"/>
            <w:lang w:val="pt"/>
          </w:rPr>
          <w:t>m</w:t>
        </w:r>
      </w:ins>
      <w:ins w:id="887" w:author="Kasia Wojczulanis" w:date="2021-10-19T11:06:00Z">
        <w:del w:id="888" w:author="m" w:date="2021-12-26T19:15:20Z">
          <w:r>
            <w:rPr>
              <w:rFonts w:cstheme="minorHAnsi"/>
              <w:lang w:val="pt"/>
            </w:rPr>
            <w:delText xml:space="preserve"> </w:delText>
          </w:r>
        </w:del>
      </w:ins>
      <w:ins w:id="889" w:author="Kasia Wojczulanis" w:date="2021-10-19T12:34:00Z">
        <w:del w:id="890" w:author="m" w:date="2021-12-26T19:15:19Z">
          <w:r>
            <w:rPr>
              <w:rFonts w:cstheme="minorHAnsi"/>
              <w:lang w:val="pt"/>
            </w:rPr>
            <w:delText>apparently</w:delText>
          </w:r>
        </w:del>
      </w:ins>
      <w:ins w:id="891" w:author="Kasia Wojczulanis" w:date="2021-10-19T12:34:00Z">
        <w:r>
          <w:rPr>
            <w:rFonts w:cstheme="minorHAnsi"/>
            <w:lang w:val="pt"/>
          </w:rPr>
          <w:t xml:space="preserve"> </w:t>
        </w:r>
      </w:ins>
      <w:ins w:id="892" w:author="Kasia Wojczulanis" w:date="2021-10-19T11:06:00Z">
        <w:r>
          <w:rPr>
            <w:rFonts w:cstheme="minorHAnsi"/>
            <w:lang w:val="pt"/>
          </w:rPr>
          <w:t xml:space="preserve">survived the </w:t>
        </w:r>
      </w:ins>
      <w:ins w:id="893" w:author="Kasia Wojczulanis" w:date="2021-10-20T10:19:00Z">
        <w:r>
          <w:rPr>
            <w:rFonts w:cstheme="minorHAnsi"/>
            <w:lang w:val="pt"/>
          </w:rPr>
          <w:t>capt</w:t>
        </w:r>
      </w:ins>
      <w:ins w:id="894" w:author="Kasia Wojczulanis" w:date="2021-10-20T10:19:00Z">
        <w:del w:id="895" w:author="m" w:date="2021-12-26T19:15:14Z">
          <w:r>
            <w:rPr>
              <w:rFonts w:cstheme="minorHAnsi"/>
              <w:lang w:val="pt"/>
            </w:rPr>
            <w:delText>r</w:delText>
          </w:r>
        </w:del>
      </w:ins>
      <w:ins w:id="896" w:author="Kasia Wojczulanis" w:date="2021-10-20T10:19:00Z">
        <w:r>
          <w:rPr>
            <w:rFonts w:cstheme="minorHAnsi"/>
            <w:lang w:val="pt"/>
          </w:rPr>
          <w:t>u</w:t>
        </w:r>
      </w:ins>
      <w:ins w:id="897" w:author="m" w:date="2021-12-26T19:15:16Z">
        <w:r>
          <w:rPr>
            <w:rFonts w:hint="default" w:cstheme="minorHAnsi"/>
          </w:rPr>
          <w:t>r</w:t>
        </w:r>
      </w:ins>
      <w:ins w:id="898" w:author="Kasia Wojczulanis" w:date="2021-10-20T10:19:00Z">
        <w:r>
          <w:rPr>
            <w:rFonts w:cstheme="minorHAnsi"/>
            <w:lang w:val="pt"/>
          </w:rPr>
          <w:t xml:space="preserve">ing and </w:t>
        </w:r>
      </w:ins>
      <w:ins w:id="899" w:author="Kasia Wojczulanis" w:date="2021-10-19T11:06:00Z">
        <w:r>
          <w:rPr>
            <w:rFonts w:cstheme="minorHAnsi"/>
            <w:lang w:val="pt"/>
          </w:rPr>
          <w:t>marking procedure).</w:t>
        </w:r>
      </w:ins>
    </w:p>
    <w:p>
      <w:pPr>
        <w:spacing w:line="480" w:lineRule="auto"/>
        <w:jc w:val="both"/>
        <w:rPr>
          <w:ins w:id="900" w:author="Kasia Wojczulanis" w:date="2021-10-19T10:49:00Z"/>
          <w:rFonts w:cstheme="minorHAnsi"/>
          <w:lang w:val="en-GB"/>
        </w:rPr>
      </w:pPr>
      <w:r>
        <w:rPr>
          <w:rFonts w:cstheme="minorHAnsi"/>
          <w:lang w:val="en-GB"/>
        </w:rPr>
        <w:t xml:space="preserve">To </w:t>
      </w:r>
      <w:del w:id="901" w:author="m" w:date="2021-12-27T22:12:58Z">
        <w:r>
          <w:rPr>
            <w:rFonts w:hint="default" w:cstheme="minorHAnsi"/>
            <w:lang w:val="en-US"/>
          </w:rPr>
          <w:delText>examine</w:delText>
        </w:r>
      </w:del>
      <w:ins w:id="902" w:author="m" w:date="2021-12-27T22:12:58Z">
        <w:r>
          <w:rPr>
            <w:rFonts w:hint="default" w:cstheme="minorHAnsi"/>
          </w:rPr>
          <w:t>evalua</w:t>
        </w:r>
      </w:ins>
      <w:ins w:id="903" w:author="m" w:date="2021-12-27T22:12:59Z">
        <w:r>
          <w:rPr>
            <w:rFonts w:hint="default" w:cstheme="minorHAnsi"/>
          </w:rPr>
          <w:t>te</w:t>
        </w:r>
      </w:ins>
      <w:r>
        <w:rPr>
          <w:rFonts w:cstheme="minorHAnsi"/>
          <w:lang w:val="en-GB"/>
        </w:rPr>
        <w:t xml:space="preserve"> foraging efficiency</w:t>
      </w:r>
      <w:del w:id="904" w:author="m" w:date="2021-12-27T22:13:11Z">
        <w:r>
          <w:rPr>
            <w:rFonts w:cstheme="minorHAnsi"/>
            <w:lang w:val="en-GB"/>
          </w:rPr>
          <w:delText xml:space="preserve"> </w:delText>
        </w:r>
      </w:del>
      <w:del w:id="905" w:author="m" w:date="2021-12-27T22:13:10Z">
        <w:r>
          <w:rPr>
            <w:rFonts w:cstheme="minorHAnsi"/>
            <w:lang w:val="en-GB"/>
          </w:rPr>
          <w:delText>of</w:delText>
        </w:r>
      </w:del>
      <w:del w:id="906" w:author="m" w:date="2021-12-27T22:13:09Z">
        <w:r>
          <w:rPr>
            <w:rFonts w:cstheme="minorHAnsi"/>
            <w:lang w:val="en-GB"/>
          </w:rPr>
          <w:delText xml:space="preserve"> LBHs</w:delText>
        </w:r>
      </w:del>
      <w:r>
        <w:rPr>
          <w:rFonts w:cstheme="minorHAnsi"/>
          <w:lang w:val="en-GB"/>
        </w:rPr>
        <w:t xml:space="preserve"> </w:t>
      </w:r>
      <w:ins w:id="907" w:author="m" w:date="2021-12-27T22:13:14Z">
        <w:r>
          <w:rPr>
            <w:rFonts w:hint="default" w:cstheme="minorHAnsi"/>
          </w:rPr>
          <w:t>in</w:t>
        </w:r>
      </w:ins>
      <w:ins w:id="908" w:author="m" w:date="2021-12-27T22:13:15Z">
        <w:r>
          <w:rPr>
            <w:rFonts w:hint="default" w:cstheme="minorHAnsi"/>
          </w:rPr>
          <w:t xml:space="preserve"> long</w:t>
        </w:r>
      </w:ins>
      <w:ins w:id="909" w:author="m" w:date="2021-12-27T22:13:16Z">
        <w:r>
          <w:rPr>
            <w:rFonts w:hint="default" w:cstheme="minorHAnsi"/>
          </w:rPr>
          <w:t>-b</w:t>
        </w:r>
      </w:ins>
      <w:ins w:id="910" w:author="m" w:date="2021-12-27T22:13:17Z">
        <w:r>
          <w:rPr>
            <w:rFonts w:hint="default" w:cstheme="minorHAnsi"/>
          </w:rPr>
          <w:t>il</w:t>
        </w:r>
      </w:ins>
      <w:ins w:id="911" w:author="m" w:date="2021-12-27T22:13:18Z">
        <w:r>
          <w:rPr>
            <w:rFonts w:hint="default" w:cstheme="minorHAnsi"/>
          </w:rPr>
          <w:t>led her</w:t>
        </w:r>
      </w:ins>
      <w:ins w:id="912" w:author="m" w:date="2021-12-27T22:13:19Z">
        <w:r>
          <w:rPr>
            <w:rFonts w:hint="default" w:cstheme="minorHAnsi"/>
          </w:rPr>
          <w:t xml:space="preserve">mits </w:t>
        </w:r>
      </w:ins>
      <w:r>
        <w:rPr>
          <w:rFonts w:cstheme="minorHAnsi"/>
          <w:lang w:val="en-GB"/>
        </w:rPr>
        <w:t xml:space="preserve">and quantify </w:t>
      </w:r>
      <w:ins w:id="913" w:author="m" w:date="2021-12-27T22:13:25Z">
        <w:r>
          <w:rPr>
            <w:rFonts w:hint="default" w:cstheme="minorHAnsi"/>
          </w:rPr>
          <w:t>i</w:t>
        </w:r>
      </w:ins>
      <w:ins w:id="914" w:author="m" w:date="2021-12-27T22:13:26Z">
        <w:r>
          <w:rPr>
            <w:rFonts w:hint="default" w:cstheme="minorHAnsi"/>
          </w:rPr>
          <w:t xml:space="preserve">t </w:t>
        </w:r>
      </w:ins>
      <w:del w:id="915" w:author="m" w:date="2021-12-27T22:13:25Z">
        <w:r>
          <w:rPr>
            <w:rFonts w:cstheme="minorHAnsi"/>
            <w:lang w:val="en-GB"/>
          </w:rPr>
          <w:delText xml:space="preserve">their behaviour </w:delText>
        </w:r>
      </w:del>
      <w:r>
        <w:rPr>
          <w:rFonts w:cstheme="minorHAnsi"/>
          <w:lang w:val="en-GB"/>
        </w:rPr>
        <w:t xml:space="preserve">in low and high risk predation context, we applied a field experiment using a set-up of three feeders (as described above), filled up with ~30% sugar-water and arranged in a line (separated by ca 10 cm distance from each other, Fig. 1 </w:t>
      </w:r>
      <w:ins w:id="916" w:author="m" w:date="2021-12-27T22:14:09Z">
        <w:r>
          <w:rPr>
            <w:rFonts w:hint="default" w:cstheme="minorHAnsi"/>
          </w:rPr>
          <w:t>s</w:t>
        </w:r>
      </w:ins>
      <w:ins w:id="917" w:author="m" w:date="2021-12-27T22:14:10Z">
        <w:r>
          <w:rPr>
            <w:rFonts w:hint="default" w:cstheme="minorHAnsi"/>
          </w:rPr>
          <w:t>uppl</w:t>
        </w:r>
      </w:ins>
      <w:ins w:id="918" w:author="m" w:date="2021-12-27T22:14:17Z">
        <w:r>
          <w:rPr>
            <w:rFonts w:hint="default" w:cstheme="minorHAnsi"/>
          </w:rPr>
          <w:t>.</w:t>
        </w:r>
      </w:ins>
      <w:ins w:id="919" w:author="m" w:date="2021-12-27T22:14:10Z">
        <w:r>
          <w:rPr>
            <w:rFonts w:hint="default" w:cstheme="minorHAnsi"/>
          </w:rPr>
          <w:t xml:space="preserve"> </w:t>
        </w:r>
      </w:ins>
      <w:ins w:id="920" w:author="m" w:date="2021-12-27T22:14:11Z">
        <w:r>
          <w:rPr>
            <w:rFonts w:hint="default" w:cstheme="minorHAnsi"/>
          </w:rPr>
          <w:t>mat</w:t>
        </w:r>
      </w:ins>
      <w:ins w:id="921" w:author="m" w:date="2021-12-27T22:14:13Z">
        <w:r>
          <w:rPr>
            <w:rFonts w:hint="default" w:cstheme="minorHAnsi"/>
          </w:rPr>
          <w:t xml:space="preserve">. </w:t>
        </w:r>
      </w:ins>
      <w:del w:id="922" w:author="m" w:date="2021-12-27T22:13:49Z">
        <w:r>
          <w:rPr>
            <w:rFonts w:hint="default" w:cstheme="minorHAnsi"/>
            <w:lang w:val="en-US"/>
          </w:rPr>
          <w:delText>and the videos</w:delText>
        </w:r>
      </w:del>
      <w:ins w:id="923" w:author="m" w:date="2021-12-27T22:13:53Z">
        <w:r>
          <w:rPr>
            <w:rFonts w:hint="default" w:cstheme="minorHAnsi"/>
          </w:rPr>
          <w:t>vi</w:t>
        </w:r>
      </w:ins>
      <w:ins w:id="924" w:author="m" w:date="2021-12-27T22:13:54Z">
        <w:r>
          <w:rPr>
            <w:rFonts w:hint="default" w:cstheme="minorHAnsi"/>
          </w:rPr>
          <w:t>d</w:t>
        </w:r>
      </w:ins>
      <w:ins w:id="925" w:author="m" w:date="2021-12-27T22:13:55Z">
        <w:r>
          <w:rPr>
            <w:rFonts w:hint="default" w:cstheme="minorHAnsi"/>
          </w:rPr>
          <w:t>eos</w:t>
        </w:r>
      </w:ins>
      <w:r>
        <w:rPr>
          <w:rFonts w:cstheme="minorHAnsi"/>
          <w:lang w:val="en-GB"/>
        </w:rPr>
        <w:t xml:space="preserve"> </w:t>
      </w:r>
      <w:ins w:id="926" w:author="m" w:date="2021-12-27T22:13:56Z">
        <w:r>
          <w:rPr>
            <w:rFonts w:hint="default" w:cstheme="minorHAnsi"/>
          </w:rPr>
          <w:t>S</w:t>
        </w:r>
      </w:ins>
      <w:ins w:id="927" w:author="Kasia Wojczulanis" w:date="2021-10-20T10:20:00Z">
        <w:r>
          <w:rPr>
            <w:rFonts w:cstheme="minorHAnsi"/>
            <w:lang w:val="en-GB"/>
          </w:rPr>
          <w:t xml:space="preserve">1 and </w:t>
        </w:r>
      </w:ins>
      <w:ins w:id="928" w:author="m" w:date="2021-12-27T22:13:58Z">
        <w:r>
          <w:rPr>
            <w:rFonts w:hint="default" w:cstheme="minorHAnsi"/>
          </w:rPr>
          <w:t>S</w:t>
        </w:r>
      </w:ins>
      <w:ins w:id="929" w:author="Kasia Wojczulanis" w:date="2021-10-20T10:20:00Z">
        <w:r>
          <w:rPr>
            <w:rFonts w:cstheme="minorHAnsi"/>
            <w:lang w:val="en-GB"/>
          </w:rPr>
          <w:t>2</w:t>
        </w:r>
      </w:ins>
      <w:ins w:id="930" w:author="Kasia Wojczulanis" w:date="2021-10-20T10:20:00Z">
        <w:del w:id="931" w:author="m" w:date="2021-12-27T22:14:07Z">
          <w:r>
            <w:rPr>
              <w:rFonts w:cstheme="minorHAnsi"/>
              <w:lang w:val="en-GB"/>
            </w:rPr>
            <w:delText xml:space="preserve"> </w:delText>
          </w:r>
        </w:del>
      </w:ins>
      <w:del w:id="932" w:author="m" w:date="2021-12-27T22:14:07Z">
        <w:r>
          <w:rPr>
            <w:rFonts w:cstheme="minorHAnsi"/>
            <w:lang w:val="en-GB"/>
          </w:rPr>
          <w:delText>in Supplementary Materials</w:delText>
        </w:r>
      </w:del>
      <w:r>
        <w:rPr>
          <w:rFonts w:cstheme="minorHAnsi"/>
          <w:lang w:val="en-GB"/>
        </w:rPr>
        <w:t>). The experiment session</w:t>
      </w:r>
      <w:del w:id="933" w:author="Kasia Wojczulanis" w:date="2021-10-18T11:18:00Z">
        <w:r>
          <w:rPr>
            <w:rFonts w:cstheme="minorHAnsi"/>
            <w:lang w:val="en-GB"/>
          </w:rPr>
          <w:delText>s</w:delText>
        </w:r>
      </w:del>
      <w:r>
        <w:rPr>
          <w:rFonts w:cstheme="minorHAnsi"/>
          <w:lang w:val="en-GB"/>
        </w:rPr>
        <w:t xml:space="preserve"> </w:t>
      </w:r>
      <w:del w:id="934" w:author="Kasia Wojczulanis" w:date="2021-10-19T10:49:00Z">
        <w:r>
          <w:rPr>
            <w:rFonts w:cstheme="minorHAnsi"/>
            <w:lang w:val="en-GB"/>
          </w:rPr>
          <w:delText>(</w:delText>
        </w:r>
      </w:del>
      <w:del w:id="935" w:author="Kasia Wojczulanis" w:date="2021-10-18T11:18:00Z">
        <w:r>
          <w:rPr>
            <w:rFonts w:cstheme="minorHAnsi"/>
            <w:lang w:val="en-GB"/>
          </w:rPr>
          <w:delText xml:space="preserve">each </w:delText>
        </w:r>
      </w:del>
      <w:del w:id="936" w:author="Kasia Wojczulanis" w:date="2021-10-19T10:49:00Z">
        <w:r>
          <w:rPr>
            <w:rFonts w:cstheme="minorHAnsi"/>
            <w:lang w:val="en-GB"/>
          </w:rPr>
          <w:delText>lasting 3</w:delText>
        </w:r>
      </w:del>
      <w:del w:id="937" w:author="Kasia Wojczulanis" w:date="2021-10-18T12:30:00Z">
        <w:r>
          <w:rPr>
            <w:rFonts w:cstheme="minorHAnsi"/>
            <w:lang w:val="en-GB"/>
          </w:rPr>
          <w:delText>-4</w:delText>
        </w:r>
      </w:del>
      <w:del w:id="938" w:author="Kasia Wojczulanis" w:date="2021-10-19T10:49:00Z">
        <w:r>
          <w:rPr>
            <w:rFonts w:cstheme="minorHAnsi"/>
            <w:lang w:val="en-GB"/>
          </w:rPr>
          <w:delText xml:space="preserve"> hours) </w:delText>
        </w:r>
      </w:del>
      <w:r>
        <w:rPr>
          <w:rFonts w:cstheme="minorHAnsi"/>
          <w:lang w:val="en-GB"/>
        </w:rPr>
        <w:t xml:space="preserve">consisted of two consecutive phases performed </w:t>
      </w:r>
      <w:ins w:id="939" w:author="m" w:date="2021-12-26T20:35:14Z">
        <w:r>
          <w:rPr>
            <w:rFonts w:hint="default" w:cstheme="minorHAnsi"/>
          </w:rPr>
          <w:t>on</w:t>
        </w:r>
      </w:ins>
      <w:del w:id="940" w:author="m" w:date="2021-12-26T20:35:13Z">
        <w:r>
          <w:rPr>
            <w:rFonts w:cstheme="minorHAnsi"/>
            <w:lang w:val="en-GB"/>
          </w:rPr>
          <w:delText>at</w:delText>
        </w:r>
      </w:del>
      <w:r>
        <w:rPr>
          <w:rFonts w:cstheme="minorHAnsi"/>
          <w:lang w:val="en-GB"/>
        </w:rPr>
        <w:t xml:space="preserve"> the same day, in the low (first phase</w:t>
      </w:r>
      <w:ins w:id="941" w:author="Kasia Wojczulanis" w:date="2021-10-19T10:47:00Z">
        <w:r>
          <w:rPr>
            <w:rFonts w:cstheme="minorHAnsi"/>
            <w:lang w:val="en-GB"/>
          </w:rPr>
          <w:t>, control</w:t>
        </w:r>
      </w:ins>
      <w:r>
        <w:rPr>
          <w:rFonts w:cstheme="minorHAnsi"/>
          <w:lang w:val="en-GB"/>
        </w:rPr>
        <w:t xml:space="preserve">) and high risk </w:t>
      </w:r>
      <w:ins w:id="942" w:author="m" w:date="2021-12-26T20:35:00Z">
        <w:r>
          <w:rPr>
            <w:rFonts w:hint="default" w:cstheme="minorHAnsi"/>
          </w:rPr>
          <w:t>con</w:t>
        </w:r>
      </w:ins>
      <w:ins w:id="943" w:author="m" w:date="2021-12-26T20:35:01Z">
        <w:r>
          <w:rPr>
            <w:rFonts w:hint="default" w:cstheme="minorHAnsi"/>
          </w:rPr>
          <w:t>t</w:t>
        </w:r>
      </w:ins>
      <w:ins w:id="944" w:author="m" w:date="2021-12-26T20:35:02Z">
        <w:r>
          <w:rPr>
            <w:rFonts w:hint="default" w:cstheme="minorHAnsi"/>
          </w:rPr>
          <w:t>ext</w:t>
        </w:r>
      </w:ins>
      <w:ins w:id="945" w:author="m" w:date="2021-12-26T20:35:21Z">
        <w:r>
          <w:rPr>
            <w:rFonts w:hint="default" w:cstheme="minorHAnsi"/>
          </w:rPr>
          <w:t>s</w:t>
        </w:r>
      </w:ins>
      <w:ins w:id="946" w:author="m" w:date="2021-12-26T20:35:03Z">
        <w:r>
          <w:rPr>
            <w:rFonts w:hint="default" w:cstheme="minorHAnsi"/>
          </w:rPr>
          <w:t xml:space="preserve"> </w:t>
        </w:r>
      </w:ins>
      <w:r>
        <w:rPr>
          <w:rFonts w:cstheme="minorHAnsi"/>
          <w:lang w:val="en-GB"/>
        </w:rPr>
        <w:t>(second phase</w:t>
      </w:r>
      <w:ins w:id="947" w:author="Kasia Wojczulanis" w:date="2021-10-19T10:47:00Z">
        <w:r>
          <w:rPr>
            <w:rFonts w:cstheme="minorHAnsi"/>
            <w:lang w:val="en-GB"/>
          </w:rPr>
          <w:t>, experimental</w:t>
        </w:r>
      </w:ins>
      <w:r>
        <w:rPr>
          <w:rFonts w:cstheme="minorHAnsi"/>
          <w:lang w:val="en-GB"/>
        </w:rPr>
        <w:t>)</w:t>
      </w:r>
      <w:del w:id="948" w:author="m" w:date="2021-12-26T20:35:07Z">
        <w:r>
          <w:rPr>
            <w:rFonts w:cstheme="minorHAnsi"/>
            <w:lang w:val="en-GB"/>
          </w:rPr>
          <w:delText xml:space="preserve"> </w:delText>
        </w:r>
      </w:del>
      <w:del w:id="949" w:author="m" w:date="2021-12-26T20:34:55Z">
        <w:r>
          <w:rPr>
            <w:rFonts w:cstheme="minorHAnsi"/>
            <w:lang w:val="en-GB"/>
          </w:rPr>
          <w:delText>of predation context</w:delText>
        </w:r>
      </w:del>
      <w:r>
        <w:rPr>
          <w:rFonts w:cstheme="minorHAnsi"/>
          <w:lang w:val="en-GB"/>
        </w:rPr>
        <w:t xml:space="preserve">. </w:t>
      </w:r>
      <w:del w:id="950" w:author="Kasia Wojczulanis" w:date="2021-10-18T11:20:00Z">
        <w:r>
          <w:rPr>
            <w:rFonts w:cstheme="minorHAnsi"/>
            <w:lang w:val="en-GB"/>
          </w:rPr>
          <w:delText>All the e</w:delText>
        </w:r>
      </w:del>
      <w:del w:id="951" w:author="Kasia Wojczulanis" w:date="2021-10-18T11:20:00Z">
        <w:r>
          <w:rPr>
            <w:rFonts w:cstheme="minorHAnsi"/>
            <w:lang w:val="pt"/>
          </w:rPr>
          <w:delText xml:space="preserve">xperiment sessions were conducted in the mornings when the foraging activity peak occurs </w:delText>
        </w:r>
      </w:del>
      <w:del w:id="952" w:author="Kasia Wojczulanis" w:date="2021-10-18T11:20:00Z">
        <w:r>
          <w:rPr>
            <w:rFonts w:cstheme="minorHAnsi"/>
            <w:lang w:val="pt"/>
          </w:rPr>
          <w:fldChar w:fldCharType="begin" w:fldLock="1"/>
        </w:r>
      </w:del>
      <w:del w:id="953" w:author="Kasia Wojczulanis" w:date="2021-10-18T11:20:00Z">
        <w:r>
          <w:rPr>
            <w:rFonts w:cstheme="minorHAnsi"/>
            <w:lang w:val="pt"/>
          </w:rPr>
          <w:del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1979)","plainTextFormattedCitation":"(F. Gary Stiles &amp; Wolf, 1979)","previouslyFormattedCitation":"(F. Gary Stiles &amp; Wolf, 1979)"},"properties":{"noteIndex":0},"schema":"https://github.com/citation-style-language/schema/raw/master/csl-citation.json"}</w:delInstrText>
        </w:r>
      </w:del>
      <w:del w:id="954" w:author="Kasia Wojczulanis" w:date="2021-10-18T11:20:00Z">
        <w:r>
          <w:rPr>
            <w:rFonts w:cstheme="minorHAnsi"/>
            <w:lang w:val="pt"/>
          </w:rPr>
          <w:fldChar w:fldCharType="separate"/>
        </w:r>
      </w:del>
      <w:del w:id="955" w:author="Kasia Wojczulanis" w:date="2021-10-18T11:20:00Z">
        <w:r>
          <w:rPr>
            <w:rFonts w:cstheme="minorHAnsi"/>
            <w:lang w:val="pt"/>
          </w:rPr>
          <w:delText>(F. Gary Stiles &amp; Wolf, 1979)</w:delText>
        </w:r>
      </w:del>
      <w:del w:id="956" w:author="Kasia Wojczulanis" w:date="2021-10-18T11:20:00Z">
        <w:r>
          <w:rPr>
            <w:rFonts w:cstheme="minorHAnsi"/>
            <w:lang w:val="pt"/>
          </w:rPr>
          <w:fldChar w:fldCharType="end"/>
        </w:r>
      </w:del>
      <w:del w:id="957" w:author="Kasia Wojczulanis" w:date="2021-10-18T11:20:00Z">
        <w:r>
          <w:rPr>
            <w:rFonts w:cstheme="minorHAnsi"/>
            <w:lang w:val="pt"/>
          </w:rPr>
          <w:delText xml:space="preserve">. </w:delText>
        </w:r>
      </w:del>
      <w:r>
        <w:rPr>
          <w:rFonts w:cstheme="minorHAnsi"/>
          <w:lang w:val="en-GB"/>
        </w:rPr>
        <w:t xml:space="preserve">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 xml:space="preserve">). </w:t>
      </w:r>
      <w:del w:id="958" w:author="m" w:date="2021-12-26T20:36:04Z">
        <w:r>
          <w:rPr>
            <w:rFonts w:hint="default" w:cstheme="minorHAnsi"/>
            <w:lang w:val="en-US"/>
          </w:rPr>
          <w:delText>Only d</w:delText>
        </w:r>
      </w:del>
      <w:del w:id="959" w:author="m" w:date="2021-12-26T20:36:04Z">
        <w:r>
          <w:rPr>
            <w:rFonts w:cstheme="minorHAnsi"/>
            <w:lang w:val="en-GB"/>
          </w:rPr>
          <w:delText xml:space="preserve">uring the second phase, to increase the level of </w:delText>
        </w:r>
      </w:del>
      <w:ins w:id="960" w:author="Kasia Wojczulanis" w:date="2021-10-18T11:21:00Z">
        <w:del w:id="961" w:author="m" w:date="2021-12-26T20:36:04Z">
          <w:r>
            <w:rPr>
              <w:rFonts w:cstheme="minorHAnsi"/>
              <w:lang w:val="en-GB"/>
            </w:rPr>
            <w:delText xml:space="preserve">perceived </w:delText>
          </w:r>
        </w:del>
      </w:ins>
      <w:del w:id="962" w:author="m" w:date="2021-12-26T20:36:04Z">
        <w:r>
          <w:rPr>
            <w:rFonts w:cstheme="minorHAnsi"/>
            <w:lang w:val="en-GB"/>
          </w:rPr>
          <w:delText xml:space="preserve">predation risk, </w:delText>
        </w:r>
      </w:del>
      <w:ins w:id="963" w:author="m" w:date="2021-12-26T20:36:05Z">
        <w:r>
          <w:rPr>
            <w:rFonts w:hint="default" w:cstheme="minorHAnsi"/>
          </w:rPr>
          <w:t>W</w:t>
        </w:r>
      </w:ins>
      <w:del w:id="964" w:author="m" w:date="2021-12-26T20:36:04Z">
        <w:r>
          <w:rPr>
            <w:rFonts w:cstheme="minorHAnsi"/>
            <w:lang w:val="en-GB"/>
          </w:rPr>
          <w:delText>w</w:delText>
        </w:r>
      </w:del>
      <w:r>
        <w:rPr>
          <w:rFonts w:cstheme="minorHAnsi"/>
          <w:lang w:val="en-GB"/>
        </w:rPr>
        <w:t xml:space="preserve">e attached </w:t>
      </w:r>
      <w:ins w:id="965" w:author="m" w:date="2021-12-26T19:16:27Z">
        <w:r>
          <w:rPr>
            <w:rFonts w:cstheme="minorHAnsi"/>
            <w:lang w:val="en-GB"/>
          </w:rPr>
          <w:t>a dead bullet ant (</w:t>
        </w:r>
      </w:ins>
      <w:ins w:id="966" w:author="m" w:date="2021-12-26T19:16:27Z">
        <w:r>
          <w:rPr>
            <w:rFonts w:cstheme="minorHAnsi"/>
            <w:i/>
            <w:lang w:val="en-GB"/>
          </w:rPr>
          <w:t>Paraponera clavata</w:t>
        </w:r>
      </w:ins>
      <w:ins w:id="967" w:author="m" w:date="2021-12-26T19:16:27Z">
        <w:r>
          <w:rPr>
            <w:rFonts w:cstheme="minorHAnsi"/>
            <w:lang w:val="en-GB"/>
          </w:rPr>
          <w:t>; found dead in the forest)</w:t>
        </w:r>
      </w:ins>
      <w:ins w:id="968" w:author="m" w:date="2021-12-26T19:16:36Z">
        <w:r>
          <w:rPr>
            <w:rFonts w:hint="default" w:cstheme="minorHAnsi"/>
          </w:rPr>
          <w:t xml:space="preserve"> </w:t>
        </w:r>
      </w:ins>
      <w:r>
        <w:rPr>
          <w:rFonts w:cstheme="minorHAnsi"/>
          <w:lang w:val="en-GB"/>
        </w:rPr>
        <w:t>to feeder</w:t>
      </w:r>
      <w:ins w:id="969" w:author="m" w:date="2021-12-26T19:16:43Z">
        <w:r>
          <w:rPr>
            <w:rFonts w:hint="default" w:cstheme="minorHAnsi"/>
          </w:rPr>
          <w:t>s</w:t>
        </w:r>
      </w:ins>
      <w:ins w:id="970" w:author="m" w:date="2021-12-26T20:36:07Z">
        <w:r>
          <w:rPr>
            <w:rFonts w:hint="default" w:cstheme="minorHAnsi"/>
          </w:rPr>
          <w:t xml:space="preserve"> </w:t>
        </w:r>
      </w:ins>
      <w:ins w:id="971" w:author="m" w:date="2021-12-26T20:36:21Z">
        <w:r>
          <w:rPr>
            <w:rFonts w:hint="default" w:cstheme="minorHAnsi"/>
          </w:rPr>
          <w:t>d</w:t>
        </w:r>
      </w:ins>
      <w:ins w:id="972" w:author="m" w:date="2021-12-26T20:36:08Z">
        <w:r>
          <w:rPr>
            <w:rFonts w:cstheme="minorHAnsi"/>
            <w:lang w:val="en-GB"/>
          </w:rPr>
          <w:t>uring the second phase, to increase risk</w:t>
        </w:r>
      </w:ins>
      <w:ins w:id="973" w:author="m" w:date="2021-12-26T20:36:27Z">
        <w:r>
          <w:rPr>
            <w:rFonts w:hint="default" w:cstheme="minorHAnsi"/>
          </w:rPr>
          <w:t>.</w:t>
        </w:r>
      </w:ins>
      <w:ins w:id="974" w:author="m" w:date="2021-12-26T20:36:08Z">
        <w:r>
          <w:rPr>
            <w:rFonts w:cstheme="minorHAnsi"/>
            <w:lang w:val="en-GB"/>
          </w:rPr>
          <w:t xml:space="preserve"> </w:t>
        </w:r>
      </w:ins>
      <w:del w:id="975" w:author="m" w:date="2021-12-26T19:16:42Z">
        <w:r>
          <w:rPr>
            <w:rFonts w:cstheme="minorHAnsi"/>
            <w:lang w:val="en-GB"/>
          </w:rPr>
          <w:delText>s</w:delText>
        </w:r>
      </w:del>
      <w:del w:id="976" w:author="m" w:date="2021-12-26T19:16:41Z">
        <w:r>
          <w:rPr>
            <w:rFonts w:cstheme="minorHAnsi"/>
            <w:lang w:val="en-GB"/>
          </w:rPr>
          <w:delText xml:space="preserve"> a threat model, </w:delText>
        </w:r>
      </w:del>
      <w:del w:id="977" w:author="m" w:date="2021-12-26T19:16:24Z">
        <w:r>
          <w:rPr>
            <w:rFonts w:cstheme="minorHAnsi"/>
            <w:lang w:val="en-GB"/>
          </w:rPr>
          <w:delText>a dead specimens of the bullet ant (</w:delText>
        </w:r>
      </w:del>
      <w:del w:id="978" w:author="m" w:date="2021-12-26T19:16:24Z">
        <w:r>
          <w:rPr>
            <w:rFonts w:cstheme="minorHAnsi"/>
            <w:i/>
            <w:lang w:val="en-GB"/>
          </w:rPr>
          <w:delText>Paraponera clavata</w:delText>
        </w:r>
      </w:del>
      <w:del w:id="979" w:author="m" w:date="2021-12-26T19:16:24Z">
        <w:r>
          <w:rPr>
            <w:rFonts w:cstheme="minorHAnsi"/>
            <w:lang w:val="en-GB"/>
          </w:rPr>
          <w:delText>; found dead in the forest)</w:delText>
        </w:r>
      </w:del>
      <w:r>
        <w:rPr>
          <w:rFonts w:cstheme="minorHAnsi"/>
          <w:lang w:val="en-GB"/>
        </w:rPr>
        <w:t xml:space="preserve">. Although the ant is not a predator of hummingbirds </w:t>
      </w:r>
      <w:r>
        <w:rPr>
          <w:rFonts w:cstheme="minorHAnsi"/>
          <w:lang w:val="pt"/>
        </w:rPr>
        <w:t xml:space="preserve">its presence in flowers </w:t>
      </w:r>
      <w:ins w:id="980" w:author="Kasia Wojczulanis" w:date="2021-10-18T11:25:00Z">
        <w:r>
          <w:rPr>
            <w:rFonts w:asciiTheme="minorHAnsi" w:hAnsiTheme="minorHAnsi" w:cstheme="minorHAnsi"/>
            <w:sz w:val="22"/>
            <w:szCs w:val="22"/>
            <w:highlight w:val="none"/>
            <w:lang w:val="pt"/>
            <w:rPrChange w:id="981" w:author="Kasia Wojczulanis" w:date="2021-10-18T11:30:00Z">
              <w:rPr>
                <w:rFonts w:ascii="Times New Roman" w:hAnsi="Times New Roman" w:cs="Times New Roman"/>
                <w:sz w:val="24"/>
                <w:szCs w:val="24"/>
                <w:highlight w:val="yellow"/>
                <w:lang w:val="pt"/>
              </w:rPr>
            </w:rPrChange>
          </w:rPr>
          <w:t xml:space="preserve">often </w:t>
        </w:r>
      </w:ins>
      <w:del w:id="982" w:author="Kasia Wojczulanis" w:date="2021-10-18T11:25:00Z">
        <w:r>
          <w:rPr>
            <w:rFonts w:cstheme="minorHAnsi"/>
            <w:lang w:val="pt"/>
          </w:rPr>
          <w:delText xml:space="preserve">deter </w:delText>
        </w:r>
      </w:del>
      <w:ins w:id="983" w:author="Kasia Wojczulanis" w:date="2021-10-18T11:25:00Z">
        <w:r>
          <w:rPr>
            <w:rFonts w:asciiTheme="minorHAnsi" w:hAnsiTheme="minorHAnsi" w:cstheme="minorHAnsi"/>
            <w:sz w:val="22"/>
            <w:szCs w:val="22"/>
            <w:highlight w:val="none"/>
            <w:lang w:val="pt"/>
            <w:rPrChange w:id="984" w:author="Kasia Wojczulanis" w:date="2021-10-18T11:30:00Z">
              <w:rPr>
                <w:rFonts w:ascii="Times New Roman" w:hAnsi="Times New Roman" w:cs="Times New Roman"/>
                <w:sz w:val="24"/>
                <w:szCs w:val="24"/>
                <w:highlight w:val="yellow"/>
                <w:lang w:val="pt"/>
              </w:rPr>
            </w:rPrChange>
          </w:rPr>
          <w:t>scare</w:t>
        </w:r>
      </w:ins>
      <w:ins w:id="985" w:author="Kasia Wojczulanis" w:date="2021-10-18T11:26:00Z">
        <w:r>
          <w:rPr>
            <w:rFonts w:asciiTheme="minorHAnsi" w:hAnsiTheme="minorHAnsi" w:cstheme="minorHAnsi"/>
            <w:sz w:val="22"/>
            <w:szCs w:val="22"/>
            <w:highlight w:val="none"/>
            <w:lang w:val="pt"/>
            <w:rPrChange w:id="986" w:author="Kasia Wojczulanis" w:date="2021-10-18T11:30:00Z">
              <w:rPr>
                <w:rFonts w:ascii="Times New Roman" w:hAnsi="Times New Roman" w:cs="Times New Roman"/>
                <w:sz w:val="24"/>
                <w:szCs w:val="24"/>
                <w:highlight w:val="yellow"/>
                <w:lang w:val="pt"/>
              </w:rPr>
            </w:rPrChange>
          </w:rPr>
          <w:t>s</w:t>
        </w:r>
      </w:ins>
      <w:ins w:id="987" w:author="m" w:date="2021-12-26T20:42:25Z">
        <w:r>
          <w:rPr>
            <w:rFonts w:hint="default" w:cstheme="minorHAnsi"/>
            <w:sz w:val="22"/>
            <w:szCs w:val="22"/>
            <w:highlight w:val="none"/>
          </w:rPr>
          <w:t xml:space="preserve"> ot</w:t>
        </w:r>
      </w:ins>
      <w:ins w:id="988" w:author="m" w:date="2021-12-26T20:42:26Z">
        <w:r>
          <w:rPr>
            <w:rFonts w:hint="default" w:cstheme="minorHAnsi"/>
            <w:sz w:val="22"/>
            <w:szCs w:val="22"/>
            <w:highlight w:val="none"/>
          </w:rPr>
          <w:t>her</w:t>
        </w:r>
      </w:ins>
      <w:ins w:id="989" w:author="Kasia Wojczulanis" w:date="2021-10-18T11:25:00Z">
        <w:r>
          <w:rPr>
            <w:rFonts w:asciiTheme="minorHAnsi" w:hAnsiTheme="minorHAnsi" w:cstheme="minorHAnsi"/>
            <w:sz w:val="22"/>
            <w:szCs w:val="22"/>
            <w:highlight w:val="none"/>
            <w:lang w:val="pt"/>
            <w:rPrChange w:id="990" w:author="Kasia Wojczulanis" w:date="2021-10-18T11:30:00Z">
              <w:rPr>
                <w:rFonts w:ascii="Times New Roman" w:hAnsi="Times New Roman" w:cs="Times New Roman"/>
                <w:sz w:val="24"/>
                <w:szCs w:val="24"/>
                <w:highlight w:val="yellow"/>
                <w:lang w:val="pt"/>
              </w:rPr>
            </w:rPrChange>
          </w:rPr>
          <w:t xml:space="preserve"> </w:t>
        </w:r>
      </w:ins>
      <w:del w:id="991" w:author="Kasia Wojczulanis" w:date="2021-10-18T11:25:00Z">
        <w:r>
          <w:rPr>
            <w:rFonts w:cstheme="minorHAnsi"/>
            <w:lang w:val="pt"/>
          </w:rPr>
          <w:delText xml:space="preserve">visitation in several </w:delText>
        </w:r>
      </w:del>
      <w:r>
        <w:rPr>
          <w:rFonts w:cstheme="minorHAnsi"/>
          <w:lang w:val="pt"/>
        </w:rPr>
        <w:t>hummingbird species</w:t>
      </w:r>
      <w:del w:id="992" w:author="m" w:date="2021-12-26T20:42:34Z">
        <w:r>
          <w:rPr>
            <w:rFonts w:cstheme="minorHAnsi"/>
            <w:lang w:val="pt"/>
          </w:rPr>
          <w:delText>,</w:delText>
        </w:r>
      </w:del>
      <w:r>
        <w:rPr>
          <w:rFonts w:cstheme="minorHAnsi"/>
          <w:lang w:val="pt"/>
        </w:rPr>
        <w:t xml:space="preserve"> </w:t>
      </w:r>
      <w:ins w:id="993" w:author="Kasia Wojczulanis" w:date="2021-10-18T11:28:00Z">
        <w:del w:id="994" w:author="m" w:date="2021-12-26T20:46:02Z">
          <w:r>
            <w:rPr>
              <w:rFonts w:asciiTheme="minorHAnsi" w:hAnsiTheme="minorHAnsi" w:cstheme="minorHAnsi"/>
              <w:sz w:val="22"/>
              <w:szCs w:val="22"/>
              <w:highlight w:val="none"/>
              <w:lang w:val="en-US"/>
              <w:rPrChange w:id="995" w:author="Kasia Wojczulanis" w:date="2021-10-18T11:30:00Z">
                <w:rPr>
                  <w:rFonts w:ascii="Times New Roman" w:hAnsi="Times New Roman" w:cs="Times New Roman"/>
                  <w:sz w:val="24"/>
                  <w:szCs w:val="24"/>
                  <w:highlight w:val="yellow"/>
                  <w:lang w:val="pt"/>
                </w:rPr>
              </w:rPrChange>
            </w:rPr>
            <w:delText xml:space="preserve">including LBH, </w:delText>
          </w:r>
        </w:del>
      </w:ins>
      <w:ins w:id="998" w:author="Kasia Wojczulanis" w:date="2021-10-18T11:26:00Z">
        <w:del w:id="999" w:author="m" w:date="2021-12-26T20:46:02Z">
          <w:r>
            <w:rPr>
              <w:rFonts w:asciiTheme="minorHAnsi" w:hAnsiTheme="minorHAnsi" w:cstheme="minorHAnsi"/>
              <w:sz w:val="22"/>
              <w:szCs w:val="22"/>
              <w:highlight w:val="none"/>
              <w:lang w:val="en-US"/>
              <w:rPrChange w:id="1000" w:author="Kasia Wojczulanis" w:date="2021-10-18T11:30:00Z">
                <w:rPr>
                  <w:rFonts w:ascii="Times New Roman" w:hAnsi="Times New Roman" w:cs="Times New Roman"/>
                  <w:sz w:val="24"/>
                  <w:szCs w:val="24"/>
                  <w:highlight w:val="yellow"/>
                  <w:lang w:val="pt"/>
                </w:rPr>
              </w:rPrChange>
            </w:rPr>
            <w:delText xml:space="preserve">resulting </w:delText>
          </w:r>
        </w:del>
      </w:ins>
      <w:ins w:id="1003" w:author="Kasia Wojczulanis" w:date="2021-10-18T11:28:00Z">
        <w:del w:id="1004" w:author="m" w:date="2021-12-26T20:46:02Z">
          <w:r>
            <w:rPr>
              <w:rFonts w:asciiTheme="minorHAnsi" w:hAnsiTheme="minorHAnsi" w:cstheme="minorHAnsi"/>
              <w:sz w:val="22"/>
              <w:szCs w:val="22"/>
              <w:highlight w:val="none"/>
              <w:lang w:val="en-US"/>
              <w:rPrChange w:id="1005" w:author="Kasia Wojczulanis" w:date="2021-10-18T11:30:00Z">
                <w:rPr>
                  <w:rFonts w:ascii="Times New Roman" w:hAnsi="Times New Roman" w:cs="Times New Roman"/>
                  <w:sz w:val="24"/>
                  <w:szCs w:val="24"/>
                  <w:highlight w:val="yellow"/>
                  <w:lang w:val="pt"/>
                </w:rPr>
              </w:rPrChange>
            </w:rPr>
            <w:delText xml:space="preserve">in </w:delText>
          </w:r>
        </w:del>
      </w:ins>
      <w:ins w:id="1008" w:author="Kasia Wojczulanis" w:date="2021-10-18T11:27:00Z">
        <w:del w:id="1009" w:author="m" w:date="2021-12-26T20:46:02Z">
          <w:r>
            <w:rPr>
              <w:rFonts w:asciiTheme="minorHAnsi" w:hAnsiTheme="minorHAnsi" w:cstheme="minorHAnsi"/>
              <w:sz w:val="22"/>
              <w:szCs w:val="22"/>
              <w:highlight w:val="none"/>
              <w:lang w:val="en-US"/>
              <w:rPrChange w:id="1010" w:author="Kasia Wojczulanis" w:date="2021-10-18T11:30:00Z">
                <w:rPr>
                  <w:rFonts w:ascii="Times New Roman" w:hAnsi="Times New Roman" w:cs="Times New Roman"/>
                  <w:sz w:val="24"/>
                  <w:szCs w:val="24"/>
                  <w:highlight w:val="yellow"/>
                  <w:lang w:val="pt"/>
                </w:rPr>
              </w:rPrChange>
            </w:rPr>
            <w:delText>elonga</w:delText>
          </w:r>
        </w:del>
      </w:ins>
      <w:ins w:id="1013" w:author="Kasia Wojczulanis" w:date="2021-10-18T11:28:00Z">
        <w:del w:id="1014" w:author="m" w:date="2021-12-26T20:46:02Z">
          <w:r>
            <w:rPr>
              <w:rFonts w:asciiTheme="minorHAnsi" w:hAnsiTheme="minorHAnsi" w:cstheme="minorHAnsi"/>
              <w:sz w:val="22"/>
              <w:szCs w:val="22"/>
              <w:highlight w:val="none"/>
              <w:lang w:val="en-US"/>
              <w:rPrChange w:id="1015" w:author="Kasia Wojczulanis" w:date="2021-10-18T11:30:00Z">
                <w:rPr>
                  <w:rFonts w:ascii="Times New Roman" w:hAnsi="Times New Roman" w:cs="Times New Roman"/>
                  <w:sz w:val="24"/>
                  <w:szCs w:val="24"/>
                  <w:highlight w:val="yellow"/>
                  <w:lang w:val="pt"/>
                </w:rPr>
              </w:rPrChange>
            </w:rPr>
            <w:delText>ngated</w:delText>
          </w:r>
        </w:del>
      </w:ins>
      <w:ins w:id="1018" w:author="Kasia Wojczulanis" w:date="2021-10-18T11:28:00Z">
        <w:del w:id="1019" w:author="m" w:date="2021-12-26T20:46:02Z">
          <w:r>
            <w:rPr>
              <w:rFonts w:asciiTheme="minorHAnsi" w:hAnsiTheme="minorHAnsi" w:cstheme="minorHAnsi"/>
              <w:sz w:val="22"/>
              <w:szCs w:val="22"/>
              <w:highlight w:val="none"/>
              <w:lang w:val="en-US"/>
              <w:rPrChange w:id="1020" w:author="Kasia Wojczulanis" w:date="2021-10-18T11:30:00Z">
                <w:rPr>
                  <w:rFonts w:ascii="Times New Roman" w:hAnsi="Times New Roman" w:cs="Times New Roman"/>
                  <w:sz w:val="24"/>
                  <w:szCs w:val="24"/>
                  <w:highlight w:val="yellow"/>
                  <w:lang w:val="pt"/>
                </w:rPr>
              </w:rPrChange>
            </w:rPr>
            <w:delText xml:space="preserve"> </w:delText>
          </w:r>
        </w:del>
      </w:ins>
      <w:ins w:id="1023" w:author="Kasia Wojczulanis" w:date="2021-10-18T11:27:00Z">
        <w:del w:id="1024" w:author="m" w:date="2021-12-26T20:46:02Z">
          <w:r>
            <w:rPr>
              <w:rFonts w:asciiTheme="minorHAnsi" w:hAnsiTheme="minorHAnsi" w:cstheme="minorHAnsi"/>
              <w:sz w:val="22"/>
              <w:szCs w:val="22"/>
              <w:highlight w:val="none"/>
              <w:lang w:val="en-US"/>
              <w:rPrChange w:id="1025" w:author="Kasia Wojczulanis" w:date="2021-10-18T11:30:00Z">
                <w:rPr>
                  <w:rFonts w:ascii="Times New Roman" w:hAnsi="Times New Roman" w:cs="Times New Roman"/>
                  <w:sz w:val="24"/>
                  <w:szCs w:val="24"/>
                  <w:highlight w:val="yellow"/>
                  <w:lang w:val="pt"/>
                </w:rPr>
              </w:rPrChange>
            </w:rPr>
            <w:delText>latency to approach the flower</w:delText>
          </w:r>
        </w:del>
      </w:ins>
      <w:del w:id="1028" w:author="m" w:date="2021-12-26T20:46:02Z">
        <w:r>
          <w:rPr>
            <w:rFonts w:hint="default" w:cstheme="minorHAnsi"/>
            <w:lang w:val="en-US"/>
          </w:rPr>
          <w:delText xml:space="preserve">including the long-billed hermit </w:delText>
        </w:r>
      </w:del>
      <w:ins w:id="1029" w:author="Kasia Wojczulanis" w:date="2021-10-18T11:24:00Z">
        <w:del w:id="1030" w:author="m" w:date="2021-12-26T20:46:02Z">
          <w:r>
            <w:rPr>
              <w:rFonts w:asciiTheme="minorHAnsi" w:hAnsiTheme="minorHAnsi" w:cstheme="minorHAnsi"/>
              <w:sz w:val="22"/>
              <w:szCs w:val="22"/>
              <w:highlight w:val="none"/>
              <w:lang w:val="en-US"/>
              <w:rPrChange w:id="1031" w:author="Kasia Wojczulanis" w:date="2021-10-18T11:30:00Z">
                <w:rPr>
                  <w:rFonts w:ascii="Times New Roman" w:hAnsi="Times New Roman" w:cs="Times New Roman"/>
                  <w:sz w:val="24"/>
                  <w:szCs w:val="24"/>
                  <w:highlight w:val="yellow"/>
                  <w:lang w:val="pt"/>
                </w:rPr>
              </w:rPrChange>
            </w:rPr>
            <w:delText xml:space="preserve"> </w:delText>
          </w:r>
        </w:del>
      </w:ins>
      <w:ins w:id="1034" w:author="m" w:date="2021-12-26T20:46:02Z">
        <w:r>
          <w:rPr>
            <w:rFonts w:cstheme="minorHAnsi"/>
            <w:sz w:val="22"/>
            <w:szCs w:val="22"/>
            <w:highlight w:val="none"/>
          </w:rPr>
          <w:t>w</w:t>
        </w:r>
      </w:ins>
      <w:ins w:id="1035" w:author="m" w:date="2021-12-26T20:46:02Z">
        <w:r>
          <w:rPr>
            <w:rFonts w:hint="default" w:cstheme="minorHAnsi"/>
            <w:sz w:val="22"/>
            <w:szCs w:val="22"/>
            <w:highlight w:val="none"/>
          </w:rPr>
          <w:t>hi</w:t>
        </w:r>
      </w:ins>
      <w:ins w:id="1036" w:author="m" w:date="2021-12-26T20:46:03Z">
        <w:r>
          <w:rPr>
            <w:rFonts w:hint="default" w:cstheme="minorHAnsi"/>
            <w:sz w:val="22"/>
            <w:szCs w:val="22"/>
            <w:highlight w:val="none"/>
          </w:rPr>
          <w:t xml:space="preserve">le </w:t>
        </w:r>
      </w:ins>
      <w:ins w:id="1037" w:author="m" w:date="2021-12-26T20:42:52Z">
        <w:r>
          <w:rPr>
            <w:rFonts w:hint="default" w:cstheme="minorHAnsi"/>
            <w:sz w:val="22"/>
            <w:szCs w:val="22"/>
            <w:highlight w:val="none"/>
          </w:rPr>
          <w:t>lon</w:t>
        </w:r>
      </w:ins>
      <w:ins w:id="1038" w:author="m" w:date="2021-12-26T20:42:53Z">
        <w:r>
          <w:rPr>
            <w:rFonts w:hint="default" w:cstheme="minorHAnsi"/>
            <w:sz w:val="22"/>
            <w:szCs w:val="22"/>
            <w:highlight w:val="none"/>
          </w:rPr>
          <w:t>g</w:t>
        </w:r>
      </w:ins>
      <w:ins w:id="1039" w:author="m" w:date="2021-12-26T20:42:55Z">
        <w:r>
          <w:rPr>
            <w:rFonts w:hint="default" w:cstheme="minorHAnsi"/>
            <w:sz w:val="22"/>
            <w:szCs w:val="22"/>
            <w:highlight w:val="none"/>
          </w:rPr>
          <w:t>-</w:t>
        </w:r>
      </w:ins>
      <w:ins w:id="1040" w:author="m" w:date="2021-12-26T20:42:56Z">
        <w:r>
          <w:rPr>
            <w:rFonts w:hint="default" w:cstheme="minorHAnsi"/>
            <w:sz w:val="22"/>
            <w:szCs w:val="22"/>
            <w:highlight w:val="none"/>
          </w:rPr>
          <w:t>b</w:t>
        </w:r>
      </w:ins>
      <w:ins w:id="1041" w:author="m" w:date="2021-12-26T20:42:57Z">
        <w:r>
          <w:rPr>
            <w:rFonts w:hint="default" w:cstheme="minorHAnsi"/>
            <w:sz w:val="22"/>
            <w:szCs w:val="22"/>
            <w:highlight w:val="none"/>
          </w:rPr>
          <w:t xml:space="preserve">illed </w:t>
        </w:r>
      </w:ins>
      <w:ins w:id="1042" w:author="m" w:date="2021-12-26T20:42:58Z">
        <w:r>
          <w:rPr>
            <w:rFonts w:hint="default" w:cstheme="minorHAnsi"/>
            <w:sz w:val="22"/>
            <w:szCs w:val="22"/>
            <w:highlight w:val="none"/>
          </w:rPr>
          <w:t>hermit</w:t>
        </w:r>
      </w:ins>
      <w:ins w:id="1043" w:author="m" w:date="2021-12-26T20:42:59Z">
        <w:r>
          <w:rPr>
            <w:rFonts w:hint="default" w:cstheme="minorHAnsi"/>
            <w:sz w:val="22"/>
            <w:szCs w:val="22"/>
            <w:highlight w:val="none"/>
          </w:rPr>
          <w:t>s a</w:t>
        </w:r>
      </w:ins>
      <w:ins w:id="1044" w:author="m" w:date="2021-12-26T20:43:00Z">
        <w:r>
          <w:rPr>
            <w:rFonts w:hint="default" w:cstheme="minorHAnsi"/>
            <w:sz w:val="22"/>
            <w:szCs w:val="22"/>
            <w:highlight w:val="none"/>
          </w:rPr>
          <w:t>ppe</w:t>
        </w:r>
      </w:ins>
      <w:ins w:id="1045" w:author="m" w:date="2021-12-26T20:43:01Z">
        <w:r>
          <w:rPr>
            <w:rFonts w:hint="default" w:cstheme="minorHAnsi"/>
            <w:sz w:val="22"/>
            <w:szCs w:val="22"/>
            <w:highlight w:val="none"/>
          </w:rPr>
          <w:t xml:space="preserve">ar </w:t>
        </w:r>
      </w:ins>
      <w:ins w:id="1046" w:author="m" w:date="2021-12-26T20:43:02Z">
        <w:r>
          <w:rPr>
            <w:rFonts w:hint="default" w:cstheme="minorHAnsi"/>
            <w:sz w:val="22"/>
            <w:szCs w:val="22"/>
            <w:highlight w:val="none"/>
          </w:rPr>
          <w:t xml:space="preserve">more </w:t>
        </w:r>
      </w:ins>
      <w:ins w:id="1047" w:author="m" w:date="2021-12-26T20:43:03Z">
        <w:r>
          <w:rPr>
            <w:rFonts w:hint="default" w:cstheme="minorHAnsi"/>
            <w:sz w:val="22"/>
            <w:szCs w:val="22"/>
            <w:highlight w:val="none"/>
          </w:rPr>
          <w:t>hesi</w:t>
        </w:r>
      </w:ins>
      <w:ins w:id="1048" w:author="m" w:date="2021-12-26T20:43:07Z">
        <w:r>
          <w:rPr>
            <w:rFonts w:hint="default" w:cstheme="minorHAnsi"/>
            <w:sz w:val="22"/>
            <w:szCs w:val="22"/>
            <w:highlight w:val="none"/>
          </w:rPr>
          <w:t>t</w:t>
        </w:r>
      </w:ins>
      <w:ins w:id="1049" w:author="m" w:date="2021-12-26T20:43:08Z">
        <w:r>
          <w:rPr>
            <w:rFonts w:hint="default" w:cstheme="minorHAnsi"/>
            <w:sz w:val="22"/>
            <w:szCs w:val="22"/>
            <w:highlight w:val="none"/>
          </w:rPr>
          <w:t>a</w:t>
        </w:r>
      </w:ins>
      <w:ins w:id="1050" w:author="m" w:date="2021-12-26T20:43:09Z">
        <w:r>
          <w:rPr>
            <w:rFonts w:hint="default" w:cstheme="minorHAnsi"/>
            <w:sz w:val="22"/>
            <w:szCs w:val="22"/>
            <w:highlight w:val="none"/>
          </w:rPr>
          <w:t>nt</w:t>
        </w:r>
      </w:ins>
      <w:ins w:id="1051" w:author="m" w:date="2021-12-26T20:43:11Z">
        <w:r>
          <w:rPr>
            <w:rFonts w:hint="default" w:cstheme="minorHAnsi"/>
            <w:sz w:val="22"/>
            <w:szCs w:val="22"/>
            <w:highlight w:val="none"/>
          </w:rPr>
          <w:t xml:space="preserve"> </w:t>
        </w:r>
      </w:ins>
      <w:ins w:id="1052" w:author="m" w:date="2021-12-26T20:43:17Z">
        <w:r>
          <w:rPr>
            <w:rFonts w:hint="default" w:cstheme="minorHAnsi"/>
            <w:sz w:val="22"/>
            <w:szCs w:val="22"/>
            <w:highlight w:val="none"/>
          </w:rPr>
          <w:t xml:space="preserve">to </w:t>
        </w:r>
      </w:ins>
      <w:ins w:id="1053" w:author="m" w:date="2021-12-26T20:43:27Z">
        <w:r>
          <w:rPr>
            <w:rFonts w:hint="default" w:cstheme="minorHAnsi"/>
            <w:sz w:val="22"/>
            <w:szCs w:val="22"/>
            <w:highlight w:val="none"/>
          </w:rPr>
          <w:t>feed</w:t>
        </w:r>
      </w:ins>
      <w:ins w:id="1054" w:author="m" w:date="2021-12-26T20:43:24Z">
        <w:r>
          <w:rPr>
            <w:rFonts w:hint="default" w:cstheme="minorHAnsi"/>
            <w:sz w:val="22"/>
            <w:szCs w:val="22"/>
            <w:highlight w:val="none"/>
          </w:rPr>
          <w:t xml:space="preserve"> </w:t>
        </w:r>
      </w:ins>
      <w:r>
        <w:rPr>
          <w:rFonts w:cstheme="minorHAnsi"/>
          <w:lang w:val="pt"/>
        </w:rPr>
        <w:t>(author, pers. obs</w:t>
      </w:r>
      <w:ins w:id="1055" w:author="m" w:date="2021-12-26T20:43:55Z">
        <w:r>
          <w:rPr>
            <w:rFonts w:hint="default" w:cstheme="minorHAnsi"/>
          </w:rPr>
          <w:t xml:space="preserve">, </w:t>
        </w:r>
      </w:ins>
      <w:ins w:id="1056" w:author="m" w:date="2021-12-26T20:43:57Z">
        <w:r>
          <w:rPr>
            <w:rFonts w:hint="default" w:cstheme="minorHAnsi"/>
          </w:rPr>
          <w:t>s</w:t>
        </w:r>
      </w:ins>
      <w:ins w:id="1057" w:author="m" w:date="2021-12-26T20:43:58Z">
        <w:r>
          <w:rPr>
            <w:rFonts w:hint="default" w:cstheme="minorHAnsi"/>
          </w:rPr>
          <w:t>uppl</w:t>
        </w:r>
      </w:ins>
      <w:ins w:id="1058" w:author="m" w:date="2021-12-26T20:44:04Z">
        <w:r>
          <w:rPr>
            <w:rFonts w:hint="default" w:cstheme="minorHAnsi"/>
          </w:rPr>
          <w:t>.</w:t>
        </w:r>
      </w:ins>
      <w:ins w:id="1059" w:author="m" w:date="2021-12-26T20:44:05Z">
        <w:r>
          <w:rPr>
            <w:rFonts w:hint="default" w:cstheme="minorHAnsi"/>
          </w:rPr>
          <w:t xml:space="preserve"> mat</w:t>
        </w:r>
      </w:ins>
      <w:ins w:id="1060" w:author="m" w:date="2021-12-26T20:44:06Z">
        <w:r>
          <w:rPr>
            <w:rFonts w:hint="default" w:cstheme="minorHAnsi"/>
          </w:rPr>
          <w:t>.</w:t>
        </w:r>
      </w:ins>
      <w:ins w:id="1061" w:author="m" w:date="2021-12-26T20:44:07Z">
        <w:r>
          <w:rPr>
            <w:rFonts w:hint="default" w:cstheme="minorHAnsi"/>
          </w:rPr>
          <w:t xml:space="preserve"> vide</w:t>
        </w:r>
      </w:ins>
      <w:ins w:id="1062" w:author="m" w:date="2021-12-26T20:44:11Z">
        <w:r>
          <w:rPr>
            <w:rFonts w:hint="default" w:cstheme="minorHAnsi"/>
          </w:rPr>
          <w:t>o</w:t>
        </w:r>
      </w:ins>
      <w:ins w:id="1063" w:author="m" w:date="2021-12-26T20:44:07Z">
        <w:r>
          <w:rPr>
            <w:rFonts w:hint="default" w:cstheme="minorHAnsi"/>
          </w:rPr>
          <w:t>s</w:t>
        </w:r>
      </w:ins>
      <w:ins w:id="1064" w:author="m" w:date="2021-12-26T20:44:08Z">
        <w:r>
          <w:rPr>
            <w:rFonts w:hint="default" w:cstheme="minorHAnsi"/>
          </w:rPr>
          <w:t xml:space="preserve"> 1 an</w:t>
        </w:r>
      </w:ins>
      <w:ins w:id="1065" w:author="m" w:date="2021-12-26T20:44:09Z">
        <w:r>
          <w:rPr>
            <w:rFonts w:hint="default" w:cstheme="minorHAnsi"/>
          </w:rPr>
          <w:t>d 2</w:t>
        </w:r>
      </w:ins>
      <w:r>
        <w:rPr>
          <w:rFonts w:cstheme="minorHAnsi"/>
          <w:lang w:val="pt"/>
        </w:rPr>
        <w:t>)</w:t>
      </w:r>
      <w:ins w:id="1066" w:author="Kasia Wojczulanis" w:date="2021-10-19T10:23:00Z">
        <w:del w:id="1067" w:author="m" w:date="2021-12-26T20:44:19Z">
          <w:r>
            <w:rPr>
              <w:rFonts w:cstheme="minorHAnsi"/>
              <w:lang w:val="en-GB"/>
            </w:rPr>
            <w:delText xml:space="preserve">. </w:delText>
          </w:r>
        </w:del>
      </w:ins>
      <w:del w:id="1068" w:author="m" w:date="2021-12-26T20:44:19Z">
        <w:r>
          <w:rPr>
            <w:rFonts w:cstheme="minorHAnsi"/>
            <w:lang w:val="en-GB"/>
          </w:rPr>
          <w:delText xml:space="preserve">. We performed total of four complete experimental sessions within ca two weeks. </w:delText>
        </w:r>
      </w:del>
      <w:ins w:id="1069" w:author="Kasia Wojczulanis" w:date="2021-10-18T11:21:00Z">
        <w:del w:id="1070" w:author="m" w:date="2021-12-26T20:44:19Z">
          <w:r>
            <w:rPr>
              <w:rFonts w:cstheme="minorHAnsi"/>
              <w:lang w:val="en-GB"/>
            </w:rPr>
            <w:delText xml:space="preserve">Two </w:delText>
          </w:r>
        </w:del>
      </w:ins>
      <w:del w:id="1071" w:author="m" w:date="2021-12-26T20:44:19Z">
        <w:r>
          <w:rPr>
            <w:rFonts w:cstheme="minorHAnsi"/>
            <w:lang w:val="en-GB"/>
          </w:rPr>
          <w:delText xml:space="preserve">An exemplary video clips of </w:delText>
        </w:r>
      </w:del>
      <w:ins w:id="1072" w:author="Kasia Wojczulanis" w:date="2021-10-18T11:22:00Z">
        <w:del w:id="1073" w:author="m" w:date="2021-12-26T20:44:19Z">
          <w:r>
            <w:rPr>
              <w:rFonts w:cstheme="minorHAnsi"/>
              <w:lang w:val="en-GB"/>
            </w:rPr>
            <w:delText xml:space="preserve">an individual performance in </w:delText>
          </w:r>
        </w:del>
      </w:ins>
      <w:del w:id="1074" w:author="m" w:date="2021-12-26T20:44:19Z">
        <w:r>
          <w:rPr>
            <w:rFonts w:cstheme="minorHAnsi"/>
            <w:lang w:val="en-GB"/>
          </w:rPr>
          <w:delText>the two phases of the experiment</w:delText>
        </w:r>
      </w:del>
      <w:ins w:id="1075" w:author="Kasia Wojczulanis" w:date="2021-10-18T11:29:00Z">
        <w:del w:id="1076" w:author="m" w:date="2021-12-26T20:44:19Z">
          <w:r>
            <w:rPr>
              <w:rFonts w:cstheme="minorHAnsi"/>
              <w:lang w:val="en-GB"/>
            </w:rPr>
            <w:delText xml:space="preserve">, </w:delText>
          </w:r>
        </w:del>
      </w:ins>
      <w:del w:id="1077" w:author="m" w:date="2021-12-26T20:44:19Z">
        <w:r>
          <w:rPr>
            <w:rFonts w:cstheme="minorHAnsi"/>
            <w:lang w:val="en-GB"/>
          </w:rPr>
          <w:delText>, with an individual behaviour is provided in Supplementary Materials (video 1, 2)</w:delText>
        </w:r>
      </w:del>
      <w:ins w:id="1078" w:author="Kasia Wojczulanis" w:date="2021-10-18T11:29:00Z">
        <w:del w:id="1079" w:author="m" w:date="2021-12-26T20:44:19Z">
          <w:r>
            <w:rPr>
              <w:rFonts w:cstheme="minorHAnsi"/>
              <w:lang w:val="en-GB"/>
            </w:rPr>
            <w:delText xml:space="preserve">, demonstrate </w:delText>
          </w:r>
        </w:del>
      </w:ins>
      <w:ins w:id="1080" w:author="Kasia Wojczulanis" w:date="2021-10-19T10:21:00Z">
        <w:del w:id="1081" w:author="m" w:date="2021-12-26T20:44:19Z">
          <w:r>
            <w:rPr>
              <w:rFonts w:cstheme="minorHAnsi"/>
              <w:lang w:val="en-GB"/>
            </w:rPr>
            <w:delText xml:space="preserve">this </w:delText>
          </w:r>
        </w:del>
      </w:ins>
      <w:ins w:id="1082" w:author="Kasia Wojczulanis" w:date="2021-10-18T11:29:00Z">
        <w:del w:id="1083" w:author="m" w:date="2021-12-26T20:44:19Z">
          <w:r>
            <w:rPr>
              <w:rFonts w:cstheme="minorHAnsi"/>
              <w:lang w:val="en-GB"/>
            </w:rPr>
            <w:delText>bullet ant effect</w:delText>
          </w:r>
        </w:del>
      </w:ins>
      <w:r>
        <w:rPr>
          <w:rFonts w:cstheme="minorHAnsi"/>
          <w:lang w:val="en-GB"/>
        </w:rPr>
        <w:t>.</w:t>
      </w:r>
      <w:ins w:id="1084" w:author="m" w:date="2021-12-26T20:46:16Z">
        <w:r>
          <w:rPr>
            <w:rFonts w:hint="default" w:cstheme="minorHAnsi"/>
          </w:rPr>
          <w:t xml:space="preserve"> </w:t>
        </w:r>
      </w:ins>
      <w:ins w:id="1085" w:author="m" w:date="2021-12-26T20:46:16Z">
        <w:r>
          <w:rPr>
            <w:rFonts w:cstheme="minorHAnsi"/>
            <w:lang w:val="en-GB"/>
          </w:rPr>
          <w:t xml:space="preserve">Importantly, </w:t>
        </w:r>
      </w:ins>
      <w:ins w:id="1086" w:author="m" w:date="2021-12-26T20:46:40Z">
        <w:r>
          <w:rPr>
            <w:rFonts w:hint="default" w:cstheme="minorHAnsi"/>
          </w:rPr>
          <w:t>a</w:t>
        </w:r>
      </w:ins>
      <w:ins w:id="1087" w:author="m" w:date="2021-12-26T20:46:41Z">
        <w:r>
          <w:rPr>
            <w:rFonts w:hint="default" w:cstheme="minorHAnsi"/>
          </w:rPr>
          <w:t>ttach</w:t>
        </w:r>
      </w:ins>
      <w:ins w:id="1088" w:author="m" w:date="2021-12-26T20:46:42Z">
        <w:r>
          <w:rPr>
            <w:rFonts w:hint="default" w:cstheme="minorHAnsi"/>
          </w:rPr>
          <w:t xml:space="preserve">ed </w:t>
        </w:r>
      </w:ins>
      <w:ins w:id="1089" w:author="m" w:date="2021-12-26T20:46:22Z">
        <w:r>
          <w:rPr>
            <w:rFonts w:hint="default" w:cstheme="minorHAnsi"/>
          </w:rPr>
          <w:t>bulle</w:t>
        </w:r>
      </w:ins>
      <w:ins w:id="1090" w:author="m" w:date="2021-12-26T20:46:23Z">
        <w:r>
          <w:rPr>
            <w:rFonts w:hint="default" w:cstheme="minorHAnsi"/>
          </w:rPr>
          <w:t>t ant</w:t>
        </w:r>
      </w:ins>
      <w:ins w:id="1091" w:author="m" w:date="2021-12-26T20:46:47Z">
        <w:r>
          <w:rPr>
            <w:rFonts w:hint="default" w:cstheme="minorHAnsi"/>
          </w:rPr>
          <w:t>s</w:t>
        </w:r>
      </w:ins>
      <w:ins w:id="1092" w:author="m" w:date="2021-12-26T20:46:48Z">
        <w:r>
          <w:rPr>
            <w:rFonts w:hint="default" w:cstheme="minorHAnsi"/>
          </w:rPr>
          <w:t xml:space="preserve"> </w:t>
        </w:r>
      </w:ins>
      <w:ins w:id="1093" w:author="m" w:date="2021-12-26T20:46:16Z">
        <w:r>
          <w:rPr>
            <w:rFonts w:cstheme="minorHAnsi"/>
            <w:lang w:val="en-GB"/>
          </w:rPr>
          <w:t>did not completely scare birds off</w:t>
        </w:r>
      </w:ins>
      <w:ins w:id="1094" w:author="m" w:date="2021-12-26T20:47:03Z">
        <w:r>
          <w:rPr>
            <w:rFonts w:hint="default" w:cstheme="minorHAnsi"/>
          </w:rPr>
          <w:t xml:space="preserve">, </w:t>
        </w:r>
      </w:ins>
      <w:ins w:id="1095" w:author="m" w:date="2021-12-26T20:47:06Z">
        <w:r>
          <w:rPr>
            <w:rFonts w:hint="default" w:cstheme="minorHAnsi"/>
          </w:rPr>
          <w:t>allowi</w:t>
        </w:r>
      </w:ins>
      <w:ins w:id="1096" w:author="m" w:date="2021-12-26T20:47:07Z">
        <w:r>
          <w:rPr>
            <w:rFonts w:hint="default" w:cstheme="minorHAnsi"/>
          </w:rPr>
          <w:t>n</w:t>
        </w:r>
      </w:ins>
      <w:ins w:id="1097" w:author="m" w:date="2021-12-26T20:47:08Z">
        <w:r>
          <w:rPr>
            <w:rFonts w:hint="default" w:cstheme="minorHAnsi"/>
          </w:rPr>
          <w:t xml:space="preserve">g </w:t>
        </w:r>
      </w:ins>
      <w:ins w:id="1098" w:author="m" w:date="2021-12-26T20:47:10Z">
        <w:r>
          <w:rPr>
            <w:rFonts w:hint="default" w:cstheme="minorHAnsi"/>
          </w:rPr>
          <w:t>the</w:t>
        </w:r>
      </w:ins>
      <w:ins w:id="1099" w:author="m" w:date="2021-12-26T20:47:13Z">
        <w:r>
          <w:rPr>
            <w:rFonts w:hint="default" w:cstheme="minorHAnsi"/>
          </w:rPr>
          <w:t xml:space="preserve"> </w:t>
        </w:r>
      </w:ins>
      <w:ins w:id="1100" w:author="m" w:date="2021-12-26T20:47:14Z">
        <w:r>
          <w:rPr>
            <w:rFonts w:hint="default" w:cstheme="minorHAnsi"/>
          </w:rPr>
          <w:t>quant</w:t>
        </w:r>
      </w:ins>
      <w:ins w:id="1101" w:author="m" w:date="2021-12-26T20:47:15Z">
        <w:r>
          <w:rPr>
            <w:rFonts w:hint="default" w:cstheme="minorHAnsi"/>
          </w:rPr>
          <w:t>ific</w:t>
        </w:r>
      </w:ins>
      <w:ins w:id="1102" w:author="m" w:date="2021-12-26T20:47:16Z">
        <w:r>
          <w:rPr>
            <w:rFonts w:hint="default" w:cstheme="minorHAnsi"/>
          </w:rPr>
          <w:t xml:space="preserve">ation </w:t>
        </w:r>
      </w:ins>
      <w:ins w:id="1103" w:author="m" w:date="2021-12-26T20:47:17Z">
        <w:r>
          <w:rPr>
            <w:rFonts w:hint="default" w:cstheme="minorHAnsi"/>
          </w:rPr>
          <w:t>of</w:t>
        </w:r>
      </w:ins>
      <w:ins w:id="1104" w:author="m" w:date="2021-12-26T20:46:16Z">
        <w:r>
          <w:rPr>
            <w:rFonts w:cstheme="minorHAnsi"/>
            <w:lang w:val="en-GB"/>
          </w:rPr>
          <w:t xml:space="preserve"> their foraging behaviour in these circumstances.</w:t>
        </w:r>
      </w:ins>
      <w:ins w:id="1105" w:author="Kasia Wojczulanis" w:date="2021-10-19T10:21:00Z">
        <w:r>
          <w:rPr>
            <w:rFonts w:cstheme="minorHAnsi"/>
            <w:lang w:val="en-GB"/>
          </w:rPr>
          <w:t xml:space="preserve"> </w:t>
        </w:r>
      </w:ins>
      <w:ins w:id="1106" w:author="Kasia Wojczulanis" w:date="2021-10-19T10:24:00Z">
        <w:del w:id="1107" w:author="m" w:date="2021-12-26T20:44:38Z">
          <w:r>
            <w:rPr>
              <w:rFonts w:hint="default" w:cstheme="minorHAnsi"/>
              <w:lang w:val="en-US"/>
            </w:rPr>
            <w:delText xml:space="preserve">Based on </w:delText>
          </w:r>
        </w:del>
      </w:ins>
      <w:ins w:id="1108" w:author="Kasia Wojczulanis" w:date="2021-10-19T10:28:00Z">
        <w:del w:id="1109" w:author="m" w:date="2021-12-26T20:44:38Z">
          <w:r>
            <w:rPr>
              <w:rFonts w:hint="default" w:cstheme="minorHAnsi"/>
              <w:lang w:val="en-US"/>
            </w:rPr>
            <w:delText xml:space="preserve">all </w:delText>
          </w:r>
        </w:del>
      </w:ins>
      <w:ins w:id="1110" w:author="Kasia Wojczulanis" w:date="2021-10-19T10:24:00Z">
        <w:del w:id="1111" w:author="m" w:date="2021-12-26T20:44:38Z">
          <w:r>
            <w:rPr>
              <w:rFonts w:hint="default" w:cstheme="minorHAnsi"/>
              <w:lang w:val="en-US"/>
            </w:rPr>
            <w:delText xml:space="preserve">that we assumed that </w:delText>
          </w:r>
        </w:del>
      </w:ins>
      <w:ins w:id="1112" w:author="m" w:date="2021-12-26T20:44:38Z">
        <w:r>
          <w:rPr>
            <w:rFonts w:hint="default" w:cstheme="minorHAnsi"/>
          </w:rPr>
          <w:t>H</w:t>
        </w:r>
      </w:ins>
      <w:ins w:id="1113" w:author="m" w:date="2021-12-26T20:44:39Z">
        <w:r>
          <w:rPr>
            <w:rFonts w:hint="default" w:cstheme="minorHAnsi"/>
          </w:rPr>
          <w:t>en</w:t>
        </w:r>
      </w:ins>
      <w:ins w:id="1114" w:author="m" w:date="2021-12-26T20:44:40Z">
        <w:r>
          <w:rPr>
            <w:rFonts w:hint="default" w:cstheme="minorHAnsi"/>
          </w:rPr>
          <w:t xml:space="preserve">ce </w:t>
        </w:r>
      </w:ins>
      <w:ins w:id="1115" w:author="m" w:date="2021-12-26T20:44:49Z">
        <w:r>
          <w:rPr>
            <w:rFonts w:hint="default" w:cstheme="minorHAnsi"/>
          </w:rPr>
          <w:t>at</w:t>
        </w:r>
      </w:ins>
      <w:ins w:id="1116" w:author="m" w:date="2021-12-26T20:44:50Z">
        <w:r>
          <w:rPr>
            <w:rFonts w:hint="default" w:cstheme="minorHAnsi"/>
          </w:rPr>
          <w:t>tachin</w:t>
        </w:r>
      </w:ins>
      <w:ins w:id="1117" w:author="m" w:date="2021-12-26T20:44:51Z">
        <w:r>
          <w:rPr>
            <w:rFonts w:hint="default" w:cstheme="minorHAnsi"/>
          </w:rPr>
          <w:t xml:space="preserve">g </w:t>
        </w:r>
      </w:ins>
      <w:ins w:id="1118" w:author="Kasia Wojczulanis" w:date="2021-10-19T10:24:00Z">
        <w:r>
          <w:rPr>
            <w:rFonts w:cstheme="minorHAnsi"/>
            <w:lang w:val="en-GB"/>
          </w:rPr>
          <w:t xml:space="preserve">bullet ant </w:t>
        </w:r>
      </w:ins>
      <w:ins w:id="1119" w:author="m" w:date="2021-12-26T20:44:55Z">
        <w:r>
          <w:rPr>
            <w:rFonts w:hint="default" w:cstheme="minorHAnsi"/>
          </w:rPr>
          <w:t>to f</w:t>
        </w:r>
      </w:ins>
      <w:ins w:id="1120" w:author="m" w:date="2021-12-26T20:44:56Z">
        <w:r>
          <w:rPr>
            <w:rFonts w:hint="default" w:cstheme="minorHAnsi"/>
          </w:rPr>
          <w:t>eeders</w:t>
        </w:r>
      </w:ins>
      <w:ins w:id="1121" w:author="m" w:date="2021-12-26T20:44:57Z">
        <w:r>
          <w:rPr>
            <w:rFonts w:hint="default" w:cstheme="minorHAnsi"/>
          </w:rPr>
          <w:t xml:space="preserve"> </w:t>
        </w:r>
      </w:ins>
      <w:ins w:id="1122" w:author="Kasia Wojczulanis" w:date="2021-10-19T10:24:00Z">
        <w:del w:id="1123" w:author="m" w:date="2021-12-26T20:45:06Z">
          <w:r>
            <w:rPr>
              <w:rFonts w:hint="default" w:cstheme="minorHAnsi"/>
              <w:lang w:val="en-US"/>
            </w:rPr>
            <w:delText xml:space="preserve">model </w:delText>
          </w:r>
        </w:del>
      </w:ins>
      <w:ins w:id="1124" w:author="m" w:date="2021-12-26T20:45:06Z">
        <w:r>
          <w:rPr>
            <w:rFonts w:hint="default" w:cstheme="minorHAnsi"/>
          </w:rPr>
          <w:t>was exp</w:t>
        </w:r>
      </w:ins>
      <w:ins w:id="1125" w:author="m" w:date="2021-12-26T20:45:07Z">
        <w:r>
          <w:rPr>
            <w:rFonts w:hint="default" w:cstheme="minorHAnsi"/>
          </w:rPr>
          <w:t xml:space="preserve">ected </w:t>
        </w:r>
      </w:ins>
      <w:ins w:id="1126" w:author="m" w:date="2021-12-26T20:45:08Z">
        <w:r>
          <w:rPr>
            <w:rFonts w:hint="default" w:cstheme="minorHAnsi"/>
          </w:rPr>
          <w:t xml:space="preserve">to </w:t>
        </w:r>
      </w:ins>
      <w:ins w:id="1127" w:author="Kasia Wojczulanis" w:date="2021-10-19T10:25:00Z">
        <w:del w:id="1128" w:author="m" w:date="2021-12-26T20:45:21Z">
          <w:r>
            <w:rPr>
              <w:rFonts w:hint="default" w:cstheme="minorHAnsi"/>
              <w:lang w:val="en-US"/>
            </w:rPr>
            <w:delText xml:space="preserve">well </w:delText>
          </w:r>
        </w:del>
      </w:ins>
      <w:ins w:id="1129" w:author="Kasia Wojczulanis" w:date="2021-10-19T10:24:00Z">
        <w:del w:id="1130" w:author="m" w:date="2021-12-26T20:45:21Z">
          <w:r>
            <w:rPr>
              <w:rFonts w:hint="default" w:cstheme="minorHAnsi"/>
              <w:lang w:val="en-US"/>
            </w:rPr>
            <w:delText>imitate</w:delText>
          </w:r>
        </w:del>
      </w:ins>
      <w:ins w:id="1131" w:author="Kasia Wojczulanis" w:date="2021-10-19T10:25:00Z">
        <w:del w:id="1132" w:author="m" w:date="2021-12-26T20:45:21Z">
          <w:r>
            <w:rPr>
              <w:rFonts w:hint="default" w:cstheme="minorHAnsi"/>
              <w:lang w:val="en-US"/>
            </w:rPr>
            <w:delText>s</w:delText>
          </w:r>
        </w:del>
      </w:ins>
      <w:ins w:id="1133" w:author="Kasia Wojczulanis" w:date="2021-10-19T10:24:00Z">
        <w:del w:id="1134" w:author="m" w:date="2021-12-26T20:45:21Z">
          <w:r>
            <w:rPr>
              <w:rFonts w:hint="default" w:cstheme="minorHAnsi"/>
              <w:lang w:val="en-US"/>
            </w:rPr>
            <w:delText xml:space="preserve"> </w:delText>
          </w:r>
        </w:del>
      </w:ins>
      <w:ins w:id="1135" w:author="m" w:date="2021-12-26T20:45:21Z">
        <w:r>
          <w:rPr>
            <w:rFonts w:hint="default" w:cstheme="minorHAnsi"/>
          </w:rPr>
          <w:t>re</w:t>
        </w:r>
      </w:ins>
      <w:ins w:id="1136" w:author="m" w:date="2021-12-26T20:45:22Z">
        <w:r>
          <w:rPr>
            <w:rFonts w:hint="default" w:cstheme="minorHAnsi"/>
          </w:rPr>
          <w:t>sambl</w:t>
        </w:r>
      </w:ins>
      <w:ins w:id="1137" w:author="m" w:date="2021-12-26T20:45:23Z">
        <w:r>
          <w:rPr>
            <w:rFonts w:hint="default" w:cstheme="minorHAnsi"/>
          </w:rPr>
          <w:t>e</w:t>
        </w:r>
      </w:ins>
      <w:ins w:id="1138" w:author="m" w:date="2021-12-26T20:45:24Z">
        <w:r>
          <w:rPr>
            <w:rFonts w:hint="default" w:cstheme="minorHAnsi"/>
          </w:rPr>
          <w:t xml:space="preserve"> </w:t>
        </w:r>
      </w:ins>
      <w:ins w:id="1139" w:author="Kasia Wojczulanis" w:date="2021-10-19T10:24:00Z">
        <w:del w:id="1140" w:author="m" w:date="2021-12-26T20:45:26Z">
          <w:r>
            <w:rPr>
              <w:rFonts w:cstheme="minorHAnsi"/>
              <w:lang w:val="en-GB"/>
            </w:rPr>
            <w:delText xml:space="preserve">the </w:delText>
          </w:r>
        </w:del>
      </w:ins>
      <w:ins w:id="1141" w:author="Kasia Wojczulanis" w:date="2021-10-19T10:24:00Z">
        <w:r>
          <w:rPr>
            <w:rFonts w:cstheme="minorHAnsi"/>
            <w:lang w:val="en-GB"/>
          </w:rPr>
          <w:t>situation</w:t>
        </w:r>
      </w:ins>
      <w:ins w:id="1142" w:author="m" w:date="2021-12-26T20:45:27Z">
        <w:r>
          <w:rPr>
            <w:rFonts w:hint="default" w:cstheme="minorHAnsi"/>
          </w:rPr>
          <w:t>s</w:t>
        </w:r>
      </w:ins>
      <w:ins w:id="1143" w:author="Kasia Wojczulanis" w:date="2021-10-19T10:24:00Z">
        <w:r>
          <w:rPr>
            <w:rFonts w:cstheme="minorHAnsi"/>
            <w:lang w:val="en-GB"/>
          </w:rPr>
          <w:t xml:space="preserve"> of </w:t>
        </w:r>
      </w:ins>
      <w:ins w:id="1144" w:author="Kasia Wojczulanis" w:date="2021-10-19T10:24:00Z">
        <w:del w:id="1145" w:author="m" w:date="2021-12-26T20:47:31Z">
          <w:r>
            <w:rPr>
              <w:rFonts w:cstheme="minorHAnsi"/>
              <w:lang w:val="en-GB"/>
            </w:rPr>
            <w:delText xml:space="preserve">an </w:delText>
          </w:r>
        </w:del>
      </w:ins>
      <w:ins w:id="1146" w:author="Kasia Wojczulanis" w:date="2021-10-19T10:24:00Z">
        <w:r>
          <w:rPr>
            <w:rFonts w:cstheme="minorHAnsi"/>
            <w:lang w:val="en-GB"/>
          </w:rPr>
          <w:t>increased risk</w:t>
        </w:r>
      </w:ins>
      <w:ins w:id="1147" w:author="Kasia Wojczulanis" w:date="2021-10-19T10:28:00Z">
        <w:r>
          <w:rPr>
            <w:rFonts w:cstheme="minorHAnsi"/>
            <w:lang w:val="en-GB"/>
          </w:rPr>
          <w:t xml:space="preserve"> of being </w:t>
        </w:r>
      </w:ins>
      <w:ins w:id="1148" w:author="Kasia Wojczulanis" w:date="2021-10-19T10:28:00Z">
        <w:del w:id="1149" w:author="m" w:date="2021-12-26T20:45:41Z">
          <w:r>
            <w:rPr>
              <w:rFonts w:cstheme="minorHAnsi"/>
              <w:lang w:val="en-GB"/>
            </w:rPr>
            <w:delText>predated/</w:delText>
          </w:r>
        </w:del>
      </w:ins>
      <w:ins w:id="1150" w:author="Kasia Wojczulanis" w:date="2021-10-19T10:28:00Z">
        <w:r>
          <w:rPr>
            <w:rFonts w:cstheme="minorHAnsi"/>
            <w:lang w:val="en-GB"/>
          </w:rPr>
          <w:t>injured</w:t>
        </w:r>
      </w:ins>
      <w:ins w:id="1151" w:author="m" w:date="2021-12-26T20:47:34Z">
        <w:r>
          <w:rPr>
            <w:rFonts w:hint="default" w:cstheme="minorHAnsi"/>
          </w:rPr>
          <w:t xml:space="preserve"> whi</w:t>
        </w:r>
      </w:ins>
      <w:ins w:id="1152" w:author="m" w:date="2021-12-26T20:47:35Z">
        <w:r>
          <w:rPr>
            <w:rFonts w:hint="default" w:cstheme="minorHAnsi"/>
          </w:rPr>
          <w:t>le st</w:t>
        </w:r>
      </w:ins>
      <w:ins w:id="1153" w:author="m" w:date="2021-12-26T20:47:36Z">
        <w:r>
          <w:rPr>
            <w:rFonts w:hint="default" w:cstheme="minorHAnsi"/>
          </w:rPr>
          <w:t>il</w:t>
        </w:r>
      </w:ins>
      <w:ins w:id="1154" w:author="m" w:date="2021-12-26T20:47:37Z">
        <w:r>
          <w:rPr>
            <w:rFonts w:hint="default" w:cstheme="minorHAnsi"/>
          </w:rPr>
          <w:t xml:space="preserve">l </w:t>
        </w:r>
      </w:ins>
      <w:ins w:id="1155" w:author="m" w:date="2021-12-26T20:47:39Z">
        <w:r>
          <w:rPr>
            <w:rFonts w:hint="default" w:cstheme="minorHAnsi"/>
          </w:rPr>
          <w:t>expl</w:t>
        </w:r>
      </w:ins>
      <w:ins w:id="1156" w:author="m" w:date="2021-12-26T20:47:40Z">
        <w:r>
          <w:rPr>
            <w:rFonts w:hint="default" w:cstheme="minorHAnsi"/>
          </w:rPr>
          <w:t>oati</w:t>
        </w:r>
      </w:ins>
      <w:ins w:id="1157" w:author="m" w:date="2021-12-26T20:47:41Z">
        <w:r>
          <w:rPr>
            <w:rFonts w:hint="default" w:cstheme="minorHAnsi"/>
          </w:rPr>
          <w:t>ng t</w:t>
        </w:r>
      </w:ins>
      <w:ins w:id="1158" w:author="m" w:date="2021-12-26T20:47:42Z">
        <w:r>
          <w:rPr>
            <w:rFonts w:hint="default" w:cstheme="minorHAnsi"/>
          </w:rPr>
          <w:t>he fe</w:t>
        </w:r>
      </w:ins>
      <w:ins w:id="1159" w:author="m" w:date="2021-12-26T20:47:43Z">
        <w:r>
          <w:rPr>
            <w:rFonts w:hint="default" w:cstheme="minorHAnsi"/>
          </w:rPr>
          <w:t>eding r</w:t>
        </w:r>
      </w:ins>
      <w:ins w:id="1160" w:author="m" w:date="2021-12-26T20:47:44Z">
        <w:r>
          <w:rPr>
            <w:rFonts w:hint="default" w:cstheme="minorHAnsi"/>
          </w:rPr>
          <w:t>esource</w:t>
        </w:r>
      </w:ins>
      <w:ins w:id="1161" w:author="Kasia Wojczulanis" w:date="2021-10-19T10:28:00Z">
        <w:r>
          <w:rPr>
            <w:rFonts w:cstheme="minorHAnsi"/>
            <w:lang w:val="en-GB"/>
          </w:rPr>
          <w:t>.</w:t>
        </w:r>
      </w:ins>
      <w:ins w:id="1162" w:author="m" w:date="2021-12-26T19:17:22Z">
        <w:r>
          <w:rPr>
            <w:rFonts w:hint="default" w:cstheme="minorHAnsi"/>
          </w:rPr>
          <w:t xml:space="preserve"> </w:t>
        </w:r>
      </w:ins>
      <w:ins w:id="1163" w:author="Kasia Wojczulanis" w:date="2021-10-19T10:28:00Z">
        <w:del w:id="1164" w:author="m" w:date="2021-12-26T20:45:56Z">
          <w:r>
            <w:rPr>
              <w:rFonts w:cstheme="minorHAnsi"/>
              <w:lang w:val="en-GB"/>
            </w:rPr>
            <w:delText xml:space="preserve"> Im</w:delText>
          </w:r>
        </w:del>
      </w:ins>
      <w:ins w:id="1165" w:author="Kasia Wojczulanis" w:date="2021-10-19T10:29:00Z">
        <w:del w:id="1166" w:author="m" w:date="2021-12-26T20:45:56Z">
          <w:r>
            <w:rPr>
              <w:rFonts w:cstheme="minorHAnsi"/>
              <w:lang w:val="en-GB"/>
            </w:rPr>
            <w:delText xml:space="preserve">portantly, the model did not </w:delText>
          </w:r>
        </w:del>
      </w:ins>
      <w:ins w:id="1167" w:author="Kasia Wojczulanis" w:date="2021-10-19T10:25:00Z">
        <w:del w:id="1168" w:author="m" w:date="2021-12-26T20:45:56Z">
          <w:r>
            <w:rPr>
              <w:rFonts w:cstheme="minorHAnsi"/>
              <w:lang w:val="en-GB"/>
            </w:rPr>
            <w:delText>completely scar</w:delText>
          </w:r>
        </w:del>
      </w:ins>
      <w:ins w:id="1169" w:author="Kasia Wojczulanis" w:date="2021-10-19T10:29:00Z">
        <w:del w:id="1170" w:author="m" w:date="2021-12-26T20:45:56Z">
          <w:r>
            <w:rPr>
              <w:rFonts w:cstheme="minorHAnsi"/>
              <w:lang w:val="en-GB"/>
            </w:rPr>
            <w:delText xml:space="preserve">e </w:delText>
          </w:r>
        </w:del>
      </w:ins>
      <w:ins w:id="1171" w:author="Kasia Wojczulanis" w:date="2021-10-19T10:25:00Z">
        <w:del w:id="1172" w:author="m" w:date="2021-12-26T20:45:56Z">
          <w:r>
            <w:rPr>
              <w:rFonts w:cstheme="minorHAnsi"/>
              <w:lang w:val="en-GB"/>
            </w:rPr>
            <w:delText>the birds off</w:delText>
          </w:r>
        </w:del>
      </w:ins>
      <w:ins w:id="1173" w:author="Kasia Wojczulanis" w:date="2021-10-19T10:29:00Z">
        <w:del w:id="1174" w:author="m" w:date="2021-12-26T20:45:56Z">
          <w:r>
            <w:rPr>
              <w:rFonts w:cstheme="minorHAnsi"/>
              <w:lang w:val="en-GB"/>
            </w:rPr>
            <w:delText xml:space="preserve"> thus we could quantify their foraging behaviour in </w:delText>
          </w:r>
        </w:del>
      </w:ins>
      <w:ins w:id="1175" w:author="Kasia Wojczulanis" w:date="2021-10-19T10:33:00Z">
        <w:del w:id="1176" w:author="m" w:date="2021-12-26T20:45:56Z">
          <w:r>
            <w:rPr>
              <w:rFonts w:cstheme="minorHAnsi"/>
              <w:lang w:val="en-GB"/>
            </w:rPr>
            <w:delText>thes</w:delText>
          </w:r>
        </w:del>
      </w:ins>
      <w:ins w:id="1177" w:author="Kasia Wojczulanis" w:date="2021-10-19T10:34:00Z">
        <w:del w:id="1178" w:author="m" w:date="2021-12-26T20:45:56Z">
          <w:r>
            <w:rPr>
              <w:rFonts w:cstheme="minorHAnsi"/>
              <w:lang w:val="en-GB"/>
            </w:rPr>
            <w:delText xml:space="preserve">e </w:delText>
          </w:r>
        </w:del>
      </w:ins>
      <w:ins w:id="1179" w:author="Kasia Wojczulanis" w:date="2021-10-19T10:29:00Z">
        <w:del w:id="1180" w:author="m" w:date="2021-12-26T20:45:56Z">
          <w:r>
            <w:rPr>
              <w:rFonts w:cstheme="minorHAnsi"/>
              <w:lang w:val="en-GB"/>
            </w:rPr>
            <w:delText>circumstances</w:delText>
          </w:r>
        </w:del>
      </w:ins>
      <w:ins w:id="1181" w:author="Kasia Wojczulanis" w:date="2021-10-19T10:24:00Z">
        <w:del w:id="1182" w:author="m" w:date="2021-12-26T20:45:56Z">
          <w:r>
            <w:rPr>
              <w:rFonts w:cstheme="minorHAnsi"/>
              <w:lang w:val="en-GB"/>
            </w:rPr>
            <w:delText>.</w:delText>
          </w:r>
        </w:del>
      </w:ins>
      <w:ins w:id="1183" w:author="Kasia Wojczulanis" w:date="2021-10-18T11:20:00Z">
        <w:del w:id="1184" w:author="m" w:date="2021-12-26T20:45:56Z">
          <w:r>
            <w:rPr>
              <w:rFonts w:cstheme="minorHAnsi"/>
              <w:lang w:val="en-GB"/>
            </w:rPr>
            <w:delText xml:space="preserve"> </w:delText>
          </w:r>
        </w:del>
      </w:ins>
    </w:p>
    <w:p>
      <w:pPr>
        <w:spacing w:line="480" w:lineRule="auto"/>
        <w:jc w:val="both"/>
        <w:rPr>
          <w:ins w:id="1185" w:author="Kasia Wojczulanis" w:date="2021-10-19T10:30:00Z"/>
          <w:rFonts w:cstheme="minorHAnsi"/>
          <w:lang w:val="en-GB"/>
        </w:rPr>
      </w:pPr>
    </w:p>
    <w:p>
      <w:pPr>
        <w:spacing w:line="480" w:lineRule="auto"/>
        <w:jc w:val="both"/>
        <w:rPr>
          <w:ins w:id="1186" w:author="Kasia Wojczulanis" w:date="2021-10-19T10:45:00Z"/>
          <w:rFonts w:asciiTheme="minorHAnsi" w:hAnsiTheme="minorHAnsi" w:cstheme="minorHAnsi"/>
          <w:sz w:val="22"/>
          <w:szCs w:val="22"/>
          <w:highlight w:val="none"/>
          <w:lang w:val="pt"/>
          <w:rPrChange w:id="1187" w:author="Kasia Wojczulanis" w:date="2021-10-19T12:32:00Z">
            <w:rPr>
              <w:ins w:id="1188" w:author="Kasia Wojczulanis" w:date="2021-10-19T10:45:00Z"/>
              <w:rFonts w:ascii="Times New Roman" w:hAnsi="Times New Roman" w:cs="Times New Roman"/>
              <w:sz w:val="24"/>
              <w:szCs w:val="24"/>
              <w:highlight w:val="yellow"/>
              <w:lang w:val="pt"/>
            </w:rPr>
          </w:rPrChange>
        </w:rPr>
      </w:pPr>
      <w:ins w:id="1189" w:author="Kasia Wojczulanis" w:date="2021-10-18T11:23:00Z">
        <w:r>
          <w:rPr>
            <w:rFonts w:cstheme="minorHAnsi"/>
            <w:lang w:val="en-GB"/>
          </w:rPr>
          <w:t xml:space="preserve">We performed </w:t>
        </w:r>
      </w:ins>
      <w:ins w:id="1190" w:author="Kasia Wojczulanis" w:date="2021-10-18T11:23:00Z">
        <w:del w:id="1191" w:author="m" w:date="2021-12-26T20:52:32Z">
          <w:r>
            <w:rPr>
              <w:rFonts w:cstheme="minorHAnsi"/>
              <w:lang w:val="en-GB"/>
            </w:rPr>
            <w:delText xml:space="preserve">total of </w:delText>
          </w:r>
        </w:del>
      </w:ins>
      <w:ins w:id="1192" w:author="Kasia Wojczulanis" w:date="2021-10-18T11:23:00Z">
        <w:del w:id="1193" w:author="Kasia Wojczulanis" w:date="2021-10-19T11:27:00Z">
          <w:r>
            <w:rPr>
              <w:rFonts w:cstheme="minorHAnsi"/>
              <w:lang w:val="en-GB"/>
            </w:rPr>
            <w:delText xml:space="preserve">four </w:delText>
          </w:r>
        </w:del>
      </w:ins>
      <w:ins w:id="1194" w:author="Kasia Wojczulanis" w:date="2021-10-19T11:27:00Z">
        <w:r>
          <w:rPr>
            <w:rFonts w:cstheme="minorHAnsi"/>
            <w:lang w:val="en-GB"/>
          </w:rPr>
          <w:t xml:space="preserve">three </w:t>
        </w:r>
      </w:ins>
      <w:ins w:id="1195" w:author="Kasia Wojczulanis" w:date="2021-10-18T11:23:00Z">
        <w:r>
          <w:rPr>
            <w:rFonts w:cstheme="minorHAnsi"/>
            <w:lang w:val="en-GB"/>
          </w:rPr>
          <w:t>complete experiment</w:t>
        </w:r>
      </w:ins>
      <w:ins w:id="1196" w:author="Kasia Wojczulanis" w:date="2021-10-18T11:23:00Z">
        <w:del w:id="1197" w:author="Kasia Wojczulanis" w:date="2021-10-19T11:50:00Z">
          <w:r>
            <w:rPr>
              <w:rFonts w:cstheme="minorHAnsi"/>
              <w:lang w:val="en-GB"/>
            </w:rPr>
            <w:delText>al</w:delText>
          </w:r>
        </w:del>
      </w:ins>
      <w:ins w:id="1198" w:author="Kasia Wojczulanis" w:date="2021-10-18T11:23:00Z">
        <w:r>
          <w:rPr>
            <w:rFonts w:cstheme="minorHAnsi"/>
            <w:lang w:val="en-GB"/>
          </w:rPr>
          <w:t xml:space="preserve"> sessions</w:t>
        </w:r>
      </w:ins>
      <w:ins w:id="1199" w:author="m" w:date="2021-12-27T22:14:43Z">
        <w:r>
          <w:rPr>
            <w:rFonts w:hint="default" w:cstheme="minorHAnsi"/>
          </w:rPr>
          <w:t xml:space="preserve"> </w:t>
        </w:r>
      </w:ins>
      <w:ins w:id="1200" w:author="m" w:date="2021-12-27T22:14:46Z">
        <w:r>
          <w:rPr>
            <w:rFonts w:hint="default" w:cstheme="minorHAnsi"/>
          </w:rPr>
          <w:t>(n</w:t>
        </w:r>
      </w:ins>
      <w:ins w:id="1201" w:author="m" w:date="2021-12-27T22:14:47Z">
        <w:r>
          <w:rPr>
            <w:rFonts w:hint="default" w:cstheme="minorHAnsi"/>
          </w:rPr>
          <w:t xml:space="preserve"> = </w:t>
        </w:r>
      </w:ins>
      <w:ins w:id="1202" w:author="m" w:date="2021-12-27T22:14:48Z">
        <w:r>
          <w:rPr>
            <w:rFonts w:hint="default" w:cstheme="minorHAnsi"/>
          </w:rPr>
          <w:t>)</w:t>
        </w:r>
      </w:ins>
      <w:ins w:id="1203" w:author="Kasia Wojczulanis" w:date="2021-10-18T11:23:00Z">
        <w:r>
          <w:rPr>
            <w:rFonts w:cstheme="minorHAnsi"/>
            <w:lang w:val="en-GB"/>
          </w:rPr>
          <w:t xml:space="preserve"> </w:t>
        </w:r>
      </w:ins>
      <w:ins w:id="1204" w:author="Kasia Wojczulanis" w:date="2021-10-19T11:28:00Z">
        <w:r>
          <w:rPr>
            <w:rFonts w:cstheme="minorHAnsi"/>
            <w:lang w:val="en-GB"/>
          </w:rPr>
          <w:t xml:space="preserve">and two </w:t>
        </w:r>
      </w:ins>
      <w:ins w:id="1205" w:author="Kasia Wojczulanis" w:date="2021-10-19T11:48:00Z">
        <w:r>
          <w:rPr>
            <w:rFonts w:cstheme="minorHAnsi"/>
            <w:lang w:val="en-GB"/>
          </w:rPr>
          <w:t xml:space="preserve">incomplete </w:t>
        </w:r>
      </w:ins>
      <w:ins w:id="1206" w:author="Kasia Wojczulanis" w:date="2021-10-19T11:28:00Z">
        <w:r>
          <w:rPr>
            <w:rFonts w:cstheme="minorHAnsi"/>
            <w:lang w:val="en-GB"/>
          </w:rPr>
          <w:t xml:space="preserve">sessions </w:t>
        </w:r>
      </w:ins>
      <w:ins w:id="1207" w:author="Kasia Wojczulanis" w:date="2021-10-19T11:49:00Z">
        <w:r>
          <w:rPr>
            <w:rFonts w:cstheme="minorHAnsi"/>
            <w:lang w:val="en-GB"/>
          </w:rPr>
          <w:t>(</w:t>
        </w:r>
      </w:ins>
      <w:ins w:id="1208" w:author="m" w:date="2021-12-27T22:15:09Z">
        <w:r>
          <w:rPr>
            <w:rFonts w:hint="default" w:cstheme="minorHAnsi"/>
          </w:rPr>
          <w:t>n =</w:t>
        </w:r>
      </w:ins>
      <w:ins w:id="1209" w:author="m" w:date="2021-12-27T22:15:10Z">
        <w:r>
          <w:rPr>
            <w:rFonts w:hint="default" w:cstheme="minorHAnsi"/>
          </w:rPr>
          <w:t xml:space="preserve"> ,</w:t>
        </w:r>
      </w:ins>
      <w:ins w:id="1210" w:author="m" w:date="2021-12-27T22:15:11Z">
        <w:r>
          <w:rPr>
            <w:rFonts w:hint="default" w:cstheme="minorHAnsi"/>
          </w:rPr>
          <w:t xml:space="preserve"> </w:t>
        </w:r>
      </w:ins>
      <w:ins w:id="1211" w:author="Kasia Wojczulanis" w:date="2021-10-19T11:49:00Z">
        <w:r>
          <w:rPr>
            <w:rFonts w:cstheme="minorHAnsi"/>
            <w:lang w:val="en-GB"/>
          </w:rPr>
          <w:t xml:space="preserve">due to weather conditions) </w:t>
        </w:r>
      </w:ins>
      <w:ins w:id="1212" w:author="Kasia Wojczulanis" w:date="2021-10-19T11:28:00Z">
        <w:r>
          <w:rPr>
            <w:rFonts w:cstheme="minorHAnsi"/>
            <w:lang w:val="en-GB"/>
          </w:rPr>
          <w:t>with control phase only</w:t>
        </w:r>
      </w:ins>
      <w:ins w:id="1213" w:author="Kasia Wojczulanis" w:date="2021-10-19T11:49:00Z">
        <w:r>
          <w:rPr>
            <w:rFonts w:cstheme="minorHAnsi"/>
            <w:lang w:val="en-GB"/>
          </w:rPr>
          <w:t>, all</w:t>
        </w:r>
      </w:ins>
      <w:ins w:id="1214" w:author="Kasia Wojczulanis" w:date="2021-10-19T11:28:00Z">
        <w:r>
          <w:rPr>
            <w:rFonts w:cstheme="minorHAnsi"/>
            <w:lang w:val="en-GB"/>
          </w:rPr>
          <w:t xml:space="preserve"> </w:t>
        </w:r>
      </w:ins>
      <w:ins w:id="1215" w:author="Kasia Wojczulanis" w:date="2021-10-18T11:23:00Z">
        <w:r>
          <w:rPr>
            <w:rFonts w:cstheme="minorHAnsi"/>
            <w:lang w:val="en-GB"/>
          </w:rPr>
          <w:t>within</w:t>
        </w:r>
      </w:ins>
      <w:ins w:id="1216" w:author="Kasia Wojczulanis" w:date="2021-10-18T11:23:00Z">
        <w:del w:id="1217" w:author="Kasia Wojczulanis" w:date="2021-10-18T11:32:00Z">
          <w:r>
            <w:rPr>
              <w:rFonts w:cstheme="minorHAnsi"/>
              <w:lang w:val="en-GB"/>
            </w:rPr>
            <w:delText xml:space="preserve"> ca</w:delText>
          </w:r>
        </w:del>
      </w:ins>
      <w:ins w:id="1218" w:author="Kasia Wojczulanis" w:date="2021-10-18T11:23:00Z">
        <w:r>
          <w:rPr>
            <w:rFonts w:cstheme="minorHAnsi"/>
            <w:lang w:val="en-GB"/>
          </w:rPr>
          <w:t xml:space="preserve"> two weeks</w:t>
        </w:r>
      </w:ins>
      <w:ins w:id="1219" w:author="Kasia Wojczulanis" w:date="2021-10-18T11:32:00Z">
        <w:r>
          <w:rPr>
            <w:rFonts w:cstheme="minorHAnsi"/>
            <w:lang w:val="en-GB"/>
          </w:rPr>
          <w:t xml:space="preserve"> (</w:t>
        </w:r>
      </w:ins>
      <w:ins w:id="1220" w:author="Kasia Wojczulanis" w:date="2021-10-18T11:33:00Z">
        <w:r>
          <w:rPr>
            <w:rFonts w:cstheme="minorHAnsi"/>
            <w:lang w:val="en-GB"/>
          </w:rPr>
          <w:t xml:space="preserve">with </w:t>
        </w:r>
      </w:ins>
      <w:ins w:id="1221" w:author="Kasia Wojczulanis" w:date="2021-10-19T11:49:00Z">
        <w:r>
          <w:rPr>
            <w:rFonts w:cstheme="minorHAnsi"/>
            <w:lang w:val="en-GB"/>
          </w:rPr>
          <w:t>2-3</w:t>
        </w:r>
      </w:ins>
      <w:ins w:id="1222" w:author="Kasia Wojczulanis" w:date="2021-10-18T11:32:00Z">
        <w:r>
          <w:rPr>
            <w:rFonts w:cstheme="minorHAnsi"/>
            <w:lang w:val="en-GB"/>
          </w:rPr>
          <w:t xml:space="preserve"> days </w:t>
        </w:r>
      </w:ins>
      <w:ins w:id="1223" w:author="Kasia Wojczulanis" w:date="2021-10-18T11:33:00Z">
        <w:r>
          <w:rPr>
            <w:rFonts w:cstheme="minorHAnsi"/>
            <w:lang w:val="en-GB"/>
          </w:rPr>
          <w:t>between sessions)</w:t>
        </w:r>
      </w:ins>
      <w:ins w:id="1224" w:author="Kasia Wojczulanis" w:date="2021-10-18T11:23:00Z">
        <w:r>
          <w:rPr>
            <w:rFonts w:cstheme="minorHAnsi"/>
            <w:lang w:val="en-GB"/>
          </w:rPr>
          <w:t xml:space="preserve">. </w:t>
        </w:r>
      </w:ins>
      <w:ins w:id="1225" w:author="Kasia Wojczulanis" w:date="2021-10-19T12:19:00Z">
        <w:r>
          <w:rPr>
            <w:rFonts w:asciiTheme="minorHAnsi" w:hAnsiTheme="minorHAnsi" w:cstheme="minorHAnsi"/>
            <w:sz w:val="22"/>
            <w:szCs w:val="22"/>
            <w:highlight w:val="none"/>
            <w:lang w:val="en-GB"/>
            <w:rPrChange w:id="1226" w:author="Kasia Wojczulanis" w:date="2021-10-19T12:24:00Z">
              <w:rPr>
                <w:rFonts w:ascii="Times New Roman" w:hAnsi="Times New Roman" w:cs="Times New Roman"/>
                <w:sz w:val="24"/>
                <w:szCs w:val="24"/>
                <w:highlight w:val="yellow"/>
                <w:lang w:val="en-GB"/>
              </w:rPr>
            </w:rPrChange>
          </w:rPr>
          <w:t xml:space="preserve">The </w:t>
        </w:r>
      </w:ins>
      <w:ins w:id="1227" w:author="Kasia Wojczulanis" w:date="2021-10-19T12:20:00Z">
        <w:r>
          <w:rPr>
            <w:rFonts w:asciiTheme="minorHAnsi" w:hAnsiTheme="minorHAnsi" w:cstheme="minorHAnsi"/>
            <w:sz w:val="22"/>
            <w:szCs w:val="22"/>
            <w:highlight w:val="none"/>
            <w:lang w:val="en-GB"/>
            <w:rPrChange w:id="1228" w:author="Kasia Wojczulanis" w:date="2021-10-19T12:24:00Z">
              <w:rPr>
                <w:rFonts w:ascii="Times New Roman" w:hAnsi="Times New Roman" w:cs="Times New Roman"/>
                <w:sz w:val="24"/>
                <w:szCs w:val="24"/>
                <w:highlight w:val="yellow"/>
                <w:lang w:val="en-GB"/>
              </w:rPr>
            </w:rPrChange>
          </w:rPr>
          <w:t xml:space="preserve">two complete </w:t>
        </w:r>
      </w:ins>
      <w:ins w:id="1229" w:author="Kasia Wojczulanis" w:date="2021-10-20T10:47:00Z">
        <w:r>
          <w:rPr>
            <w:rFonts w:cstheme="minorHAnsi"/>
            <w:lang w:val="en-GB"/>
          </w:rPr>
          <w:t xml:space="preserve">(two phases) </w:t>
        </w:r>
      </w:ins>
      <w:ins w:id="1230" w:author="Kasia Wojczulanis" w:date="2021-10-19T12:20:00Z">
        <w:r>
          <w:rPr>
            <w:rFonts w:asciiTheme="minorHAnsi" w:hAnsiTheme="minorHAnsi" w:cstheme="minorHAnsi"/>
            <w:sz w:val="22"/>
            <w:szCs w:val="22"/>
            <w:highlight w:val="none"/>
            <w:lang w:val="pt"/>
            <w:rPrChange w:id="1231" w:author="Kasia Wojczulanis" w:date="2021-10-19T12:24:00Z">
              <w:rPr>
                <w:rFonts w:ascii="Times New Roman" w:hAnsi="Times New Roman" w:cs="Times New Roman"/>
                <w:sz w:val="24"/>
                <w:szCs w:val="24"/>
                <w:highlight w:val="yellow"/>
                <w:lang w:val="pt"/>
              </w:rPr>
            </w:rPrChange>
          </w:rPr>
          <w:t xml:space="preserve">and </w:t>
        </w:r>
      </w:ins>
      <w:ins w:id="1232" w:author="Kasia Wojczulanis" w:date="2021-10-19T12:21:00Z">
        <w:r>
          <w:rPr>
            <w:rFonts w:asciiTheme="minorHAnsi" w:hAnsiTheme="minorHAnsi" w:cstheme="minorHAnsi"/>
            <w:sz w:val="22"/>
            <w:szCs w:val="22"/>
            <w:highlight w:val="none"/>
            <w:lang w:val="pt"/>
            <w:rPrChange w:id="1233" w:author="Kasia Wojczulanis" w:date="2021-10-19T12:24:00Z">
              <w:rPr>
                <w:rFonts w:ascii="Times New Roman" w:hAnsi="Times New Roman" w:cs="Times New Roman"/>
                <w:sz w:val="24"/>
                <w:szCs w:val="24"/>
                <w:highlight w:val="yellow"/>
                <w:lang w:val="pt"/>
              </w:rPr>
            </w:rPrChange>
          </w:rPr>
          <w:t xml:space="preserve">two </w:t>
        </w:r>
      </w:ins>
      <w:ins w:id="1234" w:author="Kasia Wojczulanis" w:date="2021-10-19T12:20:00Z">
        <w:r>
          <w:rPr>
            <w:rFonts w:asciiTheme="minorHAnsi" w:hAnsiTheme="minorHAnsi" w:cstheme="minorHAnsi"/>
            <w:sz w:val="22"/>
            <w:szCs w:val="22"/>
            <w:highlight w:val="none"/>
            <w:lang w:val="pt"/>
            <w:rPrChange w:id="1235" w:author="Kasia Wojczulanis" w:date="2021-10-19T12:24:00Z">
              <w:rPr>
                <w:rFonts w:ascii="Times New Roman" w:hAnsi="Times New Roman" w:cs="Times New Roman"/>
                <w:sz w:val="24"/>
                <w:szCs w:val="24"/>
                <w:highlight w:val="yellow"/>
                <w:lang w:val="pt"/>
              </w:rPr>
            </w:rPrChange>
          </w:rPr>
          <w:t>incomplete session</w:t>
        </w:r>
      </w:ins>
      <w:ins w:id="1236" w:author="Kasia Wojczulanis" w:date="2021-10-20T10:47:00Z">
        <w:r>
          <w:rPr>
            <w:rFonts w:cstheme="minorHAnsi"/>
            <w:lang w:val="pt"/>
          </w:rPr>
          <w:t>s</w:t>
        </w:r>
      </w:ins>
      <w:ins w:id="1237" w:author="Kasia Wojczulanis" w:date="2021-10-19T12:20:00Z">
        <w:r>
          <w:rPr>
            <w:rFonts w:asciiTheme="minorHAnsi" w:hAnsiTheme="minorHAnsi" w:cstheme="minorHAnsi"/>
            <w:sz w:val="22"/>
            <w:szCs w:val="22"/>
            <w:highlight w:val="none"/>
            <w:lang w:val="pt"/>
            <w:rPrChange w:id="1238" w:author="Kasia Wojczulanis" w:date="2021-10-19T12:24:00Z">
              <w:rPr>
                <w:rFonts w:ascii="Times New Roman" w:hAnsi="Times New Roman" w:cs="Times New Roman"/>
                <w:sz w:val="24"/>
                <w:szCs w:val="24"/>
                <w:highlight w:val="yellow"/>
                <w:lang w:val="pt"/>
              </w:rPr>
            </w:rPrChange>
          </w:rPr>
          <w:t xml:space="preserve"> </w:t>
        </w:r>
      </w:ins>
      <w:ins w:id="1239" w:author="Kasia Wojczulanis" w:date="2021-10-20T10:46:00Z">
        <w:r>
          <w:rPr>
            <w:rFonts w:cstheme="minorHAnsi"/>
            <w:lang w:val="pt"/>
          </w:rPr>
          <w:t>(</w:t>
        </w:r>
      </w:ins>
      <w:ins w:id="1240" w:author="Kasia Wojczulanis" w:date="2021-10-19T12:20:00Z">
        <w:r>
          <w:rPr>
            <w:rFonts w:asciiTheme="minorHAnsi" w:hAnsiTheme="minorHAnsi" w:cstheme="minorHAnsi"/>
            <w:sz w:val="22"/>
            <w:szCs w:val="22"/>
            <w:highlight w:val="none"/>
            <w:lang w:val="pt"/>
            <w:rPrChange w:id="1241" w:author="Kasia Wojczulanis" w:date="2021-10-19T12:24:00Z">
              <w:rPr>
                <w:rFonts w:ascii="Times New Roman" w:hAnsi="Times New Roman" w:cs="Times New Roman"/>
                <w:sz w:val="24"/>
                <w:szCs w:val="24"/>
                <w:highlight w:val="yellow"/>
                <w:lang w:val="pt"/>
              </w:rPr>
            </w:rPrChange>
          </w:rPr>
          <w:t>with control phase</w:t>
        </w:r>
      </w:ins>
      <w:ins w:id="1242" w:author="Kasia Wojczulanis" w:date="2021-10-20T10:47:00Z">
        <w:r>
          <w:rPr>
            <w:rFonts w:cstheme="minorHAnsi"/>
            <w:lang w:val="pt"/>
          </w:rPr>
          <w:t>)</w:t>
        </w:r>
      </w:ins>
      <w:ins w:id="1243" w:author="Kasia Wojczulanis" w:date="2021-10-19T12:20:00Z">
        <w:r>
          <w:rPr>
            <w:rFonts w:asciiTheme="minorHAnsi" w:hAnsiTheme="minorHAnsi" w:cstheme="minorHAnsi"/>
            <w:sz w:val="22"/>
            <w:szCs w:val="22"/>
            <w:highlight w:val="none"/>
            <w:lang w:val="pt"/>
            <w:rPrChange w:id="1244" w:author="Kasia Wojczulanis" w:date="2021-10-19T12:24:00Z">
              <w:rPr>
                <w:rFonts w:ascii="Times New Roman" w:hAnsi="Times New Roman" w:cs="Times New Roman"/>
                <w:sz w:val="24"/>
                <w:szCs w:val="24"/>
                <w:highlight w:val="yellow"/>
                <w:lang w:val="pt"/>
              </w:rPr>
            </w:rPrChange>
          </w:rPr>
          <w:t xml:space="preserve"> </w:t>
        </w:r>
      </w:ins>
      <w:ins w:id="1245" w:author="Kasia Wojczulanis" w:date="2021-10-19T12:19:00Z">
        <w:r>
          <w:rPr>
            <w:rFonts w:asciiTheme="minorHAnsi" w:hAnsiTheme="minorHAnsi" w:cstheme="minorHAnsi"/>
            <w:sz w:val="22"/>
            <w:szCs w:val="22"/>
            <w:highlight w:val="none"/>
            <w:lang w:val="pt"/>
            <w:rPrChange w:id="1246" w:author="Kasia Wojczulanis" w:date="2021-10-19T12:24:00Z">
              <w:rPr>
                <w:rFonts w:ascii="Times New Roman" w:hAnsi="Times New Roman" w:cs="Times New Roman"/>
                <w:sz w:val="24"/>
                <w:szCs w:val="24"/>
                <w:highlight w:val="yellow"/>
                <w:lang w:val="pt"/>
              </w:rPr>
            </w:rPrChange>
          </w:rPr>
          <w:t xml:space="preserve">were conducted in the mornings when the foraging activity peak occurs </w:t>
        </w:r>
      </w:ins>
      <w:ins w:id="1247" w:author="Kasia Wojczulanis" w:date="2021-10-19T12:19:00Z">
        <w:r>
          <w:rPr>
            <w:rFonts w:asciiTheme="minorHAnsi" w:hAnsiTheme="minorHAnsi" w:cstheme="minorHAnsi"/>
            <w:sz w:val="22"/>
            <w:szCs w:val="22"/>
            <w:highlight w:val="none"/>
            <w:lang w:val="pt"/>
            <w:rPrChange w:id="1248" w:author="Kasia Wojczulanis" w:date="2021-10-19T12:24:00Z">
              <w:rPr>
                <w:rFonts w:ascii="Times New Roman" w:hAnsi="Times New Roman" w:cs="Times New Roman"/>
                <w:sz w:val="24"/>
                <w:szCs w:val="24"/>
                <w:highlight w:val="yellow"/>
                <w:lang w:val="pt"/>
              </w:rPr>
            </w:rPrChange>
          </w:rPr>
          <w:fldChar w:fldCharType="begin" w:fldLock="1"/>
        </w:r>
      </w:ins>
      <w:ins w:id="1249" w:author="Kasia Wojczulanis" w:date="2021-10-19T12:19:00Z">
        <w:r>
          <w:rPr>
            <w:rFonts w:asciiTheme="minorHAnsi" w:hAnsiTheme="minorHAnsi" w:cstheme="minorHAnsi"/>
            <w:sz w:val="22"/>
            <w:szCs w:val="22"/>
            <w:highlight w:val="none"/>
            <w:lang w:val="pt"/>
            <w:rPrChange w:id="1250" w:author="Kasia Wojczulanis" w:date="2021-10-19T12:24:00Z">
              <w:rPr>
                <w:rFonts w:ascii="Times New Roman" w:hAnsi="Times New Roman" w:cs="Times New Roman"/>
                <w:sz w:val="24"/>
                <w:szCs w:val="24"/>
                <w:highlight w:val="yellow"/>
                <w:lang w:val="pt"/>
              </w:rPr>
            </w:rPrChange>
          </w:rPr>
          <w: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1979)","plainTextFormattedCitation":"(F. Gary Stiles &amp; Wolf, 1979)","previouslyFormattedCitation":"(F. Gary Stiles &amp; Wolf, 1979)"},"properties":{"noteIndex":0},"schema":"https://github.com/citation-style-language/schema/raw/master/csl-citation.json"}</w:instrText>
        </w:r>
      </w:ins>
      <w:ins w:id="1251" w:author="Kasia Wojczulanis" w:date="2021-10-19T12:19:00Z">
        <w:r>
          <w:rPr>
            <w:rFonts w:asciiTheme="minorHAnsi" w:hAnsiTheme="minorHAnsi" w:cstheme="minorHAnsi"/>
            <w:sz w:val="22"/>
            <w:szCs w:val="22"/>
            <w:highlight w:val="none"/>
            <w:lang w:val="pt"/>
            <w:rPrChange w:id="1252" w:author="Kasia Wojczulanis" w:date="2021-10-19T12:24:00Z">
              <w:rPr>
                <w:rFonts w:ascii="Times New Roman" w:hAnsi="Times New Roman" w:cs="Times New Roman"/>
                <w:sz w:val="24"/>
                <w:szCs w:val="24"/>
                <w:highlight w:val="yellow"/>
                <w:lang w:val="pt"/>
              </w:rPr>
            </w:rPrChange>
          </w:rPr>
          <w:fldChar w:fldCharType="separate"/>
        </w:r>
      </w:ins>
      <w:ins w:id="1253" w:author="Kasia Wojczulanis" w:date="2021-10-19T12:19:00Z">
        <w:r>
          <w:rPr>
            <w:rFonts w:asciiTheme="minorHAnsi" w:hAnsiTheme="minorHAnsi" w:cstheme="minorHAnsi"/>
            <w:sz w:val="22"/>
            <w:szCs w:val="22"/>
            <w:highlight w:val="none"/>
            <w:lang w:val="pt"/>
            <w:rPrChange w:id="1254" w:author="Kasia Wojczulanis" w:date="2021-10-19T12:24:00Z">
              <w:rPr>
                <w:rFonts w:ascii="Times New Roman" w:hAnsi="Times New Roman" w:cs="Times New Roman"/>
                <w:sz w:val="24"/>
                <w:szCs w:val="24"/>
                <w:highlight w:val="yellow"/>
                <w:lang w:val="pt"/>
              </w:rPr>
            </w:rPrChange>
          </w:rPr>
          <w:t>(</w:t>
        </w:r>
      </w:ins>
      <w:ins w:id="1255" w:author="Kasia Wojczulanis" w:date="2021-10-19T12:19:00Z">
        <w:del w:id="1256" w:author="m" w:date="2021-12-26T20:53:03Z">
          <w:r>
            <w:rPr>
              <w:rFonts w:asciiTheme="minorHAnsi" w:hAnsiTheme="minorHAnsi" w:cstheme="minorHAnsi"/>
              <w:sz w:val="22"/>
              <w:szCs w:val="22"/>
              <w:highlight w:val="none"/>
              <w:lang w:val="pt"/>
              <w:rPrChange w:id="1257" w:author="Kasia Wojczulanis" w:date="2021-10-19T12:24:00Z">
                <w:rPr>
                  <w:rFonts w:ascii="Times New Roman" w:hAnsi="Times New Roman" w:cs="Times New Roman"/>
                  <w:sz w:val="24"/>
                  <w:szCs w:val="24"/>
                  <w:highlight w:val="yellow"/>
                  <w:lang w:val="pt"/>
                </w:rPr>
              </w:rPrChange>
            </w:rPr>
            <w:delText xml:space="preserve">F. Gary </w:delText>
          </w:r>
        </w:del>
      </w:ins>
      <w:ins w:id="1260" w:author="Kasia Wojczulanis" w:date="2021-10-19T12:19:00Z">
        <w:r>
          <w:rPr>
            <w:rFonts w:asciiTheme="minorHAnsi" w:hAnsiTheme="minorHAnsi" w:cstheme="minorHAnsi"/>
            <w:sz w:val="22"/>
            <w:szCs w:val="22"/>
            <w:highlight w:val="none"/>
            <w:lang w:val="pt"/>
            <w:rPrChange w:id="1261" w:author="Kasia Wojczulanis" w:date="2021-10-19T12:24:00Z">
              <w:rPr>
                <w:rFonts w:ascii="Times New Roman" w:hAnsi="Times New Roman" w:cs="Times New Roman"/>
                <w:sz w:val="24"/>
                <w:szCs w:val="24"/>
                <w:highlight w:val="yellow"/>
                <w:lang w:val="pt"/>
              </w:rPr>
            </w:rPrChange>
          </w:rPr>
          <w:t>Stiles &amp; Wolf, 1979)</w:t>
        </w:r>
      </w:ins>
      <w:ins w:id="1262" w:author="Kasia Wojczulanis" w:date="2021-10-19T12:19:00Z">
        <w:r>
          <w:rPr>
            <w:rFonts w:asciiTheme="minorHAnsi" w:hAnsiTheme="minorHAnsi" w:cstheme="minorHAnsi"/>
            <w:sz w:val="22"/>
            <w:szCs w:val="22"/>
            <w:highlight w:val="none"/>
            <w:lang w:val="pt"/>
            <w:rPrChange w:id="1263" w:author="Kasia Wojczulanis" w:date="2021-10-19T12:24:00Z">
              <w:rPr>
                <w:rFonts w:ascii="Times New Roman" w:hAnsi="Times New Roman" w:cs="Times New Roman"/>
                <w:sz w:val="24"/>
                <w:szCs w:val="24"/>
                <w:highlight w:val="yellow"/>
                <w:lang w:val="pt"/>
              </w:rPr>
            </w:rPrChange>
          </w:rPr>
          <w:fldChar w:fldCharType="end"/>
        </w:r>
      </w:ins>
      <w:ins w:id="1264" w:author="Kasia Wojczulanis" w:date="2021-10-19T12:19:00Z">
        <w:r>
          <w:rPr>
            <w:rFonts w:asciiTheme="minorHAnsi" w:hAnsiTheme="minorHAnsi" w:cstheme="minorHAnsi"/>
            <w:sz w:val="22"/>
            <w:szCs w:val="22"/>
            <w:highlight w:val="none"/>
            <w:lang w:val="pt"/>
            <w:rPrChange w:id="1265" w:author="Kasia Wojczulanis" w:date="2021-10-19T12:24:00Z">
              <w:rPr>
                <w:rFonts w:ascii="Times New Roman" w:hAnsi="Times New Roman" w:cs="Times New Roman"/>
                <w:sz w:val="24"/>
                <w:szCs w:val="24"/>
                <w:highlight w:val="yellow"/>
                <w:lang w:val="pt"/>
              </w:rPr>
            </w:rPrChange>
          </w:rPr>
          <w:t xml:space="preserve">, and only a single </w:t>
        </w:r>
      </w:ins>
      <w:ins w:id="1266" w:author="Kasia Wojczulanis" w:date="2021-10-19T12:21:00Z">
        <w:r>
          <w:rPr>
            <w:rFonts w:asciiTheme="minorHAnsi" w:hAnsiTheme="minorHAnsi" w:cstheme="minorHAnsi"/>
            <w:sz w:val="22"/>
            <w:szCs w:val="22"/>
            <w:highlight w:val="none"/>
            <w:lang w:val="pt"/>
            <w:rPrChange w:id="1267" w:author="Kasia Wojczulanis" w:date="2021-10-19T12:24:00Z">
              <w:rPr>
                <w:rFonts w:ascii="Times New Roman" w:hAnsi="Times New Roman" w:cs="Times New Roman"/>
                <w:sz w:val="24"/>
                <w:szCs w:val="24"/>
                <w:highlight w:val="yellow"/>
                <w:lang w:val="pt"/>
              </w:rPr>
            </w:rPrChange>
          </w:rPr>
          <w:t xml:space="preserve">complete experiment </w:t>
        </w:r>
      </w:ins>
      <w:ins w:id="1268" w:author="Kasia Wojczulanis" w:date="2021-10-19T12:19:00Z">
        <w:r>
          <w:rPr>
            <w:rFonts w:asciiTheme="minorHAnsi" w:hAnsiTheme="minorHAnsi" w:cstheme="minorHAnsi"/>
            <w:sz w:val="22"/>
            <w:szCs w:val="22"/>
            <w:highlight w:val="none"/>
            <w:lang w:val="pt"/>
            <w:rPrChange w:id="1269" w:author="Kasia Wojczulanis" w:date="2021-10-19T12:24:00Z">
              <w:rPr>
                <w:rFonts w:ascii="Times New Roman" w:hAnsi="Times New Roman" w:cs="Times New Roman"/>
                <w:sz w:val="24"/>
                <w:szCs w:val="24"/>
                <w:highlight w:val="yellow"/>
                <w:lang w:val="pt"/>
              </w:rPr>
            </w:rPrChange>
          </w:rPr>
          <w:t>session was performed during an afternoon</w:t>
        </w:r>
      </w:ins>
      <w:ins w:id="1270" w:author="Kasia Wojczulanis" w:date="2021-10-20T10:47:00Z">
        <w:r>
          <w:rPr>
            <w:rFonts w:cstheme="minorHAnsi"/>
            <w:lang w:val="pt"/>
          </w:rPr>
          <w:t>, when the activity is lower</w:t>
        </w:r>
      </w:ins>
      <w:ins w:id="1271" w:author="Kasia Wojczulanis" w:date="2021-10-19T12:19:00Z">
        <w:r>
          <w:rPr>
            <w:rFonts w:asciiTheme="minorHAnsi" w:hAnsiTheme="minorHAnsi" w:cstheme="minorHAnsi"/>
            <w:sz w:val="22"/>
            <w:szCs w:val="22"/>
            <w:highlight w:val="none"/>
            <w:lang w:val="pt"/>
            <w:rPrChange w:id="1272" w:author="Kasia Wojczulanis" w:date="2021-10-19T12:24:00Z">
              <w:rPr>
                <w:rFonts w:ascii="Times New Roman" w:hAnsi="Times New Roman" w:cs="Times New Roman"/>
                <w:sz w:val="24"/>
                <w:szCs w:val="24"/>
                <w:highlight w:val="yellow"/>
                <w:lang w:val="pt"/>
              </w:rPr>
            </w:rPrChange>
          </w:rPr>
          <w:t>.</w:t>
        </w:r>
      </w:ins>
      <w:ins w:id="1273" w:author="Kasia Wojczulanis" w:date="2021-10-20T10:22:00Z">
        <w:r>
          <w:rPr>
            <w:rFonts w:cstheme="minorHAnsi"/>
            <w:lang w:val="pt"/>
          </w:rPr>
          <w:t xml:space="preserve"> </w:t>
        </w:r>
        <w:commentRangeStart w:id="10"/>
        <w:r>
          <w:rPr>
            <w:rFonts w:cstheme="minorHAnsi"/>
            <w:lang w:val="pt"/>
          </w:rPr>
          <w:t>The time of the day do</w:t>
        </w:r>
      </w:ins>
      <w:ins w:id="1274" w:author="Kasia Wojczulanis" w:date="2021-10-20T10:23:00Z">
        <w:r>
          <w:rPr>
            <w:rFonts w:cstheme="minorHAnsi"/>
            <w:lang w:val="pt"/>
          </w:rPr>
          <w:t>es</w:t>
        </w:r>
      </w:ins>
      <w:ins w:id="1275" w:author="Kasia Wojczulanis" w:date="2021-10-20T10:22:00Z">
        <w:r>
          <w:rPr>
            <w:rFonts w:cstheme="minorHAnsi"/>
            <w:lang w:val="pt"/>
          </w:rPr>
          <w:t xml:space="preserve"> not </w:t>
        </w:r>
      </w:ins>
      <w:ins w:id="1276" w:author="Kasia Wojczulanis" w:date="2021-10-20T10:48:00Z">
        <w:r>
          <w:rPr>
            <w:rFonts w:cstheme="minorHAnsi"/>
            <w:lang w:val="pt"/>
          </w:rPr>
          <w:t xml:space="preserve">seem to </w:t>
        </w:r>
      </w:ins>
      <w:ins w:id="1277" w:author="Kasia Wojczulanis" w:date="2021-10-20T10:22:00Z">
        <w:r>
          <w:rPr>
            <w:rFonts w:cstheme="minorHAnsi"/>
            <w:lang w:val="pt"/>
          </w:rPr>
          <w:t xml:space="preserve">affect foraging effiency </w:t>
        </w:r>
        <w:commentRangeEnd w:id="10"/>
      </w:ins>
      <w:r>
        <w:commentReference w:id="10"/>
      </w:r>
      <w:ins w:id="1278" w:author="Kasia Wojczulanis" w:date="2021-10-20T10:22:00Z">
        <w:r>
          <w:rPr>
            <w:rFonts w:cstheme="minorHAnsi"/>
            <w:lang w:val="pt"/>
          </w:rPr>
          <w:t xml:space="preserve">but </w:t>
        </w:r>
      </w:ins>
      <w:ins w:id="1279" w:author="m" w:date="2021-12-26T20:53:22Z">
        <w:r>
          <w:rPr>
            <w:rFonts w:hint="default" w:cstheme="minorHAnsi"/>
          </w:rPr>
          <w:t>o</w:t>
        </w:r>
      </w:ins>
      <w:ins w:id="1280" w:author="m" w:date="2021-12-26T20:53:23Z">
        <w:r>
          <w:rPr>
            <w:rFonts w:hint="default" w:cstheme="minorHAnsi"/>
          </w:rPr>
          <w:t xml:space="preserve">nly </w:t>
        </w:r>
      </w:ins>
      <w:ins w:id="1281" w:author="Kasia Wojczulanis" w:date="2021-10-20T10:22:00Z">
        <w:r>
          <w:rPr>
            <w:rFonts w:cstheme="minorHAnsi"/>
            <w:lang w:val="pt"/>
          </w:rPr>
          <w:t xml:space="preserve">the frequency of </w:t>
        </w:r>
      </w:ins>
      <w:ins w:id="1282" w:author="Kasia Wojczulanis" w:date="2021-10-20T10:23:00Z">
        <w:r>
          <w:rPr>
            <w:rFonts w:cstheme="minorHAnsi"/>
            <w:lang w:val="pt"/>
          </w:rPr>
          <w:t xml:space="preserve">visits </w:t>
        </w:r>
      </w:ins>
      <w:ins w:id="1283" w:author="Kasia Wojczulanis" w:date="2021-10-20T10:47:00Z">
        <w:r>
          <w:rPr>
            <w:rFonts w:cstheme="minorHAnsi"/>
            <w:lang w:val="pt"/>
          </w:rPr>
          <w:fldChar w:fldCharType="begin" w:fldLock="1"/>
        </w:r>
      </w:ins>
      <w:ins w:id="1284" w:author="Kasia Wojczulanis" w:date="2021-10-20T10:47:00Z">
        <w:r>
          <w:rPr>
            <w:rFonts w:cstheme="minorHAnsi"/>
            <w:lang w:val="pt"/>
          </w:rPr>
          <w: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1979)","plainTextFormattedCitation":"(F. Gary Stiles &amp; Wolf, 1979)","previouslyFormattedCitation":"(F. Gary Stiles &amp; Wolf, 1979)"},"properties":{"noteIndex":0},"schema":"https://github.com/citation-style-language/schema/raw/master/csl-citation.json"}</w:instrText>
        </w:r>
      </w:ins>
      <w:ins w:id="1285" w:author="Kasia Wojczulanis" w:date="2021-10-20T10:47:00Z">
        <w:r>
          <w:rPr>
            <w:rFonts w:cstheme="minorHAnsi"/>
            <w:lang w:val="pt"/>
          </w:rPr>
          <w:fldChar w:fldCharType="separate"/>
        </w:r>
      </w:ins>
      <w:ins w:id="1286" w:author="Kasia Wojczulanis" w:date="2021-10-20T10:47:00Z">
        <w:r>
          <w:rPr>
            <w:rFonts w:cstheme="minorHAnsi"/>
            <w:lang w:val="pt"/>
          </w:rPr>
          <w:t>(</w:t>
        </w:r>
      </w:ins>
      <w:ins w:id="1287" w:author="Kasia Wojczulanis" w:date="2021-10-20T10:47:00Z">
        <w:del w:id="1288" w:author="m" w:date="2021-12-26T20:53:27Z">
          <w:r>
            <w:rPr>
              <w:rFonts w:cstheme="minorHAnsi"/>
              <w:lang w:val="pt"/>
            </w:rPr>
            <w:delText xml:space="preserve">F. Gary </w:delText>
          </w:r>
        </w:del>
      </w:ins>
      <w:ins w:id="1289" w:author="Kasia Wojczulanis" w:date="2021-10-20T10:47:00Z">
        <w:r>
          <w:rPr>
            <w:rFonts w:cstheme="minorHAnsi"/>
            <w:lang w:val="pt"/>
          </w:rPr>
          <w:t>Stiles &amp; Wolf, 1979)</w:t>
        </w:r>
      </w:ins>
      <w:ins w:id="1290" w:author="Kasia Wojczulanis" w:date="2021-10-20T10:47:00Z">
        <w:r>
          <w:rPr>
            <w:rFonts w:cstheme="minorHAnsi"/>
            <w:lang w:val="pt"/>
          </w:rPr>
          <w:fldChar w:fldCharType="end"/>
        </w:r>
      </w:ins>
      <w:ins w:id="1291" w:author="Kasia Wojczulanis" w:date="2021-10-20T10:23:00Z">
        <w:r>
          <w:rPr>
            <w:rFonts w:cstheme="minorHAnsi"/>
            <w:lang w:val="pt"/>
          </w:rPr>
          <w:t>.</w:t>
        </w:r>
      </w:ins>
      <w:ins w:id="1292" w:author="Kasia Wojczulanis" w:date="2021-10-20T10:24:00Z">
        <w:r>
          <w:rPr>
            <w:rFonts w:cstheme="minorHAnsi"/>
            <w:lang w:val="pt"/>
          </w:rPr>
          <w:t xml:space="preserve"> </w:t>
        </w:r>
      </w:ins>
      <w:ins w:id="1293" w:author="Kasia Wojczulanis" w:date="2021-10-20T10:24:00Z">
        <w:del w:id="1294" w:author="m" w:date="2021-12-27T22:17:06Z">
          <w:commentRangeStart w:id="11"/>
          <w:r>
            <w:rPr>
              <w:rFonts w:hint="default" w:cstheme="minorHAnsi"/>
              <w:lang w:val="en-US"/>
            </w:rPr>
            <w:delText>Besides, a</w:delText>
          </w:r>
        </w:del>
      </w:ins>
      <w:ins w:id="1295" w:author="m" w:date="2021-12-27T22:17:06Z">
        <w:r>
          <w:rPr>
            <w:rFonts w:hint="default" w:cstheme="minorHAnsi"/>
          </w:rPr>
          <w:t>A</w:t>
        </w:r>
      </w:ins>
      <w:ins w:id="1296" w:author="Kasia Wojczulanis" w:date="2021-10-20T10:24:00Z">
        <w:r>
          <w:rPr>
            <w:rFonts w:cstheme="minorHAnsi"/>
            <w:lang w:val="pt"/>
          </w:rPr>
          <w:t>ll the experimental pha</w:t>
        </w:r>
      </w:ins>
      <w:ins w:id="1297" w:author="Kasia Wojczulanis" w:date="2021-10-20T10:25:00Z">
        <w:r>
          <w:rPr>
            <w:rFonts w:cstheme="minorHAnsi"/>
            <w:lang w:val="pt"/>
          </w:rPr>
          <w:t xml:space="preserve">ses where performed </w:t>
        </w:r>
      </w:ins>
      <w:ins w:id="1298" w:author="Kasia Wojczulanis" w:date="2021-10-20T10:26:00Z">
        <w:r>
          <w:rPr>
            <w:rFonts w:cstheme="minorHAnsi"/>
            <w:lang w:val="pt"/>
          </w:rPr>
          <w:t>roughly</w:t>
        </w:r>
      </w:ins>
      <w:ins w:id="1299" w:author="m" w:date="2021-12-27T22:16:49Z">
        <w:r>
          <w:rPr>
            <w:rFonts w:hint="default" w:cstheme="minorHAnsi"/>
          </w:rPr>
          <w:t xml:space="preserve"> </w:t>
        </w:r>
      </w:ins>
      <w:ins w:id="1300" w:author="m" w:date="2021-12-27T22:16:50Z">
        <w:r>
          <w:rPr>
            <w:rFonts w:hint="default" w:cstheme="minorHAnsi"/>
          </w:rPr>
          <w:t>at</w:t>
        </w:r>
      </w:ins>
      <w:ins w:id="1301" w:author="Kasia Wojczulanis" w:date="2021-10-20T10:26:00Z">
        <w:r>
          <w:rPr>
            <w:rFonts w:cstheme="minorHAnsi"/>
            <w:lang w:val="pt"/>
          </w:rPr>
          <w:t xml:space="preserve"> the same time of the day</w:t>
        </w:r>
      </w:ins>
      <w:ins w:id="1302" w:author="Kasia Wojczulanis" w:date="2021-10-20T10:25:00Z">
        <w:r>
          <w:rPr>
            <w:rFonts w:cstheme="minorHAnsi"/>
            <w:lang w:val="pt"/>
          </w:rPr>
          <w:t xml:space="preserve"> as control phases</w:t>
        </w:r>
      </w:ins>
      <w:ins w:id="1303" w:author="Kasia Wojczulanis" w:date="2021-10-20T10:26:00Z">
        <w:r>
          <w:rPr>
            <w:rFonts w:cstheme="minorHAnsi"/>
            <w:lang w:val="pt"/>
          </w:rPr>
          <w:t xml:space="preserve"> </w:t>
        </w:r>
        <w:commentRangeEnd w:id="11"/>
      </w:ins>
      <w:r>
        <w:commentReference w:id="11"/>
      </w:r>
      <w:ins w:id="1304" w:author="Kasia Wojczulanis" w:date="2021-10-20T10:27:00Z">
        <w:r>
          <w:rPr>
            <w:rFonts w:cstheme="minorHAnsi"/>
            <w:lang w:val="pt"/>
          </w:rPr>
          <w:t xml:space="preserve">thus the study design was rather </w:t>
        </w:r>
      </w:ins>
      <w:ins w:id="1305" w:author="Kasia Wojczulanis" w:date="2021-10-20T10:26:00Z">
        <w:r>
          <w:rPr>
            <w:rFonts w:cstheme="minorHAnsi"/>
            <w:lang w:val="pt"/>
          </w:rPr>
          <w:t>balanced in that term, a</w:t>
        </w:r>
      </w:ins>
      <w:ins w:id="1306" w:author="Kasia Wojczulanis" w:date="2021-10-20T10:27:00Z">
        <w:r>
          <w:rPr>
            <w:rFonts w:cstheme="minorHAnsi"/>
            <w:lang w:val="pt"/>
          </w:rPr>
          <w:t xml:space="preserve">nd </w:t>
        </w:r>
      </w:ins>
      <w:ins w:id="1307" w:author="Kasia Wojczulanis" w:date="2021-10-20T10:26:00Z">
        <w:r>
          <w:rPr>
            <w:rFonts w:cstheme="minorHAnsi"/>
            <w:lang w:val="pt"/>
          </w:rPr>
          <w:t xml:space="preserve">any </w:t>
        </w:r>
      </w:ins>
      <w:ins w:id="1308" w:author="Kasia Wojczulanis" w:date="2021-10-20T10:25:00Z">
        <w:r>
          <w:rPr>
            <w:rFonts w:cstheme="minorHAnsi"/>
            <w:lang w:val="pt"/>
          </w:rPr>
          <w:t xml:space="preserve">potential day effect should not bias the results. </w:t>
        </w:r>
      </w:ins>
      <w:ins w:id="1309" w:author="Kasia Wojczulanis" w:date="2021-10-19T11:50:00Z">
        <w:r>
          <w:rPr>
            <w:rFonts w:cstheme="minorHAnsi"/>
            <w:lang w:val="en-GB"/>
          </w:rPr>
          <w:t xml:space="preserve">The duration of control phases, </w:t>
        </w:r>
      </w:ins>
      <w:ins w:id="1310" w:author="Kasia Wojczulanis" w:date="2021-10-19T11:51:00Z">
        <w:r>
          <w:rPr>
            <w:rFonts w:cstheme="minorHAnsi"/>
            <w:lang w:val="en-GB"/>
          </w:rPr>
          <w:t xml:space="preserve">including those from incomplete sessions, varied from 0.5 to 3 hours. </w:t>
        </w:r>
      </w:ins>
      <w:ins w:id="1311" w:author="Kasia Wojczulanis" w:date="2021-10-19T12:03:00Z">
        <w:r>
          <w:rPr>
            <w:rFonts w:cstheme="minorHAnsi"/>
            <w:lang w:val="en-GB"/>
          </w:rPr>
          <w:t xml:space="preserve">Owing to regular visits of birds </w:t>
        </w:r>
      </w:ins>
      <w:ins w:id="1312" w:author="Kasia Wojczulanis" w:date="2021-10-19T12:05:00Z">
        <w:r>
          <w:rPr>
            <w:rFonts w:cstheme="minorHAnsi"/>
            <w:lang w:val="en-GB"/>
          </w:rPr>
          <w:t>in these conditions (</w:t>
        </w:r>
      </w:ins>
      <w:ins w:id="1313" w:author="Kasia Wojczulanis" w:date="2021-10-20T10:27:00Z">
        <w:r>
          <w:rPr>
            <w:rFonts w:cstheme="minorHAnsi"/>
            <w:lang w:val="en-GB"/>
          </w:rPr>
          <w:t>ranging f</w:t>
        </w:r>
      </w:ins>
      <w:ins w:id="1314" w:author="Kasia Wojczulanis" w:date="2021-10-20T10:28:00Z">
        <w:r>
          <w:rPr>
            <w:rFonts w:cstheme="minorHAnsi"/>
            <w:lang w:val="en-GB"/>
          </w:rPr>
          <w:t xml:space="preserve">rom </w:t>
        </w:r>
      </w:ins>
      <w:ins w:id="1315" w:author="Kasia Wojczulanis" w:date="2021-10-19T12:04:00Z">
        <w:r>
          <w:rPr>
            <w:rFonts w:cstheme="minorHAnsi"/>
            <w:lang w:val="en-GB"/>
          </w:rPr>
          <w:t>1</w:t>
        </w:r>
      </w:ins>
      <w:ins w:id="1316" w:author="Kasia Wojczulanis" w:date="2021-10-20T10:28:00Z">
        <w:r>
          <w:rPr>
            <w:rFonts w:cstheme="minorHAnsi"/>
            <w:lang w:val="en-GB"/>
          </w:rPr>
          <w:t xml:space="preserve"> to </w:t>
        </w:r>
      </w:ins>
      <w:ins w:id="1317" w:author="Kasia Wojczulanis" w:date="2021-10-19T12:04:00Z">
        <w:r>
          <w:rPr>
            <w:rFonts w:cstheme="minorHAnsi"/>
            <w:lang w:val="en-GB"/>
          </w:rPr>
          <w:t xml:space="preserve">12 per hour per individual), we could </w:t>
        </w:r>
      </w:ins>
      <w:ins w:id="1318" w:author="Kasia Wojczulanis" w:date="2021-10-19T12:03:00Z">
        <w:r>
          <w:rPr>
            <w:rFonts w:cstheme="minorHAnsi"/>
            <w:lang w:val="en-GB"/>
          </w:rPr>
          <w:t>record multiple visits of focal individuals, on average in total of 6 visits per individual (range 2-18)</w:t>
        </w:r>
      </w:ins>
      <w:ins w:id="1319" w:author="Kasia Wojczulanis" w:date="2021-10-19T12:06:00Z">
        <w:r>
          <w:rPr>
            <w:rFonts w:cstheme="minorHAnsi"/>
            <w:lang w:val="en-GB"/>
          </w:rPr>
          <w:t xml:space="preserve">. </w:t>
        </w:r>
      </w:ins>
      <w:ins w:id="1320" w:author="Kasia Wojczulanis" w:date="2021-10-19T12:08:00Z">
        <w:r>
          <w:rPr>
            <w:rFonts w:cstheme="minorHAnsi"/>
            <w:lang w:val="en-GB"/>
          </w:rPr>
          <w:t xml:space="preserve">For experimental phases, we </w:t>
        </w:r>
      </w:ins>
      <w:ins w:id="1321" w:author="Kasia Wojczulanis" w:date="2021-10-19T12:08:00Z">
        <w:del w:id="1322" w:author="m" w:date="2021-12-27T22:18:43Z">
          <w:r>
            <w:rPr>
              <w:rFonts w:hint="default" w:cstheme="minorHAnsi"/>
              <w:lang w:val="en-US"/>
            </w:rPr>
            <w:delText xml:space="preserve">simply </w:delText>
          </w:r>
        </w:del>
      </w:ins>
      <w:ins w:id="1323" w:author="Kasia Wojczulanis" w:date="2021-10-19T11:50:00Z">
        <w:del w:id="1324" w:author="m" w:date="2021-12-27T22:18:43Z">
          <w:r>
            <w:rPr>
              <w:rFonts w:hint="default" w:cstheme="minorHAnsi"/>
              <w:lang w:val="en-US"/>
            </w:rPr>
            <w:delText xml:space="preserve">continued </w:delText>
          </w:r>
        </w:del>
      </w:ins>
      <w:ins w:id="1325" w:author="m" w:date="2021-12-27T22:18:43Z">
        <w:r>
          <w:rPr>
            <w:rFonts w:hint="default" w:cstheme="minorHAnsi"/>
          </w:rPr>
          <w:t>ke</w:t>
        </w:r>
      </w:ins>
      <w:ins w:id="1326" w:author="m" w:date="2021-12-27T22:18:44Z">
        <w:r>
          <w:rPr>
            <w:rFonts w:hint="default" w:cstheme="minorHAnsi"/>
          </w:rPr>
          <w:t xml:space="preserve">pt </w:t>
        </w:r>
      </w:ins>
      <w:ins w:id="1327" w:author="Kasia Wojczulanis" w:date="2021-10-19T12:08:00Z">
        <w:del w:id="1328" w:author="m" w:date="2021-12-27T22:18:36Z">
          <w:r>
            <w:rPr>
              <w:rFonts w:cstheme="minorHAnsi"/>
              <w:lang w:val="en-GB"/>
            </w:rPr>
            <w:delText xml:space="preserve">the </w:delText>
          </w:r>
        </w:del>
      </w:ins>
      <w:ins w:id="1329" w:author="Kasia Wojczulanis" w:date="2021-10-19T12:08:00Z">
        <w:r>
          <w:rPr>
            <w:rFonts w:cstheme="minorHAnsi"/>
            <w:lang w:val="en-GB"/>
          </w:rPr>
          <w:t xml:space="preserve">recording </w:t>
        </w:r>
      </w:ins>
      <w:ins w:id="1330" w:author="Kasia Wojczulanis" w:date="2021-10-19T11:50:00Z">
        <w:r>
          <w:rPr>
            <w:rFonts w:cstheme="minorHAnsi"/>
            <w:lang w:val="en-GB"/>
          </w:rPr>
          <w:t xml:space="preserve">until all visitors </w:t>
        </w:r>
      </w:ins>
      <w:ins w:id="1331" w:author="Kasia Wojczulanis" w:date="2021-10-20T10:28:00Z">
        <w:r>
          <w:rPr>
            <w:rFonts w:cstheme="minorHAnsi"/>
            <w:lang w:val="en-GB"/>
          </w:rPr>
          <w:t xml:space="preserve">observed during </w:t>
        </w:r>
      </w:ins>
      <w:ins w:id="1332" w:author="m" w:date="2021-12-27T22:18:50Z">
        <w:r>
          <w:rPr>
            <w:rFonts w:hint="default" w:cstheme="minorHAnsi"/>
          </w:rPr>
          <w:t>the</w:t>
        </w:r>
      </w:ins>
      <w:ins w:id="1333" w:author="m" w:date="2021-12-27T22:18:51Z">
        <w:r>
          <w:rPr>
            <w:rFonts w:hint="default" w:cstheme="minorHAnsi"/>
          </w:rPr>
          <w:t xml:space="preserve"> </w:t>
        </w:r>
      </w:ins>
      <w:ins w:id="1334" w:author="Kasia Wojczulanis" w:date="2021-10-20T10:49:00Z">
        <w:r>
          <w:rPr>
            <w:rFonts w:cstheme="minorHAnsi"/>
            <w:lang w:val="en-GB"/>
          </w:rPr>
          <w:t xml:space="preserve">preceding </w:t>
        </w:r>
      </w:ins>
      <w:ins w:id="1335" w:author="Kasia Wojczulanis" w:date="2021-10-20T10:28:00Z">
        <w:r>
          <w:rPr>
            <w:rFonts w:cstheme="minorHAnsi"/>
            <w:lang w:val="en-GB"/>
          </w:rPr>
          <w:t>control</w:t>
        </w:r>
      </w:ins>
      <w:ins w:id="1336" w:author="Kasia Wojczulanis" w:date="2021-10-20T10:49:00Z">
        <w:r>
          <w:rPr>
            <w:rFonts w:cstheme="minorHAnsi"/>
            <w:lang w:val="en-GB"/>
          </w:rPr>
          <w:t xml:space="preserve"> phase</w:t>
        </w:r>
      </w:ins>
      <w:ins w:id="1337" w:author="Kasia Wojczulanis" w:date="2021-10-20T10:28:00Z">
        <w:r>
          <w:rPr>
            <w:rFonts w:cstheme="minorHAnsi"/>
            <w:lang w:val="en-GB"/>
          </w:rPr>
          <w:t xml:space="preserve"> </w:t>
        </w:r>
      </w:ins>
      <w:ins w:id="1338" w:author="Kasia Wojczulanis" w:date="2021-10-19T11:50:00Z">
        <w:del w:id="1339" w:author="m" w:date="2021-12-27T22:18:55Z">
          <w:r>
            <w:rPr>
              <w:rFonts w:hint="default" w:cstheme="minorHAnsi"/>
              <w:lang w:val="en-US"/>
            </w:rPr>
            <w:delText xml:space="preserve">visited </w:delText>
          </w:r>
        </w:del>
      </w:ins>
      <w:ins w:id="1340" w:author="m" w:date="2021-12-27T22:18:55Z">
        <w:r>
          <w:rPr>
            <w:rFonts w:hint="default" w:cstheme="minorHAnsi"/>
          </w:rPr>
          <w:t>return</w:t>
        </w:r>
      </w:ins>
      <w:ins w:id="1341" w:author="m" w:date="2021-12-27T22:18:56Z">
        <w:r>
          <w:rPr>
            <w:rFonts w:hint="default" w:cstheme="minorHAnsi"/>
          </w:rPr>
          <w:t xml:space="preserve">ed </w:t>
        </w:r>
      </w:ins>
      <w:ins w:id="1342" w:author="m" w:date="2021-12-27T22:18:57Z">
        <w:r>
          <w:rPr>
            <w:rFonts w:hint="default" w:cstheme="minorHAnsi"/>
          </w:rPr>
          <w:t xml:space="preserve">to </w:t>
        </w:r>
      </w:ins>
      <w:ins w:id="1343" w:author="Kasia Wojczulanis" w:date="2021-10-19T11:50:00Z">
        <w:r>
          <w:rPr>
            <w:rFonts w:cstheme="minorHAnsi"/>
            <w:lang w:val="en-GB"/>
          </w:rPr>
          <w:t>the feeders</w:t>
        </w:r>
      </w:ins>
      <w:ins w:id="1344" w:author="Kasia Wojczulanis" w:date="2021-10-19T12:08:00Z">
        <w:r>
          <w:rPr>
            <w:rFonts w:cstheme="minorHAnsi"/>
            <w:lang w:val="en-GB"/>
          </w:rPr>
          <w:t xml:space="preserve">, </w:t>
        </w:r>
      </w:ins>
      <w:ins w:id="1345" w:author="Kasia Wojczulanis" w:date="2021-10-19T12:08:00Z">
        <w:del w:id="1346" w:author="m" w:date="2021-12-27T22:19:18Z">
          <w:r>
            <w:rPr>
              <w:rFonts w:hint="default" w:cstheme="minorHAnsi"/>
              <w:lang w:val="en-US"/>
            </w:rPr>
            <w:delText xml:space="preserve">which resulted </w:delText>
          </w:r>
        </w:del>
      </w:ins>
      <w:ins w:id="1347" w:author="Kasia Wojczulanis" w:date="2021-10-19T12:09:00Z">
        <w:del w:id="1348" w:author="m" w:date="2021-12-27T22:19:18Z">
          <w:r>
            <w:rPr>
              <w:rFonts w:hint="default" w:cstheme="minorHAnsi"/>
              <w:lang w:val="en-US"/>
            </w:rPr>
            <w:delText xml:space="preserve">on average </w:delText>
          </w:r>
        </w:del>
      </w:ins>
      <w:ins w:id="1349" w:author="Kasia Wojczulanis" w:date="2021-10-19T12:08:00Z">
        <w:del w:id="1350" w:author="m" w:date="2021-12-27T22:19:18Z">
          <w:r>
            <w:rPr>
              <w:rFonts w:hint="default" w:cstheme="minorHAnsi"/>
              <w:lang w:val="en-US"/>
            </w:rPr>
            <w:delText xml:space="preserve">in </w:delText>
          </w:r>
        </w:del>
      </w:ins>
      <w:ins w:id="1351" w:author="m" w:date="2021-12-27T22:19:18Z">
        <w:r>
          <w:rPr>
            <w:rFonts w:hint="default" w:cstheme="minorHAnsi"/>
          </w:rPr>
          <w:t>re</w:t>
        </w:r>
      </w:ins>
      <w:ins w:id="1352" w:author="m" w:date="2021-12-27T22:19:19Z">
        <w:r>
          <w:rPr>
            <w:rFonts w:hint="default" w:cstheme="minorHAnsi"/>
          </w:rPr>
          <w:t>sult</w:t>
        </w:r>
      </w:ins>
      <w:ins w:id="1353" w:author="m" w:date="2021-12-27T22:19:20Z">
        <w:r>
          <w:rPr>
            <w:rFonts w:hint="default" w:cstheme="minorHAnsi"/>
          </w:rPr>
          <w:t>ing</w:t>
        </w:r>
      </w:ins>
      <w:ins w:id="1354" w:author="m" w:date="2021-12-27T22:19:21Z">
        <w:r>
          <w:rPr>
            <w:rFonts w:hint="default" w:cstheme="minorHAnsi"/>
          </w:rPr>
          <w:t xml:space="preserve"> in </w:t>
        </w:r>
      </w:ins>
      <w:ins w:id="1355" w:author="m" w:date="2021-12-27T22:19:23Z">
        <w:r>
          <w:rPr>
            <w:rFonts w:hint="default" w:cstheme="minorHAnsi"/>
          </w:rPr>
          <w:t xml:space="preserve">an </w:t>
        </w:r>
      </w:ins>
      <w:ins w:id="1356" w:author="m" w:date="2021-12-27T22:19:25Z">
        <w:r>
          <w:rPr>
            <w:rFonts w:hint="default" w:cstheme="minorHAnsi"/>
          </w:rPr>
          <w:t>avera</w:t>
        </w:r>
      </w:ins>
      <w:ins w:id="1357" w:author="m" w:date="2021-12-27T22:19:26Z">
        <w:r>
          <w:rPr>
            <w:rFonts w:hint="default" w:cstheme="minorHAnsi"/>
          </w:rPr>
          <w:t xml:space="preserve">ge </w:t>
        </w:r>
      </w:ins>
      <w:ins w:id="1358" w:author="m" w:date="2021-12-27T22:19:29Z">
        <w:r>
          <w:rPr>
            <w:rFonts w:hint="default" w:cstheme="minorHAnsi"/>
          </w:rPr>
          <w:t xml:space="preserve"> </w:t>
        </w:r>
      </w:ins>
      <w:ins w:id="1359" w:author="Kasia Wojczulanis" w:date="2021-10-19T12:08:00Z">
        <w:del w:id="1360" w:author="m" w:date="2021-12-27T22:19:29Z">
          <w:r>
            <w:rPr>
              <w:rFonts w:cstheme="minorHAnsi"/>
              <w:lang w:val="en-GB"/>
            </w:rPr>
            <w:delText xml:space="preserve">total </w:delText>
          </w:r>
        </w:del>
      </w:ins>
      <w:ins w:id="1361" w:author="Kasia Wojczulanis" w:date="2021-10-19T12:09:00Z">
        <w:r>
          <w:rPr>
            <w:rFonts w:cstheme="minorHAnsi"/>
            <w:lang w:val="en-GB"/>
          </w:rPr>
          <w:t xml:space="preserve">of </w:t>
        </w:r>
      </w:ins>
      <w:ins w:id="1362" w:author="Kasia Wojczulanis" w:date="2021-10-19T12:11:00Z">
        <w:r>
          <w:rPr>
            <w:rFonts w:cstheme="minorHAnsi"/>
            <w:lang w:val="en-GB"/>
          </w:rPr>
          <w:t>3</w:t>
        </w:r>
      </w:ins>
      <w:ins w:id="1363" w:author="Kasia Wojczulanis" w:date="2021-10-19T12:09:00Z">
        <w:r>
          <w:rPr>
            <w:rFonts w:cstheme="minorHAnsi"/>
            <w:lang w:val="en-GB"/>
          </w:rPr>
          <w:t xml:space="preserve"> visits </w:t>
        </w:r>
      </w:ins>
      <w:ins w:id="1364" w:author="m" w:date="2021-12-27T22:19:37Z">
        <w:r>
          <w:rPr>
            <w:rFonts w:hint="default" w:cstheme="minorHAnsi"/>
          </w:rPr>
          <w:t>durin</w:t>
        </w:r>
      </w:ins>
      <w:ins w:id="1365" w:author="m" w:date="2021-12-27T22:19:38Z">
        <w:r>
          <w:rPr>
            <w:rFonts w:hint="default" w:cstheme="minorHAnsi"/>
          </w:rPr>
          <w:t>g thi</w:t>
        </w:r>
      </w:ins>
      <w:ins w:id="1366" w:author="m" w:date="2021-12-27T22:19:39Z">
        <w:r>
          <w:rPr>
            <w:rFonts w:hint="default" w:cstheme="minorHAnsi"/>
          </w:rPr>
          <w:t xml:space="preserve">s </w:t>
        </w:r>
      </w:ins>
      <w:ins w:id="1367" w:author="m" w:date="2021-12-27T22:19:40Z">
        <w:r>
          <w:rPr>
            <w:rFonts w:hint="default" w:cstheme="minorHAnsi"/>
          </w:rPr>
          <w:t>p</w:t>
        </w:r>
      </w:ins>
      <w:ins w:id="1368" w:author="m" w:date="2021-12-27T22:19:41Z">
        <w:r>
          <w:rPr>
            <w:rFonts w:hint="default" w:cstheme="minorHAnsi"/>
          </w:rPr>
          <w:t xml:space="preserve">hase </w:t>
        </w:r>
      </w:ins>
      <w:ins w:id="1369" w:author="Kasia Wojczulanis" w:date="2021-10-19T12:09:00Z">
        <w:r>
          <w:rPr>
            <w:rFonts w:cstheme="minorHAnsi"/>
            <w:lang w:val="en-GB"/>
          </w:rPr>
          <w:t xml:space="preserve">(range: </w:t>
        </w:r>
      </w:ins>
      <w:ins w:id="1370" w:author="Kasia Wojczulanis" w:date="2021-10-19T12:10:00Z">
        <w:r>
          <w:rPr>
            <w:rFonts w:cstheme="minorHAnsi"/>
            <w:lang w:val="en-GB"/>
          </w:rPr>
          <w:t>1</w:t>
        </w:r>
      </w:ins>
      <w:ins w:id="1371" w:author="Kasia Wojczulanis" w:date="2021-10-19T12:08:00Z">
        <w:r>
          <w:rPr>
            <w:rFonts w:cstheme="minorHAnsi"/>
            <w:lang w:val="en-GB"/>
          </w:rPr>
          <w:t>-</w:t>
        </w:r>
      </w:ins>
      <w:ins w:id="1372" w:author="Kasia Wojczulanis" w:date="2021-10-19T12:11:00Z">
        <w:r>
          <w:rPr>
            <w:rFonts w:cstheme="minorHAnsi"/>
            <w:lang w:val="en-GB"/>
          </w:rPr>
          <w:t>7</w:t>
        </w:r>
      </w:ins>
      <w:ins w:id="1373" w:author="Kasia Wojczulanis" w:date="2021-10-19T12:09:00Z">
        <w:r>
          <w:rPr>
            <w:rFonts w:cstheme="minorHAnsi"/>
            <w:lang w:val="en-GB"/>
          </w:rPr>
          <w:t>).</w:t>
        </w:r>
      </w:ins>
      <w:ins w:id="1374" w:author="Kasia Wojczulanis" w:date="2021-10-19T12:25:00Z">
        <w:r>
          <w:rPr>
            <w:rFonts w:cstheme="minorHAnsi"/>
            <w:lang w:val="en-GB"/>
          </w:rPr>
          <w:t xml:space="preserve"> </w:t>
        </w:r>
      </w:ins>
      <w:ins w:id="1375" w:author="Kasia Wojczulanis" w:date="2021-10-18T11:20:00Z">
        <w:del w:id="1376" w:author="Kasia Wojczulanis" w:date="2021-10-18T12:29:00Z">
          <w:r>
            <w:rPr>
              <w:rFonts w:cstheme="minorHAnsi"/>
              <w:lang w:val="en-GB"/>
            </w:rPr>
            <w:delText xml:space="preserve">All the </w:delText>
          </w:r>
        </w:del>
      </w:ins>
      <w:ins w:id="1377" w:author="Kasia Wojczulanis" w:date="2021-10-18T11:20:00Z">
        <w:del w:id="1378" w:author="Kasia Wojczulanis" w:date="2021-10-19T12:19:00Z">
          <w:r>
            <w:rPr>
              <w:rFonts w:cstheme="minorHAnsi"/>
              <w:lang w:val="en-GB"/>
            </w:rPr>
            <w:delText>e</w:delText>
          </w:r>
        </w:del>
      </w:ins>
      <w:ins w:id="1379" w:author="Kasia Wojczulanis" w:date="2021-10-18T11:20:00Z">
        <w:del w:id="1380" w:author="Kasia Wojczulanis" w:date="2021-10-19T12:19:00Z">
          <w:r>
            <w:rPr>
              <w:rFonts w:cstheme="minorHAnsi"/>
              <w:lang w:val="pt"/>
            </w:rPr>
            <w:delText xml:space="preserve">xperiment sessions were conducted in the mornings when the foraging activity peak occurs </w:delText>
          </w:r>
        </w:del>
      </w:ins>
      <w:ins w:id="1381" w:author="Kasia Wojczulanis" w:date="2021-10-18T11:20:00Z">
        <w:del w:id="1382" w:author="Kasia Wojczulanis" w:date="2021-10-19T12:19:00Z">
          <w:r>
            <w:rPr>
              <w:rFonts w:cstheme="minorHAnsi"/>
              <w:lang w:val="pt"/>
            </w:rPr>
            <w:fldChar w:fldCharType="begin" w:fldLock="1"/>
          </w:r>
        </w:del>
      </w:ins>
      <w:ins w:id="1383" w:author="Kasia Wojczulanis" w:date="2021-10-18T11:20:00Z">
        <w:del w:id="1384" w:author="Kasia Wojczulanis" w:date="2021-10-19T12:19:00Z">
          <w:r>
            <w:rPr>
              <w:rFonts w:cstheme="minorHAnsi"/>
              <w:lang w:val="pt"/>
            </w:rPr>
            <w:delInstrText xml:space="preserve">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1979)","plainTextFormattedCitation":"(F. Gary Stiles &amp; Wolf, 1979)","previouslyFormattedCitation":"(F. Gary Stiles &amp; Wolf, 1979)"},"properties":{"noteIndex":0},"schema":"https://github.com/citation-style-language/schema/raw/master/csl-citation.json"}</w:delInstrText>
          </w:r>
        </w:del>
      </w:ins>
      <w:ins w:id="1385" w:author="Kasia Wojczulanis" w:date="2021-10-18T11:20:00Z">
        <w:del w:id="1386" w:author="Kasia Wojczulanis" w:date="2021-10-19T12:19:00Z">
          <w:r>
            <w:rPr>
              <w:rFonts w:cstheme="minorHAnsi"/>
              <w:lang w:val="pt"/>
            </w:rPr>
            <w:fldChar w:fldCharType="separate"/>
          </w:r>
        </w:del>
      </w:ins>
      <w:ins w:id="1387" w:author="Kasia Wojczulanis" w:date="2021-10-18T11:20:00Z">
        <w:del w:id="1388" w:author="Kasia Wojczulanis" w:date="2021-10-19T12:19:00Z">
          <w:r>
            <w:rPr>
              <w:rFonts w:cstheme="minorHAnsi"/>
              <w:lang w:val="pt"/>
            </w:rPr>
            <w:delText>(F. Gary Stiles &amp; Wolf, 1979)</w:delText>
          </w:r>
        </w:del>
      </w:ins>
      <w:ins w:id="1389" w:author="Kasia Wojczulanis" w:date="2021-10-18T11:20:00Z">
        <w:del w:id="1390" w:author="Kasia Wojczulanis" w:date="2021-10-19T12:19:00Z">
          <w:r>
            <w:rPr>
              <w:rFonts w:cstheme="minorHAnsi"/>
              <w:lang w:val="pt"/>
            </w:rPr>
            <w:fldChar w:fldCharType="end"/>
          </w:r>
        </w:del>
      </w:ins>
      <w:ins w:id="1391" w:author="Kasia Wojczulanis" w:date="2021-10-19T10:31:00Z">
        <w:r>
          <w:rPr>
            <w:rFonts w:asciiTheme="minorHAnsi" w:hAnsiTheme="minorHAnsi" w:cstheme="minorHAnsi"/>
            <w:sz w:val="22"/>
            <w:szCs w:val="22"/>
            <w:highlight w:val="none"/>
            <w:lang w:val="pt"/>
            <w:rPrChange w:id="1392" w:author="Kasia Wojczulanis" w:date="2021-10-19T12:31:00Z">
              <w:rPr>
                <w:rFonts w:ascii="Times New Roman" w:hAnsi="Times New Roman" w:cs="Times New Roman"/>
                <w:sz w:val="24"/>
                <w:szCs w:val="24"/>
                <w:highlight w:val="yellow"/>
                <w:lang w:val="pt"/>
              </w:rPr>
            </w:rPrChange>
          </w:rPr>
          <w:t xml:space="preserve">The </w:t>
        </w:r>
      </w:ins>
      <w:ins w:id="1393" w:author="Kasia Wojczulanis" w:date="2021-10-19T12:13:00Z">
        <w:r>
          <w:rPr>
            <w:rFonts w:asciiTheme="minorHAnsi" w:hAnsiTheme="minorHAnsi" w:cstheme="minorHAnsi"/>
            <w:sz w:val="22"/>
            <w:szCs w:val="22"/>
            <w:highlight w:val="none"/>
            <w:lang w:val="pt"/>
            <w:rPrChange w:id="1394" w:author="Kasia Wojczulanis" w:date="2021-10-19T12:31:00Z">
              <w:rPr>
                <w:rFonts w:ascii="Times New Roman" w:hAnsi="Times New Roman" w:cs="Times New Roman"/>
                <w:sz w:val="24"/>
                <w:szCs w:val="24"/>
                <w:highlight w:val="yellow"/>
                <w:lang w:val="pt"/>
              </w:rPr>
            </w:rPrChange>
          </w:rPr>
          <w:t xml:space="preserve">control </w:t>
        </w:r>
      </w:ins>
      <w:ins w:id="1395" w:author="Kasia Wojczulanis" w:date="2021-10-19T10:35:00Z">
        <w:r>
          <w:rPr>
            <w:rFonts w:asciiTheme="minorHAnsi" w:hAnsiTheme="minorHAnsi" w:cstheme="minorHAnsi"/>
            <w:sz w:val="22"/>
            <w:szCs w:val="22"/>
            <w:highlight w:val="none"/>
            <w:lang w:val="pt"/>
            <w:rPrChange w:id="1396" w:author="Kasia Wojczulanis" w:date="2021-10-19T12:31:00Z">
              <w:rPr>
                <w:rFonts w:ascii="Times New Roman" w:hAnsi="Times New Roman" w:cs="Times New Roman"/>
                <w:sz w:val="24"/>
                <w:szCs w:val="24"/>
                <w:highlight w:val="yellow"/>
                <w:lang w:val="pt"/>
              </w:rPr>
            </w:rPrChange>
          </w:rPr>
          <w:t xml:space="preserve">phase </w:t>
        </w:r>
      </w:ins>
      <w:ins w:id="1397" w:author="Kasia Wojczulanis" w:date="2021-10-19T10:34:00Z">
        <w:r>
          <w:rPr>
            <w:rFonts w:asciiTheme="minorHAnsi" w:hAnsiTheme="minorHAnsi" w:cstheme="minorHAnsi"/>
            <w:sz w:val="22"/>
            <w:szCs w:val="22"/>
            <w:highlight w:val="none"/>
            <w:lang w:val="pt"/>
            <w:rPrChange w:id="1398" w:author="Kasia Wojczulanis" w:date="2021-10-19T12:31:00Z">
              <w:rPr>
                <w:rFonts w:ascii="Times New Roman" w:hAnsi="Times New Roman" w:cs="Times New Roman"/>
                <w:sz w:val="24"/>
                <w:szCs w:val="24"/>
                <w:highlight w:val="yellow"/>
                <w:lang w:val="pt"/>
              </w:rPr>
            </w:rPrChange>
          </w:rPr>
          <w:t>was</w:t>
        </w:r>
      </w:ins>
      <w:ins w:id="1399" w:author="Kasia Wojczulanis" w:date="2021-10-19T10:31:00Z">
        <w:r>
          <w:rPr>
            <w:rFonts w:asciiTheme="minorHAnsi" w:hAnsiTheme="minorHAnsi" w:cstheme="minorHAnsi"/>
            <w:sz w:val="22"/>
            <w:szCs w:val="22"/>
            <w:highlight w:val="none"/>
            <w:lang w:val="pt"/>
            <w:rPrChange w:id="1400" w:author="Kasia Wojczulanis" w:date="2021-10-19T12:31:00Z">
              <w:rPr>
                <w:rFonts w:ascii="Times New Roman" w:hAnsi="Times New Roman" w:cs="Times New Roman"/>
                <w:sz w:val="24"/>
                <w:szCs w:val="24"/>
                <w:highlight w:val="yellow"/>
                <w:lang w:val="pt"/>
              </w:rPr>
            </w:rPrChange>
          </w:rPr>
          <w:t xml:space="preserve"> </w:t>
        </w:r>
      </w:ins>
      <w:ins w:id="1401" w:author="Kasia Wojczulanis" w:date="2021-10-19T10:34:00Z">
        <w:r>
          <w:rPr>
            <w:rFonts w:asciiTheme="minorHAnsi" w:hAnsiTheme="minorHAnsi" w:cstheme="minorHAnsi"/>
            <w:sz w:val="22"/>
            <w:szCs w:val="22"/>
            <w:highlight w:val="none"/>
            <w:lang w:val="pt"/>
            <w:rPrChange w:id="1402" w:author="Kasia Wojczulanis" w:date="2021-10-19T12:31:00Z">
              <w:rPr>
                <w:rFonts w:ascii="Times New Roman" w:hAnsi="Times New Roman" w:cs="Times New Roman"/>
                <w:sz w:val="24"/>
                <w:szCs w:val="24"/>
                <w:highlight w:val="yellow"/>
                <w:lang w:val="pt"/>
              </w:rPr>
            </w:rPrChange>
          </w:rPr>
          <w:t xml:space="preserve">performed always </w:t>
        </w:r>
      </w:ins>
      <w:ins w:id="1403" w:author="Kasia Wojczulanis" w:date="2021-10-19T10:35:00Z">
        <w:r>
          <w:rPr>
            <w:rFonts w:asciiTheme="minorHAnsi" w:hAnsiTheme="minorHAnsi" w:cstheme="minorHAnsi"/>
            <w:sz w:val="22"/>
            <w:szCs w:val="22"/>
            <w:highlight w:val="none"/>
            <w:lang w:val="pt"/>
            <w:rPrChange w:id="1404" w:author="Kasia Wojczulanis" w:date="2021-10-19T12:31:00Z">
              <w:rPr>
                <w:rFonts w:ascii="Times New Roman" w:hAnsi="Times New Roman" w:cs="Times New Roman"/>
                <w:sz w:val="24"/>
                <w:szCs w:val="24"/>
                <w:highlight w:val="yellow"/>
                <w:lang w:val="pt"/>
              </w:rPr>
            </w:rPrChange>
          </w:rPr>
          <w:t xml:space="preserve">before the </w:t>
        </w:r>
      </w:ins>
      <w:ins w:id="1405" w:author="Kasia Wojczulanis" w:date="2021-10-19T12:13:00Z">
        <w:r>
          <w:rPr>
            <w:rFonts w:asciiTheme="minorHAnsi" w:hAnsiTheme="minorHAnsi" w:cstheme="minorHAnsi"/>
            <w:sz w:val="22"/>
            <w:szCs w:val="22"/>
            <w:highlight w:val="none"/>
            <w:lang w:val="pt"/>
            <w:rPrChange w:id="1406" w:author="Kasia Wojczulanis" w:date="2021-10-19T12:31:00Z">
              <w:rPr>
                <w:rFonts w:ascii="Times New Roman" w:hAnsi="Times New Roman" w:cs="Times New Roman"/>
                <w:sz w:val="24"/>
                <w:szCs w:val="24"/>
                <w:highlight w:val="yellow"/>
                <w:lang w:val="pt"/>
              </w:rPr>
            </w:rPrChange>
          </w:rPr>
          <w:t xml:space="preserve">experimental </w:t>
        </w:r>
      </w:ins>
      <w:ins w:id="1407" w:author="m" w:date="2021-12-27T22:25:58Z">
        <w:r>
          <w:rPr>
            <w:rFonts w:hint="default" w:cstheme="minorHAnsi"/>
            <w:sz w:val="22"/>
            <w:szCs w:val="22"/>
            <w:highlight w:val="none"/>
          </w:rPr>
          <w:t>on</w:t>
        </w:r>
      </w:ins>
      <w:ins w:id="1408" w:author="m" w:date="2021-12-27T22:25:59Z">
        <w:r>
          <w:rPr>
            <w:rFonts w:hint="default" w:cstheme="minorHAnsi"/>
            <w:sz w:val="22"/>
            <w:szCs w:val="22"/>
            <w:highlight w:val="none"/>
          </w:rPr>
          <w:t xml:space="preserve">e </w:t>
        </w:r>
      </w:ins>
      <w:ins w:id="1409" w:author="Kasia Wojczulanis" w:date="2021-10-19T10:36:00Z">
        <w:r>
          <w:rPr>
            <w:rFonts w:asciiTheme="minorHAnsi" w:hAnsiTheme="minorHAnsi" w:cstheme="minorHAnsi"/>
            <w:sz w:val="22"/>
            <w:szCs w:val="22"/>
            <w:highlight w:val="none"/>
            <w:lang w:val="pt"/>
            <w:rPrChange w:id="1410" w:author="Kasia Wojczulanis" w:date="2021-10-19T12:31:00Z">
              <w:rPr>
                <w:rFonts w:ascii="Times New Roman" w:hAnsi="Times New Roman" w:cs="Times New Roman"/>
                <w:sz w:val="24"/>
                <w:szCs w:val="24"/>
                <w:highlight w:val="yellow"/>
                <w:lang w:val="pt"/>
              </w:rPr>
            </w:rPrChange>
          </w:rPr>
          <w:t xml:space="preserve">as </w:t>
        </w:r>
      </w:ins>
      <w:ins w:id="1411" w:author="Kasia Wojczulanis" w:date="2021-10-19T10:43:00Z">
        <w:r>
          <w:rPr>
            <w:rFonts w:asciiTheme="minorHAnsi" w:hAnsiTheme="minorHAnsi" w:cstheme="minorHAnsi"/>
            <w:sz w:val="22"/>
            <w:szCs w:val="22"/>
            <w:highlight w:val="none"/>
            <w:lang w:val="pt"/>
            <w:rPrChange w:id="1412" w:author="Kasia Wojczulanis" w:date="2021-10-19T12:31:00Z">
              <w:rPr>
                <w:rFonts w:ascii="Times New Roman" w:hAnsi="Times New Roman" w:cs="Times New Roman"/>
                <w:sz w:val="24"/>
                <w:szCs w:val="24"/>
                <w:highlight w:val="yellow"/>
                <w:lang w:val="pt"/>
              </w:rPr>
            </w:rPrChange>
          </w:rPr>
          <w:t>d</w:t>
        </w:r>
      </w:ins>
      <w:ins w:id="1413" w:author="Kasia Wojczulanis" w:date="2021-10-19T10:36:00Z">
        <w:r>
          <w:rPr>
            <w:rFonts w:asciiTheme="minorHAnsi" w:hAnsiTheme="minorHAnsi" w:cstheme="minorHAnsi"/>
            <w:sz w:val="22"/>
            <w:szCs w:val="22"/>
            <w:highlight w:val="none"/>
            <w:lang w:val="pt"/>
            <w:rPrChange w:id="1414" w:author="Kasia Wojczulanis" w:date="2021-10-19T12:31:00Z">
              <w:rPr>
                <w:rFonts w:ascii="Times New Roman" w:hAnsi="Times New Roman" w:cs="Times New Roman"/>
                <w:sz w:val="24"/>
                <w:szCs w:val="24"/>
                <w:highlight w:val="yellow"/>
                <w:lang w:val="pt"/>
              </w:rPr>
            </w:rPrChange>
          </w:rPr>
          <w:t xml:space="preserve">oing </w:t>
        </w:r>
      </w:ins>
      <w:ins w:id="1415" w:author="m" w:date="2021-12-27T22:20:49Z">
        <w:r>
          <w:rPr>
            <w:rFonts w:hint="default" w:cstheme="minorHAnsi"/>
            <w:sz w:val="22"/>
            <w:szCs w:val="22"/>
            <w:highlight w:val="none"/>
          </w:rPr>
          <w:t>s</w:t>
        </w:r>
      </w:ins>
      <w:ins w:id="1416" w:author="m" w:date="2021-12-27T22:20:50Z">
        <w:r>
          <w:rPr>
            <w:rFonts w:hint="default" w:cstheme="minorHAnsi"/>
            <w:sz w:val="22"/>
            <w:szCs w:val="22"/>
            <w:highlight w:val="none"/>
          </w:rPr>
          <w:t>o</w:t>
        </w:r>
      </w:ins>
      <w:ins w:id="1417" w:author="m" w:date="2021-12-27T22:20:53Z">
        <w:r>
          <w:rPr>
            <w:rFonts w:hint="default" w:cstheme="minorHAnsi"/>
            <w:sz w:val="22"/>
            <w:szCs w:val="22"/>
            <w:highlight w:val="none"/>
          </w:rPr>
          <w:t xml:space="preserve"> </w:t>
        </w:r>
      </w:ins>
      <w:ins w:id="1418" w:author="m" w:date="2021-12-27T22:21:06Z">
        <w:r>
          <w:rPr>
            <w:rFonts w:hint="default" w:cstheme="minorHAnsi"/>
            <w:sz w:val="22"/>
            <w:szCs w:val="22"/>
            <w:highlight w:val="none"/>
          </w:rPr>
          <w:t>ensur</w:t>
        </w:r>
      </w:ins>
      <w:ins w:id="1419" w:author="m" w:date="2021-12-27T22:21:07Z">
        <w:r>
          <w:rPr>
            <w:rFonts w:hint="default" w:cstheme="minorHAnsi"/>
            <w:sz w:val="22"/>
            <w:szCs w:val="22"/>
            <w:highlight w:val="none"/>
          </w:rPr>
          <w:t xml:space="preserve">ed </w:t>
        </w:r>
      </w:ins>
      <w:ins w:id="1420" w:author="m" w:date="2021-12-27T22:21:11Z">
        <w:r>
          <w:rPr>
            <w:rFonts w:hint="default" w:cstheme="minorHAnsi"/>
            <w:sz w:val="22"/>
            <w:szCs w:val="22"/>
            <w:highlight w:val="none"/>
          </w:rPr>
          <w:t>re</w:t>
        </w:r>
      </w:ins>
      <w:ins w:id="1421" w:author="m" w:date="2021-12-27T22:21:12Z">
        <w:r>
          <w:rPr>
            <w:rFonts w:hint="default" w:cstheme="minorHAnsi"/>
            <w:sz w:val="22"/>
            <w:szCs w:val="22"/>
            <w:highlight w:val="none"/>
          </w:rPr>
          <w:t>cruit</w:t>
        </w:r>
      </w:ins>
      <w:ins w:id="1422" w:author="m" w:date="2021-12-27T22:21:13Z">
        <w:r>
          <w:rPr>
            <w:rFonts w:hint="default" w:cstheme="minorHAnsi"/>
            <w:sz w:val="22"/>
            <w:szCs w:val="22"/>
            <w:highlight w:val="none"/>
          </w:rPr>
          <w:t>ment</w:t>
        </w:r>
      </w:ins>
      <w:ins w:id="1423" w:author="m" w:date="2021-12-27T22:21:29Z">
        <w:r>
          <w:rPr>
            <w:rFonts w:hint="default" w:cstheme="minorHAnsi"/>
            <w:sz w:val="22"/>
            <w:szCs w:val="22"/>
            <w:highlight w:val="none"/>
          </w:rPr>
          <w:t>.</w:t>
        </w:r>
      </w:ins>
      <w:ins w:id="1424" w:author="m" w:date="2021-12-27T22:21:30Z">
        <w:r>
          <w:rPr>
            <w:rFonts w:hint="default" w:cstheme="minorHAnsi"/>
            <w:sz w:val="22"/>
            <w:szCs w:val="22"/>
            <w:highlight w:val="none"/>
          </w:rPr>
          <w:t xml:space="preserve"> </w:t>
        </w:r>
      </w:ins>
      <w:ins w:id="1425" w:author="m" w:date="2021-12-27T22:22:19Z">
        <w:r>
          <w:rPr>
            <w:rFonts w:hint="default" w:cstheme="minorHAnsi"/>
            <w:sz w:val="22"/>
            <w:szCs w:val="22"/>
            <w:highlight w:val="none"/>
          </w:rPr>
          <w:t xml:space="preserve">The </w:t>
        </w:r>
      </w:ins>
      <w:ins w:id="1426" w:author="m" w:date="2021-12-27T22:22:20Z">
        <w:r>
          <w:rPr>
            <w:rFonts w:hint="default" w:cstheme="minorHAnsi"/>
            <w:sz w:val="22"/>
            <w:szCs w:val="22"/>
            <w:highlight w:val="none"/>
          </w:rPr>
          <w:t>pr</w:t>
        </w:r>
      </w:ins>
      <w:ins w:id="1427" w:author="m" w:date="2021-12-27T22:22:21Z">
        <w:r>
          <w:rPr>
            <w:rFonts w:hint="default" w:cstheme="minorHAnsi"/>
            <w:sz w:val="22"/>
            <w:szCs w:val="22"/>
            <w:highlight w:val="none"/>
          </w:rPr>
          <w:t>e</w:t>
        </w:r>
      </w:ins>
      <w:ins w:id="1428" w:author="m" w:date="2021-12-27T22:22:22Z">
        <w:r>
          <w:rPr>
            <w:rFonts w:hint="default" w:cstheme="minorHAnsi"/>
            <w:sz w:val="22"/>
            <w:szCs w:val="22"/>
            <w:highlight w:val="none"/>
          </w:rPr>
          <w:t xml:space="preserve">sence </w:t>
        </w:r>
      </w:ins>
      <w:ins w:id="1429" w:author="m" w:date="2021-12-27T22:22:23Z">
        <w:r>
          <w:rPr>
            <w:rFonts w:hint="default" w:cstheme="minorHAnsi"/>
            <w:sz w:val="22"/>
            <w:szCs w:val="22"/>
            <w:highlight w:val="none"/>
          </w:rPr>
          <w:t xml:space="preserve">of </w:t>
        </w:r>
      </w:ins>
      <w:ins w:id="1430" w:author="m" w:date="2021-12-27T22:23:01Z">
        <w:r>
          <w:rPr>
            <w:rFonts w:hint="default" w:cstheme="minorHAnsi"/>
            <w:sz w:val="22"/>
            <w:szCs w:val="22"/>
            <w:highlight w:val="none"/>
          </w:rPr>
          <w:t>t</w:t>
        </w:r>
      </w:ins>
      <w:ins w:id="1431" w:author="m" w:date="2021-12-27T22:23:02Z">
        <w:r>
          <w:rPr>
            <w:rFonts w:hint="default" w:cstheme="minorHAnsi"/>
            <w:sz w:val="22"/>
            <w:szCs w:val="22"/>
            <w:highlight w:val="none"/>
          </w:rPr>
          <w:t>he bu</w:t>
        </w:r>
      </w:ins>
      <w:ins w:id="1432" w:author="m" w:date="2021-12-27T22:23:03Z">
        <w:r>
          <w:rPr>
            <w:rFonts w:hint="default" w:cstheme="minorHAnsi"/>
            <w:sz w:val="22"/>
            <w:szCs w:val="22"/>
            <w:highlight w:val="none"/>
          </w:rPr>
          <w:t>llet</w:t>
        </w:r>
      </w:ins>
      <w:ins w:id="1433" w:author="m" w:date="2021-12-27T22:23:04Z">
        <w:r>
          <w:rPr>
            <w:rFonts w:hint="default" w:cstheme="minorHAnsi"/>
            <w:sz w:val="22"/>
            <w:szCs w:val="22"/>
            <w:highlight w:val="none"/>
          </w:rPr>
          <w:t xml:space="preserve"> ant </w:t>
        </w:r>
      </w:ins>
      <w:ins w:id="1434" w:author="m" w:date="2021-12-27T22:22:36Z">
        <w:r>
          <w:rPr>
            <w:rFonts w:hint="default" w:cstheme="minorHAnsi"/>
            <w:sz w:val="22"/>
            <w:szCs w:val="22"/>
            <w:highlight w:val="none"/>
          </w:rPr>
          <w:t>on</w:t>
        </w:r>
      </w:ins>
      <w:ins w:id="1435" w:author="m" w:date="2021-12-27T22:22:37Z">
        <w:r>
          <w:rPr>
            <w:rFonts w:hint="default" w:cstheme="minorHAnsi"/>
            <w:sz w:val="22"/>
            <w:szCs w:val="22"/>
            <w:highlight w:val="none"/>
          </w:rPr>
          <w:t xml:space="preserve"> </w:t>
        </w:r>
      </w:ins>
      <w:ins w:id="1436" w:author="m" w:date="2021-12-27T22:22:38Z">
        <w:r>
          <w:rPr>
            <w:rFonts w:hint="default" w:cstheme="minorHAnsi"/>
            <w:sz w:val="22"/>
            <w:szCs w:val="22"/>
            <w:highlight w:val="none"/>
          </w:rPr>
          <w:t>the</w:t>
        </w:r>
      </w:ins>
      <w:ins w:id="1437" w:author="m" w:date="2021-12-27T22:22:39Z">
        <w:r>
          <w:rPr>
            <w:rFonts w:hint="default" w:cstheme="minorHAnsi"/>
            <w:sz w:val="22"/>
            <w:szCs w:val="22"/>
            <w:highlight w:val="none"/>
          </w:rPr>
          <w:t xml:space="preserve">ir </w:t>
        </w:r>
      </w:ins>
      <w:ins w:id="1438" w:author="m" w:date="2021-12-27T22:22:40Z">
        <w:r>
          <w:rPr>
            <w:rFonts w:hint="default" w:cstheme="minorHAnsi"/>
            <w:sz w:val="22"/>
            <w:szCs w:val="22"/>
            <w:highlight w:val="none"/>
          </w:rPr>
          <w:t>very</w:t>
        </w:r>
      </w:ins>
      <w:ins w:id="1439" w:author="m" w:date="2021-12-27T22:22:41Z">
        <w:r>
          <w:rPr>
            <w:rFonts w:hint="default" w:cstheme="minorHAnsi"/>
            <w:sz w:val="22"/>
            <w:szCs w:val="22"/>
            <w:highlight w:val="none"/>
          </w:rPr>
          <w:t xml:space="preserve"> fir</w:t>
        </w:r>
      </w:ins>
      <w:ins w:id="1440" w:author="m" w:date="2021-12-27T22:22:42Z">
        <w:r>
          <w:rPr>
            <w:rFonts w:hint="default" w:cstheme="minorHAnsi"/>
            <w:sz w:val="22"/>
            <w:szCs w:val="22"/>
            <w:highlight w:val="none"/>
          </w:rPr>
          <w:t>s</w:t>
        </w:r>
      </w:ins>
      <w:ins w:id="1441" w:author="m" w:date="2021-12-27T22:22:43Z">
        <w:r>
          <w:rPr>
            <w:rFonts w:hint="default" w:cstheme="minorHAnsi"/>
            <w:sz w:val="22"/>
            <w:szCs w:val="22"/>
            <w:highlight w:val="none"/>
          </w:rPr>
          <w:t xml:space="preserve">t </w:t>
        </w:r>
      </w:ins>
      <w:ins w:id="1442" w:author="m" w:date="2021-12-27T22:22:44Z">
        <w:r>
          <w:rPr>
            <w:rFonts w:hint="default" w:cstheme="minorHAnsi"/>
            <w:sz w:val="22"/>
            <w:szCs w:val="22"/>
            <w:highlight w:val="none"/>
          </w:rPr>
          <w:t>encou</w:t>
        </w:r>
      </w:ins>
      <w:ins w:id="1443" w:author="m" w:date="2021-12-27T22:22:45Z">
        <w:r>
          <w:rPr>
            <w:rFonts w:hint="default" w:cstheme="minorHAnsi"/>
            <w:sz w:val="22"/>
            <w:szCs w:val="22"/>
            <w:highlight w:val="none"/>
          </w:rPr>
          <w:t xml:space="preserve">nter </w:t>
        </w:r>
      </w:ins>
      <w:ins w:id="1444" w:author="m" w:date="2021-12-27T22:22:46Z">
        <w:r>
          <w:rPr>
            <w:rFonts w:hint="default" w:cstheme="minorHAnsi"/>
            <w:sz w:val="22"/>
            <w:szCs w:val="22"/>
            <w:highlight w:val="none"/>
          </w:rPr>
          <w:t>w</w:t>
        </w:r>
      </w:ins>
      <w:ins w:id="1445" w:author="m" w:date="2021-12-27T22:22:47Z">
        <w:r>
          <w:rPr>
            <w:rFonts w:hint="default" w:cstheme="minorHAnsi"/>
            <w:sz w:val="22"/>
            <w:szCs w:val="22"/>
            <w:highlight w:val="none"/>
          </w:rPr>
          <w:t xml:space="preserve">ith </w:t>
        </w:r>
      </w:ins>
      <w:ins w:id="1446" w:author="m" w:date="2021-12-27T22:22:51Z">
        <w:r>
          <w:rPr>
            <w:rFonts w:hint="default" w:cstheme="minorHAnsi"/>
            <w:sz w:val="22"/>
            <w:szCs w:val="22"/>
            <w:highlight w:val="none"/>
          </w:rPr>
          <w:t>the</w:t>
        </w:r>
      </w:ins>
      <w:ins w:id="1447" w:author="m" w:date="2021-12-27T22:22:52Z">
        <w:r>
          <w:rPr>
            <w:rFonts w:hint="default" w:cstheme="minorHAnsi"/>
            <w:sz w:val="22"/>
            <w:szCs w:val="22"/>
            <w:highlight w:val="none"/>
          </w:rPr>
          <w:t xml:space="preserve"> </w:t>
        </w:r>
      </w:ins>
      <w:ins w:id="1448" w:author="m" w:date="2021-12-27T22:22:48Z">
        <w:r>
          <w:rPr>
            <w:rFonts w:hint="default" w:cstheme="minorHAnsi"/>
            <w:sz w:val="22"/>
            <w:szCs w:val="22"/>
            <w:highlight w:val="none"/>
          </w:rPr>
          <w:t>feed</w:t>
        </w:r>
      </w:ins>
      <w:ins w:id="1449" w:author="m" w:date="2021-12-27T22:22:49Z">
        <w:r>
          <w:rPr>
            <w:rFonts w:hint="default" w:cstheme="minorHAnsi"/>
            <w:sz w:val="22"/>
            <w:szCs w:val="22"/>
            <w:highlight w:val="none"/>
          </w:rPr>
          <w:t>ers</w:t>
        </w:r>
      </w:ins>
      <w:ins w:id="1450" w:author="m" w:date="2021-12-27T22:22:54Z">
        <w:r>
          <w:rPr>
            <w:rFonts w:hint="default" w:cstheme="minorHAnsi"/>
            <w:sz w:val="22"/>
            <w:szCs w:val="22"/>
            <w:highlight w:val="none"/>
          </w:rPr>
          <w:t xml:space="preserve"> may</w:t>
        </w:r>
      </w:ins>
      <w:ins w:id="1451" w:author="m" w:date="2021-12-27T22:23:10Z">
        <w:r>
          <w:rPr>
            <w:rFonts w:hint="default" w:cstheme="minorHAnsi"/>
            <w:sz w:val="22"/>
            <w:szCs w:val="22"/>
            <w:highlight w:val="none"/>
          </w:rPr>
          <w:t xml:space="preserve"> </w:t>
        </w:r>
      </w:ins>
      <w:ins w:id="1452" w:author="m" w:date="2021-12-27T22:23:25Z">
        <w:r>
          <w:rPr>
            <w:rFonts w:hint="default" w:cstheme="minorHAnsi"/>
            <w:sz w:val="22"/>
            <w:szCs w:val="22"/>
            <w:highlight w:val="none"/>
          </w:rPr>
          <w:t>prec</w:t>
        </w:r>
      </w:ins>
      <w:ins w:id="1453" w:author="m" w:date="2021-12-27T22:23:47Z">
        <w:r>
          <w:rPr>
            <w:rFonts w:hint="default" w:cstheme="minorHAnsi"/>
            <w:sz w:val="22"/>
            <w:szCs w:val="22"/>
            <w:highlight w:val="none"/>
          </w:rPr>
          <w:t>l</w:t>
        </w:r>
      </w:ins>
      <w:ins w:id="1454" w:author="m" w:date="2021-12-27T22:23:26Z">
        <w:r>
          <w:rPr>
            <w:rFonts w:hint="default" w:cstheme="minorHAnsi"/>
            <w:sz w:val="22"/>
            <w:szCs w:val="22"/>
            <w:highlight w:val="none"/>
          </w:rPr>
          <w:t>ude th</w:t>
        </w:r>
      </w:ins>
      <w:ins w:id="1455" w:author="m" w:date="2021-12-27T22:23:27Z">
        <w:r>
          <w:rPr>
            <w:rFonts w:hint="default" w:cstheme="minorHAnsi"/>
            <w:sz w:val="22"/>
            <w:szCs w:val="22"/>
            <w:highlight w:val="none"/>
          </w:rPr>
          <w:t>e</w:t>
        </w:r>
      </w:ins>
      <w:ins w:id="1456" w:author="m" w:date="2021-12-27T22:23:49Z">
        <w:r>
          <w:rPr>
            <w:rFonts w:hint="default" w:cstheme="minorHAnsi"/>
            <w:sz w:val="22"/>
            <w:szCs w:val="22"/>
            <w:highlight w:val="none"/>
          </w:rPr>
          <w:t>m</w:t>
        </w:r>
      </w:ins>
      <w:ins w:id="1457" w:author="m" w:date="2021-12-27T22:23:27Z">
        <w:r>
          <w:rPr>
            <w:rFonts w:hint="default" w:cstheme="minorHAnsi"/>
            <w:sz w:val="22"/>
            <w:szCs w:val="22"/>
            <w:highlight w:val="none"/>
          </w:rPr>
          <w:t xml:space="preserve"> to</w:t>
        </w:r>
      </w:ins>
      <w:ins w:id="1458" w:author="m" w:date="2021-12-27T22:23:28Z">
        <w:r>
          <w:rPr>
            <w:rFonts w:hint="default" w:cstheme="minorHAnsi"/>
            <w:sz w:val="22"/>
            <w:szCs w:val="22"/>
            <w:highlight w:val="none"/>
          </w:rPr>
          <w:t xml:space="preserve"> </w:t>
        </w:r>
      </w:ins>
      <w:ins w:id="1459" w:author="m" w:date="2021-12-27T22:23:35Z">
        <w:r>
          <w:rPr>
            <w:rFonts w:hint="default" w:cstheme="minorHAnsi"/>
            <w:sz w:val="22"/>
            <w:szCs w:val="22"/>
            <w:highlight w:val="none"/>
          </w:rPr>
          <w:t>explor</w:t>
        </w:r>
      </w:ins>
      <w:ins w:id="1460" w:author="m" w:date="2021-12-27T22:23:36Z">
        <w:r>
          <w:rPr>
            <w:rFonts w:hint="default" w:cstheme="minorHAnsi"/>
            <w:sz w:val="22"/>
            <w:szCs w:val="22"/>
            <w:highlight w:val="none"/>
          </w:rPr>
          <w:t>e the r</w:t>
        </w:r>
      </w:ins>
      <w:ins w:id="1461" w:author="m" w:date="2021-12-27T22:23:37Z">
        <w:r>
          <w:rPr>
            <w:rFonts w:hint="default" w:cstheme="minorHAnsi"/>
            <w:sz w:val="22"/>
            <w:szCs w:val="22"/>
            <w:highlight w:val="none"/>
          </w:rPr>
          <w:t>esou</w:t>
        </w:r>
      </w:ins>
      <w:ins w:id="1462" w:author="m" w:date="2021-12-27T22:23:38Z">
        <w:r>
          <w:rPr>
            <w:rFonts w:hint="default" w:cstheme="minorHAnsi"/>
            <w:sz w:val="22"/>
            <w:szCs w:val="22"/>
            <w:highlight w:val="none"/>
          </w:rPr>
          <w:t>r</w:t>
        </w:r>
      </w:ins>
      <w:ins w:id="1463" w:author="m" w:date="2021-12-27T22:23:39Z">
        <w:r>
          <w:rPr>
            <w:rFonts w:hint="default" w:cstheme="minorHAnsi"/>
            <w:sz w:val="22"/>
            <w:szCs w:val="22"/>
            <w:highlight w:val="none"/>
          </w:rPr>
          <w:t>c</w:t>
        </w:r>
      </w:ins>
      <w:ins w:id="1464" w:author="m" w:date="2021-12-27T22:23:40Z">
        <w:r>
          <w:rPr>
            <w:rFonts w:hint="default" w:cstheme="minorHAnsi"/>
            <w:sz w:val="22"/>
            <w:szCs w:val="22"/>
            <w:highlight w:val="none"/>
          </w:rPr>
          <w:t>e.</w:t>
        </w:r>
      </w:ins>
      <w:ins w:id="1465" w:author="m" w:date="2021-12-27T22:22:55Z">
        <w:r>
          <w:rPr>
            <w:rFonts w:hint="default" w:cstheme="minorHAnsi"/>
            <w:sz w:val="22"/>
            <w:szCs w:val="22"/>
            <w:highlight w:val="none"/>
          </w:rPr>
          <w:t xml:space="preserve"> </w:t>
        </w:r>
      </w:ins>
      <w:ins w:id="1466" w:author="m" w:date="2021-12-27T22:26:56Z">
        <w:r>
          <w:rPr>
            <w:rFonts w:hint="default" w:cstheme="minorHAnsi"/>
            <w:sz w:val="22"/>
            <w:szCs w:val="22"/>
            <w:highlight w:val="none"/>
          </w:rPr>
          <w:t>H</w:t>
        </w:r>
      </w:ins>
      <w:ins w:id="1467" w:author="m" w:date="2021-12-27T22:26:57Z">
        <w:r>
          <w:rPr>
            <w:rFonts w:hint="default" w:cstheme="minorHAnsi"/>
            <w:sz w:val="22"/>
            <w:szCs w:val="22"/>
            <w:highlight w:val="none"/>
          </w:rPr>
          <w:t>owev</w:t>
        </w:r>
      </w:ins>
      <w:ins w:id="1468" w:author="m" w:date="2021-12-27T22:26:58Z">
        <w:r>
          <w:rPr>
            <w:rFonts w:hint="default" w:cstheme="minorHAnsi"/>
            <w:sz w:val="22"/>
            <w:szCs w:val="22"/>
            <w:highlight w:val="none"/>
          </w:rPr>
          <w:t xml:space="preserve">er, </w:t>
        </w:r>
      </w:ins>
      <w:ins w:id="1469" w:author="m" w:date="2021-12-27T22:26:59Z">
        <w:r>
          <w:rPr>
            <w:rFonts w:hint="default" w:cstheme="minorHAnsi"/>
            <w:sz w:val="22"/>
            <w:szCs w:val="22"/>
            <w:highlight w:val="none"/>
          </w:rPr>
          <w:t>thi</w:t>
        </w:r>
      </w:ins>
      <w:ins w:id="1470" w:author="m" w:date="2021-12-27T22:27:00Z">
        <w:r>
          <w:rPr>
            <w:rFonts w:hint="default" w:cstheme="minorHAnsi"/>
            <w:sz w:val="22"/>
            <w:szCs w:val="22"/>
            <w:highlight w:val="none"/>
          </w:rPr>
          <w:t xml:space="preserve">s </w:t>
        </w:r>
      </w:ins>
      <w:ins w:id="1471" w:author="m" w:date="2021-12-27T22:27:18Z">
        <w:r>
          <w:rPr>
            <w:rFonts w:hint="default" w:cstheme="minorHAnsi"/>
            <w:sz w:val="22"/>
            <w:szCs w:val="22"/>
            <w:highlight w:val="none"/>
          </w:rPr>
          <w:t>limi</w:t>
        </w:r>
      </w:ins>
      <w:ins w:id="1472" w:author="m" w:date="2021-12-27T22:27:19Z">
        <w:r>
          <w:rPr>
            <w:rFonts w:hint="default" w:cstheme="minorHAnsi"/>
            <w:sz w:val="22"/>
            <w:szCs w:val="22"/>
            <w:highlight w:val="none"/>
          </w:rPr>
          <w:t>ta</w:t>
        </w:r>
      </w:ins>
      <w:ins w:id="1473" w:author="m" w:date="2021-12-27T22:27:20Z">
        <w:r>
          <w:rPr>
            <w:rFonts w:hint="default" w:cstheme="minorHAnsi"/>
            <w:sz w:val="22"/>
            <w:szCs w:val="22"/>
            <w:highlight w:val="none"/>
          </w:rPr>
          <w:t>tion i</w:t>
        </w:r>
      </w:ins>
      <w:ins w:id="1474" w:author="m" w:date="2021-12-27T22:27:21Z">
        <w:r>
          <w:rPr>
            <w:rFonts w:hint="default" w:cstheme="minorHAnsi"/>
            <w:sz w:val="22"/>
            <w:szCs w:val="22"/>
            <w:highlight w:val="none"/>
          </w:rPr>
          <w:t>mpose</w:t>
        </w:r>
      </w:ins>
      <w:ins w:id="1475" w:author="m" w:date="2021-12-27T22:27:36Z">
        <w:r>
          <w:rPr>
            <w:rFonts w:hint="default" w:cstheme="minorHAnsi"/>
            <w:sz w:val="22"/>
            <w:szCs w:val="22"/>
            <w:highlight w:val="none"/>
          </w:rPr>
          <w:t>d</w:t>
        </w:r>
      </w:ins>
      <w:ins w:id="1476" w:author="m" w:date="2021-12-27T22:27:21Z">
        <w:r>
          <w:rPr>
            <w:rFonts w:hint="default" w:cstheme="minorHAnsi"/>
            <w:sz w:val="22"/>
            <w:szCs w:val="22"/>
            <w:highlight w:val="none"/>
          </w:rPr>
          <w:t xml:space="preserve"> a</w:t>
        </w:r>
      </w:ins>
      <w:ins w:id="1477" w:author="m" w:date="2021-12-27T22:27:23Z">
        <w:r>
          <w:rPr>
            <w:rFonts w:hint="default" w:cstheme="minorHAnsi"/>
            <w:sz w:val="22"/>
            <w:szCs w:val="22"/>
            <w:highlight w:val="none"/>
          </w:rPr>
          <w:t>n exper</w:t>
        </w:r>
      </w:ins>
      <w:ins w:id="1478" w:author="m" w:date="2021-12-27T22:27:24Z">
        <w:r>
          <w:rPr>
            <w:rFonts w:hint="default" w:cstheme="minorHAnsi"/>
            <w:sz w:val="22"/>
            <w:szCs w:val="22"/>
            <w:highlight w:val="none"/>
          </w:rPr>
          <w:t>imental</w:t>
        </w:r>
      </w:ins>
      <w:ins w:id="1479" w:author="m" w:date="2021-12-27T22:27:25Z">
        <w:r>
          <w:rPr>
            <w:rFonts w:hint="default" w:cstheme="minorHAnsi"/>
            <w:sz w:val="22"/>
            <w:szCs w:val="22"/>
            <w:highlight w:val="none"/>
          </w:rPr>
          <w:t xml:space="preserve"> desi</w:t>
        </w:r>
      </w:ins>
      <w:ins w:id="1480" w:author="m" w:date="2021-12-27T22:27:26Z">
        <w:r>
          <w:rPr>
            <w:rFonts w:hint="default" w:cstheme="minorHAnsi"/>
            <w:sz w:val="22"/>
            <w:szCs w:val="22"/>
            <w:highlight w:val="none"/>
          </w:rPr>
          <w:t xml:space="preserve">gn </w:t>
        </w:r>
      </w:ins>
      <w:ins w:id="1481" w:author="m" w:date="2021-12-27T22:27:27Z">
        <w:r>
          <w:rPr>
            <w:rFonts w:hint="default" w:cstheme="minorHAnsi"/>
            <w:sz w:val="22"/>
            <w:szCs w:val="22"/>
            <w:highlight w:val="none"/>
          </w:rPr>
          <w:t>in</w:t>
        </w:r>
      </w:ins>
      <w:ins w:id="1482" w:author="m" w:date="2021-12-27T22:27:28Z">
        <w:r>
          <w:rPr>
            <w:rFonts w:hint="default" w:cstheme="minorHAnsi"/>
            <w:sz w:val="22"/>
            <w:szCs w:val="22"/>
            <w:highlight w:val="none"/>
          </w:rPr>
          <w:t xml:space="preserve"> which</w:t>
        </w:r>
      </w:ins>
      <w:ins w:id="1483" w:author="m" w:date="2021-12-27T22:27:40Z">
        <w:r>
          <w:rPr>
            <w:rFonts w:hint="default" w:cstheme="minorHAnsi"/>
            <w:sz w:val="22"/>
            <w:szCs w:val="22"/>
            <w:highlight w:val="none"/>
          </w:rPr>
          <w:t xml:space="preserve"> the </w:t>
        </w:r>
      </w:ins>
      <w:ins w:id="1484" w:author="m" w:date="2021-12-27T22:27:41Z">
        <w:r>
          <w:rPr>
            <w:rFonts w:hint="default" w:cstheme="minorHAnsi"/>
            <w:sz w:val="22"/>
            <w:szCs w:val="22"/>
            <w:highlight w:val="none"/>
          </w:rPr>
          <w:t>present</w:t>
        </w:r>
      </w:ins>
      <w:ins w:id="1485" w:author="m" w:date="2021-12-27T22:27:42Z">
        <w:r>
          <w:rPr>
            <w:rFonts w:hint="default" w:cstheme="minorHAnsi"/>
            <w:sz w:val="22"/>
            <w:szCs w:val="22"/>
            <w:highlight w:val="none"/>
          </w:rPr>
          <w:t>ation o</w:t>
        </w:r>
      </w:ins>
      <w:ins w:id="1486" w:author="m" w:date="2021-12-27T22:27:43Z">
        <w:r>
          <w:rPr>
            <w:rFonts w:hint="default" w:cstheme="minorHAnsi"/>
            <w:sz w:val="22"/>
            <w:szCs w:val="22"/>
            <w:highlight w:val="none"/>
          </w:rPr>
          <w:t>f tr</w:t>
        </w:r>
      </w:ins>
      <w:ins w:id="1487" w:author="m" w:date="2021-12-27T22:27:44Z">
        <w:r>
          <w:rPr>
            <w:rFonts w:hint="default" w:cstheme="minorHAnsi"/>
            <w:sz w:val="22"/>
            <w:szCs w:val="22"/>
            <w:highlight w:val="none"/>
          </w:rPr>
          <w:t>eatmen</w:t>
        </w:r>
      </w:ins>
      <w:ins w:id="1488" w:author="m" w:date="2021-12-27T22:27:45Z">
        <w:r>
          <w:rPr>
            <w:rFonts w:hint="default" w:cstheme="minorHAnsi"/>
            <w:sz w:val="22"/>
            <w:szCs w:val="22"/>
            <w:highlight w:val="none"/>
          </w:rPr>
          <w:t xml:space="preserve">ts </w:t>
        </w:r>
      </w:ins>
      <w:ins w:id="1489" w:author="m" w:date="2021-12-27T22:27:46Z">
        <w:r>
          <w:rPr>
            <w:rFonts w:hint="default" w:cstheme="minorHAnsi"/>
            <w:sz w:val="22"/>
            <w:szCs w:val="22"/>
            <w:highlight w:val="none"/>
          </w:rPr>
          <w:t>c</w:t>
        </w:r>
      </w:ins>
      <w:ins w:id="1490" w:author="m" w:date="2021-12-27T22:27:48Z">
        <w:r>
          <w:rPr>
            <w:rFonts w:hint="default" w:cstheme="minorHAnsi"/>
            <w:sz w:val="22"/>
            <w:szCs w:val="22"/>
            <w:highlight w:val="none"/>
          </w:rPr>
          <w:t>ould</w:t>
        </w:r>
      </w:ins>
      <w:ins w:id="1491" w:author="m" w:date="2021-12-27T22:27:49Z">
        <w:r>
          <w:rPr>
            <w:rFonts w:hint="default" w:cstheme="minorHAnsi"/>
            <w:sz w:val="22"/>
            <w:szCs w:val="22"/>
            <w:highlight w:val="none"/>
          </w:rPr>
          <w:t xml:space="preserve"> n</w:t>
        </w:r>
      </w:ins>
      <w:ins w:id="1492" w:author="m" w:date="2021-12-27T22:27:50Z">
        <w:r>
          <w:rPr>
            <w:rFonts w:hint="default" w:cstheme="minorHAnsi"/>
            <w:sz w:val="22"/>
            <w:szCs w:val="22"/>
            <w:highlight w:val="none"/>
          </w:rPr>
          <w:t>ot be</w:t>
        </w:r>
      </w:ins>
      <w:ins w:id="1493" w:author="m" w:date="2021-12-27T22:27:51Z">
        <w:r>
          <w:rPr>
            <w:rFonts w:hint="default" w:cstheme="minorHAnsi"/>
            <w:sz w:val="22"/>
            <w:szCs w:val="22"/>
            <w:highlight w:val="none"/>
          </w:rPr>
          <w:t xml:space="preserve"> rand</w:t>
        </w:r>
      </w:ins>
      <w:ins w:id="1494" w:author="m" w:date="2021-12-27T22:27:52Z">
        <w:r>
          <w:rPr>
            <w:rFonts w:hint="default" w:cstheme="minorHAnsi"/>
            <w:sz w:val="22"/>
            <w:szCs w:val="22"/>
            <w:highlight w:val="none"/>
          </w:rPr>
          <w:t>o</w:t>
        </w:r>
      </w:ins>
      <w:ins w:id="1495" w:author="m" w:date="2021-12-27T22:27:54Z">
        <w:r>
          <w:rPr>
            <w:rFonts w:hint="default" w:cstheme="minorHAnsi"/>
            <w:sz w:val="22"/>
            <w:szCs w:val="22"/>
            <w:highlight w:val="none"/>
          </w:rPr>
          <w:t>mi</w:t>
        </w:r>
      </w:ins>
      <w:ins w:id="1496" w:author="m" w:date="2021-12-27T22:27:55Z">
        <w:r>
          <w:rPr>
            <w:rFonts w:hint="default" w:cstheme="minorHAnsi"/>
            <w:sz w:val="22"/>
            <w:szCs w:val="22"/>
            <w:highlight w:val="none"/>
          </w:rPr>
          <w:t>zed.</w:t>
        </w:r>
      </w:ins>
      <w:ins w:id="1497" w:author="m" w:date="2021-12-27T22:27:06Z">
        <w:r>
          <w:rPr>
            <w:rFonts w:hint="default" w:cstheme="minorHAnsi"/>
            <w:sz w:val="22"/>
            <w:szCs w:val="22"/>
            <w:highlight w:val="none"/>
          </w:rPr>
          <w:t xml:space="preserve"> </w:t>
        </w:r>
      </w:ins>
      <w:ins w:id="1498" w:author="Kasia Wojczulanis" w:date="2021-10-19T10:36:00Z">
        <w:del w:id="1499" w:author="m" w:date="2021-12-27T22:25:15Z">
          <w:r>
            <w:rPr>
              <w:rFonts w:asciiTheme="minorHAnsi" w:hAnsiTheme="minorHAnsi" w:cstheme="minorHAnsi"/>
              <w:sz w:val="22"/>
              <w:szCs w:val="22"/>
              <w:highlight w:val="none"/>
              <w:lang w:val="en-US"/>
              <w:rPrChange w:id="1500" w:author="Kasia Wojczulanis" w:date="2021-10-19T12:31:00Z">
                <w:rPr>
                  <w:rFonts w:ascii="Times New Roman" w:hAnsi="Times New Roman" w:cs="Times New Roman"/>
                  <w:sz w:val="24"/>
                  <w:szCs w:val="24"/>
                  <w:highlight w:val="yellow"/>
                  <w:lang w:val="pt"/>
                </w:rPr>
              </w:rPrChange>
            </w:rPr>
            <w:delText xml:space="preserve">it in the </w:delText>
          </w:r>
        </w:del>
      </w:ins>
      <w:ins w:id="1503" w:author="Kasia Wojczulanis" w:date="2021-10-19T12:13:00Z">
        <w:del w:id="1504" w:author="m" w:date="2021-12-27T22:25:15Z">
          <w:r>
            <w:rPr>
              <w:rFonts w:asciiTheme="minorHAnsi" w:hAnsiTheme="minorHAnsi" w:cstheme="minorHAnsi"/>
              <w:sz w:val="22"/>
              <w:szCs w:val="22"/>
              <w:highlight w:val="none"/>
              <w:lang w:val="en-US"/>
              <w:rPrChange w:id="1505" w:author="Kasia Wojczulanis" w:date="2021-10-19T12:31:00Z">
                <w:rPr>
                  <w:rFonts w:ascii="Times New Roman" w:hAnsi="Times New Roman" w:cs="Times New Roman"/>
                  <w:sz w:val="24"/>
                  <w:szCs w:val="24"/>
                  <w:highlight w:val="yellow"/>
                  <w:lang w:val="pt"/>
                </w:rPr>
              </w:rPrChange>
            </w:rPr>
            <w:delText xml:space="preserve">other </w:delText>
          </w:r>
        </w:del>
      </w:ins>
      <w:ins w:id="1508" w:author="Kasia Wojczulanis" w:date="2021-10-19T10:36:00Z">
        <w:del w:id="1509" w:author="m" w:date="2021-12-27T22:25:15Z">
          <w:r>
            <w:rPr>
              <w:rFonts w:asciiTheme="minorHAnsi" w:hAnsiTheme="minorHAnsi" w:cstheme="minorHAnsi"/>
              <w:sz w:val="22"/>
              <w:szCs w:val="22"/>
              <w:highlight w:val="none"/>
              <w:lang w:val="en-US"/>
              <w:rPrChange w:id="1510" w:author="Kasia Wojczulanis" w:date="2021-10-19T12:31:00Z">
                <w:rPr>
                  <w:rFonts w:ascii="Times New Roman" w:hAnsi="Times New Roman" w:cs="Times New Roman"/>
                  <w:sz w:val="24"/>
                  <w:szCs w:val="24"/>
                  <w:highlight w:val="yellow"/>
                  <w:lang w:val="pt"/>
                </w:rPr>
              </w:rPrChange>
            </w:rPr>
            <w:delText>way co</w:delText>
          </w:r>
        </w:del>
      </w:ins>
      <w:ins w:id="1513" w:author="Kasia Wojczulanis" w:date="2021-10-19T10:37:00Z">
        <w:del w:id="1514" w:author="m" w:date="2021-12-27T22:25:15Z">
          <w:r>
            <w:rPr>
              <w:rFonts w:asciiTheme="minorHAnsi" w:hAnsiTheme="minorHAnsi" w:cstheme="minorHAnsi"/>
              <w:sz w:val="22"/>
              <w:szCs w:val="22"/>
              <w:highlight w:val="none"/>
              <w:lang w:val="en-US"/>
              <w:rPrChange w:id="1515" w:author="Kasia Wojczulanis" w:date="2021-10-19T12:31:00Z">
                <w:rPr>
                  <w:rFonts w:ascii="Times New Roman" w:hAnsi="Times New Roman" w:cs="Times New Roman"/>
                  <w:sz w:val="24"/>
                  <w:szCs w:val="24"/>
                  <w:highlight w:val="yellow"/>
                  <w:lang w:val="pt"/>
                </w:rPr>
              </w:rPrChange>
            </w:rPr>
            <w:delText>uld affect birds behaviour during cont</w:delText>
          </w:r>
        </w:del>
      </w:ins>
      <w:ins w:id="1518" w:author="Kasia Wojczulanis" w:date="2021-10-19T10:37:00Z">
        <w:del w:id="1519" w:author="m" w:date="2021-12-27T22:25:15Z">
          <w:r>
            <w:rPr>
              <w:rFonts w:asciiTheme="minorHAnsi" w:hAnsiTheme="minorHAnsi" w:cstheme="minorHAnsi"/>
              <w:sz w:val="22"/>
              <w:szCs w:val="22"/>
              <w:highlight w:val="none"/>
              <w:lang w:val="en-US"/>
              <w:rPrChange w:id="1520" w:author="Kasia Wojczulanis" w:date="2021-10-19T12:31:00Z">
                <w:rPr>
                  <w:rFonts w:ascii="Times New Roman" w:hAnsi="Times New Roman" w:cs="Times New Roman"/>
                  <w:sz w:val="24"/>
                  <w:szCs w:val="24"/>
                  <w:highlight w:val="yellow"/>
                  <w:lang w:val="pt"/>
                </w:rPr>
              </w:rPrChange>
            </w:rPr>
            <w:delText>rol condition</w:delText>
          </w:r>
        </w:del>
      </w:ins>
      <w:ins w:id="1523" w:author="Kasia Wojczulanis" w:date="2021-10-19T12:14:00Z">
        <w:del w:id="1524" w:author="m" w:date="2021-12-27T22:25:15Z">
          <w:r>
            <w:rPr>
              <w:rFonts w:asciiTheme="minorHAnsi" w:hAnsiTheme="minorHAnsi" w:cstheme="minorHAnsi"/>
              <w:sz w:val="22"/>
              <w:szCs w:val="22"/>
              <w:highlight w:val="none"/>
              <w:lang w:val="en-US"/>
              <w:rPrChange w:id="1525" w:author="Kasia Wojczulanis" w:date="2021-10-19T12:31:00Z">
                <w:rPr>
                  <w:rFonts w:ascii="Times New Roman" w:hAnsi="Times New Roman" w:cs="Times New Roman"/>
                  <w:sz w:val="24"/>
                  <w:szCs w:val="24"/>
                  <w:highlight w:val="yellow"/>
                  <w:lang w:val="pt"/>
                </w:rPr>
              </w:rPrChange>
            </w:rPr>
            <w:delText xml:space="preserve"> and/or complicate the experiment performance (i.e </w:delText>
          </w:r>
        </w:del>
      </w:ins>
      <w:ins w:id="1528" w:author="Kasia Wojczulanis" w:date="2021-10-19T12:15:00Z">
        <w:del w:id="1529" w:author="m" w:date="2021-12-27T22:25:15Z">
          <w:r>
            <w:rPr>
              <w:rFonts w:asciiTheme="minorHAnsi" w:hAnsiTheme="minorHAnsi" w:cstheme="minorHAnsi"/>
              <w:sz w:val="22"/>
              <w:szCs w:val="22"/>
              <w:highlight w:val="none"/>
              <w:lang w:val="en-US"/>
              <w:rPrChange w:id="1530" w:author="Kasia Wojczulanis" w:date="2021-10-19T12:31:00Z">
                <w:rPr>
                  <w:rFonts w:ascii="Times New Roman" w:hAnsi="Times New Roman" w:cs="Times New Roman"/>
                  <w:sz w:val="24"/>
                  <w:szCs w:val="24"/>
                  <w:highlight w:val="yellow"/>
                  <w:lang w:val="pt"/>
                </w:rPr>
              </w:rPrChange>
            </w:rPr>
            <w:delText xml:space="preserve">a </w:delText>
          </w:r>
        </w:del>
      </w:ins>
      <w:ins w:id="1533" w:author="Kasia Wojczulanis" w:date="2021-10-19T12:14:00Z">
        <w:del w:id="1534" w:author="m" w:date="2021-12-27T22:25:15Z">
          <w:r>
            <w:rPr>
              <w:rFonts w:asciiTheme="minorHAnsi" w:hAnsiTheme="minorHAnsi" w:cstheme="minorHAnsi"/>
              <w:sz w:val="22"/>
              <w:szCs w:val="22"/>
              <w:highlight w:val="none"/>
              <w:lang w:val="en-US"/>
              <w:rPrChange w:id="1535" w:author="Kasia Wojczulanis" w:date="2021-10-19T12:31:00Z">
                <w:rPr>
                  <w:rFonts w:ascii="Times New Roman" w:hAnsi="Times New Roman" w:cs="Times New Roman"/>
                  <w:sz w:val="24"/>
                  <w:szCs w:val="24"/>
                  <w:highlight w:val="yellow"/>
                  <w:lang w:val="pt"/>
                </w:rPr>
              </w:rPrChange>
            </w:rPr>
            <w:delText xml:space="preserve">bird </w:delText>
          </w:r>
        </w:del>
      </w:ins>
      <w:ins w:id="1538" w:author="Kasia Wojczulanis" w:date="2021-10-19T12:15:00Z">
        <w:del w:id="1539" w:author="m" w:date="2021-12-27T22:25:15Z">
          <w:r>
            <w:rPr>
              <w:rFonts w:asciiTheme="minorHAnsi" w:hAnsiTheme="minorHAnsi" w:cstheme="minorHAnsi"/>
              <w:sz w:val="22"/>
              <w:szCs w:val="22"/>
              <w:highlight w:val="none"/>
              <w:lang w:val="en-US"/>
              <w:rPrChange w:id="1540" w:author="Kasia Wojczulanis" w:date="2021-10-19T12:31:00Z">
                <w:rPr>
                  <w:rFonts w:ascii="Times New Roman" w:hAnsi="Times New Roman" w:cs="Times New Roman"/>
                  <w:sz w:val="24"/>
                  <w:szCs w:val="24"/>
                  <w:highlight w:val="yellow"/>
                  <w:lang w:val="pt"/>
                </w:rPr>
              </w:rPrChange>
            </w:rPr>
            <w:delText>being scared off at the foraging area could deter the very next visit</w:delText>
          </w:r>
        </w:del>
      </w:ins>
      <w:ins w:id="1543" w:author="Kasia Wojczulanis" w:date="2021-10-20T10:30:00Z">
        <w:del w:id="1544" w:author="m" w:date="2021-12-27T22:25:15Z">
          <w:r>
            <w:rPr>
              <w:rFonts w:hint="default" w:cstheme="minorHAnsi"/>
              <w:lang w:val="en-US"/>
            </w:rPr>
            <w:delText>s</w:delText>
          </w:r>
        </w:del>
      </w:ins>
      <w:ins w:id="1545" w:author="Kasia Wojczulanis" w:date="2021-10-19T12:15:00Z">
        <w:del w:id="1546" w:author="m" w:date="2021-12-27T22:25:15Z">
          <w:r>
            <w:rPr>
              <w:rFonts w:asciiTheme="minorHAnsi" w:hAnsiTheme="minorHAnsi" w:cstheme="minorHAnsi"/>
              <w:sz w:val="22"/>
              <w:szCs w:val="22"/>
              <w:highlight w:val="none"/>
              <w:lang w:val="en-US"/>
              <w:rPrChange w:id="1547" w:author="Kasia Wojczulanis" w:date="2021-10-19T12:31:00Z">
                <w:rPr>
                  <w:rFonts w:ascii="Times New Roman" w:hAnsi="Times New Roman" w:cs="Times New Roman"/>
                  <w:sz w:val="24"/>
                  <w:szCs w:val="24"/>
                  <w:highlight w:val="yellow"/>
                  <w:lang w:val="pt"/>
                </w:rPr>
              </w:rPrChange>
            </w:rPr>
            <w:delText xml:space="preserve"> </w:delText>
          </w:r>
        </w:del>
      </w:ins>
      <w:ins w:id="1550" w:author="Kasia Wojczulanis" w:date="2021-10-19T12:16:00Z">
        <w:del w:id="1551" w:author="m" w:date="2021-12-27T22:25:15Z">
          <w:r>
            <w:rPr>
              <w:rFonts w:asciiTheme="minorHAnsi" w:hAnsiTheme="minorHAnsi" w:cstheme="minorHAnsi"/>
              <w:sz w:val="22"/>
              <w:szCs w:val="22"/>
              <w:highlight w:val="none"/>
              <w:lang w:val="en-US"/>
              <w:rPrChange w:id="1552" w:author="Kasia Wojczulanis" w:date="2021-10-19T12:31:00Z">
                <w:rPr>
                  <w:rFonts w:ascii="Times New Roman" w:hAnsi="Times New Roman" w:cs="Times New Roman"/>
                  <w:sz w:val="24"/>
                  <w:szCs w:val="24"/>
                  <w:highlight w:val="yellow"/>
                  <w:lang w:val="pt"/>
                </w:rPr>
              </w:rPrChange>
            </w:rPr>
            <w:delText>to this location</w:delText>
          </w:r>
        </w:del>
      </w:ins>
      <w:ins w:id="1555" w:author="Kasia Wojczulanis" w:date="2021-10-19T12:15:00Z">
        <w:del w:id="1556" w:author="m" w:date="2021-12-27T22:25:15Z">
          <w:r>
            <w:rPr>
              <w:rFonts w:asciiTheme="minorHAnsi" w:hAnsiTheme="minorHAnsi" w:cstheme="minorHAnsi"/>
              <w:sz w:val="22"/>
              <w:szCs w:val="22"/>
              <w:highlight w:val="none"/>
              <w:lang w:val="en-US"/>
              <w:rPrChange w:id="1557" w:author="Kasia Wojczulanis" w:date="2021-10-19T12:31:00Z">
                <w:rPr>
                  <w:rFonts w:ascii="Times New Roman" w:hAnsi="Times New Roman" w:cs="Times New Roman"/>
                  <w:sz w:val="24"/>
                  <w:szCs w:val="24"/>
                  <w:highlight w:val="yellow"/>
                  <w:lang w:val="pt"/>
                </w:rPr>
              </w:rPrChange>
            </w:rPr>
            <w:delText>)</w:delText>
          </w:r>
        </w:del>
      </w:ins>
      <w:ins w:id="1560" w:author="Kasia Wojczulanis" w:date="2021-10-19T10:37:00Z">
        <w:del w:id="1561" w:author="m" w:date="2021-12-27T22:25:15Z">
          <w:r>
            <w:rPr>
              <w:rFonts w:asciiTheme="minorHAnsi" w:hAnsiTheme="minorHAnsi" w:cstheme="minorHAnsi"/>
              <w:sz w:val="22"/>
              <w:szCs w:val="22"/>
              <w:highlight w:val="none"/>
              <w:lang w:val="en-US"/>
              <w:rPrChange w:id="1562" w:author="Kasia Wojczulanis" w:date="2021-10-19T12:31:00Z">
                <w:rPr>
                  <w:rFonts w:ascii="Times New Roman" w:hAnsi="Times New Roman" w:cs="Times New Roman"/>
                  <w:sz w:val="24"/>
                  <w:szCs w:val="24"/>
                  <w:highlight w:val="yellow"/>
                  <w:lang w:val="pt"/>
                </w:rPr>
              </w:rPrChange>
            </w:rPr>
            <w:delText xml:space="preserve">. </w:delText>
          </w:r>
        </w:del>
      </w:ins>
      <w:ins w:id="1565" w:author="Kasia Wojczulanis" w:date="2021-10-19T12:22:00Z">
        <w:del w:id="1566" w:author="m" w:date="2021-12-27T22:25:15Z">
          <w:r>
            <w:rPr>
              <w:rFonts w:asciiTheme="minorHAnsi" w:hAnsiTheme="minorHAnsi" w:cstheme="minorHAnsi"/>
              <w:sz w:val="22"/>
              <w:szCs w:val="22"/>
              <w:highlight w:val="none"/>
              <w:lang w:val="en-US"/>
              <w:rPrChange w:id="1567" w:author="Kasia Wojczulanis" w:date="2021-10-19T12:31:00Z">
                <w:rPr>
                  <w:rFonts w:ascii="Times New Roman" w:hAnsi="Times New Roman" w:cs="Times New Roman"/>
                  <w:sz w:val="24"/>
                  <w:szCs w:val="24"/>
                  <w:highlight w:val="yellow"/>
                  <w:lang w:val="pt"/>
                </w:rPr>
              </w:rPrChange>
            </w:rPr>
            <w:delText>For this reason</w:delText>
          </w:r>
        </w:del>
      </w:ins>
      <w:ins w:id="1570" w:author="Kasia Wojczulanis" w:date="2021-10-20T10:50:00Z">
        <w:del w:id="1571" w:author="m" w:date="2021-12-27T22:25:15Z">
          <w:r>
            <w:rPr>
              <w:rFonts w:hint="default" w:cstheme="minorHAnsi"/>
              <w:lang w:val="en-US"/>
            </w:rPr>
            <w:delText>, and t</w:delText>
          </w:r>
        </w:del>
      </w:ins>
      <w:ins w:id="1572" w:author="m" w:date="2021-12-27T22:25:15Z">
        <w:r>
          <w:rPr>
            <w:rFonts w:cstheme="minorHAnsi"/>
            <w:sz w:val="22"/>
            <w:szCs w:val="22"/>
            <w:highlight w:val="none"/>
          </w:rPr>
          <w:t>T</w:t>
        </w:r>
      </w:ins>
      <w:ins w:id="1573" w:author="Kasia Wojczulanis" w:date="2021-10-20T10:50:00Z">
        <w:r>
          <w:rPr>
            <w:rFonts w:cstheme="minorHAnsi"/>
            <w:lang w:val="pt"/>
          </w:rPr>
          <w:t xml:space="preserve">o mitigate </w:t>
        </w:r>
      </w:ins>
      <w:ins w:id="1574" w:author="Kasia Wojczulanis" w:date="2021-10-20T10:50:00Z">
        <w:del w:id="1575" w:author="m" w:date="2021-12-27T22:25:19Z">
          <w:r>
            <w:rPr>
              <w:rFonts w:hint="default" w:cstheme="minorHAnsi"/>
              <w:lang w:val="en-US"/>
            </w:rPr>
            <w:delText xml:space="preserve">this </w:delText>
          </w:r>
        </w:del>
      </w:ins>
      <w:ins w:id="1576" w:author="m" w:date="2021-12-27T22:28:24Z">
        <w:r>
          <w:rPr>
            <w:rFonts w:hint="default" w:cstheme="minorHAnsi"/>
          </w:rPr>
          <w:t>t</w:t>
        </w:r>
      </w:ins>
      <w:ins w:id="1577" w:author="m" w:date="2021-12-27T22:28:25Z">
        <w:r>
          <w:rPr>
            <w:rFonts w:hint="default" w:cstheme="minorHAnsi"/>
          </w:rPr>
          <w:t>he</w:t>
        </w:r>
      </w:ins>
      <w:ins w:id="1578" w:author="m" w:date="2021-12-27T22:25:19Z">
        <w:r>
          <w:rPr>
            <w:rFonts w:hint="default" w:cstheme="minorHAnsi"/>
          </w:rPr>
          <w:t xml:space="preserve"> </w:t>
        </w:r>
      </w:ins>
      <w:ins w:id="1579" w:author="Kasia Wojczulanis" w:date="2021-10-20T10:50:00Z">
        <w:r>
          <w:rPr>
            <w:rFonts w:cstheme="minorHAnsi"/>
            <w:lang w:val="pt"/>
          </w:rPr>
          <w:t xml:space="preserve">potentially negative effect of bullet ant exposure on the frequency of visits, </w:t>
        </w:r>
      </w:ins>
      <w:ins w:id="1580" w:author="Kasia Wojczulanis" w:date="2021-10-19T12:22:00Z">
        <w:r>
          <w:rPr>
            <w:rFonts w:asciiTheme="minorHAnsi" w:hAnsiTheme="minorHAnsi" w:cstheme="minorHAnsi"/>
            <w:sz w:val="22"/>
            <w:szCs w:val="22"/>
            <w:highlight w:val="none"/>
            <w:lang w:val="pt"/>
            <w:rPrChange w:id="1581" w:author="Kasia Wojczulanis" w:date="2021-10-19T12:31:00Z">
              <w:rPr>
                <w:rFonts w:ascii="Times New Roman" w:hAnsi="Times New Roman" w:cs="Times New Roman"/>
                <w:sz w:val="24"/>
                <w:szCs w:val="24"/>
                <w:highlight w:val="yellow"/>
                <w:lang w:val="pt"/>
              </w:rPr>
            </w:rPrChange>
          </w:rPr>
          <w:t xml:space="preserve">we </w:t>
        </w:r>
      </w:ins>
      <w:ins w:id="1582" w:author="Kasia Wojczulanis" w:date="2021-10-20T10:30:00Z">
        <w:del w:id="1583" w:author="m" w:date="2021-12-27T22:28:31Z">
          <w:r>
            <w:rPr>
              <w:rFonts w:cstheme="minorHAnsi"/>
              <w:lang w:val="pt"/>
            </w:rPr>
            <w:delText xml:space="preserve">also </w:delText>
          </w:r>
        </w:del>
      </w:ins>
      <w:ins w:id="1584" w:author="Kasia Wojczulanis" w:date="2021-10-19T12:22:00Z">
        <w:r>
          <w:rPr>
            <w:rFonts w:asciiTheme="minorHAnsi" w:hAnsiTheme="minorHAnsi" w:cstheme="minorHAnsi"/>
            <w:sz w:val="22"/>
            <w:szCs w:val="22"/>
            <w:highlight w:val="none"/>
            <w:lang w:val="pt"/>
            <w:rPrChange w:id="1585" w:author="Kasia Wojczulanis" w:date="2021-10-19T12:31:00Z">
              <w:rPr>
                <w:rFonts w:ascii="Times New Roman" w:hAnsi="Times New Roman" w:cs="Times New Roman"/>
                <w:sz w:val="24"/>
                <w:szCs w:val="24"/>
                <w:highlight w:val="yellow"/>
                <w:lang w:val="pt"/>
              </w:rPr>
            </w:rPrChange>
          </w:rPr>
          <w:t xml:space="preserve">performed </w:t>
        </w:r>
      </w:ins>
      <w:ins w:id="1586" w:author="Kasia Wojczulanis" w:date="2021-10-19T12:22:00Z">
        <w:del w:id="1587" w:author="m" w:date="2021-12-27T22:28:39Z">
          <w:r>
            <w:rPr>
              <w:rFonts w:asciiTheme="minorHAnsi" w:hAnsiTheme="minorHAnsi" w:cstheme="minorHAnsi"/>
              <w:sz w:val="22"/>
              <w:szCs w:val="22"/>
              <w:highlight w:val="none"/>
              <w:lang w:val="en-US"/>
              <w:rPrChange w:id="1588" w:author="Kasia Wojczulanis" w:date="2021-10-19T12:31:00Z">
                <w:rPr>
                  <w:rFonts w:ascii="Times New Roman" w:hAnsi="Times New Roman" w:cs="Times New Roman"/>
                  <w:sz w:val="24"/>
                  <w:szCs w:val="24"/>
                  <w:highlight w:val="yellow"/>
                  <w:lang w:val="pt"/>
                </w:rPr>
              </w:rPrChange>
            </w:rPr>
            <w:delText>experiem</w:delText>
          </w:r>
        </w:del>
      </w:ins>
      <w:ins w:id="1591" w:author="Kasia Wojczulanis" w:date="2021-10-19T12:36:00Z">
        <w:del w:id="1592" w:author="m" w:date="2021-12-27T22:28:39Z">
          <w:r>
            <w:rPr>
              <w:rFonts w:hint="default" w:cstheme="minorHAnsi"/>
              <w:lang w:val="en-US"/>
            </w:rPr>
            <w:delText>e</w:delText>
          </w:r>
        </w:del>
      </w:ins>
      <w:ins w:id="1593" w:author="Kasia Wojczulanis" w:date="2021-10-19T12:22:00Z">
        <w:del w:id="1594" w:author="m" w:date="2021-12-27T22:28:39Z">
          <w:r>
            <w:rPr>
              <w:rFonts w:asciiTheme="minorHAnsi" w:hAnsiTheme="minorHAnsi" w:cstheme="minorHAnsi"/>
              <w:sz w:val="22"/>
              <w:szCs w:val="22"/>
              <w:highlight w:val="none"/>
              <w:lang w:val="en-US"/>
              <w:rPrChange w:id="1595" w:author="Kasia Wojczulanis" w:date="2021-10-19T12:31:00Z">
                <w:rPr>
                  <w:rFonts w:ascii="Times New Roman" w:hAnsi="Times New Roman" w:cs="Times New Roman"/>
                  <w:sz w:val="24"/>
                  <w:szCs w:val="24"/>
                  <w:highlight w:val="yellow"/>
                  <w:lang w:val="pt"/>
                </w:rPr>
              </w:rPrChange>
            </w:rPr>
            <w:delText>n</w:delText>
          </w:r>
        </w:del>
      </w:ins>
      <w:ins w:id="1598" w:author="Kasia Wojczulanis" w:date="2021-10-19T12:36:00Z">
        <w:del w:id="1599" w:author="m" w:date="2021-12-27T22:28:39Z">
          <w:r>
            <w:rPr>
              <w:rFonts w:hint="default" w:cstheme="minorHAnsi"/>
              <w:lang w:val="en-US"/>
            </w:rPr>
            <w:delText>t</w:delText>
          </w:r>
        </w:del>
      </w:ins>
      <w:ins w:id="1600" w:author="Kasia Wojczulanis" w:date="2021-10-19T12:22:00Z">
        <w:del w:id="1601" w:author="m" w:date="2021-12-27T22:28:39Z">
          <w:r>
            <w:rPr>
              <w:rFonts w:hint="default" w:cstheme="minorHAnsi"/>
              <w:lang w:val="en-US"/>
            </w:rPr>
            <w:delText xml:space="preserve"> </w:delText>
          </w:r>
        </w:del>
      </w:ins>
      <w:ins w:id="1602" w:author="m" w:date="2021-12-27T22:28:39Z">
        <w:r>
          <w:rPr>
            <w:rFonts w:cstheme="minorHAnsi"/>
            <w:sz w:val="22"/>
            <w:szCs w:val="22"/>
            <w:highlight w:val="none"/>
          </w:rPr>
          <w:t>h</w:t>
        </w:r>
      </w:ins>
      <w:ins w:id="1603" w:author="m" w:date="2021-12-27T22:28:40Z">
        <w:r>
          <w:rPr>
            <w:rFonts w:hint="default" w:cstheme="minorHAnsi"/>
            <w:sz w:val="22"/>
            <w:szCs w:val="22"/>
            <w:highlight w:val="none"/>
          </w:rPr>
          <w:t xml:space="preserve">igh </w:t>
        </w:r>
      </w:ins>
      <w:ins w:id="1604" w:author="m" w:date="2021-12-27T22:28:41Z">
        <w:r>
          <w:rPr>
            <w:rFonts w:hint="default" w:cstheme="minorHAnsi"/>
            <w:sz w:val="22"/>
            <w:szCs w:val="22"/>
            <w:highlight w:val="none"/>
          </w:rPr>
          <w:t xml:space="preserve">risk </w:t>
        </w:r>
      </w:ins>
      <w:ins w:id="1605" w:author="m" w:date="2021-12-27T22:28:42Z">
        <w:r>
          <w:rPr>
            <w:rFonts w:hint="default" w:cstheme="minorHAnsi"/>
            <w:sz w:val="22"/>
            <w:szCs w:val="22"/>
            <w:highlight w:val="none"/>
          </w:rPr>
          <w:t>exp</w:t>
        </w:r>
      </w:ins>
      <w:ins w:id="1606" w:author="m" w:date="2021-12-27T22:28:43Z">
        <w:r>
          <w:rPr>
            <w:rFonts w:hint="default" w:cstheme="minorHAnsi"/>
            <w:sz w:val="22"/>
            <w:szCs w:val="22"/>
            <w:highlight w:val="none"/>
          </w:rPr>
          <w:t>eriment</w:t>
        </w:r>
      </w:ins>
      <w:ins w:id="1607" w:author="m" w:date="2021-12-27T22:28:44Z">
        <w:r>
          <w:rPr>
            <w:rFonts w:hint="default" w:cstheme="minorHAnsi"/>
            <w:sz w:val="22"/>
            <w:szCs w:val="22"/>
            <w:highlight w:val="none"/>
          </w:rPr>
          <w:t xml:space="preserve">al </w:t>
        </w:r>
      </w:ins>
      <w:ins w:id="1608" w:author="Kasia Wojczulanis" w:date="2021-10-19T12:22:00Z">
        <w:r>
          <w:rPr>
            <w:rFonts w:cstheme="minorHAnsi"/>
            <w:lang w:val="pt"/>
          </w:rPr>
          <w:t>sessions</w:t>
        </w:r>
      </w:ins>
      <w:ins w:id="1609" w:author="Kasia Wojczulanis" w:date="2021-10-19T12:22:00Z">
        <w:r>
          <w:rPr>
            <w:rFonts w:asciiTheme="minorHAnsi" w:hAnsiTheme="minorHAnsi" w:cstheme="minorHAnsi"/>
            <w:sz w:val="22"/>
            <w:szCs w:val="22"/>
            <w:highlight w:val="none"/>
            <w:lang w:val="pt"/>
            <w:rPrChange w:id="1610" w:author="Kasia Wojczulanis" w:date="2021-10-19T12:31:00Z">
              <w:rPr>
                <w:rFonts w:ascii="Times New Roman" w:hAnsi="Times New Roman" w:cs="Times New Roman"/>
                <w:sz w:val="24"/>
                <w:szCs w:val="24"/>
                <w:highlight w:val="yellow"/>
                <w:lang w:val="pt"/>
              </w:rPr>
            </w:rPrChange>
          </w:rPr>
          <w:t xml:space="preserve"> with 2-3 days in between.</w:t>
        </w:r>
        <w:commentRangeStart w:id="12"/>
        <w:r>
          <w:rPr>
            <w:rFonts w:asciiTheme="minorHAnsi" w:hAnsiTheme="minorHAnsi" w:cstheme="minorHAnsi"/>
            <w:sz w:val="22"/>
            <w:szCs w:val="22"/>
            <w:highlight w:val="none"/>
            <w:lang w:val="pt"/>
            <w:rPrChange w:id="1610" w:author="Kasia Wojczulanis" w:date="2021-10-19T12:31:00Z">
              <w:rPr>
                <w:rFonts w:ascii="Times New Roman" w:hAnsi="Times New Roman" w:cs="Times New Roman"/>
                <w:sz w:val="24"/>
                <w:szCs w:val="24"/>
                <w:highlight w:val="yellow"/>
                <w:lang w:val="pt"/>
              </w:rPr>
            </w:rPrChange>
          </w:rPr>
          <w:t xml:space="preserve"> </w:t>
        </w:r>
      </w:ins>
      <w:ins w:id="1611" w:author="Kasia Wojczulanis" w:date="2021-10-20T10:32:00Z">
        <w:r>
          <w:rPr>
            <w:rFonts w:cstheme="minorHAnsi"/>
            <w:lang w:val="pt"/>
          </w:rPr>
          <w:t>T</w:t>
        </w:r>
      </w:ins>
      <w:ins w:id="1612" w:author="Kasia Wojczulanis" w:date="2021-10-19T12:16:00Z">
        <w:r>
          <w:rPr>
            <w:rFonts w:asciiTheme="minorHAnsi" w:hAnsiTheme="minorHAnsi" w:cstheme="minorHAnsi"/>
            <w:sz w:val="22"/>
            <w:szCs w:val="22"/>
            <w:highlight w:val="none"/>
            <w:lang w:val="pt"/>
            <w:rPrChange w:id="1613" w:author="Kasia Wojczulanis" w:date="2021-10-19T12:31:00Z">
              <w:rPr>
                <w:rFonts w:ascii="Times New Roman" w:hAnsi="Times New Roman" w:cs="Times New Roman"/>
                <w:sz w:val="24"/>
                <w:szCs w:val="24"/>
                <w:highlight w:val="yellow"/>
                <w:lang w:val="pt"/>
              </w:rPr>
            </w:rPrChange>
          </w:rPr>
          <w:t xml:space="preserve">he </w:t>
        </w:r>
      </w:ins>
      <w:ins w:id="1614" w:author="Kasia Wojczulanis" w:date="2021-10-19T10:38:00Z">
        <w:r>
          <w:rPr>
            <w:rFonts w:asciiTheme="minorHAnsi" w:hAnsiTheme="minorHAnsi" w:cstheme="minorHAnsi"/>
            <w:sz w:val="22"/>
            <w:szCs w:val="22"/>
            <w:highlight w:val="none"/>
            <w:lang w:val="pt"/>
            <w:rPrChange w:id="1615" w:author="Kasia Wojczulanis" w:date="2021-10-19T12:31:00Z">
              <w:rPr>
                <w:rFonts w:ascii="Times New Roman" w:hAnsi="Times New Roman" w:cs="Times New Roman"/>
                <w:sz w:val="24"/>
                <w:szCs w:val="24"/>
                <w:highlight w:val="yellow"/>
                <w:lang w:val="pt"/>
              </w:rPr>
            </w:rPrChange>
          </w:rPr>
          <w:t>fixed sequence of the exp</w:t>
        </w:r>
      </w:ins>
      <w:ins w:id="1616" w:author="Kasia Wojczulanis" w:date="2021-10-19T10:38:00Z">
        <w:r>
          <w:rPr>
            <w:rFonts w:asciiTheme="minorHAnsi" w:hAnsiTheme="minorHAnsi" w:cstheme="minorHAnsi"/>
            <w:sz w:val="22"/>
            <w:szCs w:val="22"/>
            <w:highlight w:val="none"/>
            <w:lang w:val="pt"/>
            <w:rPrChange w:id="1617" w:author="Kasia Wojczulanis" w:date="2021-10-19T12:31:00Z">
              <w:rPr>
                <w:rFonts w:ascii="Times New Roman" w:hAnsi="Times New Roman" w:cs="Times New Roman"/>
                <w:sz w:val="24"/>
                <w:szCs w:val="24"/>
                <w:highlight w:val="yellow"/>
                <w:lang w:val="pt"/>
              </w:rPr>
            </w:rPrChange>
          </w:rPr>
          <w:t>erime</w:t>
        </w:r>
      </w:ins>
      <w:ins w:id="1618" w:author="Kasia Wojczulanis" w:date="2021-10-19T10:38:00Z">
        <w:r>
          <w:rPr>
            <w:rFonts w:asciiTheme="minorHAnsi" w:hAnsiTheme="minorHAnsi" w:cstheme="minorHAnsi"/>
            <w:sz w:val="22"/>
            <w:szCs w:val="22"/>
            <w:highlight w:val="none"/>
            <w:lang w:val="pt"/>
            <w:rPrChange w:id="1619" w:author="Kasia Wojczulanis" w:date="2021-10-19T12:31:00Z">
              <w:rPr>
                <w:rFonts w:ascii="Times New Roman" w:hAnsi="Times New Roman" w:cs="Times New Roman"/>
                <w:sz w:val="24"/>
                <w:szCs w:val="24"/>
                <w:highlight w:val="yellow"/>
                <w:lang w:val="pt"/>
              </w:rPr>
            </w:rPrChange>
          </w:rPr>
          <w:t xml:space="preserve">nt phases could bias </w:t>
        </w:r>
      </w:ins>
      <w:ins w:id="1620" w:author="Kasia Wojczulanis" w:date="2021-10-19T10:39:00Z">
        <w:r>
          <w:rPr>
            <w:rFonts w:asciiTheme="minorHAnsi" w:hAnsiTheme="minorHAnsi" w:cstheme="minorHAnsi"/>
            <w:sz w:val="22"/>
            <w:szCs w:val="22"/>
            <w:highlight w:val="none"/>
            <w:lang w:val="pt"/>
            <w:rPrChange w:id="1621" w:author="Kasia Wojczulanis" w:date="2021-10-19T12:31:00Z">
              <w:rPr>
                <w:rFonts w:ascii="Times New Roman" w:hAnsi="Times New Roman" w:cs="Times New Roman"/>
                <w:sz w:val="24"/>
                <w:szCs w:val="24"/>
                <w:highlight w:val="yellow"/>
                <w:lang w:val="pt"/>
              </w:rPr>
            </w:rPrChange>
          </w:rPr>
          <w:t xml:space="preserve">results on </w:t>
        </w:r>
      </w:ins>
      <w:ins w:id="1622" w:author="Kasia Wojczulanis" w:date="2021-10-19T10:38:00Z">
        <w:r>
          <w:rPr>
            <w:rFonts w:asciiTheme="minorHAnsi" w:hAnsiTheme="minorHAnsi" w:cstheme="minorHAnsi"/>
            <w:sz w:val="22"/>
            <w:szCs w:val="22"/>
            <w:highlight w:val="none"/>
            <w:lang w:val="pt"/>
            <w:rPrChange w:id="1623" w:author="Kasia Wojczulanis" w:date="2021-10-19T12:31:00Z">
              <w:rPr>
                <w:rFonts w:ascii="Times New Roman" w:hAnsi="Times New Roman" w:cs="Times New Roman"/>
                <w:sz w:val="24"/>
                <w:szCs w:val="24"/>
                <w:highlight w:val="yellow"/>
                <w:lang w:val="pt"/>
              </w:rPr>
            </w:rPrChange>
          </w:rPr>
          <w:t>fora</w:t>
        </w:r>
      </w:ins>
      <w:ins w:id="1624" w:author="Kasia Wojczulanis" w:date="2021-10-19T10:39:00Z">
        <w:r>
          <w:rPr>
            <w:rFonts w:asciiTheme="minorHAnsi" w:hAnsiTheme="minorHAnsi" w:cstheme="minorHAnsi"/>
            <w:sz w:val="22"/>
            <w:szCs w:val="22"/>
            <w:highlight w:val="none"/>
            <w:lang w:val="pt"/>
            <w:rPrChange w:id="1625" w:author="Kasia Wojczulanis" w:date="2021-10-19T12:31:00Z">
              <w:rPr>
                <w:rFonts w:ascii="Times New Roman" w:hAnsi="Times New Roman" w:cs="Times New Roman"/>
                <w:sz w:val="24"/>
                <w:szCs w:val="24"/>
                <w:highlight w:val="yellow"/>
                <w:lang w:val="pt"/>
              </w:rPr>
            </w:rPrChange>
          </w:rPr>
          <w:t xml:space="preserve">ging efficiency if that </w:t>
        </w:r>
      </w:ins>
      <w:ins w:id="1626" w:author="Kasia Wojczulanis" w:date="2021-10-19T12:16:00Z">
        <w:r>
          <w:rPr>
            <w:rFonts w:asciiTheme="minorHAnsi" w:hAnsiTheme="minorHAnsi" w:cstheme="minorHAnsi"/>
            <w:sz w:val="22"/>
            <w:szCs w:val="22"/>
            <w:highlight w:val="none"/>
            <w:lang w:val="pt"/>
            <w:rPrChange w:id="1627" w:author="Kasia Wojczulanis" w:date="2021-10-19T12:31:00Z">
              <w:rPr>
                <w:rFonts w:ascii="Times New Roman" w:hAnsi="Times New Roman" w:cs="Times New Roman"/>
                <w:sz w:val="24"/>
                <w:szCs w:val="24"/>
                <w:highlight w:val="yellow"/>
                <w:lang w:val="pt"/>
              </w:rPr>
            </w:rPrChange>
          </w:rPr>
          <w:t xml:space="preserve">would </w:t>
        </w:r>
      </w:ins>
      <w:ins w:id="1628" w:author="Kasia Wojczulanis" w:date="2021-10-19T10:39:00Z">
        <w:r>
          <w:rPr>
            <w:rFonts w:asciiTheme="minorHAnsi" w:hAnsiTheme="minorHAnsi" w:cstheme="minorHAnsi"/>
            <w:sz w:val="22"/>
            <w:szCs w:val="22"/>
            <w:highlight w:val="none"/>
            <w:lang w:val="pt"/>
            <w:rPrChange w:id="1629" w:author="Kasia Wojczulanis" w:date="2021-10-19T12:31:00Z">
              <w:rPr>
                <w:rFonts w:ascii="Times New Roman" w:hAnsi="Times New Roman" w:cs="Times New Roman"/>
                <w:sz w:val="24"/>
                <w:szCs w:val="24"/>
                <w:highlight w:val="yellow"/>
                <w:lang w:val="pt"/>
              </w:rPr>
            </w:rPrChange>
          </w:rPr>
          <w:t xml:space="preserve">change </w:t>
        </w:r>
      </w:ins>
      <w:ins w:id="1630" w:author="Kasia Wojczulanis" w:date="2021-10-19T10:39:00Z">
        <w:r>
          <w:rPr>
            <w:rFonts w:cstheme="minorHAnsi"/>
            <w:lang w:val="pt"/>
          </w:rPr>
          <w:t xml:space="preserve">over the </w:t>
        </w:r>
      </w:ins>
      <w:ins w:id="1631" w:author="Kasia Wojczulanis" w:date="2021-10-20T10:34:00Z">
        <w:r>
          <w:rPr>
            <w:rFonts w:cstheme="minorHAnsi"/>
            <w:lang w:val="pt"/>
          </w:rPr>
          <w:t xml:space="preserve">time of the experiment session </w:t>
        </w:r>
      </w:ins>
      <w:ins w:id="1632" w:author="Kasia Wojczulanis" w:date="2021-10-20T10:35:00Z">
        <w:r>
          <w:rPr>
            <w:rFonts w:cstheme="minorHAnsi"/>
            <w:lang w:val="pt"/>
          </w:rPr>
          <w:t>(due to an individual’s habituation, and/or satiation)</w:t>
        </w:r>
      </w:ins>
      <w:ins w:id="1633" w:author="Kasia Wojczulanis" w:date="2021-10-20T10:34:00Z">
        <w:r>
          <w:rPr>
            <w:rFonts w:cstheme="minorHAnsi"/>
            <w:lang w:val="pt"/>
          </w:rPr>
          <w:t>.</w:t>
        </w:r>
      </w:ins>
      <w:ins w:id="1634" w:author="Kasia Wojczulanis" w:date="2021-10-19T10:39:00Z">
        <w:r>
          <w:rPr>
            <w:rFonts w:asciiTheme="minorHAnsi" w:hAnsiTheme="minorHAnsi" w:cstheme="minorHAnsi"/>
            <w:sz w:val="22"/>
            <w:szCs w:val="22"/>
            <w:highlight w:val="none"/>
            <w:lang w:val="pt"/>
            <w:rPrChange w:id="1635" w:author="Kasia Wojczulanis" w:date="2021-10-19T12:31:00Z">
              <w:rPr>
                <w:rFonts w:ascii="Times New Roman" w:hAnsi="Times New Roman" w:cs="Times New Roman"/>
                <w:sz w:val="24"/>
                <w:szCs w:val="24"/>
                <w:highlight w:val="yellow"/>
                <w:lang w:val="pt"/>
              </w:rPr>
            </w:rPrChange>
          </w:rPr>
          <w:t xml:space="preserve"> </w:t>
        </w:r>
      </w:ins>
      <w:ins w:id="1636" w:author="Kasia Wojczulanis" w:date="2021-10-19T12:22:00Z">
        <w:r>
          <w:rPr>
            <w:rFonts w:asciiTheme="minorHAnsi" w:hAnsiTheme="minorHAnsi" w:cstheme="minorHAnsi"/>
            <w:sz w:val="22"/>
            <w:szCs w:val="22"/>
            <w:highlight w:val="none"/>
            <w:lang w:val="pt"/>
            <w:rPrChange w:id="1637" w:author="Kasia Wojczulanis" w:date="2021-10-19T12:31:00Z">
              <w:rPr>
                <w:rFonts w:ascii="Times New Roman" w:hAnsi="Times New Roman" w:cs="Times New Roman"/>
                <w:sz w:val="24"/>
                <w:szCs w:val="24"/>
                <w:highlight w:val="yellow"/>
                <w:lang w:val="pt"/>
              </w:rPr>
            </w:rPrChange>
          </w:rPr>
          <w:t>Nevertheless</w:t>
        </w:r>
      </w:ins>
      <w:ins w:id="1638" w:author="Kasia Wojczulanis" w:date="2021-10-19T10:40:00Z">
        <w:r>
          <w:rPr>
            <w:rFonts w:asciiTheme="minorHAnsi" w:hAnsiTheme="minorHAnsi" w:cstheme="minorHAnsi"/>
            <w:sz w:val="22"/>
            <w:szCs w:val="22"/>
            <w:highlight w:val="none"/>
            <w:lang w:val="pt"/>
            <w:rPrChange w:id="1639" w:author="Kasia Wojczulanis" w:date="2021-10-19T12:31:00Z">
              <w:rPr>
                <w:rFonts w:ascii="Times New Roman" w:hAnsi="Times New Roman" w:cs="Times New Roman"/>
                <w:sz w:val="24"/>
                <w:szCs w:val="24"/>
                <w:highlight w:val="yellow"/>
                <w:lang w:val="pt"/>
              </w:rPr>
            </w:rPrChange>
          </w:rPr>
          <w:t xml:space="preserve">, using records of six </w:t>
        </w:r>
      </w:ins>
      <w:ins w:id="1640" w:author="Kasia Wojczulanis" w:date="2021-10-20T12:03:00Z">
        <w:r>
          <w:rPr>
            <w:rFonts w:cstheme="minorHAnsi"/>
            <w:lang w:val="pt"/>
          </w:rPr>
          <w:t xml:space="preserve">time series for foraging effincency (based on four </w:t>
        </w:r>
      </w:ins>
      <w:ins w:id="1641" w:author="Kasia Wojczulanis" w:date="2021-10-19T10:40:00Z">
        <w:r>
          <w:rPr>
            <w:rFonts w:asciiTheme="minorHAnsi" w:hAnsiTheme="minorHAnsi" w:cstheme="minorHAnsi"/>
            <w:sz w:val="22"/>
            <w:szCs w:val="22"/>
            <w:highlight w:val="none"/>
            <w:lang w:val="pt"/>
            <w:rPrChange w:id="1642" w:author="Kasia Wojczulanis" w:date="2021-10-19T12:31:00Z">
              <w:rPr>
                <w:rFonts w:ascii="Times New Roman" w:hAnsi="Times New Roman" w:cs="Times New Roman"/>
                <w:sz w:val="24"/>
                <w:szCs w:val="24"/>
                <w:highlight w:val="yellow"/>
                <w:lang w:val="pt"/>
              </w:rPr>
            </w:rPrChange>
          </w:rPr>
          <w:t xml:space="preserve">individuals that were </w:t>
        </w:r>
      </w:ins>
      <w:ins w:id="1643" w:author="Kasia Wojczulanis" w:date="2021-10-19T12:16:00Z">
        <w:r>
          <w:rPr>
            <w:rFonts w:asciiTheme="minorHAnsi" w:hAnsiTheme="minorHAnsi" w:cstheme="minorHAnsi"/>
            <w:sz w:val="22"/>
            <w:szCs w:val="22"/>
            <w:highlight w:val="none"/>
            <w:lang w:val="pt"/>
            <w:rPrChange w:id="1644" w:author="Kasia Wojczulanis" w:date="2021-10-19T12:31:00Z">
              <w:rPr>
                <w:rFonts w:ascii="Times New Roman" w:hAnsi="Times New Roman" w:cs="Times New Roman"/>
                <w:sz w:val="24"/>
                <w:szCs w:val="24"/>
                <w:highlight w:val="yellow"/>
                <w:lang w:val="pt"/>
              </w:rPr>
            </w:rPrChange>
          </w:rPr>
          <w:t xml:space="preserve">the most </w:t>
        </w:r>
      </w:ins>
      <w:ins w:id="1645" w:author="Kasia Wojczulanis" w:date="2021-10-19T10:40:00Z">
        <w:r>
          <w:rPr>
            <w:rFonts w:asciiTheme="minorHAnsi" w:hAnsiTheme="minorHAnsi" w:cstheme="minorHAnsi"/>
            <w:sz w:val="22"/>
            <w:szCs w:val="22"/>
            <w:highlight w:val="none"/>
            <w:lang w:val="pt"/>
            <w:rPrChange w:id="1646" w:author="Kasia Wojczulanis" w:date="2021-10-19T12:31:00Z">
              <w:rPr>
                <w:rFonts w:ascii="Times New Roman" w:hAnsi="Times New Roman" w:cs="Times New Roman"/>
                <w:sz w:val="24"/>
                <w:szCs w:val="24"/>
                <w:highlight w:val="yellow"/>
                <w:lang w:val="pt"/>
              </w:rPr>
            </w:rPrChange>
          </w:rPr>
          <w:t xml:space="preserve">frequent visitors </w:t>
        </w:r>
      </w:ins>
      <w:ins w:id="1647" w:author="Kasia Wojczulanis" w:date="2021-10-19T10:44:00Z">
        <w:r>
          <w:rPr>
            <w:rFonts w:asciiTheme="minorHAnsi" w:hAnsiTheme="minorHAnsi" w:cstheme="minorHAnsi"/>
            <w:sz w:val="22"/>
            <w:szCs w:val="22"/>
            <w:highlight w:val="none"/>
            <w:lang w:val="pt"/>
            <w:rPrChange w:id="1648" w:author="Kasia Wojczulanis" w:date="2021-10-19T12:31:00Z">
              <w:rPr>
                <w:rFonts w:ascii="Times New Roman" w:hAnsi="Times New Roman" w:cs="Times New Roman"/>
                <w:sz w:val="24"/>
                <w:szCs w:val="24"/>
                <w:highlight w:val="yellow"/>
                <w:lang w:val="pt"/>
              </w:rPr>
            </w:rPrChange>
          </w:rPr>
          <w:t>at the feeder during control phase</w:t>
        </w:r>
      </w:ins>
      <w:ins w:id="1649" w:author="Kasia Wojczulanis" w:date="2021-10-19T10:47:00Z">
        <w:r>
          <w:rPr>
            <w:rFonts w:asciiTheme="minorHAnsi" w:hAnsiTheme="minorHAnsi" w:cstheme="minorHAnsi"/>
            <w:sz w:val="22"/>
            <w:szCs w:val="22"/>
            <w:highlight w:val="none"/>
            <w:lang w:val="pt"/>
            <w:rPrChange w:id="1650" w:author="Kasia Wojczulanis" w:date="2021-10-19T12:31:00Z">
              <w:rPr>
                <w:rFonts w:ascii="Times New Roman" w:hAnsi="Times New Roman" w:cs="Times New Roman"/>
                <w:sz w:val="24"/>
                <w:szCs w:val="24"/>
                <w:highlight w:val="yellow"/>
                <w:lang w:val="pt"/>
              </w:rPr>
            </w:rPrChange>
          </w:rPr>
          <w:t>s</w:t>
        </w:r>
      </w:ins>
      <w:ins w:id="1651" w:author="Kasia Wojczulanis" w:date="2021-10-20T12:03:00Z">
        <w:r>
          <w:rPr>
            <w:rFonts w:cstheme="minorHAnsi"/>
            <w:lang w:val="pt"/>
          </w:rPr>
          <w:t xml:space="preserve">, </w:t>
        </w:r>
      </w:ins>
      <w:ins w:id="1652" w:author="Kasia Wojczulanis" w:date="2021-10-20T10:37:00Z">
        <w:r>
          <w:rPr>
            <w:rFonts w:cstheme="minorHAnsi"/>
            <w:lang w:val="pt"/>
          </w:rPr>
          <w:t>≥</w:t>
        </w:r>
      </w:ins>
      <w:ins w:id="1653" w:author="Kasia Wojczulanis" w:date="2021-10-20T10:36:00Z">
        <w:r>
          <w:rPr>
            <w:rFonts w:cstheme="minorHAnsi"/>
            <w:lang w:val="pt"/>
          </w:rPr>
          <w:t xml:space="preserve"> 5 records of consecutive visits) </w:t>
        </w:r>
      </w:ins>
      <w:ins w:id="1654" w:author="Kasia Wojczulanis" w:date="2021-10-19T10:44:00Z">
        <w:r>
          <w:rPr>
            <w:rFonts w:asciiTheme="minorHAnsi" w:hAnsiTheme="minorHAnsi" w:cstheme="minorHAnsi"/>
            <w:sz w:val="22"/>
            <w:szCs w:val="22"/>
            <w:highlight w:val="none"/>
            <w:lang w:val="pt"/>
            <w:rPrChange w:id="1655" w:author="Kasia Wojczulanis" w:date="2021-10-19T12:31:00Z">
              <w:rPr>
                <w:rFonts w:ascii="Times New Roman" w:hAnsi="Times New Roman" w:cs="Times New Roman"/>
                <w:sz w:val="24"/>
                <w:szCs w:val="24"/>
                <w:highlight w:val="yellow"/>
                <w:lang w:val="pt"/>
              </w:rPr>
            </w:rPrChange>
          </w:rPr>
          <w:t xml:space="preserve">we found no evidence of </w:t>
        </w:r>
      </w:ins>
      <w:ins w:id="1656" w:author="Kasia Wojczulanis" w:date="2021-10-19T10:46:00Z">
        <w:r>
          <w:rPr>
            <w:rFonts w:asciiTheme="minorHAnsi" w:hAnsiTheme="minorHAnsi" w:cstheme="minorHAnsi"/>
            <w:sz w:val="22"/>
            <w:szCs w:val="22"/>
            <w:highlight w:val="none"/>
            <w:lang w:val="pt"/>
            <w:rPrChange w:id="1657" w:author="Kasia Wojczulanis" w:date="2021-10-19T12:31:00Z">
              <w:rPr>
                <w:rFonts w:ascii="Times New Roman" w:hAnsi="Times New Roman" w:cs="Times New Roman"/>
                <w:sz w:val="24"/>
                <w:szCs w:val="24"/>
                <w:highlight w:val="yellow"/>
                <w:lang w:val="pt"/>
              </w:rPr>
            </w:rPrChange>
          </w:rPr>
          <w:t xml:space="preserve">any </w:t>
        </w:r>
      </w:ins>
      <w:ins w:id="1658" w:author="Kasia Wojczulanis" w:date="2021-10-19T10:45:00Z">
        <w:r>
          <w:rPr>
            <w:rFonts w:asciiTheme="minorHAnsi" w:hAnsiTheme="minorHAnsi" w:cstheme="minorHAnsi"/>
            <w:sz w:val="22"/>
            <w:szCs w:val="22"/>
            <w:highlight w:val="none"/>
            <w:lang w:val="pt"/>
            <w:rPrChange w:id="1659" w:author="Kasia Wojczulanis" w:date="2021-10-19T12:31:00Z">
              <w:rPr>
                <w:rFonts w:ascii="Times New Roman" w:hAnsi="Times New Roman" w:cs="Times New Roman"/>
                <w:sz w:val="24"/>
                <w:szCs w:val="24"/>
                <w:highlight w:val="yellow"/>
                <w:lang w:val="pt"/>
              </w:rPr>
            </w:rPrChange>
          </w:rPr>
          <w:t xml:space="preserve">dependence of foraging efficency in </w:t>
        </w:r>
      </w:ins>
      <w:ins w:id="1660" w:author="Kasia Wojczulanis" w:date="2021-10-19T10:46:00Z">
        <w:r>
          <w:rPr>
            <w:rFonts w:asciiTheme="minorHAnsi" w:hAnsiTheme="minorHAnsi" w:cstheme="minorHAnsi"/>
            <w:sz w:val="22"/>
            <w:szCs w:val="22"/>
            <w:highlight w:val="none"/>
            <w:lang w:val="pt"/>
            <w:rPrChange w:id="1661" w:author="Kasia Wojczulanis" w:date="2021-10-19T12:31:00Z">
              <w:rPr>
                <w:rFonts w:ascii="Times New Roman" w:hAnsi="Times New Roman" w:cs="Times New Roman"/>
                <w:sz w:val="24"/>
                <w:szCs w:val="24"/>
                <w:highlight w:val="yellow"/>
                <w:lang w:val="pt"/>
              </w:rPr>
            </w:rPrChange>
          </w:rPr>
          <w:t>the consecutive visi</w:t>
        </w:r>
      </w:ins>
      <w:ins w:id="1662" w:author="Kasia Wojczulanis" w:date="2021-10-19T10:46:00Z">
        <w:r>
          <w:rPr>
            <w:rFonts w:asciiTheme="minorHAnsi" w:hAnsiTheme="minorHAnsi" w:cstheme="minorHAnsi"/>
            <w:sz w:val="22"/>
            <w:szCs w:val="22"/>
            <w:highlight w:val="none"/>
            <w:lang w:val="pt"/>
            <w:rPrChange w:id="1663" w:author="Kasia Wojczulanis" w:date="2021-10-20T11:43:00Z">
              <w:rPr>
                <w:rFonts w:ascii="Times New Roman" w:hAnsi="Times New Roman" w:cs="Times New Roman"/>
                <w:sz w:val="24"/>
                <w:szCs w:val="24"/>
                <w:highlight w:val="yellow"/>
                <w:lang w:val="pt"/>
              </w:rPr>
            </w:rPrChange>
          </w:rPr>
          <w:t xml:space="preserve">ts </w:t>
        </w:r>
      </w:ins>
      <w:ins w:id="1664" w:author="Kasia Wojczulanis" w:date="2021-10-19T10:46:00Z">
        <w:r>
          <w:rPr>
            <w:rFonts w:cstheme="minorHAnsi"/>
            <w:highlight w:val="none"/>
            <w:lang w:val="pt"/>
            <w:rPrChange w:id="1665" w:author="Kasia Wojczulanis" w:date="2021-10-20T11:43:00Z">
              <w:rPr>
                <w:rFonts w:cstheme="minorHAnsi"/>
                <w:highlight w:val="yellow"/>
                <w:lang w:val="pt"/>
              </w:rPr>
            </w:rPrChange>
          </w:rPr>
          <w:t>(S</w:t>
        </w:r>
      </w:ins>
      <w:ins w:id="1666" w:author="Kasia Wojczulanis" w:date="2021-10-20T11:41:00Z">
        <w:r>
          <w:rPr>
            <w:rFonts w:cstheme="minorHAnsi"/>
            <w:highlight w:val="none"/>
            <w:lang w:val="pt"/>
            <w:rPrChange w:id="1667" w:author="Kasia Wojczulanis" w:date="2021-10-20T11:43:00Z">
              <w:rPr>
                <w:rFonts w:cstheme="minorHAnsi"/>
                <w:highlight w:val="yellow"/>
                <w:lang w:val="pt"/>
              </w:rPr>
            </w:rPrChange>
          </w:rPr>
          <w:t>upplementary Materials</w:t>
        </w:r>
      </w:ins>
      <w:ins w:id="1668" w:author="Kasia Wojczulanis" w:date="2021-10-20T11:43:00Z">
        <w:r>
          <w:rPr>
            <w:rFonts w:cstheme="minorHAnsi"/>
            <w:highlight w:val="none"/>
            <w:lang w:val="pt"/>
            <w:rPrChange w:id="1669" w:author="Kasia Wojczulanis" w:date="2021-10-20T11:43:00Z">
              <w:rPr>
                <w:rFonts w:cstheme="minorHAnsi"/>
                <w:highlight w:val="yellow"/>
                <w:lang w:val="pt"/>
              </w:rPr>
            </w:rPrChange>
          </w:rPr>
          <w:t>, Fig. S1</w:t>
        </w:r>
      </w:ins>
      <w:ins w:id="1670" w:author="Kasia Wojczulanis" w:date="2021-10-19T10:46:00Z">
        <w:r>
          <w:rPr>
            <w:rFonts w:cstheme="minorHAnsi"/>
            <w:highlight w:val="none"/>
            <w:lang w:val="pt"/>
            <w:rPrChange w:id="1671" w:author="Kasia Wojczulanis" w:date="2021-10-20T11:43:00Z">
              <w:rPr>
                <w:rFonts w:cstheme="minorHAnsi"/>
                <w:highlight w:val="yellow"/>
                <w:lang w:val="pt"/>
              </w:rPr>
            </w:rPrChange>
          </w:rPr>
          <w:t>).</w:t>
        </w:r>
      </w:ins>
      <w:ins w:id="1672" w:author="Kasia Wojczulanis" w:date="2021-10-19T12:17:00Z">
        <w:r>
          <w:rPr>
            <w:rFonts w:cstheme="minorHAnsi"/>
            <w:highlight w:val="none"/>
            <w:lang w:val="pt"/>
            <w:rPrChange w:id="1673" w:author="Kasia Wojczulanis" w:date="2021-10-20T11:43:00Z">
              <w:rPr>
                <w:rFonts w:cstheme="minorHAnsi"/>
                <w:highlight w:val="yellow"/>
                <w:lang w:val="pt"/>
              </w:rPr>
            </w:rPrChange>
          </w:rPr>
          <w:t xml:space="preserve"> </w:t>
        </w:r>
      </w:ins>
      <w:ins w:id="1674" w:author="Kasia Wojczulanis" w:date="2021-10-19T12:23:00Z">
        <w:r>
          <w:rPr>
            <w:rFonts w:asciiTheme="minorHAnsi" w:hAnsiTheme="minorHAnsi" w:cstheme="minorHAnsi"/>
            <w:sz w:val="22"/>
            <w:szCs w:val="22"/>
            <w:highlight w:val="none"/>
            <w:lang w:val="pt"/>
            <w:rPrChange w:id="1675" w:author="Kasia Wojczulanis" w:date="2021-10-19T12:32:00Z">
              <w:rPr>
                <w:rFonts w:ascii="Times New Roman" w:hAnsi="Times New Roman" w:cs="Times New Roman"/>
                <w:sz w:val="24"/>
                <w:szCs w:val="24"/>
                <w:highlight w:val="yellow"/>
                <w:lang w:val="pt"/>
              </w:rPr>
            </w:rPrChange>
          </w:rPr>
          <w:t>Thus, we treat</w:t>
        </w:r>
      </w:ins>
      <w:ins w:id="1676" w:author="Kasia Wojczulanis" w:date="2021-10-19T12:38:00Z">
        <w:r>
          <w:rPr>
            <w:rFonts w:cstheme="minorHAnsi"/>
            <w:lang w:val="pt"/>
          </w:rPr>
          <w:t>ed</w:t>
        </w:r>
      </w:ins>
      <w:ins w:id="1677" w:author="Kasia Wojczulanis" w:date="2021-10-19T12:23:00Z">
        <w:r>
          <w:rPr>
            <w:rFonts w:asciiTheme="minorHAnsi" w:hAnsiTheme="minorHAnsi" w:cstheme="minorHAnsi"/>
            <w:sz w:val="22"/>
            <w:szCs w:val="22"/>
            <w:highlight w:val="none"/>
            <w:lang w:val="pt"/>
            <w:rPrChange w:id="1678" w:author="Kasia Wojczulanis" w:date="2021-10-19T12:32:00Z">
              <w:rPr>
                <w:rFonts w:ascii="Times New Roman" w:hAnsi="Times New Roman" w:cs="Times New Roman"/>
                <w:sz w:val="24"/>
                <w:szCs w:val="24"/>
                <w:highlight w:val="yellow"/>
                <w:lang w:val="pt"/>
              </w:rPr>
            </w:rPrChange>
          </w:rPr>
          <w:t xml:space="preserve"> all the birds visits as independent data points.</w:t>
        </w:r>
      </w:ins>
      <w:ins w:id="1679" w:author="Kasia Wojczulanis" w:date="2021-10-19T12:37:00Z">
        <w:r>
          <w:rPr>
            <w:rFonts w:cstheme="minorHAnsi"/>
            <w:lang w:val="pt"/>
          </w:rPr>
          <w:t xml:space="preserve"> </w:t>
        </w:r>
        <w:commentRangeEnd w:id="12"/>
      </w:ins>
      <w:r>
        <w:commentReference w:id="12"/>
      </w:r>
    </w:p>
    <w:p>
      <w:pPr>
        <w:spacing w:line="480" w:lineRule="auto"/>
        <w:jc w:val="both"/>
        <w:rPr>
          <w:del w:id="1680" w:author="Kasia Wojczulanis" w:date="2021-10-19T12:31:00Z"/>
          <w:rFonts w:cstheme="minorHAnsi"/>
          <w:lang w:val="en-GB"/>
        </w:rPr>
      </w:pPr>
      <w:ins w:id="1681" w:author="Kasia Wojczulanis" w:date="2021-10-18T11:20:00Z">
        <w:del w:id="1682" w:author="Kasia Wojczulanis" w:date="2021-10-18T12:29:00Z">
          <w:r>
            <w:rPr>
              <w:rFonts w:asciiTheme="minorHAnsi" w:hAnsiTheme="minorHAnsi" w:cstheme="minorHAnsi"/>
              <w:sz w:val="22"/>
              <w:szCs w:val="22"/>
              <w:highlight w:val="yellow"/>
              <w:lang w:val="pt"/>
              <w:rPrChange w:id="1683" w:author="Kasia Wojczulanis" w:date="2021-10-18T11:34:00Z">
                <w:rPr>
                  <w:rFonts w:ascii="Times New Roman" w:hAnsi="Times New Roman" w:cs="Times New Roman"/>
                  <w:sz w:val="24"/>
                  <w:szCs w:val="24"/>
                  <w:lang w:val="pt"/>
                </w:rPr>
              </w:rPrChange>
            </w:rPr>
            <w:delText>.</w:delText>
          </w:r>
        </w:del>
      </w:ins>
    </w:p>
    <w:p>
      <w:pPr>
        <w:spacing w:line="480" w:lineRule="auto"/>
        <w:jc w:val="both"/>
        <w:rPr>
          <w:rFonts w:cstheme="minorHAnsi"/>
          <w:lang w:val="en-GB"/>
        </w:rPr>
      </w:pPr>
      <w:r>
        <w:rPr>
          <w:rFonts w:cstheme="minorHAnsi"/>
          <w:i/>
          <w:lang w:val="en-GB"/>
        </w:rPr>
        <w:t>Videos analysis.</w:t>
      </w:r>
      <w:r>
        <w:rPr>
          <w:rFonts w:cstheme="minorHAnsi"/>
          <w:lang w:val="en-GB"/>
        </w:rPr>
        <w:t xml:space="preserve"> We screened the video recordings with VLC software (www.videolan.org), to locate and cut out video fragments with foraging visits of </w:t>
      </w:r>
      <w:del w:id="1684" w:author="Kasia Wojczulanis" w:date="2021-10-19T12:25:00Z">
        <w:r>
          <w:rPr>
            <w:rFonts w:cstheme="minorHAnsi"/>
            <w:lang w:val="en-GB"/>
          </w:rPr>
          <w:delText xml:space="preserve">all </w:delText>
        </w:r>
      </w:del>
      <w:r>
        <w:rPr>
          <w:rFonts w:cstheme="minorHAnsi"/>
          <w:lang w:val="en-GB"/>
        </w:rPr>
        <w:t xml:space="preserve">focal birds. </w:t>
      </w:r>
      <w:ins w:id="1685" w:author="Kasia Wojczulanis" w:date="2021-10-19T12:26:00Z">
        <w:del w:id="1686" w:author="m" w:date="2021-12-27T22:32:01Z">
          <w:r>
            <w:rPr>
              <w:rFonts w:hint="default" w:cstheme="minorHAnsi"/>
              <w:lang w:val="en-US"/>
            </w:rPr>
            <w:delText>Rare e</w:delText>
          </w:r>
        </w:del>
      </w:ins>
      <w:ins w:id="1687" w:author="m" w:date="2021-12-27T22:32:01Z">
        <w:r>
          <w:rPr>
            <w:rFonts w:hint="default" w:cstheme="minorHAnsi"/>
          </w:rPr>
          <w:t>E</w:t>
        </w:r>
      </w:ins>
      <w:ins w:id="1688" w:author="Kasia Wojczulanis" w:date="2021-10-19T12:26:00Z">
        <w:r>
          <w:rPr>
            <w:rFonts w:cstheme="minorHAnsi"/>
            <w:lang w:val="en-GB"/>
          </w:rPr>
          <w:t xml:space="preserve">vents of two </w:t>
        </w:r>
      </w:ins>
      <w:ins w:id="1689" w:author="Kasia Wojczulanis" w:date="2021-10-20T10:52:00Z">
        <w:r>
          <w:rPr>
            <w:rFonts w:cstheme="minorHAnsi"/>
            <w:lang w:val="en-GB"/>
          </w:rPr>
          <w:t xml:space="preserve">or more </w:t>
        </w:r>
      </w:ins>
      <w:ins w:id="1690" w:author="Kasia Wojczulanis" w:date="2021-10-19T12:26:00Z">
        <w:r>
          <w:rPr>
            <w:rFonts w:cstheme="minorHAnsi"/>
            <w:lang w:val="en-GB"/>
          </w:rPr>
          <w:t xml:space="preserve">individuals </w:t>
        </w:r>
      </w:ins>
      <w:ins w:id="1691" w:author="Kasia Wojczulanis" w:date="2021-10-19T12:27:00Z">
        <w:r>
          <w:rPr>
            <w:rFonts w:cstheme="minorHAnsi"/>
            <w:lang w:val="en-GB"/>
          </w:rPr>
          <w:t>(</w:t>
        </w:r>
      </w:ins>
      <w:ins w:id="1692" w:author="Kasia Wojczulanis" w:date="2021-10-19T12:27:00Z">
        <w:del w:id="1693" w:author="m" w:date="2021-12-27T22:31:44Z">
          <w:r>
            <w:rPr>
              <w:rFonts w:hint="default" w:cstheme="minorHAnsi"/>
              <w:lang w:val="en-US"/>
            </w:rPr>
            <w:delText>of LBHs</w:delText>
          </w:r>
        </w:del>
      </w:ins>
      <w:ins w:id="1694" w:author="m" w:date="2021-12-27T22:31:44Z">
        <w:r>
          <w:rPr>
            <w:rFonts w:hint="default" w:cstheme="minorHAnsi"/>
          </w:rPr>
          <w:t>lon</w:t>
        </w:r>
      </w:ins>
      <w:ins w:id="1695" w:author="m" w:date="2021-12-27T22:31:45Z">
        <w:r>
          <w:rPr>
            <w:rFonts w:hint="default" w:cstheme="minorHAnsi"/>
          </w:rPr>
          <w:t>g-bi</w:t>
        </w:r>
      </w:ins>
      <w:ins w:id="1696" w:author="m" w:date="2021-12-27T22:31:46Z">
        <w:r>
          <w:rPr>
            <w:rFonts w:hint="default" w:cstheme="minorHAnsi"/>
          </w:rPr>
          <w:t>ll</w:t>
        </w:r>
      </w:ins>
      <w:ins w:id="1697" w:author="m" w:date="2021-12-27T22:31:47Z">
        <w:r>
          <w:rPr>
            <w:rFonts w:hint="default" w:cstheme="minorHAnsi"/>
          </w:rPr>
          <w:t>ed herm</w:t>
        </w:r>
      </w:ins>
      <w:ins w:id="1698" w:author="m" w:date="2021-12-27T22:31:48Z">
        <w:r>
          <w:rPr>
            <w:rFonts w:hint="default" w:cstheme="minorHAnsi"/>
          </w:rPr>
          <w:t>its</w:t>
        </w:r>
      </w:ins>
      <w:ins w:id="1699" w:author="Kasia Wojczulanis" w:date="2021-10-19T12:27:00Z">
        <w:r>
          <w:rPr>
            <w:rFonts w:cstheme="minorHAnsi"/>
            <w:lang w:val="en-GB"/>
          </w:rPr>
          <w:t xml:space="preserve"> or </w:t>
        </w:r>
      </w:ins>
      <w:ins w:id="1700" w:author="m" w:date="2021-12-27T22:31:49Z">
        <w:r>
          <w:rPr>
            <w:rFonts w:hint="default" w:cstheme="minorHAnsi"/>
          </w:rPr>
          <w:t>a</w:t>
        </w:r>
      </w:ins>
      <w:ins w:id="1701" w:author="m" w:date="2021-12-27T22:31:50Z">
        <w:r>
          <w:rPr>
            <w:rFonts w:hint="default" w:cstheme="minorHAnsi"/>
          </w:rPr>
          <w:t xml:space="preserve"> </w:t>
        </w:r>
      </w:ins>
      <w:ins w:id="1702" w:author="Kasia Wojczulanis" w:date="2021-10-19T12:27:00Z">
        <w:r>
          <w:rPr>
            <w:rFonts w:cstheme="minorHAnsi"/>
            <w:lang w:val="en-GB"/>
          </w:rPr>
          <w:t xml:space="preserve">different species) visiting the feeders at the same time </w:t>
        </w:r>
      </w:ins>
      <w:ins w:id="1703" w:author="Kasia Wojczulanis" w:date="2021-10-19T12:28:00Z">
        <w:r>
          <w:rPr>
            <w:rFonts w:cstheme="minorHAnsi"/>
            <w:lang w:val="en-GB"/>
          </w:rPr>
          <w:t>were</w:t>
        </w:r>
      </w:ins>
      <w:ins w:id="1704" w:author="m" w:date="2021-12-27T22:32:29Z">
        <w:r>
          <w:rPr>
            <w:rFonts w:hint="default" w:cstheme="minorHAnsi"/>
          </w:rPr>
          <w:t xml:space="preserve"> </w:t>
        </w:r>
      </w:ins>
      <w:ins w:id="1705" w:author="m" w:date="2021-12-27T22:32:49Z">
        <w:r>
          <w:rPr>
            <w:rFonts w:hint="default" w:cstheme="minorHAnsi"/>
          </w:rPr>
          <w:t>unc</w:t>
        </w:r>
      </w:ins>
      <w:ins w:id="1706" w:author="m" w:date="2021-12-27T22:32:50Z">
        <w:r>
          <w:rPr>
            <w:rFonts w:hint="default" w:cstheme="minorHAnsi"/>
          </w:rPr>
          <w:t>ommon</w:t>
        </w:r>
      </w:ins>
      <w:ins w:id="1707" w:author="m" w:date="2021-12-27T22:32:51Z">
        <w:r>
          <w:rPr>
            <w:rFonts w:hint="default" w:cstheme="minorHAnsi"/>
          </w:rPr>
          <w:t xml:space="preserve"> </w:t>
        </w:r>
      </w:ins>
      <w:ins w:id="1708" w:author="m" w:date="2021-12-27T22:32:34Z">
        <w:r>
          <w:rPr>
            <w:rFonts w:hint="default" w:cstheme="minorHAnsi"/>
          </w:rPr>
          <w:t>a</w:t>
        </w:r>
      </w:ins>
      <w:ins w:id="1709" w:author="m" w:date="2021-12-27T22:32:35Z">
        <w:r>
          <w:rPr>
            <w:rFonts w:hint="default" w:cstheme="minorHAnsi"/>
          </w:rPr>
          <w:t>nd were</w:t>
        </w:r>
      </w:ins>
      <w:ins w:id="1710" w:author="Kasia Wojczulanis" w:date="2021-10-19T12:28:00Z">
        <w:r>
          <w:rPr>
            <w:rFonts w:cstheme="minorHAnsi"/>
            <w:lang w:val="en-GB"/>
          </w:rPr>
          <w:t xml:space="preserve"> </w:t>
        </w:r>
      </w:ins>
      <w:ins w:id="1711" w:author="m" w:date="2021-12-27T22:33:30Z">
        <w:r>
          <w:rPr>
            <w:rFonts w:hint="default" w:cstheme="minorHAnsi"/>
          </w:rPr>
          <w:t>ex</w:t>
        </w:r>
      </w:ins>
      <w:ins w:id="1712" w:author="m" w:date="2021-12-27T22:33:31Z">
        <w:r>
          <w:rPr>
            <w:rFonts w:hint="default" w:cstheme="minorHAnsi"/>
          </w:rPr>
          <w:t>cluded</w:t>
        </w:r>
      </w:ins>
      <w:ins w:id="1713" w:author="m" w:date="2021-12-27T22:33:32Z">
        <w:r>
          <w:rPr>
            <w:rFonts w:hint="default" w:cstheme="minorHAnsi"/>
          </w:rPr>
          <w:t xml:space="preserve"> from a</w:t>
        </w:r>
      </w:ins>
      <w:ins w:id="1714" w:author="m" w:date="2021-12-27T22:33:33Z">
        <w:r>
          <w:rPr>
            <w:rFonts w:hint="default" w:cstheme="minorHAnsi"/>
          </w:rPr>
          <w:t>nalys</w:t>
        </w:r>
      </w:ins>
      <w:ins w:id="1715" w:author="m" w:date="2021-12-27T22:33:34Z">
        <w:r>
          <w:rPr>
            <w:rFonts w:hint="default" w:cstheme="minorHAnsi"/>
          </w:rPr>
          <w:t>is</w:t>
        </w:r>
      </w:ins>
      <w:ins w:id="1716" w:author="Kasia Wojczulanis" w:date="2021-10-19T12:28:00Z">
        <w:del w:id="1717" w:author="m" w:date="2021-12-27T22:33:09Z">
          <w:r>
            <w:rPr>
              <w:rFonts w:cstheme="minorHAnsi"/>
              <w:lang w:val="en-GB"/>
            </w:rPr>
            <w:delText xml:space="preserve">ignored </w:delText>
          </w:r>
        </w:del>
      </w:ins>
      <w:ins w:id="1718" w:author="Kasia Wojczulanis" w:date="2021-10-19T12:28:00Z">
        <w:del w:id="1719" w:author="m" w:date="2021-12-27T22:33:08Z">
          <w:r>
            <w:rPr>
              <w:rFonts w:cstheme="minorHAnsi"/>
              <w:lang w:val="en-GB"/>
            </w:rPr>
            <w:delText>when selecting the fragments</w:delText>
          </w:r>
        </w:del>
      </w:ins>
      <w:ins w:id="1720" w:author="Kasia Wojczulanis" w:date="2021-10-19T12:28:00Z">
        <w:del w:id="1721" w:author="m" w:date="2021-12-27T22:33:35Z">
          <w:r>
            <w:rPr>
              <w:rFonts w:cstheme="minorHAnsi"/>
              <w:lang w:val="en-GB"/>
            </w:rPr>
            <w:delText>,</w:delText>
          </w:r>
        </w:del>
      </w:ins>
      <w:ins w:id="1722" w:author="Kasia Wojczulanis" w:date="2021-10-19T12:28:00Z">
        <w:r>
          <w:rPr>
            <w:rFonts w:cstheme="minorHAnsi"/>
            <w:lang w:val="en-GB"/>
          </w:rPr>
          <w:t xml:space="preserve"> as </w:t>
        </w:r>
      </w:ins>
      <w:ins w:id="1723" w:author="Kasia Wojczulanis" w:date="2021-10-19T12:28:00Z">
        <w:del w:id="1724" w:author="m" w:date="2021-12-27T22:33:51Z">
          <w:r>
            <w:rPr>
              <w:rFonts w:cstheme="minorHAnsi"/>
              <w:lang w:val="en-GB"/>
            </w:rPr>
            <w:delText xml:space="preserve">social </w:delText>
          </w:r>
        </w:del>
      </w:ins>
      <w:ins w:id="1725" w:author="Kasia Wojczulanis" w:date="2021-10-19T12:28:00Z">
        <w:r>
          <w:rPr>
            <w:rFonts w:cstheme="minorHAnsi"/>
            <w:lang w:val="en-GB"/>
          </w:rPr>
          <w:t xml:space="preserve">interactions </w:t>
        </w:r>
      </w:ins>
      <w:ins w:id="1726" w:author="Kasia Wojczulanis" w:date="2021-10-19T12:28:00Z">
        <w:del w:id="1727" w:author="m" w:date="2021-12-27T22:33:47Z">
          <w:r>
            <w:rPr>
              <w:rFonts w:hint="default" w:cstheme="minorHAnsi"/>
              <w:lang w:val="en-US"/>
            </w:rPr>
            <w:delText xml:space="preserve">could affect </w:delText>
          </w:r>
        </w:del>
      </w:ins>
      <w:ins w:id="1728" w:author="m" w:date="2021-12-27T22:33:47Z">
        <w:r>
          <w:rPr>
            <w:rFonts w:hint="default" w:cstheme="minorHAnsi"/>
          </w:rPr>
          <w:t>dis</w:t>
        </w:r>
      </w:ins>
      <w:ins w:id="1729" w:author="m" w:date="2021-12-27T22:33:48Z">
        <w:r>
          <w:rPr>
            <w:rFonts w:hint="default" w:cstheme="minorHAnsi"/>
          </w:rPr>
          <w:t>rupte</w:t>
        </w:r>
      </w:ins>
      <w:ins w:id="1730" w:author="m" w:date="2021-12-27T22:33:49Z">
        <w:r>
          <w:rPr>
            <w:rFonts w:hint="default" w:cstheme="minorHAnsi"/>
          </w:rPr>
          <w:t xml:space="preserve">d </w:t>
        </w:r>
      </w:ins>
      <w:ins w:id="1731" w:author="m" w:date="2021-12-27T22:33:59Z">
        <w:r>
          <w:rPr>
            <w:rFonts w:hint="default" w:cstheme="minorHAnsi"/>
          </w:rPr>
          <w:t>the</w:t>
        </w:r>
      </w:ins>
      <w:ins w:id="1732" w:author="m" w:date="2021-12-27T22:34:00Z">
        <w:r>
          <w:rPr>
            <w:rFonts w:hint="default" w:cstheme="minorHAnsi"/>
          </w:rPr>
          <w:t xml:space="preserve">ir </w:t>
        </w:r>
      </w:ins>
      <w:ins w:id="1733" w:author="m" w:date="2021-12-27T22:33:55Z">
        <w:r>
          <w:rPr>
            <w:rFonts w:hint="default" w:cstheme="minorHAnsi"/>
          </w:rPr>
          <w:t>re</w:t>
        </w:r>
      </w:ins>
      <w:ins w:id="1734" w:author="m" w:date="2021-12-27T22:33:56Z">
        <w:r>
          <w:rPr>
            <w:rFonts w:hint="default" w:cstheme="minorHAnsi"/>
          </w:rPr>
          <w:t>gu</w:t>
        </w:r>
      </w:ins>
      <w:ins w:id="1735" w:author="m" w:date="2021-12-27T22:33:57Z">
        <w:r>
          <w:rPr>
            <w:rFonts w:hint="default" w:cstheme="minorHAnsi"/>
          </w:rPr>
          <w:t xml:space="preserve">lar </w:t>
        </w:r>
      </w:ins>
      <w:ins w:id="1736" w:author="Kasia Wojczulanis" w:date="2021-10-19T12:28:00Z">
        <w:r>
          <w:rPr>
            <w:rFonts w:cstheme="minorHAnsi"/>
            <w:lang w:val="en-GB"/>
          </w:rPr>
          <w:t xml:space="preserve">foraging </w:t>
        </w:r>
        <w:commentRangeStart w:id="13"/>
        <w:r>
          <w:rPr>
            <w:rFonts w:cstheme="minorHAnsi"/>
            <w:lang w:val="en-GB"/>
          </w:rPr>
          <w:t>behaviour</w:t>
        </w:r>
        <w:commentRangeEnd w:id="13"/>
      </w:ins>
      <w:r>
        <w:commentReference w:id="13"/>
      </w:r>
      <w:ins w:id="1737" w:author="Kasia Wojczulanis" w:date="2021-10-19T12:28:00Z">
        <w:del w:id="1738" w:author="m" w:date="2021-12-27T22:34:03Z">
          <w:r>
            <w:rPr>
              <w:rFonts w:cstheme="minorHAnsi"/>
              <w:lang w:val="en-GB"/>
            </w:rPr>
            <w:delText xml:space="preserve"> of </w:delText>
          </w:r>
        </w:del>
      </w:ins>
      <w:ins w:id="1739" w:author="Kasia Wojczulanis" w:date="2021-10-19T12:29:00Z">
        <w:del w:id="1740" w:author="m" w:date="2021-12-27T22:34:03Z">
          <w:r>
            <w:rPr>
              <w:rFonts w:cstheme="minorHAnsi"/>
              <w:lang w:val="en-GB"/>
            </w:rPr>
            <w:delText>examined individuals</w:delText>
          </w:r>
        </w:del>
      </w:ins>
      <w:ins w:id="1741" w:author="Kasia Wojczulanis" w:date="2021-10-19T12:29:00Z">
        <w:r>
          <w:rPr>
            <w:rFonts w:cstheme="minorHAnsi"/>
            <w:lang w:val="en-GB"/>
          </w:rPr>
          <w:t xml:space="preserve">. </w:t>
        </w:r>
      </w:ins>
      <w:r>
        <w:rPr>
          <w:rFonts w:cstheme="minorHAnsi"/>
          <w:lang w:val="en-GB"/>
        </w:rPr>
        <w:t xml:space="preserve">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Cowlog software </w:t>
      </w:r>
      <w:r>
        <w:rPr>
          <w:rFonts w:cstheme="minorHAnsi"/>
          <w:lang w:val="en-GB"/>
        </w:rPr>
        <w:fldChar w:fldCharType="begin" w:fldLock="1"/>
      </w:r>
      <w:r>
        <w:rPr>
          <w:rFonts w:cstheme="minorHAnsi"/>
          <w:lang w:val="en-GB"/>
        </w:rPr>
        <w:instrText xml:space="preserve">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Pr>
          <w:rFonts w:cstheme="minorHAnsi"/>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t>
      </w:r>
      <w:del w:id="1742" w:author="Kasia Wojczulanis" w:date="2021-10-20T10:56:00Z">
        <w:r>
          <w:rPr>
            <w:rFonts w:cstheme="minorHAnsi"/>
            <w:lang w:val="en-GB"/>
          </w:rPr>
          <w:delText xml:space="preserve">usually </w:delText>
        </w:r>
      </w:del>
      <w:ins w:id="1743" w:author="Kasia Wojczulanis" w:date="2021-10-20T10:56:00Z">
        <w:r>
          <w:rPr>
            <w:rFonts w:cstheme="minorHAnsi"/>
            <w:lang w:val="en-GB"/>
          </w:rPr>
          <w:t xml:space="preserve">when started to </w:t>
        </w:r>
      </w:ins>
      <w:r>
        <w:rPr>
          <w:rFonts w:cstheme="minorHAnsi"/>
          <w:lang w:val="en-GB"/>
        </w:rPr>
        <w:t>hover</w:t>
      </w:r>
      <w:ins w:id="1744" w:author="Kasia Wojczulanis" w:date="2021-10-20T10:56:00Z">
        <w:r>
          <w:rPr>
            <w:rFonts w:cstheme="minorHAnsi"/>
            <w:lang w:val="en-GB"/>
          </w:rPr>
          <w:t xml:space="preserve"> </w:t>
        </w:r>
      </w:ins>
      <w:del w:id="1745" w:author="Kasia Wojczulanis" w:date="2021-10-20T10:56:00Z">
        <w:r>
          <w:rPr>
            <w:rFonts w:cstheme="minorHAnsi"/>
            <w:lang w:val="en-GB"/>
          </w:rPr>
          <w:delText xml:space="preserve">ing </w:delText>
        </w:r>
      </w:del>
      <w:r>
        <w:rPr>
          <w:rFonts w:cstheme="minorHAnsi"/>
          <w:lang w:val="en-GB"/>
        </w:rPr>
        <w:t>in front of the feeder</w:t>
      </w:r>
      <w:ins w:id="1746" w:author="Kasia Wojczulanis" w:date="2021-10-19T12:30:00Z">
        <w:r>
          <w:rPr>
            <w:rFonts w:cstheme="minorHAnsi"/>
            <w:lang w:val="en-GB"/>
          </w:rPr>
          <w:t xml:space="preserve"> in a distance of ca 0.5 m</w:t>
        </w:r>
      </w:ins>
      <w:r>
        <w:rPr>
          <w:rFonts w:cstheme="minorHAnsi"/>
          <w:lang w:val="en-GB"/>
        </w:rPr>
        <w:t xml:space="preserve">)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w:t>
      </w:r>
      <w:commentRangeStart w:id="14"/>
      <w:r>
        <w:rPr>
          <w:rFonts w:cstheme="minorHAnsi"/>
          <w:lang w:val="en-GB"/>
        </w:rPr>
        <w:t>Fig. 1</w:t>
      </w:r>
      <w:commentRangeEnd w:id="14"/>
      <w:r>
        <w:commentReference w:id="14"/>
      </w:r>
      <w:r>
        <w:rPr>
          <w:rFonts w:cstheme="minorHAnsi"/>
          <w:lang w:val="en-GB"/>
        </w:rPr>
        <w:t xml:space="preserve">);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r>
        <w:rPr>
          <w:rFonts w:cstheme="minorHAnsi"/>
          <w:i/>
          <w:lang w:val="en-GB"/>
        </w:rPr>
        <w:t>d</w:t>
      </w:r>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to </w:t>
      </w:r>
      <w:r>
        <w:rPr>
          <w:rFonts w:cstheme="minorHAnsi"/>
          <w:i/>
          <w:lang w:val="en-GB"/>
        </w:rPr>
        <w:t>e</w:t>
      </w:r>
      <w:r>
        <w:rPr>
          <w:rFonts w:cstheme="minorHAnsi"/>
          <w:lang w:val="en-GB"/>
        </w:rPr>
        <w:t xml:space="preserve"> on Fig. 1). For each visit we also noted which and how many times each of the three feeders were used by the focal bird. </w:t>
      </w:r>
      <w:r>
        <w:rPr>
          <w:rFonts w:cstheme="minorHAnsi"/>
          <w:lang w:val="en-GB"/>
        </w:rPr>
        <w:tab/>
      </w:r>
    </w:p>
    <w:p>
      <w:pPr>
        <w:spacing w:line="480" w:lineRule="auto"/>
        <w:jc w:val="both"/>
        <w:rPr>
          <w:rFonts w:cstheme="minorHAnsi"/>
          <w:lang w:val="en-GB"/>
        </w:rPr>
      </w:pPr>
      <w:r>
        <w:rPr>
          <w:rFonts w:cstheme="minorHAnsi"/>
          <w:lang w:val="en-GB"/>
        </w:rPr>
        <w:t>To quantify bird</w:t>
      </w:r>
      <w:del w:id="1747" w:author="m" w:date="2021-12-27T22:36:25Z">
        <w:r>
          <w:rPr>
            <w:rFonts w:cstheme="minorHAnsi"/>
            <w:lang w:val="en-GB"/>
          </w:rPr>
          <w:delText>s</w:delText>
        </w:r>
      </w:del>
      <w:r>
        <w:rPr>
          <w:rFonts w:cstheme="minorHAnsi"/>
          <w:lang w:val="en-GB"/>
        </w:rPr>
        <w:t xml:space="preserve"> movements around the feeders, we took advantage of the line-arrangement of the feeders that greatly restricted birds activity </w:t>
      </w:r>
      <w:del w:id="1748" w:author="m" w:date="2021-12-27T22:36:52Z">
        <w:r>
          <w:rPr>
            <w:rFonts w:hint="default" w:cstheme="minorHAnsi"/>
            <w:lang w:val="en-US"/>
          </w:rPr>
          <w:delText xml:space="preserve">to </w:delText>
        </w:r>
      </w:del>
      <w:ins w:id="1749" w:author="m" w:date="2021-12-27T22:36:52Z">
        <w:r>
          <w:rPr>
            <w:rFonts w:hint="default" w:cstheme="minorHAnsi"/>
          </w:rPr>
          <w:t>w</w:t>
        </w:r>
      </w:ins>
      <w:ins w:id="1750" w:author="m" w:date="2021-12-27T22:36:53Z">
        <w:r>
          <w:rPr>
            <w:rFonts w:hint="default" w:cstheme="minorHAnsi"/>
          </w:rPr>
          <w:t>ithin</w:t>
        </w:r>
      </w:ins>
      <w:ins w:id="1751" w:author="m" w:date="2021-12-27T22:36:54Z">
        <w:r>
          <w:rPr>
            <w:rFonts w:hint="default" w:cstheme="minorHAnsi"/>
          </w:rPr>
          <w:t xml:space="preserve"> </w:t>
        </w:r>
      </w:ins>
      <w:r>
        <w:rPr>
          <w:rFonts w:cstheme="minorHAnsi"/>
          <w:lang w:val="en-GB"/>
        </w:rPr>
        <w:t xml:space="preserve">two </w:t>
      </w:r>
      <w:del w:id="1752" w:author="m" w:date="2021-12-27T22:36:58Z">
        <w:r>
          <w:rPr>
            <w:rFonts w:hint="default" w:cstheme="minorHAnsi"/>
            <w:lang w:val="en-US"/>
          </w:rPr>
          <w:delText>directions</w:delText>
        </w:r>
      </w:del>
      <w:ins w:id="1753" w:author="m" w:date="2021-12-27T22:36:58Z">
        <w:r>
          <w:rPr>
            <w:rFonts w:hint="default" w:cstheme="minorHAnsi"/>
          </w:rPr>
          <w:t>ax</w:t>
        </w:r>
      </w:ins>
      <w:ins w:id="1754" w:author="m" w:date="2021-12-27T22:37:05Z">
        <w:r>
          <w:rPr>
            <w:rFonts w:hint="default" w:cstheme="minorHAnsi"/>
          </w:rPr>
          <w:t>is</w:t>
        </w:r>
      </w:ins>
      <w:r>
        <w:rPr>
          <w:rFonts w:cstheme="minorHAnsi"/>
          <w:lang w:val="en-GB"/>
        </w:rPr>
        <w:t xml:space="preserve">. That simplified further analyses, as operating in two-dimensional space we could establish Cartesian coordinates of a bird position for 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 xml:space="preserve">5.1.5 (physlets.org/tracker). </w:t>
      </w:r>
      <w:del w:id="1755" w:author="m" w:date="2021-12-27T22:37:44Z">
        <w:r>
          <w:rPr>
            <w:rFonts w:hint="default" w:cstheme="minorHAnsi"/>
            <w:lang w:val="en-US"/>
          </w:rPr>
          <w:delText>Of that</w:delText>
        </w:r>
      </w:del>
      <w:ins w:id="1756" w:author="m" w:date="2021-12-27T22:37:44Z">
        <w:r>
          <w:rPr>
            <w:rFonts w:hint="default" w:cstheme="minorHAnsi"/>
          </w:rPr>
          <w:t>Bas</w:t>
        </w:r>
      </w:ins>
      <w:ins w:id="1757" w:author="m" w:date="2021-12-27T22:37:45Z">
        <w:r>
          <w:rPr>
            <w:rFonts w:hint="default" w:cstheme="minorHAnsi"/>
          </w:rPr>
          <w:t>ed o</w:t>
        </w:r>
      </w:ins>
      <w:ins w:id="1758" w:author="m" w:date="2021-12-27T22:37:46Z">
        <w:r>
          <w:rPr>
            <w:rFonts w:hint="default" w:cstheme="minorHAnsi"/>
          </w:rPr>
          <w:t>n th</w:t>
        </w:r>
      </w:ins>
      <w:ins w:id="1759" w:author="m" w:date="2021-12-27T22:37:47Z">
        <w:r>
          <w:rPr>
            <w:rFonts w:hint="default" w:cstheme="minorHAnsi"/>
          </w:rPr>
          <w:t>ose</w:t>
        </w:r>
      </w:ins>
      <w:ins w:id="1760" w:author="m" w:date="2021-12-27T22:37:55Z">
        <w:r>
          <w:rPr>
            <w:rFonts w:hint="default" w:cstheme="minorHAnsi"/>
          </w:rPr>
          <w:t xml:space="preserve"> coord</w:t>
        </w:r>
      </w:ins>
      <w:ins w:id="1761" w:author="m" w:date="2021-12-27T22:37:56Z">
        <w:r>
          <w:rPr>
            <w:rFonts w:hint="default" w:cstheme="minorHAnsi"/>
          </w:rPr>
          <w:t>in</w:t>
        </w:r>
      </w:ins>
      <w:ins w:id="1762" w:author="m" w:date="2021-12-27T22:37:57Z">
        <w:r>
          <w:rPr>
            <w:rFonts w:hint="default" w:cstheme="minorHAnsi"/>
          </w:rPr>
          <w:t>ate</w:t>
        </w:r>
      </w:ins>
      <w:ins w:id="1763" w:author="m" w:date="2021-12-27T22:37:58Z">
        <w:r>
          <w:rPr>
            <w:rFonts w:hint="default" w:cstheme="minorHAnsi"/>
          </w:rPr>
          <w:t>s</w:t>
        </w:r>
      </w:ins>
      <w:r>
        <w:rPr>
          <w:rFonts w:cstheme="minorHAnsi"/>
          <w:lang w:val="en-GB"/>
        </w:rPr>
        <w:t xml:space="preserve"> we calculated distances between each two bird’s positions using Pythagoras theorem.</w:t>
      </w:r>
    </w:p>
    <w:p>
      <w:pPr>
        <w:spacing w:line="480" w:lineRule="auto"/>
        <w:jc w:val="both"/>
        <w:rPr>
          <w:rFonts w:cstheme="minorHAnsi"/>
          <w:lang w:val="en-GB"/>
        </w:rPr>
      </w:pPr>
      <w:r>
        <w:rPr>
          <w:rFonts w:cstheme="minorHAnsi"/>
          <w:i/>
          <w:lang w:val="en-GB"/>
        </w:rPr>
        <w:t xml:space="preserve">Parameters. </w:t>
      </w:r>
      <w:r>
        <w:rPr>
          <w:rFonts w:cstheme="minorHAnsi"/>
          <w:lang w:val="en-GB"/>
        </w:rPr>
        <w:t xml:space="preserve">We calculated </w:t>
      </w:r>
      <w:r>
        <w:rPr>
          <w:rFonts w:cstheme="minorHAnsi"/>
          <w:b w:val="0"/>
          <w:bCs/>
          <w:lang w:val="en-GB"/>
          <w:rPrChange w:id="1764" w:author="m" w:date="2021-12-27T22:38:35Z">
            <w:rPr>
              <w:rFonts w:cstheme="minorHAnsi"/>
              <w:b/>
              <w:lang w:val="en-GB"/>
            </w:rPr>
          </w:rPrChange>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individual differences in foraging (i.e.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w:t>
      </w:r>
      <w:del w:id="1765" w:author="m" w:date="2021-12-27T22:39:22Z">
        <w:r>
          <w:rPr>
            <w:rFonts w:cstheme="minorHAnsi"/>
            <w:lang w:val="en-GB"/>
          </w:rPr>
          <w:delText xml:space="preserve">have been </w:delText>
        </w:r>
      </w:del>
      <w:r>
        <w:rPr>
          <w:rFonts w:cstheme="minorHAnsi"/>
          <w:lang w:val="en-GB"/>
        </w:rPr>
        <w:t xml:space="preserve">shown to affect foraging: exploration, risk-avoidance and arousal </w:t>
      </w:r>
      <w:r>
        <w:rPr>
          <w:rFonts w:cstheme="minorHAnsi"/>
          <w:lang w:val="en-GB"/>
        </w:rPr>
        <w:fldChar w:fldCharType="begin" w:fldLock="1"/>
      </w:r>
      <w:r>
        <w:rPr>
          <w:rFonts w:cstheme="minorHAnsi"/>
          <w:lang w:val="en-GB"/>
        </w:rPr>
        <w:instrText xml:space="preserve">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et al., 2012b; Réale et al., 2007; Smith &amp; Blumstein, 2008)","plainTextFormattedCitation":"(Couchoux &amp; Cresswell, 2012; Herborn et al., 2014; Quinn et al., 2012b; Réale et al., 2007; Smith &amp; Blumstein, 2008)","previouslyFormattedCitation":"(Couchoux &amp; Cresswell, 2012; Herborn et al., 2014; Quinn et al., 2012b; Réale et al., 2007; Smith &amp; Blumstein, 2008)"},"properties":{"noteIndex":0},"schema":"https://github.com/citation-style-language/schema/raw/master/csl-citation.json"}</w:instrText>
      </w:r>
      <w:r>
        <w:rPr>
          <w:rFonts w:cstheme="minorHAnsi"/>
          <w:lang w:val="en-GB"/>
        </w:rPr>
        <w:fldChar w:fldCharType="separate"/>
      </w:r>
      <w:r>
        <w:rPr>
          <w:rFonts w:cstheme="minorHAnsi"/>
          <w:lang w:val="en-GB"/>
        </w:rPr>
        <w:t>(Couchoux &amp; Cresswell, 2012; Herborn et al., 2014; Quinn et al., 2012b; Réale et al., 2007; Smith &amp; Blumstein, 2008)</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w:t>
      </w:r>
      <w:del w:id="1766" w:author="m" w:date="2021-12-27T22:42:16Z">
        <w:commentRangeStart w:id="15"/>
        <w:r>
          <w:rPr>
            <w:rFonts w:hint="default" w:cstheme="minorHAnsi"/>
            <w:lang w:val="en-US"/>
          </w:rPr>
          <w:delText>total</w:delText>
        </w:r>
      </w:del>
      <w:del w:id="1767" w:author="m" w:date="2021-12-27T22:42:16Z">
        <w:r>
          <w:rPr>
            <w:rFonts w:hint="default" w:cstheme="minorHAnsi"/>
            <w:b/>
            <w:lang w:val="en-US"/>
          </w:rPr>
          <w:delText xml:space="preserve"> </w:delText>
        </w:r>
      </w:del>
      <w:ins w:id="1768" w:author="m" w:date="2021-12-27T22:42:16Z">
        <w:r>
          <w:rPr>
            <w:rFonts w:hint="default" w:cstheme="minorHAnsi"/>
          </w:rPr>
          <w:t>t</w:t>
        </w:r>
      </w:ins>
      <w:ins w:id="1769" w:author="m" w:date="2021-12-27T22:42:17Z">
        <w:r>
          <w:rPr>
            <w:rFonts w:hint="default" w:cstheme="minorHAnsi"/>
          </w:rPr>
          <w:t>he</w:t>
        </w:r>
      </w:ins>
      <w:ins w:id="1770" w:author="m" w:date="2021-12-27T22:42:18Z">
        <w:r>
          <w:rPr>
            <w:rFonts w:hint="default" w:cstheme="minorHAnsi"/>
          </w:rPr>
          <w:t xml:space="preserve"> </w:t>
        </w:r>
        <w:commentRangeEnd w:id="15"/>
      </w:ins>
      <w:r>
        <w:commentReference w:id="15"/>
      </w:r>
      <w:ins w:id="1771" w:author="m" w:date="2021-12-27T22:49:42Z">
        <w:r>
          <w:rPr>
            <w:rFonts w:hint="default" w:cstheme="minorHAnsi"/>
          </w:rPr>
          <w:t>num</w:t>
        </w:r>
      </w:ins>
      <w:ins w:id="1772" w:author="m" w:date="2021-12-27T22:49:43Z">
        <w:r>
          <w:rPr>
            <w:rFonts w:hint="default" w:cstheme="minorHAnsi"/>
          </w:rPr>
          <w:t xml:space="preserve">ber </w:t>
        </w:r>
      </w:ins>
      <w:ins w:id="1773" w:author="m" w:date="2021-12-27T22:47:44Z">
        <w:r>
          <w:rPr>
            <w:rFonts w:hint="default"/>
          </w:rPr>
          <w:t xml:space="preserve">of </w:t>
        </w:r>
      </w:ins>
      <w:ins w:id="1774" w:author="m" w:date="2021-12-27T22:47:20Z">
        <w:r>
          <w:rPr>
            <w:rFonts w:hint="default" w:cstheme="minorHAnsi"/>
          </w:rPr>
          <w:t>f</w:t>
        </w:r>
      </w:ins>
      <w:ins w:id="1775" w:author="m" w:date="2021-12-27T22:47:21Z">
        <w:r>
          <w:rPr>
            <w:rFonts w:hint="default" w:cstheme="minorHAnsi"/>
          </w:rPr>
          <w:t>eede</w:t>
        </w:r>
      </w:ins>
      <w:ins w:id="1776" w:author="m" w:date="2021-12-27T22:47:22Z">
        <w:r>
          <w:rPr>
            <w:rFonts w:hint="default" w:cstheme="minorHAnsi"/>
          </w:rPr>
          <w:t>rs</w:t>
        </w:r>
      </w:ins>
      <w:ins w:id="1777" w:author="m" w:date="2021-12-27T22:47:47Z">
        <w:r>
          <w:rPr>
            <w:rFonts w:hint="default" w:cstheme="minorHAnsi"/>
          </w:rPr>
          <w:t xml:space="preserve"> visit</w:t>
        </w:r>
      </w:ins>
      <w:ins w:id="1778" w:author="m" w:date="2021-12-27T22:47:48Z">
        <w:r>
          <w:rPr>
            <w:rFonts w:hint="default" w:cstheme="minorHAnsi"/>
          </w:rPr>
          <w:t>ed</w:t>
        </w:r>
      </w:ins>
      <w:ins w:id="1779" w:author="m" w:date="2021-12-27T22:50:04Z">
        <w:r>
          <w:rPr>
            <w:rFonts w:hint="default" w:cstheme="minorHAnsi"/>
          </w:rPr>
          <w:t>.</w:t>
        </w:r>
      </w:ins>
      <w:ins w:id="1780" w:author="m" w:date="2021-12-27T22:50:05Z">
        <w:r>
          <w:rPr>
            <w:rFonts w:hint="default" w:cstheme="minorHAnsi"/>
          </w:rPr>
          <w:t xml:space="preserve"> </w:t>
        </w:r>
      </w:ins>
      <w:ins w:id="1781" w:author="m" w:date="2021-12-27T22:50:13Z">
        <w:r>
          <w:rPr>
            <w:rFonts w:hint="default" w:cstheme="minorHAnsi"/>
          </w:rPr>
          <w:t>T</w:t>
        </w:r>
      </w:ins>
      <w:ins w:id="1782" w:author="m" w:date="2021-12-27T22:50:15Z">
        <w:r>
          <w:rPr>
            <w:rFonts w:hint="default" w:cstheme="minorHAnsi"/>
          </w:rPr>
          <w:t>hi</w:t>
        </w:r>
      </w:ins>
      <w:ins w:id="1783" w:author="m" w:date="2021-12-27T22:50:16Z">
        <w:r>
          <w:rPr>
            <w:rFonts w:hint="default" w:cstheme="minorHAnsi"/>
          </w:rPr>
          <w:t xml:space="preserve">s </w:t>
        </w:r>
      </w:ins>
      <w:ins w:id="1784" w:author="m" w:date="2021-12-27T22:50:17Z">
        <w:r>
          <w:rPr>
            <w:rFonts w:hint="default" w:cstheme="minorHAnsi"/>
          </w:rPr>
          <w:t>es</w:t>
        </w:r>
      </w:ins>
      <w:ins w:id="1785" w:author="m" w:date="2021-12-27T22:50:18Z">
        <w:r>
          <w:rPr>
            <w:rFonts w:hint="default" w:cstheme="minorHAnsi"/>
          </w:rPr>
          <w:t>timate</w:t>
        </w:r>
      </w:ins>
      <w:ins w:id="1786" w:author="m" w:date="2021-12-27T22:50:19Z">
        <w:r>
          <w:rPr>
            <w:rFonts w:hint="default" w:cstheme="minorHAnsi"/>
          </w:rPr>
          <w:t>d</w:t>
        </w:r>
      </w:ins>
      <w:ins w:id="1787" w:author="m" w:date="2021-12-27T22:50:35Z">
        <w:r>
          <w:rPr>
            <w:rFonts w:hint="default" w:cstheme="minorHAnsi"/>
          </w:rPr>
          <w:t xml:space="preserve"> </w:t>
        </w:r>
      </w:ins>
      <w:ins w:id="1788" w:author="m" w:date="2021-12-27T22:48:03Z">
        <w:r>
          <w:rPr>
            <w:rFonts w:hint="default" w:cstheme="minorHAnsi"/>
          </w:rPr>
          <w:t xml:space="preserve">as </w:t>
        </w:r>
      </w:ins>
      <w:ins w:id="1789" w:author="m" w:date="2021-12-27T22:50:43Z">
        <w:r>
          <w:rPr>
            <w:rFonts w:hint="default" w:cstheme="minorHAnsi"/>
          </w:rPr>
          <w:t>as</w:t>
        </w:r>
      </w:ins>
      <w:ins w:id="1790" w:author="m" w:date="2021-12-27T22:50:44Z">
        <w:r>
          <w:rPr>
            <w:rFonts w:hint="default" w:cstheme="minorHAnsi"/>
          </w:rPr>
          <w:t xml:space="preserve"> a r</w:t>
        </w:r>
      </w:ins>
      <w:ins w:id="1791" w:author="m" w:date="2021-12-27T22:50:45Z">
        <w:r>
          <w:rPr>
            <w:rFonts w:hint="default" w:cstheme="minorHAnsi"/>
          </w:rPr>
          <w:t xml:space="preserve">ate </w:t>
        </w:r>
      </w:ins>
      <w:ins w:id="1792" w:author="m" w:date="2021-12-27T22:50:46Z">
        <w:r>
          <w:rPr>
            <w:rFonts w:hint="default" w:cstheme="minorHAnsi"/>
          </w:rPr>
          <w:t>(</w:t>
        </w:r>
      </w:ins>
      <w:del w:id="1793" w:author="m" w:date="2021-12-27T22:50:50Z">
        <w:r>
          <w:rPr>
            <w:rFonts w:cstheme="minorHAnsi"/>
            <w:lang w:val="en-GB"/>
          </w:rPr>
          <w:delText>number of feeders visited during the foraging visit</w:delText>
        </w:r>
      </w:del>
      <w:ins w:id="1794" w:author="m" w:date="2021-12-27T22:48:08Z">
        <w:r>
          <w:rPr>
            <w:rFonts w:hint="default" w:cstheme="minorHAnsi"/>
          </w:rPr>
          <w:t>divide</w:t>
        </w:r>
      </w:ins>
      <w:ins w:id="1795" w:author="m" w:date="2021-12-27T22:48:09Z">
        <w:r>
          <w:rPr>
            <w:rFonts w:hint="default" w:cstheme="minorHAnsi"/>
          </w:rPr>
          <w:t>d b</w:t>
        </w:r>
      </w:ins>
      <w:ins w:id="1796" w:author="m" w:date="2021-12-27T22:48:10Z">
        <w:r>
          <w:rPr>
            <w:rFonts w:hint="default" w:cstheme="minorHAnsi"/>
          </w:rPr>
          <w:t xml:space="preserve">y the </w:t>
        </w:r>
      </w:ins>
      <w:ins w:id="1797" w:author="m" w:date="2021-12-27T22:48:11Z">
        <w:r>
          <w:rPr>
            <w:rFonts w:hint="default" w:cstheme="minorHAnsi"/>
          </w:rPr>
          <w:t xml:space="preserve">total </w:t>
        </w:r>
      </w:ins>
      <w:ins w:id="1798" w:author="m" w:date="2021-12-27T22:48:12Z">
        <w:r>
          <w:rPr>
            <w:rFonts w:hint="default" w:cstheme="minorHAnsi"/>
          </w:rPr>
          <w:t>duration</w:t>
        </w:r>
      </w:ins>
      <w:ins w:id="1799" w:author="m" w:date="2021-12-27T22:48:13Z">
        <w:r>
          <w:rPr>
            <w:rFonts w:hint="default" w:cstheme="minorHAnsi"/>
          </w:rPr>
          <w:t xml:space="preserve"> of the</w:t>
        </w:r>
      </w:ins>
      <w:ins w:id="1800" w:author="m" w:date="2021-12-27T22:48:14Z">
        <w:r>
          <w:rPr>
            <w:rFonts w:hint="default" w:cstheme="minorHAnsi"/>
          </w:rPr>
          <w:t xml:space="preserve"> visit</w:t>
        </w:r>
      </w:ins>
      <w:ins w:id="1801" w:author="m" w:date="2021-12-27T22:50:56Z">
        <w:r>
          <w:rPr>
            <w:rFonts w:hint="default" w:cstheme="minorHAnsi"/>
          </w:rPr>
          <w:t xml:space="preserve">) </w:t>
        </w:r>
      </w:ins>
      <w:ins w:id="1802" w:author="m" w:date="2021-12-27T22:50:57Z">
        <w:r>
          <w:rPr>
            <w:rFonts w:hint="default" w:cstheme="minorHAnsi"/>
          </w:rPr>
          <w:t xml:space="preserve">as </w:t>
        </w:r>
      </w:ins>
      <w:ins w:id="1803" w:author="m" w:date="2021-12-27T22:52:45Z">
        <w:r>
          <w:rPr>
            <w:rFonts w:hint="default" w:cstheme="minorHAnsi"/>
          </w:rPr>
          <w:t>vi</w:t>
        </w:r>
      </w:ins>
      <w:ins w:id="1804" w:author="m" w:date="2021-12-27T22:52:46Z">
        <w:r>
          <w:rPr>
            <w:rFonts w:hint="default" w:cstheme="minorHAnsi"/>
          </w:rPr>
          <w:t>sit</w:t>
        </w:r>
      </w:ins>
      <w:ins w:id="1805" w:author="m" w:date="2021-12-27T22:53:08Z">
        <w:r>
          <w:rPr>
            <w:rFonts w:hint="default" w:cstheme="minorHAnsi"/>
          </w:rPr>
          <w:t>s</w:t>
        </w:r>
      </w:ins>
      <w:ins w:id="1806" w:author="m" w:date="2021-12-27T22:53:09Z">
        <w:r>
          <w:rPr>
            <w:rFonts w:hint="default" w:cstheme="minorHAnsi"/>
          </w:rPr>
          <w:t xml:space="preserve"> </w:t>
        </w:r>
      </w:ins>
      <w:ins w:id="1807" w:author="m" w:date="2021-12-27T22:53:10Z">
        <w:r>
          <w:rPr>
            <w:rFonts w:hint="default" w:cstheme="minorHAnsi"/>
          </w:rPr>
          <w:t>to</w:t>
        </w:r>
      </w:ins>
      <w:ins w:id="1808" w:author="m" w:date="2021-12-27T22:52:46Z">
        <w:r>
          <w:rPr>
            <w:rFonts w:hint="default" w:cstheme="minorHAnsi"/>
          </w:rPr>
          <w:t xml:space="preserve"> </w:t>
        </w:r>
      </w:ins>
      <w:ins w:id="1809" w:author="m" w:date="2021-12-27T22:52:50Z">
        <w:r>
          <w:rPr>
            <w:rFonts w:hint="default" w:cstheme="minorHAnsi"/>
          </w:rPr>
          <w:t>ne</w:t>
        </w:r>
      </w:ins>
      <w:ins w:id="1810" w:author="m" w:date="2021-12-27T22:52:51Z">
        <w:r>
          <w:rPr>
            <w:rFonts w:hint="default" w:cstheme="minorHAnsi"/>
          </w:rPr>
          <w:t>w fe</w:t>
        </w:r>
      </w:ins>
      <w:ins w:id="1811" w:author="m" w:date="2021-12-27T22:52:52Z">
        <w:r>
          <w:rPr>
            <w:rFonts w:hint="default" w:cstheme="minorHAnsi"/>
          </w:rPr>
          <w:t>eders</w:t>
        </w:r>
      </w:ins>
      <w:ins w:id="1812" w:author="m" w:date="2021-12-27T22:52:53Z">
        <w:r>
          <w:rPr>
            <w:rFonts w:hint="default" w:cstheme="minorHAnsi"/>
          </w:rPr>
          <w:t xml:space="preserve"> </w:t>
        </w:r>
      </w:ins>
      <w:ins w:id="1813" w:author="m" w:date="2021-12-27T22:53:14Z">
        <w:r>
          <w:rPr>
            <w:rFonts w:hint="default" w:cstheme="minorHAnsi"/>
          </w:rPr>
          <w:t>a</w:t>
        </w:r>
      </w:ins>
      <w:ins w:id="1814" w:author="m" w:date="2021-12-27T22:53:15Z">
        <w:r>
          <w:rPr>
            <w:rFonts w:hint="default" w:cstheme="minorHAnsi"/>
          </w:rPr>
          <w:t xml:space="preserve">re </w:t>
        </w:r>
      </w:ins>
      <w:ins w:id="1815" w:author="m" w:date="2021-12-27T22:53:28Z">
        <w:r>
          <w:rPr>
            <w:rFonts w:hint="default" w:cstheme="minorHAnsi"/>
          </w:rPr>
          <w:t>l</w:t>
        </w:r>
      </w:ins>
      <w:ins w:id="1816" w:author="m" w:date="2021-12-27T22:53:29Z">
        <w:r>
          <w:rPr>
            <w:rFonts w:hint="default" w:cstheme="minorHAnsi"/>
          </w:rPr>
          <w:t>ikely</w:t>
        </w:r>
      </w:ins>
      <w:ins w:id="1817" w:author="m" w:date="2021-12-27T22:53:30Z">
        <w:r>
          <w:rPr>
            <w:rFonts w:hint="default" w:cstheme="minorHAnsi"/>
          </w:rPr>
          <w:t xml:space="preserve"> to </w:t>
        </w:r>
      </w:ins>
      <w:ins w:id="1818" w:author="m" w:date="2021-12-27T22:53:31Z">
        <w:r>
          <w:rPr>
            <w:rFonts w:hint="default" w:cstheme="minorHAnsi"/>
          </w:rPr>
          <w:t>be a</w:t>
        </w:r>
      </w:ins>
      <w:ins w:id="1819" w:author="m" w:date="2021-12-27T22:53:34Z">
        <w:r>
          <w:rPr>
            <w:rFonts w:hint="default" w:cstheme="minorHAnsi"/>
          </w:rPr>
          <w:t xml:space="preserve"> fu</w:t>
        </w:r>
      </w:ins>
      <w:ins w:id="1820" w:author="m" w:date="2021-12-27T22:53:35Z">
        <w:r>
          <w:rPr>
            <w:rFonts w:hint="default" w:cstheme="minorHAnsi"/>
          </w:rPr>
          <w:t>nction o</w:t>
        </w:r>
      </w:ins>
      <w:ins w:id="1821" w:author="m" w:date="2021-12-27T22:53:36Z">
        <w:r>
          <w:rPr>
            <w:rFonts w:hint="default" w:cstheme="minorHAnsi"/>
          </w:rPr>
          <w:t>f</w:t>
        </w:r>
      </w:ins>
      <w:ins w:id="1822" w:author="m" w:date="2021-12-27T22:53:37Z">
        <w:r>
          <w:rPr>
            <w:rFonts w:hint="default" w:cstheme="minorHAnsi"/>
          </w:rPr>
          <w:t xml:space="preserve"> time</w:t>
        </w:r>
      </w:ins>
      <w:ins w:id="1823" w:author="m" w:date="2021-12-27T22:53:38Z">
        <w:r>
          <w:rPr>
            <w:rFonts w:hint="default" w:cstheme="minorHAnsi"/>
          </w:rPr>
          <w:t xml:space="preserve"> spen</w:t>
        </w:r>
      </w:ins>
      <w:ins w:id="1824" w:author="m" w:date="2021-12-27T22:53:39Z">
        <w:r>
          <w:rPr>
            <w:rFonts w:hint="default" w:cstheme="minorHAnsi"/>
          </w:rPr>
          <w:t xml:space="preserve">d at </w:t>
        </w:r>
      </w:ins>
      <w:ins w:id="1825" w:author="m" w:date="2021-12-27T22:53:40Z">
        <w:r>
          <w:rPr>
            <w:rFonts w:hint="default" w:cstheme="minorHAnsi"/>
          </w:rPr>
          <w:t>the</w:t>
        </w:r>
      </w:ins>
      <w:ins w:id="1826" w:author="m" w:date="2021-12-27T22:53:41Z">
        <w:r>
          <w:rPr>
            <w:rFonts w:hint="default" w:cstheme="minorHAnsi"/>
          </w:rPr>
          <w:t xml:space="preserve"> </w:t>
        </w:r>
      </w:ins>
      <w:ins w:id="1827" w:author="m" w:date="2021-12-27T22:53:43Z">
        <w:r>
          <w:rPr>
            <w:rFonts w:hint="default" w:cstheme="minorHAnsi"/>
          </w:rPr>
          <w:t>fe</w:t>
        </w:r>
      </w:ins>
      <w:ins w:id="1828" w:author="m" w:date="2021-12-27T22:53:44Z">
        <w:r>
          <w:rPr>
            <w:rFonts w:hint="default" w:cstheme="minorHAnsi"/>
          </w:rPr>
          <w:t>eder</w:t>
        </w:r>
      </w:ins>
      <w:ins w:id="1829" w:author="m" w:date="2021-12-27T22:53:48Z">
        <w:r>
          <w:rPr>
            <w:rFonts w:hint="default" w:cstheme="minorHAnsi"/>
          </w:rPr>
          <w:t>s</w:t>
        </w:r>
      </w:ins>
      <w:ins w:id="1830" w:author="Kasia Wojczulanis" w:date="2021-10-18T11:14:00Z">
        <w:r>
          <w:rPr>
            <w:rFonts w:cstheme="minorHAnsi"/>
            <w:lang w:val="en-GB"/>
          </w:rPr>
          <w:t>.</w:t>
        </w:r>
      </w:ins>
      <w:ins w:id="1831" w:author="Kasia Wojczulanis" w:date="2021-10-18T11:14:00Z">
        <w:del w:id="1832" w:author="m" w:date="2021-12-27T22:53:59Z">
          <w:r>
            <w:rPr>
              <w:rFonts w:cstheme="minorHAnsi"/>
              <w:lang w:val="en-GB"/>
            </w:rPr>
            <w:delText xml:space="preserve"> Since that number depends on </w:delText>
          </w:r>
        </w:del>
      </w:ins>
      <w:ins w:id="1833" w:author="Kasia Wojczulanis" w:date="2021-10-18T11:16:00Z">
        <w:del w:id="1834" w:author="m" w:date="2021-12-27T22:53:59Z">
          <w:r>
            <w:rPr>
              <w:rFonts w:cstheme="minorHAnsi"/>
              <w:lang w:val="en-GB"/>
            </w:rPr>
            <w:delText xml:space="preserve">total foraging duration, </w:delText>
          </w:r>
        </w:del>
      </w:ins>
      <w:ins w:id="1835" w:author="Kasia Wojczulanis" w:date="2021-10-18T11:15:00Z">
        <w:del w:id="1836" w:author="m" w:date="2021-12-27T22:53:59Z">
          <w:r>
            <w:rPr>
              <w:rFonts w:cstheme="minorHAnsi"/>
              <w:lang w:val="en-GB"/>
            </w:rPr>
            <w:delText xml:space="preserve">and that </w:delText>
          </w:r>
        </w:del>
      </w:ins>
      <w:ins w:id="1837" w:author="Kasia Wojczulanis" w:date="2021-10-18T11:17:00Z">
        <w:del w:id="1838" w:author="m" w:date="2021-12-27T22:53:59Z">
          <w:r>
            <w:rPr>
              <w:rFonts w:cstheme="minorHAnsi"/>
              <w:lang w:val="en-GB"/>
            </w:rPr>
            <w:delText xml:space="preserve">might </w:delText>
          </w:r>
        </w:del>
      </w:ins>
      <w:ins w:id="1839" w:author="Kasia Wojczulanis" w:date="2021-10-18T11:15:00Z">
        <w:del w:id="1840" w:author="m" w:date="2021-12-27T22:53:59Z">
          <w:r>
            <w:rPr>
              <w:rFonts w:cstheme="minorHAnsi"/>
              <w:lang w:val="en-GB"/>
            </w:rPr>
            <w:delText>differ</w:delText>
          </w:r>
        </w:del>
      </w:ins>
      <w:ins w:id="1841" w:author="Kasia Wojczulanis" w:date="2021-10-18T11:17:00Z">
        <w:del w:id="1842" w:author="m" w:date="2021-12-27T22:53:59Z">
          <w:r>
            <w:rPr>
              <w:rFonts w:cstheme="minorHAnsi"/>
              <w:lang w:val="en-GB"/>
            </w:rPr>
            <w:delText xml:space="preserve"> </w:delText>
          </w:r>
        </w:del>
      </w:ins>
      <w:ins w:id="1843" w:author="Kasia Wojczulanis" w:date="2021-10-18T11:15:00Z">
        <w:del w:id="1844" w:author="m" w:date="2021-12-27T22:53:59Z">
          <w:r>
            <w:rPr>
              <w:rFonts w:cstheme="minorHAnsi"/>
              <w:lang w:val="en-GB"/>
            </w:rPr>
            <w:delText xml:space="preserve">between individuals and/or visits, we standardized it </w:delText>
          </w:r>
        </w:del>
      </w:ins>
      <w:del w:id="1845" w:author="m" w:date="2021-12-27T22:53:59Z">
        <w:r>
          <w:rPr>
            <w:rFonts w:cstheme="minorHAnsi"/>
            <w:lang w:val="en-GB"/>
          </w:rPr>
          <w:delText>, divid</w:delText>
        </w:r>
      </w:del>
      <w:ins w:id="1846" w:author="Kasia Wojczulanis" w:date="2021-10-18T11:16:00Z">
        <w:del w:id="1847" w:author="m" w:date="2021-12-27T22:53:59Z">
          <w:r>
            <w:rPr>
              <w:rFonts w:cstheme="minorHAnsi"/>
              <w:lang w:val="en-GB"/>
            </w:rPr>
            <w:delText>ing one by the other</w:delText>
          </w:r>
        </w:del>
      </w:ins>
      <w:del w:id="1848" w:author="Kasia Wojczulanis" w:date="2021-10-18T11:16:00Z">
        <w:r>
          <w:rPr>
            <w:rFonts w:cstheme="minorHAnsi"/>
            <w:lang w:val="en-GB"/>
          </w:rPr>
          <w:delText xml:space="preserve">ed </w:delText>
        </w:r>
      </w:del>
      <w:del w:id="1849" w:author="Kasia Wojczulanis" w:date="2021-10-18T11:17:00Z">
        <w:r>
          <w:rPr>
            <w:rFonts w:cstheme="minorHAnsi"/>
            <w:lang w:val="en-GB"/>
          </w:rPr>
          <w:delText>by the total foraging duration</w:delText>
        </w:r>
      </w:del>
      <w:del w:id="1850" w:author="m" w:date="2021-12-27T22:54:00Z">
        <w:r>
          <w:rPr>
            <w:rFonts w:cstheme="minorHAnsi"/>
            <w:lang w:val="en-GB"/>
          </w:rPr>
          <w:delText>.</w:delText>
        </w:r>
      </w:del>
      <w:r>
        <w:rPr>
          <w:rFonts w:cstheme="minorHAnsi"/>
          <w:lang w:val="en-GB"/>
        </w:rPr>
        <w:t xml:space="preserve"> As a proxy for </w:t>
      </w:r>
      <w:r>
        <w:rPr>
          <w:rFonts w:cstheme="minorHAnsi"/>
          <w:b/>
          <w:lang w:val="en-GB"/>
        </w:rPr>
        <w:t xml:space="preserve">risk-avoidance </w:t>
      </w:r>
      <w:r>
        <w:rPr>
          <w:rFonts w:cstheme="minorHAnsi"/>
          <w:lang w:val="en-GB"/>
        </w:rPr>
        <w:t xml:space="preserve">we used latency to </w:t>
      </w:r>
      <w:ins w:id="1851" w:author="Kasia Wojczulanis" w:date="2021-10-20T10:55:00Z">
        <w:r>
          <w:rPr>
            <w:rFonts w:cstheme="minorHAnsi"/>
            <w:lang w:val="en-GB"/>
          </w:rPr>
          <w:t xml:space="preserve">start to forage, </w:t>
        </w:r>
      </w:ins>
      <w:del w:id="1852" w:author="Kasia Wojczulanis" w:date="2021-10-20T10:55:00Z">
        <w:r>
          <w:rPr>
            <w:rFonts w:cstheme="minorHAnsi"/>
            <w:lang w:val="en-GB"/>
          </w:rPr>
          <w:delText>approach the feeder</w:delText>
        </w:r>
      </w:del>
      <w:del w:id="1853" w:author="Kasia Wojczulanis" w:date="2021-10-20T10:57:00Z">
        <w:r>
          <w:rPr>
            <w:rFonts w:cstheme="minorHAnsi"/>
            <w:lang w:val="en-GB"/>
          </w:rPr>
          <w:delText xml:space="preserve">, </w:delText>
        </w:r>
      </w:del>
      <w:r>
        <w:rPr>
          <w:rFonts w:cstheme="minorHAnsi"/>
          <w:lang w:val="en-GB"/>
        </w:rPr>
        <w:t xml:space="preserve">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w:t>
      </w:r>
      <w:ins w:id="1854" w:author="m" w:date="2021-12-27T22:55:08Z">
        <w:r>
          <w:rPr>
            <w:rFonts w:hint="default" w:cstheme="minorHAnsi"/>
          </w:rPr>
          <w:t>Th</w:t>
        </w:r>
      </w:ins>
      <w:ins w:id="1855" w:author="m" w:date="2021-12-27T22:55:09Z">
        <w:r>
          <w:rPr>
            <w:rFonts w:hint="default" w:cstheme="minorHAnsi"/>
          </w:rPr>
          <w:t>erefor</w:t>
        </w:r>
      </w:ins>
      <w:ins w:id="1856" w:author="m" w:date="2021-12-27T22:55:10Z">
        <w:r>
          <w:rPr>
            <w:rFonts w:hint="default" w:cstheme="minorHAnsi"/>
          </w:rPr>
          <w:t>e, it re</w:t>
        </w:r>
      </w:ins>
      <w:ins w:id="1857" w:author="m" w:date="2021-12-27T22:55:12Z">
        <w:r>
          <w:rPr>
            <w:rFonts w:hint="default" w:cstheme="minorHAnsi"/>
          </w:rPr>
          <w:t>pres</w:t>
        </w:r>
      </w:ins>
      <w:ins w:id="1858" w:author="m" w:date="2021-12-27T22:55:13Z">
        <w:r>
          <w:rPr>
            <w:rFonts w:hint="default" w:cstheme="minorHAnsi"/>
          </w:rPr>
          <w:t xml:space="preserve">ents </w:t>
        </w:r>
      </w:ins>
      <w:ins w:id="1859" w:author="m" w:date="2021-12-27T22:55:14Z">
        <w:r>
          <w:rPr>
            <w:rFonts w:hint="default" w:cstheme="minorHAnsi"/>
          </w:rPr>
          <w:t xml:space="preserve">the </w:t>
        </w:r>
      </w:ins>
      <w:ins w:id="1860" w:author="m" w:date="2021-12-27T22:56:10Z">
        <w:r>
          <w:rPr>
            <w:rFonts w:hint="default" w:cstheme="minorHAnsi"/>
          </w:rPr>
          <w:t>m</w:t>
        </w:r>
      </w:ins>
      <w:ins w:id="1861" w:author="m" w:date="2021-12-27T22:56:11Z">
        <w:r>
          <w:rPr>
            <w:rFonts w:hint="default" w:cstheme="minorHAnsi"/>
          </w:rPr>
          <w:t>ean</w:t>
        </w:r>
      </w:ins>
      <w:ins w:id="1862" w:author="m" w:date="2021-12-27T22:56:12Z">
        <w:r>
          <w:rPr>
            <w:rFonts w:hint="default" w:cstheme="minorHAnsi"/>
          </w:rPr>
          <w:t xml:space="preserve"> </w:t>
        </w:r>
      </w:ins>
      <w:ins w:id="1863" w:author="m" w:date="2021-12-27T22:55:51Z">
        <w:r>
          <w:rPr>
            <w:rFonts w:hint="default" w:cstheme="minorHAnsi"/>
          </w:rPr>
          <w:t>d</w:t>
        </w:r>
      </w:ins>
      <w:ins w:id="1864" w:author="m" w:date="2021-12-27T22:55:53Z">
        <w:r>
          <w:rPr>
            <w:rFonts w:hint="default" w:cstheme="minorHAnsi"/>
          </w:rPr>
          <w:t>ista</w:t>
        </w:r>
      </w:ins>
      <w:ins w:id="1865" w:author="m" w:date="2021-12-27T22:55:54Z">
        <w:r>
          <w:rPr>
            <w:rFonts w:hint="default" w:cstheme="minorHAnsi"/>
          </w:rPr>
          <w:t xml:space="preserve">nce </w:t>
        </w:r>
      </w:ins>
      <w:ins w:id="1866" w:author="m" w:date="2021-12-27T22:56:13Z">
        <w:r>
          <w:rPr>
            <w:rFonts w:hint="default" w:cstheme="minorHAnsi"/>
          </w:rPr>
          <w:t>cover</w:t>
        </w:r>
      </w:ins>
      <w:ins w:id="1867" w:author="m" w:date="2021-12-27T22:56:14Z">
        <w:r>
          <w:rPr>
            <w:rFonts w:hint="default" w:cstheme="minorHAnsi"/>
          </w:rPr>
          <w:t>ed</w:t>
        </w:r>
      </w:ins>
      <w:ins w:id="1868" w:author="m" w:date="2021-12-27T22:56:15Z">
        <w:r>
          <w:rPr>
            <w:rFonts w:hint="default" w:cstheme="minorHAnsi"/>
          </w:rPr>
          <w:t xml:space="preserve"> </w:t>
        </w:r>
      </w:ins>
      <w:ins w:id="1869" w:author="m" w:date="2021-12-27T22:57:03Z">
        <w:r>
          <w:rPr>
            <w:rFonts w:hint="default" w:cstheme="minorHAnsi"/>
          </w:rPr>
          <w:t xml:space="preserve">while </w:t>
        </w:r>
      </w:ins>
      <w:ins w:id="1870" w:author="m" w:date="2021-12-27T22:57:04Z">
        <w:r>
          <w:rPr>
            <w:rFonts w:hint="default" w:cstheme="minorHAnsi"/>
          </w:rPr>
          <w:t>visiti</w:t>
        </w:r>
      </w:ins>
      <w:ins w:id="1871" w:author="m" w:date="2021-12-27T22:57:05Z">
        <w:r>
          <w:rPr>
            <w:rFonts w:hint="default" w:cstheme="minorHAnsi"/>
          </w:rPr>
          <w:t>ng</w:t>
        </w:r>
      </w:ins>
      <w:ins w:id="1872" w:author="m" w:date="2021-12-27T22:57:06Z">
        <w:r>
          <w:rPr>
            <w:rFonts w:hint="default" w:cstheme="minorHAnsi"/>
          </w:rPr>
          <w:t xml:space="preserve"> </w:t>
        </w:r>
      </w:ins>
      <w:ins w:id="1873" w:author="m" w:date="2021-12-27T22:57:08Z">
        <w:r>
          <w:rPr>
            <w:rFonts w:hint="default" w:cstheme="minorHAnsi"/>
          </w:rPr>
          <w:t xml:space="preserve">a </w:t>
        </w:r>
      </w:ins>
      <w:ins w:id="1874" w:author="m" w:date="2021-12-27T22:56:54Z">
        <w:r>
          <w:rPr>
            <w:rFonts w:hint="default" w:cstheme="minorHAnsi"/>
          </w:rPr>
          <w:t>fee</w:t>
        </w:r>
      </w:ins>
      <w:ins w:id="1875" w:author="m" w:date="2021-12-27T22:56:55Z">
        <w:r>
          <w:rPr>
            <w:rFonts w:hint="default" w:cstheme="minorHAnsi"/>
          </w:rPr>
          <w:t>der</w:t>
        </w:r>
      </w:ins>
      <w:ins w:id="1876" w:author="m" w:date="2021-12-27T22:57:14Z">
        <w:r>
          <w:rPr>
            <w:rFonts w:hint="default" w:cstheme="minorHAnsi"/>
          </w:rPr>
          <w:t xml:space="preserve">. </w:t>
        </w:r>
      </w:ins>
      <w:del w:id="1877" w:author="m" w:date="2021-12-27T22:57:28Z">
        <w:r>
          <w:rPr>
            <w:rFonts w:hint="default" w:cstheme="minorHAnsi"/>
            <w:lang w:val="en-US"/>
          </w:rPr>
          <w:delText>The higher value of the standardized coefficient</w:delText>
        </w:r>
      </w:del>
      <w:ins w:id="1878" w:author="m" w:date="2021-12-27T22:57:28Z">
        <w:r>
          <w:rPr>
            <w:rFonts w:hint="default" w:cstheme="minorHAnsi"/>
          </w:rPr>
          <w:t>Hig</w:t>
        </w:r>
      </w:ins>
      <w:ins w:id="1879" w:author="m" w:date="2021-12-27T22:57:29Z">
        <w:r>
          <w:rPr>
            <w:rFonts w:hint="default" w:cstheme="minorHAnsi"/>
          </w:rPr>
          <w:t xml:space="preserve">her </w:t>
        </w:r>
      </w:ins>
      <w:del w:id="1880" w:author="m" w:date="2021-12-27T22:57:44Z">
        <w:r>
          <w:rPr>
            <w:rFonts w:hint="default" w:cstheme="minorHAnsi"/>
            <w:lang w:val="en-US"/>
          </w:rPr>
          <w:delText xml:space="preserve"> </w:delText>
        </w:r>
      </w:del>
      <w:ins w:id="1881" w:author="m" w:date="2021-12-27T22:57:44Z">
        <w:r>
          <w:rPr>
            <w:rFonts w:hint="default" w:cstheme="minorHAnsi"/>
          </w:rPr>
          <w:t>d</w:t>
        </w:r>
      </w:ins>
      <w:ins w:id="1882" w:author="m" w:date="2021-12-27T22:57:45Z">
        <w:r>
          <w:rPr>
            <w:rFonts w:hint="default" w:cstheme="minorHAnsi"/>
          </w:rPr>
          <w:t>ista</w:t>
        </w:r>
      </w:ins>
      <w:ins w:id="1883" w:author="m" w:date="2021-12-27T22:57:46Z">
        <w:r>
          <w:rPr>
            <w:rFonts w:hint="default" w:cstheme="minorHAnsi"/>
          </w:rPr>
          <w:t xml:space="preserve">nces </w:t>
        </w:r>
      </w:ins>
      <w:del w:id="1884" w:author="m" w:date="2021-12-27T22:57:34Z">
        <w:r>
          <w:rPr>
            <w:rFonts w:hint="default" w:cstheme="minorHAnsi"/>
            <w:lang w:val="en-US"/>
          </w:rPr>
          <w:delText xml:space="preserve">was </w:delText>
        </w:r>
      </w:del>
      <w:ins w:id="1885" w:author="m" w:date="2021-12-27T22:57:34Z">
        <w:r>
          <w:rPr>
            <w:rFonts w:hint="default" w:cstheme="minorHAnsi"/>
          </w:rPr>
          <w:t>w</w:t>
        </w:r>
      </w:ins>
      <w:ins w:id="1886" w:author="m" w:date="2021-12-27T22:57:35Z">
        <w:r>
          <w:rPr>
            <w:rFonts w:hint="default" w:cstheme="minorHAnsi"/>
          </w:rPr>
          <w:t>ere</w:t>
        </w:r>
      </w:ins>
      <w:ins w:id="1887" w:author="m" w:date="2021-12-27T22:57:36Z">
        <w:r>
          <w:rPr>
            <w:rFonts w:hint="default" w:cstheme="minorHAnsi"/>
          </w:rPr>
          <w:t xml:space="preserve"> </w:t>
        </w:r>
      </w:ins>
      <w:r>
        <w:rPr>
          <w:rFonts w:cstheme="minorHAnsi"/>
          <w:lang w:val="en-GB"/>
        </w:rPr>
        <w:t xml:space="preserve">related to the higher arousal. </w:t>
      </w:r>
      <w:del w:id="1888" w:author="Kasia Wojczulanis" w:date="2021-10-19T12:41:00Z">
        <w:r>
          <w:rPr>
            <w:rFonts w:cstheme="minorHAnsi"/>
            <w:lang w:val="en-GB"/>
          </w:rPr>
          <w:delText>All behavioural features used to characterize foraging strategies were measured during the low risk treatment.</w:delText>
        </w:r>
      </w:del>
    </w:p>
    <w:p>
      <w:pPr>
        <w:spacing w:line="480" w:lineRule="auto"/>
        <w:jc w:val="both"/>
        <w:rPr>
          <w:ins w:id="1889" w:author="Kasia Wojczulanis" w:date="2021-10-18T12:38:00Z"/>
          <w:rFonts w:cstheme="minorHAnsi"/>
          <w:lang w:val="en-GB"/>
        </w:rPr>
      </w:pPr>
      <w:r>
        <w:rPr>
          <w:rFonts w:cstheme="minorHAnsi"/>
          <w:i/>
          <w:lang w:val="en-GB"/>
        </w:rPr>
        <w:t>Data analysis.</w:t>
      </w:r>
      <w:r>
        <w:rPr>
          <w:rFonts w:cstheme="minorHAnsi"/>
          <w:lang w:val="en-GB"/>
        </w:rPr>
        <w:t xml:space="preserve"> All the analyses were performed in R </w:t>
      </w:r>
      <w:r>
        <w:rPr>
          <w:rFonts w:cstheme="minorHAnsi"/>
          <w:lang w:val="en-GB"/>
        </w:rPr>
        <w:fldChar w:fldCharType="begin" w:fldLock="1"/>
      </w:r>
      <w:r>
        <w:rPr>
          <w:rFonts w:cstheme="minorHAnsi"/>
          <w:lang w:val="en-GB"/>
        </w:rPr>
        <w:instrText xml:space="preserve">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Pr>
          <w:rFonts w:cstheme="minorHAnsi"/>
          <w:lang w:val="en-GB"/>
        </w:rPr>
        <w:fldChar w:fldCharType="separate"/>
      </w:r>
      <w:r>
        <w:rPr>
          <w:rFonts w:cstheme="minorHAnsi"/>
          <w:lang w:val="en-GB"/>
        </w:rPr>
        <w:t>(R Core Team, 2017)</w:t>
      </w:r>
      <w:r>
        <w:rPr>
          <w:rFonts w:cstheme="minorHAnsi"/>
          <w:lang w:val="en-GB"/>
        </w:rPr>
        <w:fldChar w:fldCharType="end"/>
      </w:r>
      <w:r>
        <w:rPr>
          <w:rFonts w:cstheme="minorHAnsi"/>
          <w:lang w:val="en-GB"/>
        </w:rPr>
        <w:t xml:space="preserve">. Since all parameters had skewed distribution, we log-transformed them prior </w:t>
      </w:r>
      <w:ins w:id="1890" w:author="m" w:date="2021-12-27T22:58:00Z">
        <w:r>
          <w:rPr>
            <w:rFonts w:hint="default" w:cstheme="minorHAnsi"/>
          </w:rPr>
          <w:t xml:space="preserve">to </w:t>
        </w:r>
      </w:ins>
      <w:r>
        <w:rPr>
          <w:rFonts w:cstheme="minorHAnsi"/>
          <w:lang w:val="en-GB"/>
        </w:rPr>
        <w:t>analyses (Fig. S</w:t>
      </w:r>
      <w:ins w:id="1891" w:author="Kasia Wojczulanis" w:date="2021-10-20T11:42:00Z">
        <w:r>
          <w:rPr>
            <w:rFonts w:cstheme="minorHAnsi"/>
            <w:lang w:val="en-GB"/>
          </w:rPr>
          <w:t>2</w:t>
        </w:r>
      </w:ins>
      <w:del w:id="1892" w:author="Kasia Wojczulanis" w:date="2021-10-20T11:42:00Z">
        <w:r>
          <w:rPr>
            <w:rFonts w:cstheme="minorHAnsi"/>
            <w:lang w:val="en-GB"/>
          </w:rPr>
          <w:delText>1</w:delText>
        </w:r>
      </w:del>
      <w:r>
        <w:rPr>
          <w:rFonts w:cstheme="minorHAnsi"/>
          <w:lang w:val="en-GB"/>
        </w:rPr>
        <w:t xml:space="preserve">). We estimated the repeatability of foraging efficiency, exploration, risk-avoidance, and arousal </w:t>
      </w:r>
      <w:del w:id="1893" w:author="Kasia Wojczulanis" w:date="2021-10-19T12:44:00Z">
        <w:r>
          <w:rPr>
            <w:rFonts w:cstheme="minorHAnsi"/>
            <w:lang w:val="en-GB"/>
          </w:rPr>
          <w:fldChar w:fldCharType="begin" w:fldLock="1"/>
        </w:r>
      </w:del>
      <w:del w:id="1894" w:author="Kasia Wojczulanis" w:date="2021-10-19T12:44:00Z">
        <w:r>
          <w:rPr>
            <w:rFonts w:cstheme="minorHAnsi"/>
            <w:lang w:val="en-GB"/>
          </w:rPr>
          <w:delInstrText xml:space="preserve">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&amp; Schielzeth, 2010)","plainTextFormattedCitation":"(Nakagawa &amp; Schielzeth, 2010)","previouslyFormattedCitation":"(Nakagawa &amp; Schielzeth, 2010)"},"properties":{"noteIndex":0},"schema":"https://github.com/citation-style-language/schema/raw/master/csl-citation.json"}</w:delInstrText>
        </w:r>
      </w:del>
      <w:del w:id="1895" w:author="Kasia Wojczulanis" w:date="2021-10-19T12:44:00Z">
        <w:r>
          <w:rPr>
            <w:rFonts w:cstheme="minorHAnsi"/>
            <w:lang w:val="en-GB"/>
          </w:rPr>
          <w:fldChar w:fldCharType="separate"/>
        </w:r>
      </w:del>
      <w:del w:id="1896" w:author="Kasia Wojczulanis" w:date="2021-10-19T12:44:00Z">
        <w:r>
          <w:rPr>
            <w:rFonts w:cstheme="minorHAnsi"/>
            <w:lang w:val="en-GB"/>
          </w:rPr>
          <w:delText>(Nakagawa &amp; Schielzeth, 2010)</w:delText>
        </w:r>
      </w:del>
      <w:del w:id="1897" w:author="Kasia Wojczulanis" w:date="2021-10-19T12:44:00Z">
        <w:r>
          <w:rPr>
            <w:rFonts w:cstheme="minorHAnsi"/>
            <w:lang w:val="en-GB"/>
          </w:rPr>
          <w:fldChar w:fldCharType="end"/>
        </w:r>
      </w:del>
      <w:del w:id="1898" w:author="Kasia Wojczulanis" w:date="2021-10-19T12:44:00Z">
        <w:r>
          <w:rPr>
            <w:rFonts w:cstheme="minorHAnsi"/>
            <w:lang w:val="en-GB"/>
          </w:rPr>
          <w:delText xml:space="preserve">, </w:delText>
        </w:r>
      </w:del>
      <w:r>
        <w:rPr>
          <w:rFonts w:cstheme="minorHAnsi"/>
          <w:lang w:val="en-GB"/>
        </w:rPr>
        <w:t xml:space="preserve">using </w:t>
      </w:r>
      <w:r>
        <w:rPr>
          <w:rFonts w:cstheme="minorHAnsi"/>
          <w:i/>
          <w:lang w:val="en-GB"/>
        </w:rPr>
        <w:t>rptR</w:t>
      </w:r>
      <w:r>
        <w:rPr>
          <w:rFonts w:cstheme="minorHAnsi"/>
          <w:lang w:val="en-GB"/>
        </w:rPr>
        <w:t xml:space="preserve"> package </w:t>
      </w:r>
      <w:r>
        <w:rPr>
          <w:rFonts w:cstheme="minorHAnsi"/>
          <w:lang w:val="en-GB"/>
        </w:rPr>
        <w:fldChar w:fldCharType="begin" w:fldLock="1"/>
      </w:r>
      <w:r>
        <w:rPr>
          <w:rFonts w:cstheme="minorHAnsi"/>
          <w:lang w:val="en-GB"/>
        </w:rPr>
        <w:instrText xml:space="preserve">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Nakagawa, &amp; Schielzeth, 2017)","plainTextFormattedCitation":"(Stoffel, Nakagawa, &amp; Schielzeth, 2017)","previouslyFormattedCitation":"(Stoffel, Nakagawa, &amp; Schielzeth, 2017)"},"properties":{"noteIndex":0},"schema":"https://github.com/citation-style-language/schema/raw/master/csl-citation.json"}</w:instrText>
      </w:r>
      <w:r>
        <w:rPr>
          <w:rFonts w:cstheme="minorHAnsi"/>
          <w:lang w:val="en-GB"/>
        </w:rPr>
        <w:fldChar w:fldCharType="separate"/>
      </w:r>
      <w:r>
        <w:rPr>
          <w:rFonts w:cstheme="minorHAnsi"/>
          <w:lang w:val="en-GB"/>
        </w:rPr>
        <w:t>(Stoffel, Nakagawa, &amp; Schielzeth, 2017)</w:t>
      </w:r>
      <w:r>
        <w:rPr>
          <w:rFonts w:cstheme="minorHAnsi"/>
          <w:lang w:val="en-GB"/>
        </w:rPr>
        <w:fldChar w:fldCharType="end"/>
      </w:r>
      <w:r>
        <w:rPr>
          <w:rFonts w:cstheme="minorHAnsi"/>
          <w:lang w:val="en-GB"/>
        </w:rPr>
        <w:t xml:space="preserve">. </w:t>
      </w:r>
      <w:ins w:id="1899" w:author="Kasia Wojczulanis" w:date="2021-10-19T12:41:00Z">
        <w:r>
          <w:rPr>
            <w:rFonts w:cstheme="minorHAnsi"/>
            <w:lang w:val="en-GB"/>
          </w:rPr>
          <w:t xml:space="preserve">For that we used </w:t>
        </w:r>
      </w:ins>
      <w:ins w:id="1900" w:author="Kasia Wojczulanis" w:date="2021-10-19T12:41:00Z">
        <w:del w:id="1901" w:author="Kasia Wojczulanis" w:date="2021-10-19T12:41:00Z">
          <w:r>
            <w:rPr>
              <w:rFonts w:cstheme="minorHAnsi"/>
              <w:lang w:val="en-GB"/>
            </w:rPr>
            <w:delText xml:space="preserve">All </w:delText>
          </w:r>
        </w:del>
      </w:ins>
      <w:ins w:id="1902" w:author="Kasia Wojczulanis" w:date="2021-10-19T12:41:00Z">
        <w:r>
          <w:rPr>
            <w:rFonts w:cstheme="minorHAnsi"/>
            <w:lang w:val="en-GB"/>
          </w:rPr>
          <w:t xml:space="preserve">behavioural features </w:t>
        </w:r>
      </w:ins>
      <w:ins w:id="1903" w:author="Kasia Wojczulanis" w:date="2021-10-19T12:41:00Z">
        <w:del w:id="1904" w:author="Kasia Wojczulanis" w:date="2021-10-19T12:44:00Z">
          <w:r>
            <w:rPr>
              <w:rFonts w:cstheme="minorHAnsi"/>
              <w:lang w:val="en-GB"/>
            </w:rPr>
            <w:delText xml:space="preserve">used </w:delText>
          </w:r>
        </w:del>
      </w:ins>
      <w:ins w:id="1905" w:author="Kasia Wojczulanis" w:date="2021-10-19T12:41:00Z">
        <w:del w:id="1906" w:author="Kasia Wojczulanis" w:date="2021-10-19T12:42:00Z">
          <w:r>
            <w:rPr>
              <w:rFonts w:cstheme="minorHAnsi"/>
              <w:lang w:val="en-GB"/>
            </w:rPr>
            <w:delText xml:space="preserve">to characterize foraging strategies were </w:delText>
          </w:r>
        </w:del>
      </w:ins>
      <w:ins w:id="1907" w:author="Kasia Wojczulanis" w:date="2021-10-19T12:41:00Z">
        <w:r>
          <w:rPr>
            <w:rFonts w:cstheme="minorHAnsi"/>
            <w:lang w:val="en-GB"/>
          </w:rPr>
          <w:t>measured during the low risk treatment</w:t>
        </w:r>
      </w:ins>
      <w:ins w:id="1908" w:author="Kasia Wojczulanis" w:date="2021-10-19T12:42:00Z">
        <w:r>
          <w:rPr>
            <w:rFonts w:cstheme="minorHAnsi"/>
            <w:lang w:val="en-GB"/>
          </w:rPr>
          <w:t xml:space="preserve"> only</w:t>
        </w:r>
      </w:ins>
      <w:ins w:id="1909" w:author="m" w:date="2021-12-27T22:59:05Z">
        <w:r>
          <w:rPr>
            <w:rFonts w:hint="default" w:cstheme="minorHAnsi"/>
          </w:rPr>
          <w:t>, whic</w:t>
        </w:r>
      </w:ins>
      <w:ins w:id="1910" w:author="m" w:date="2021-12-27T22:59:06Z">
        <w:r>
          <w:rPr>
            <w:rFonts w:hint="default" w:cstheme="minorHAnsi"/>
          </w:rPr>
          <w:t xml:space="preserve">h </w:t>
        </w:r>
      </w:ins>
      <w:ins w:id="1911" w:author="m" w:date="2021-12-27T22:59:07Z">
        <w:r>
          <w:rPr>
            <w:rFonts w:hint="default" w:cstheme="minorHAnsi"/>
          </w:rPr>
          <w:t>repre</w:t>
        </w:r>
      </w:ins>
      <w:ins w:id="1912" w:author="m" w:date="2021-12-27T22:59:08Z">
        <w:r>
          <w:rPr>
            <w:rFonts w:hint="default" w:cstheme="minorHAnsi"/>
          </w:rPr>
          <w:t xml:space="preserve">sented </w:t>
        </w:r>
      </w:ins>
      <w:ins w:id="1913" w:author="Kasia Wojczulanis" w:date="2021-10-19T12:42:00Z">
        <w:del w:id="1914" w:author="m" w:date="2021-12-27T22:59:04Z">
          <w:r>
            <w:rPr>
              <w:rFonts w:cstheme="minorHAnsi"/>
              <w:lang w:val="en-GB"/>
            </w:rPr>
            <w:delText xml:space="preserve"> (</w:delText>
          </w:r>
        </w:del>
      </w:ins>
      <w:ins w:id="1915" w:author="Kasia Wojczulanis" w:date="2021-10-19T12:42:00Z">
        <w:r>
          <w:rPr>
            <w:rFonts w:cstheme="minorHAnsi"/>
            <w:lang w:val="en-GB"/>
          </w:rPr>
          <w:t xml:space="preserve">undisturbed conditions and </w:t>
        </w:r>
      </w:ins>
      <w:ins w:id="1916" w:author="m" w:date="2021-12-27T22:59:17Z">
        <w:r>
          <w:rPr>
            <w:rFonts w:hint="default" w:cstheme="minorHAnsi"/>
          </w:rPr>
          <w:t>for w</w:t>
        </w:r>
      </w:ins>
      <w:ins w:id="1917" w:author="m" w:date="2021-12-27T22:59:18Z">
        <w:r>
          <w:rPr>
            <w:rFonts w:hint="default" w:cstheme="minorHAnsi"/>
          </w:rPr>
          <w:t xml:space="preserve">hich </w:t>
        </w:r>
      </w:ins>
      <w:ins w:id="1918" w:author="m" w:date="2021-12-27T22:59:19Z">
        <w:r>
          <w:rPr>
            <w:rFonts w:hint="default" w:cstheme="minorHAnsi"/>
          </w:rPr>
          <w:t xml:space="preserve">we </w:t>
        </w:r>
      </w:ins>
      <w:ins w:id="1919" w:author="m" w:date="2021-12-27T22:59:21Z">
        <w:r>
          <w:rPr>
            <w:rFonts w:hint="default" w:cstheme="minorHAnsi"/>
          </w:rPr>
          <w:t>recor</w:t>
        </w:r>
      </w:ins>
      <w:ins w:id="1920" w:author="m" w:date="2021-12-27T22:59:22Z">
        <w:r>
          <w:rPr>
            <w:rFonts w:hint="default" w:cstheme="minorHAnsi"/>
          </w:rPr>
          <w:t xml:space="preserve">ded </w:t>
        </w:r>
      </w:ins>
      <w:ins w:id="1921" w:author="Kasia Wojczulanis" w:date="2021-10-19T12:42:00Z">
        <w:r>
          <w:rPr>
            <w:rFonts w:cstheme="minorHAnsi"/>
            <w:lang w:val="en-GB"/>
          </w:rPr>
          <w:t xml:space="preserve">multiple </w:t>
        </w:r>
      </w:ins>
      <w:ins w:id="1922" w:author="Kasia Wojczulanis" w:date="2021-10-19T12:42:00Z">
        <w:del w:id="1923" w:author="m" w:date="2021-12-27T22:59:25Z">
          <w:r>
            <w:rPr>
              <w:rFonts w:hint="default" w:cstheme="minorHAnsi"/>
              <w:lang w:val="en-US"/>
            </w:rPr>
            <w:delText xml:space="preserve">records </w:delText>
          </w:r>
        </w:del>
      </w:ins>
      <w:ins w:id="1924" w:author="m" w:date="2021-12-27T22:59:25Z">
        <w:r>
          <w:rPr>
            <w:rFonts w:hint="default" w:cstheme="minorHAnsi"/>
          </w:rPr>
          <w:t>visi</w:t>
        </w:r>
      </w:ins>
      <w:ins w:id="1925" w:author="m" w:date="2021-12-27T22:59:29Z">
        <w:r>
          <w:rPr>
            <w:rFonts w:hint="default" w:cstheme="minorHAnsi"/>
          </w:rPr>
          <w:t>ts</w:t>
        </w:r>
      </w:ins>
      <w:ins w:id="1926" w:author="m" w:date="2021-12-27T22:59:26Z">
        <w:r>
          <w:rPr>
            <w:rFonts w:hint="default" w:cstheme="minorHAnsi"/>
          </w:rPr>
          <w:t xml:space="preserve"> </w:t>
        </w:r>
      </w:ins>
      <w:ins w:id="1927" w:author="Kasia Wojczulanis" w:date="2021-10-19T12:42:00Z">
        <w:r>
          <w:rPr>
            <w:rFonts w:cstheme="minorHAnsi"/>
            <w:lang w:val="en-GB"/>
          </w:rPr>
          <w:t>per individual</w:t>
        </w:r>
      </w:ins>
      <w:ins w:id="1928" w:author="Kasia Wojczulanis" w:date="2021-10-19T12:42:00Z">
        <w:del w:id="1929" w:author="m" w:date="2021-12-27T22:59:31Z">
          <w:r>
            <w:rPr>
              <w:rFonts w:cstheme="minorHAnsi"/>
              <w:lang w:val="en-GB"/>
            </w:rPr>
            <w:delText>)</w:delText>
          </w:r>
        </w:del>
      </w:ins>
      <w:ins w:id="1930" w:author="Kasia Wojczulanis" w:date="2021-10-19T12:41:00Z">
        <w:r>
          <w:rPr>
            <w:rFonts w:cstheme="minorHAnsi"/>
            <w:lang w:val="en-GB"/>
          </w:rPr>
          <w:t>.</w:t>
        </w:r>
      </w:ins>
      <w:ins w:id="1931" w:author="Kasia Wojczulanis" w:date="2021-10-20T10:57:00Z">
        <w:r>
          <w:rPr>
            <w:rFonts w:cstheme="minorHAnsi"/>
            <w:lang w:val="en-GB"/>
          </w:rPr>
          <w:t xml:space="preserve"> </w:t>
        </w:r>
      </w:ins>
      <w:ins w:id="1932" w:author="Kasia Wojczulanis" w:date="2021-10-19T12:42:00Z">
        <w:r>
          <w:rPr>
            <w:rFonts w:cstheme="minorHAnsi"/>
            <w:lang w:val="en-GB"/>
          </w:rPr>
          <w:t xml:space="preserve">While fitting the </w:t>
        </w:r>
      </w:ins>
      <w:ins w:id="1933" w:author="Kasia Wojczulanis" w:date="2021-10-19T12:43:00Z">
        <w:r>
          <w:rPr>
            <w:rFonts w:cstheme="minorHAnsi"/>
            <w:lang w:val="en-GB"/>
          </w:rPr>
          <w:t xml:space="preserve">repeatability </w:t>
        </w:r>
      </w:ins>
      <w:ins w:id="1934" w:author="Kasia Wojczulanis" w:date="2021-10-19T12:42:00Z">
        <w:r>
          <w:rPr>
            <w:rFonts w:cstheme="minorHAnsi"/>
            <w:lang w:val="en-GB"/>
          </w:rPr>
          <w:t>model</w:t>
        </w:r>
      </w:ins>
      <w:ins w:id="1935" w:author="Kasia Wojczulanis" w:date="2021-10-19T12:43:00Z">
        <w:r>
          <w:rPr>
            <w:rFonts w:cstheme="minorHAnsi"/>
            <w:lang w:val="en-GB"/>
          </w:rPr>
          <w:t>, we considered given behavioural var</w:t>
        </w:r>
      </w:ins>
      <w:ins w:id="1936" w:author="Kasia Wojczulanis" w:date="2021-10-19T12:45:00Z">
        <w:r>
          <w:rPr>
            <w:rFonts w:cstheme="minorHAnsi"/>
            <w:lang w:val="en-GB"/>
          </w:rPr>
          <w:t>i</w:t>
        </w:r>
      </w:ins>
      <w:ins w:id="1937" w:author="Kasia Wojczulanis" w:date="2021-10-19T12:43:00Z">
        <w:r>
          <w:rPr>
            <w:rFonts w:cstheme="minorHAnsi"/>
            <w:lang w:val="en-GB"/>
          </w:rPr>
          <w:t xml:space="preserve">able (response variable) and birds identity </w:t>
        </w:r>
      </w:ins>
      <w:ins w:id="1938" w:author="Kasia Wojczulanis" w:date="2021-10-19T12:44:00Z">
        <w:r>
          <w:rPr>
            <w:rFonts w:cstheme="minorHAnsi"/>
            <w:lang w:val="en-GB"/>
          </w:rPr>
          <w:t>[</w:t>
        </w:r>
      </w:ins>
      <w:ins w:id="1939" w:author="Kasia Wojczulanis" w:date="2021-10-19T12:43:00Z">
        <w:r>
          <w:rPr>
            <w:rFonts w:cstheme="minorHAnsi"/>
            <w:lang w:val="en-GB"/>
          </w:rPr>
          <w:t xml:space="preserve">explanatory variable/random </w:t>
        </w:r>
      </w:ins>
      <w:ins w:id="1940" w:author="Kasia Wojczulanis" w:date="2021-10-19T12:44:00Z">
        <w:r>
          <w:rPr>
            <w:rFonts w:cstheme="minorHAnsi"/>
            <w:lang w:val="en-GB"/>
          </w:rPr>
          <w:t xml:space="preserve">effect, </w:t>
        </w:r>
      </w:ins>
      <w:ins w:id="1941" w:author="Kasia Wojczulanis" w:date="2021-10-19T12:44:00Z">
        <w:r>
          <w:rPr>
            <w:rFonts w:cstheme="minorHAnsi"/>
            <w:lang w:val="en-GB"/>
          </w:rPr>
          <w:fldChar w:fldCharType="begin" w:fldLock="1"/>
        </w:r>
      </w:ins>
      <w:r>
        <w:rPr>
          <w:rFonts w:cstheme="minorHAnsi"/>
          <w:lang w:val="en-GB"/>
        </w:rPr>
        <w:instrText xml:space="preserve">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ins w:id="1942" w:author="Kasia Wojczulanis" w:date="2021-10-19T12:44:00Z">
        <w:r>
          <w:rPr>
            <w:rFonts w:cstheme="minorHAnsi"/>
            <w:lang w:val="en-GB"/>
          </w:rPr>
          <w:fldChar w:fldCharType="separate"/>
        </w:r>
      </w:ins>
      <w:r>
        <w:rPr>
          <w:rFonts w:cstheme="minorHAnsi"/>
          <w:lang w:val="en-GB"/>
        </w:rPr>
        <w:t>(Stoffel et al., 2017)</w:t>
      </w:r>
      <w:ins w:id="1943" w:author="Kasia Wojczulanis" w:date="2021-10-19T12:44:00Z">
        <w:r>
          <w:rPr>
            <w:rFonts w:cstheme="minorHAnsi"/>
            <w:lang w:val="en-GB"/>
          </w:rPr>
          <w:fldChar w:fldCharType="end"/>
        </w:r>
      </w:ins>
      <w:ins w:id="1944" w:author="Kasia Wojczulanis" w:date="2021-10-19T12:44:00Z">
        <w:r>
          <w:rPr>
            <w:rFonts w:cstheme="minorHAnsi"/>
            <w:lang w:val="en-GB"/>
          </w:rPr>
          <w:t xml:space="preserve">]. </w:t>
        </w:r>
      </w:ins>
      <w:r>
        <w:rPr>
          <w:rFonts w:cstheme="minorHAnsi"/>
          <w:lang w:val="en-GB"/>
        </w:rPr>
        <w:t xml:space="preserve">We </w:t>
      </w:r>
      <w:del w:id="1945" w:author="m" w:date="2021-12-27T23:00:23Z">
        <w:r>
          <w:rPr>
            <w:rFonts w:hint="default" w:cstheme="minorHAnsi"/>
            <w:lang w:val="en-US"/>
          </w:rPr>
          <w:delText xml:space="preserve">examined </w:delText>
        </w:r>
      </w:del>
      <w:ins w:id="1946" w:author="m" w:date="2021-12-27T23:00:23Z">
        <w:r>
          <w:rPr>
            <w:rFonts w:hint="default" w:cstheme="minorHAnsi"/>
          </w:rPr>
          <w:t>asse</w:t>
        </w:r>
      </w:ins>
      <w:ins w:id="1947" w:author="m" w:date="2021-12-27T23:00:24Z">
        <w:r>
          <w:rPr>
            <w:rFonts w:hint="default" w:cstheme="minorHAnsi"/>
          </w:rPr>
          <w:t>ssed</w:t>
        </w:r>
      </w:ins>
      <w:ins w:id="1948" w:author="m" w:date="2021-12-27T23:00:25Z">
        <w:r>
          <w:rPr>
            <w:rFonts w:hint="default" w:cstheme="minorHAnsi"/>
          </w:rPr>
          <w:t xml:space="preserve"> </w:t>
        </w:r>
      </w:ins>
      <w:r>
        <w:rPr>
          <w:rFonts w:cstheme="minorHAnsi"/>
          <w:lang w:val="en-GB"/>
        </w:rPr>
        <w:t xml:space="preserve">variation in foraging efficiency (response variable) as </w:t>
      </w:r>
      <w:ins w:id="1949" w:author="m" w:date="2021-12-27T23:00:29Z">
        <w:r>
          <w:rPr>
            <w:rFonts w:hint="default" w:cstheme="minorHAnsi"/>
          </w:rPr>
          <w:t xml:space="preserve">a </w:t>
        </w:r>
      </w:ins>
      <w:r>
        <w:rPr>
          <w:rFonts w:cstheme="minorHAnsi"/>
          <w:lang w:val="en-GB"/>
        </w:rPr>
        <w:t xml:space="preserve">function of risk level and intrinsic behavioural features </w:t>
      </w:r>
      <w:ins w:id="1950" w:author="m" w:date="2021-12-27T23:00:04Z">
        <w:r>
          <w:rPr>
            <w:rFonts w:hint="default" w:cstheme="minorHAnsi"/>
          </w:rPr>
          <w:t>(</w:t>
        </w:r>
      </w:ins>
      <w:del w:id="1951" w:author="m" w:date="2021-12-27T23:00:02Z">
        <w:r>
          <w:rPr>
            <w:rFonts w:cstheme="minorHAnsi"/>
            <w:lang w:val="en-GB"/>
          </w:rPr>
          <w:delText>[</w:delText>
        </w:r>
      </w:del>
      <w:r>
        <w:rPr>
          <w:rFonts w:cstheme="minorHAnsi"/>
          <w:lang w:val="en-GB"/>
        </w:rPr>
        <w:t>exploration, latency and arousal</w:t>
      </w:r>
      <w:ins w:id="1952" w:author="m" w:date="2021-12-27T23:00:54Z">
        <w:r>
          <w:rPr>
            <w:rFonts w:hint="default" w:cstheme="minorHAnsi"/>
          </w:rPr>
          <w:t xml:space="preserve"> as</w:t>
        </w:r>
      </w:ins>
      <w:ins w:id="1953" w:author="m" w:date="2021-12-27T23:00:48Z">
        <w:r>
          <w:rPr>
            <w:rFonts w:hint="default" w:cstheme="minorHAnsi"/>
          </w:rPr>
          <w:t xml:space="preserve"> </w:t>
        </w:r>
      </w:ins>
      <w:del w:id="1954" w:author="m" w:date="2021-12-27T23:00:46Z">
        <w:r>
          <w:rPr>
            <w:rFonts w:cstheme="minorHAnsi"/>
            <w:lang w:val="en-GB"/>
          </w:rPr>
          <w:delText xml:space="preserve"> (</w:delText>
        </w:r>
      </w:del>
      <w:r>
        <w:rPr>
          <w:rFonts w:cstheme="minorHAnsi"/>
          <w:lang w:val="en-GB"/>
        </w:rPr>
        <w:t>predictors</w:t>
      </w:r>
      <w:del w:id="1955" w:author="m" w:date="2021-12-27T23:00:45Z">
        <w:r>
          <w:rPr>
            <w:rFonts w:cstheme="minorHAnsi"/>
            <w:lang w:val="en-GB"/>
          </w:rPr>
          <w:delText>)</w:delText>
        </w:r>
      </w:del>
      <w:ins w:id="1956" w:author="m" w:date="2021-12-27T23:00:44Z">
        <w:r>
          <w:rPr>
            <w:rFonts w:hint="default" w:cstheme="minorHAnsi"/>
          </w:rPr>
          <w:t>)</w:t>
        </w:r>
      </w:ins>
      <w:del w:id="1957" w:author="m" w:date="2021-12-27T23:00:35Z">
        <w:r>
          <w:rPr>
            <w:rFonts w:cstheme="minorHAnsi"/>
            <w:lang w:val="en-GB"/>
          </w:rPr>
          <w:delText>]</w:delText>
        </w:r>
      </w:del>
      <w:r>
        <w:rPr>
          <w:rFonts w:cstheme="minorHAnsi"/>
          <w:lang w:val="en-GB"/>
        </w:rPr>
        <w:t xml:space="preserve"> using a Bayesian generalized linear mixed model with individuals as </w:t>
      </w:r>
      <w:ins w:id="1958" w:author="m" w:date="2021-12-27T23:01:07Z">
        <w:r>
          <w:rPr>
            <w:rFonts w:hint="default" w:cstheme="minorHAnsi"/>
          </w:rPr>
          <w:t>a</w:t>
        </w:r>
      </w:ins>
      <w:ins w:id="1959" w:author="m" w:date="2021-12-27T23:01:08Z">
        <w:r>
          <w:rPr>
            <w:rFonts w:hint="default" w:cstheme="minorHAnsi"/>
          </w:rPr>
          <w:t xml:space="preserve"> </w:t>
        </w:r>
      </w:ins>
      <w:r>
        <w:rPr>
          <w:rFonts w:cstheme="minorHAnsi"/>
          <w:lang w:val="en-GB"/>
        </w:rPr>
        <w:t xml:space="preserve">random </w:t>
      </w:r>
      <w:del w:id="1960" w:author="m" w:date="2021-12-27T23:01:04Z">
        <w:r>
          <w:rPr>
            <w:rFonts w:hint="default" w:cstheme="minorHAnsi"/>
            <w:lang w:val="en-US"/>
          </w:rPr>
          <w:delText xml:space="preserve">factor </w:delText>
        </w:r>
      </w:del>
      <w:ins w:id="1961" w:author="m" w:date="2021-12-27T23:01:04Z">
        <w:r>
          <w:rPr>
            <w:rFonts w:hint="default" w:cstheme="minorHAnsi"/>
          </w:rPr>
          <w:t>effe</w:t>
        </w:r>
      </w:ins>
      <w:ins w:id="1962" w:author="m" w:date="2021-12-27T23:01:05Z">
        <w:r>
          <w:rPr>
            <w:rFonts w:hint="default" w:cstheme="minorHAnsi"/>
          </w:rPr>
          <w:t>ct</w:t>
        </w:r>
      </w:ins>
      <w:ins w:id="1963" w:author="m" w:date="2021-12-27T23:01:06Z">
        <w:r>
          <w:rPr>
            <w:rFonts w:hint="default" w:cstheme="minorHAnsi"/>
          </w:rPr>
          <w:t xml:space="preserve"> </w:t>
        </w:r>
      </w:ins>
      <w:r>
        <w:rPr>
          <w:rFonts w:cstheme="minorHAnsi"/>
          <w:lang w:val="en-GB"/>
        </w:rPr>
        <w:t>(</w:t>
      </w:r>
      <w:commentRangeStart w:id="16"/>
      <w:r>
        <w:rPr>
          <w:rFonts w:cstheme="minorHAnsi"/>
          <w:lang w:val="en-GB"/>
        </w:rPr>
        <w:t xml:space="preserve">to address pseudo-replication; </w:t>
      </w:r>
      <w:r>
        <w:rPr>
          <w:rFonts w:cstheme="minorHAnsi"/>
          <w:lang w:val="en-GB"/>
        </w:rPr>
        <w:fldChar w:fldCharType="begin" w:fldLock="1"/>
      </w:r>
      <w:r>
        <w:rPr>
          <w:rFonts w:cstheme="minorHAnsi"/>
          <w:lang w:val="en-GB"/>
        </w:rPr>
        <w:instrText xml:space="preserve">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Leno, Walker, Saveliev, &amp; Smith, 2009)","manualFormatting":"Zuur et al. 2009)","plainTextFormattedCitation":"(Zuur, Leno, Walker, Saveliev, &amp; Smith, 2009)","previouslyFormattedCitation":"(Zuur, Leno, Walker, Saveliev, &amp; Smith, 2009)"},"properties":{"noteIndex":0},"schema":"https://github.com/citation-style-language/schema/raw/master/csl-citation.json"}</w:instrText>
      </w:r>
      <w:r>
        <w:rPr>
          <w:rFonts w:cstheme="minorHAnsi"/>
          <w:lang w:val="en-GB"/>
        </w:rPr>
        <w:fldChar w:fldCharType="separate"/>
      </w:r>
      <w:r>
        <w:rPr>
          <w:rFonts w:cstheme="minorHAnsi"/>
          <w:lang w:val="en-GB"/>
        </w:rPr>
        <w:t>Zuur et al. 2009)</w:t>
      </w:r>
      <w:r>
        <w:rPr>
          <w:rFonts w:cstheme="minorHAnsi"/>
          <w:lang w:val="en-GB"/>
        </w:rPr>
        <w:fldChar w:fldCharType="end"/>
      </w:r>
      <w:commentRangeEnd w:id="16"/>
      <w:r>
        <w:commentReference w:id="16"/>
      </w:r>
      <w:r>
        <w:rPr>
          <w:rFonts w:cstheme="minorHAnsi"/>
          <w:lang w:val="en-GB"/>
        </w:rPr>
        <w:t xml:space="preserve">. We fitted three models representing alternative hypothesis explaining variation in foraging efficiency. The first model represent a more traditional view of foraging behaviour in which efficiency is only affected by the level of risk. The second model included an interaction among intrinsic behavioural traits and risk level, which represents a more nuanced scenario in which the interplay between risk level and </w:t>
      </w:r>
      <w:del w:id="1964" w:author="m" w:date="2021-12-27T23:02:12Z">
        <w:r>
          <w:rPr>
            <w:rFonts w:hint="default" w:cstheme="minorHAnsi"/>
            <w:lang w:val="en-US"/>
          </w:rPr>
          <w:delText>inter</w:delText>
        </w:r>
      </w:del>
      <w:ins w:id="1965" w:author="m" w:date="2021-12-27T23:02:12Z">
        <w:r>
          <w:rPr>
            <w:rFonts w:hint="default" w:cstheme="minorHAnsi"/>
          </w:rPr>
          <w:t>bet</w:t>
        </w:r>
      </w:ins>
      <w:ins w:id="1966" w:author="m" w:date="2021-12-27T23:02:14Z">
        <w:r>
          <w:rPr>
            <w:rFonts w:hint="default" w:cstheme="minorHAnsi"/>
          </w:rPr>
          <w:t>wee</w:t>
        </w:r>
      </w:ins>
      <w:ins w:id="1967" w:author="m" w:date="2021-12-27T23:02:15Z">
        <w:r>
          <w:rPr>
            <w:rFonts w:hint="default" w:cstheme="minorHAnsi"/>
          </w:rPr>
          <w:t>n</w:t>
        </w:r>
      </w:ins>
      <w:r>
        <w:rPr>
          <w:rFonts w:cstheme="minorHAnsi"/>
          <w:lang w:val="en-GB"/>
        </w:rPr>
        <w:t xml:space="preserve">-individual behavioural differences determines foraging efficiency. There was only little collinearity </w:t>
      </w:r>
      <w:commentRangeStart w:id="17"/>
      <w:r>
        <w:rPr>
          <w:rFonts w:asciiTheme="minorHAnsi" w:hAnsiTheme="minorHAnsi" w:cstheme="minorHAnsi"/>
          <w:sz w:val="22"/>
          <w:szCs w:val="22"/>
          <w:highlight w:val="yellow"/>
          <w:lang w:val="en-GB"/>
          <w:rPrChange w:id="1968" w:author="Kasia Wojczulanis" w:date="2021-10-20T11:10:00Z">
            <w:rPr>
              <w:rFonts w:ascii="Times New Roman" w:hAnsi="Times New Roman" w:cs="Times New Roman"/>
              <w:sz w:val="24"/>
              <w:szCs w:val="24"/>
              <w:lang w:val="en-GB"/>
            </w:rPr>
          </w:rPrChange>
        </w:rPr>
        <w:t xml:space="preserve">between predictors (correlation coefficient range from -0.21 to -0.10; Fig. </w:t>
      </w:r>
      <w:del w:id="1969" w:author="Kasia Wojczulanis" w:date="2021-10-20T11:42:00Z">
        <w:r>
          <w:rPr>
            <w:rFonts w:asciiTheme="minorHAnsi" w:hAnsiTheme="minorHAnsi" w:cstheme="minorHAnsi"/>
            <w:sz w:val="22"/>
            <w:szCs w:val="22"/>
            <w:highlight w:val="yellow"/>
            <w:lang w:val="en-GB"/>
            <w:rPrChange w:id="1970" w:author="Kasia Wojczulanis" w:date="2021-10-20T11:10:00Z">
              <w:rPr>
                <w:rFonts w:ascii="Times New Roman" w:hAnsi="Times New Roman" w:cs="Times New Roman"/>
                <w:sz w:val="24"/>
                <w:szCs w:val="24"/>
                <w:lang w:val="en-GB"/>
              </w:rPr>
            </w:rPrChange>
          </w:rPr>
          <w:delText>S2</w:delText>
        </w:r>
      </w:del>
      <w:ins w:id="1971" w:author="Kasia Wojczulanis" w:date="2021-10-20T11:42:00Z">
        <w:r>
          <w:rPr>
            <w:rFonts w:asciiTheme="minorHAnsi" w:hAnsiTheme="minorHAnsi" w:cstheme="minorHAnsi"/>
            <w:sz w:val="22"/>
            <w:szCs w:val="22"/>
            <w:highlight w:val="yellow"/>
            <w:lang w:val="en-GB"/>
            <w:rPrChange w:id="1972" w:author="Kasia Wojczulanis" w:date="2021-10-20T11:10:00Z">
              <w:rPr>
                <w:rFonts w:ascii="Times New Roman" w:hAnsi="Times New Roman" w:cs="Times New Roman"/>
                <w:sz w:val="24"/>
                <w:szCs w:val="24"/>
                <w:lang w:val="en-GB"/>
              </w:rPr>
            </w:rPrChange>
          </w:rPr>
          <w:t>S</w:t>
        </w:r>
      </w:ins>
      <w:ins w:id="1973" w:author="Kasia Wojczulanis" w:date="2021-10-20T11:42:00Z">
        <w:r>
          <w:rPr>
            <w:rFonts w:cstheme="minorHAnsi"/>
            <w:highlight w:val="yellow"/>
            <w:lang w:val="en-GB"/>
          </w:rPr>
          <w:t>3</w:t>
        </w:r>
      </w:ins>
      <w:r>
        <w:rPr>
          <w:rFonts w:asciiTheme="minorHAnsi" w:hAnsiTheme="minorHAnsi" w:cstheme="minorHAnsi"/>
          <w:sz w:val="22"/>
          <w:szCs w:val="22"/>
          <w:highlight w:val="yellow"/>
          <w:lang w:val="en-GB"/>
          <w:rPrChange w:id="1974" w:author="Kasia Wojczulanis" w:date="2021-10-20T11:10:00Z">
            <w:rPr>
              <w:rFonts w:ascii="Times New Roman" w:hAnsi="Times New Roman" w:cs="Times New Roman"/>
              <w:sz w:val="24"/>
              <w:szCs w:val="24"/>
              <w:lang w:val="en-GB"/>
            </w:rPr>
          </w:rPrChange>
        </w:rPr>
        <w:t>).</w:t>
      </w:r>
      <w:r>
        <w:rPr>
          <w:rFonts w:cstheme="minorHAnsi"/>
          <w:highlight w:val="yellow"/>
          <w:lang w:val="en-GB"/>
          <w:rPrChange w:id="1975" w:author="Kasia Wojczulanis" w:date="2021-10-20T11:10:00Z">
            <w:rPr>
              <w:rFonts w:cstheme="minorHAnsi"/>
              <w:lang w:val="en-GB"/>
            </w:rPr>
          </w:rPrChange>
        </w:rPr>
        <w:t xml:space="preserve"> </w:t>
      </w:r>
      <w:r>
        <w:rPr>
          <w:rFonts w:asciiTheme="minorHAnsi" w:hAnsiTheme="minorHAnsi" w:cstheme="minorHAnsi"/>
          <w:sz w:val="22"/>
          <w:szCs w:val="22"/>
          <w:highlight w:val="yellow"/>
          <w:lang w:val="en-GB"/>
          <w:rPrChange w:id="1976" w:author="Kasia Wojczulanis" w:date="2021-10-20T11:10:00Z">
            <w:rPr>
              <w:rFonts w:ascii="Times New Roman" w:hAnsi="Times New Roman" w:cs="Times New Roman"/>
              <w:sz w:val="24"/>
              <w:szCs w:val="24"/>
              <w:lang w:val="en-GB"/>
            </w:rPr>
          </w:rPrChange>
        </w:rPr>
        <w:t xml:space="preserve">Finally, we also </w:t>
      </w:r>
      <w:commentRangeEnd w:id="17"/>
      <w:r>
        <w:rPr>
          <w:rStyle w:val="5"/>
          <w:rFonts w:cstheme="minorHAnsi"/>
          <w:sz w:val="22"/>
          <w:szCs w:val="22"/>
          <w:highlight w:val="yellow"/>
          <w:rPrChange w:id="1977" w:author="Kasia Wojczulanis" w:date="2021-10-20T11:10:00Z">
            <w:rPr>
              <w:rStyle w:val="5"/>
            </w:rPr>
          </w:rPrChange>
        </w:rPr>
        <w:commentReference w:id="17"/>
      </w:r>
      <w:r>
        <w:rPr>
          <w:rFonts w:cstheme="minorHAnsi"/>
          <w:lang w:val="en-GB"/>
        </w:rPr>
        <w:t xml:space="preserve">fitted an intercept-only model representing the scenario in which the proposed predictors do not affect efficiency. These three alternative models were compared using model selection based on the deviance information criteria (DIC) </w:t>
      </w:r>
      <w:r>
        <w:rPr>
          <w:rFonts w:cstheme="minorHAnsi"/>
          <w:lang w:val="en-GB"/>
        </w:rPr>
        <w:fldChar w:fldCharType="begin" w:fldLock="1"/>
      </w:r>
      <w:r>
        <w:rPr>
          <w:rFonts w:cstheme="minorHAnsi"/>
          <w:lang w:val="en-GB"/>
        </w:rPr>
        <w:instrText xml:space="preserve">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Pr>
          <w:rFonts w:cstheme="minorHAnsi"/>
          <w:lang w:val="en-GB"/>
        </w:rPr>
        <w:fldChar w:fldCharType="separate"/>
      </w:r>
      <w:r>
        <w:rPr>
          <w:rFonts w:cstheme="minorHAnsi"/>
          <w:lang w:val="en-GB"/>
        </w:rPr>
        <w:t>(Meyer, 2016)</w:t>
      </w:r>
      <w:r>
        <w:rPr>
          <w:rFonts w:cstheme="minorHAnsi"/>
          <w:lang w:val="en-GB"/>
        </w:rPr>
        <w:fldChar w:fldCharType="end"/>
      </w:r>
      <w:r>
        <w:rPr>
          <w:rFonts w:cstheme="minorHAnsi"/>
          <w:lang w:val="en-GB"/>
        </w:rPr>
        <w:t>. Models were run with single predictor for intrinsic behavioural traits (arousal, exploration and risk avoidance) as well as in a global model with all behavioural predictors included. The two approaches yield qualitatively similar results, therefore we presented here only the outcome of the global model</w:t>
      </w:r>
      <w:ins w:id="1978" w:author="m" w:date="2021-12-27T23:04:55Z">
        <w:r>
          <w:rPr>
            <w:rFonts w:hint="default" w:cstheme="minorHAnsi"/>
          </w:rPr>
          <w:t>.</w:t>
        </w:r>
      </w:ins>
      <w:r>
        <w:rPr>
          <w:rFonts w:cstheme="minorHAnsi"/>
          <w:lang w:val="en-GB"/>
        </w:rPr>
        <w:t xml:space="preserve"> while the outcome of the single behaviour-predictor models are presented in Supplementary Materials, Table S1, Table S2, Fig. </w:t>
      </w:r>
      <w:del w:id="1979" w:author="Kasia Wojczulanis" w:date="2021-10-20T11:42:00Z">
        <w:r>
          <w:rPr>
            <w:rFonts w:cstheme="minorHAnsi"/>
            <w:lang w:val="en-GB"/>
          </w:rPr>
          <w:delText>S3</w:delText>
        </w:r>
      </w:del>
      <w:ins w:id="1980" w:author="Kasia Wojczulanis" w:date="2021-10-20T11:42:00Z">
        <w:r>
          <w:rPr>
            <w:rFonts w:cstheme="minorHAnsi"/>
            <w:lang w:val="en-GB"/>
          </w:rPr>
          <w:t>S4</w:t>
        </w:r>
      </w:ins>
      <w:r>
        <w:rPr>
          <w:rFonts w:cstheme="minorHAnsi"/>
          <w:lang w:val="en-GB"/>
        </w:rPr>
        <w:t xml:space="preserve">). Models were fitted using the R package </w:t>
      </w:r>
      <w:r>
        <w:rPr>
          <w:rFonts w:cstheme="minorHAnsi"/>
          <w:i/>
          <w:lang w:val="en-GB"/>
        </w:rPr>
        <w:t>MCMCglmm</w:t>
      </w:r>
      <w:r>
        <w:rPr>
          <w:rFonts w:cstheme="minorHAnsi"/>
          <w:lang w:val="en-GB"/>
        </w:rPr>
        <w:t xml:space="preserve"> </w:t>
      </w:r>
      <w:r>
        <w:rPr>
          <w:rFonts w:cstheme="minorHAnsi"/>
          <w:lang w:val="en-GB"/>
        </w:rPr>
        <w:fldChar w:fldCharType="begin" w:fldLock="1"/>
      </w:r>
      <w:r>
        <w:rPr>
          <w:rFonts w:cstheme="minorHAnsi"/>
          <w:lang w:val="en-GB"/>
        </w:rPr>
        <w:instrText xml:space="preserve">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Pr>
          <w:rFonts w:cstheme="minorHAnsi"/>
          <w:lang w:val="en-GB"/>
        </w:rPr>
        <w:fldChar w:fldCharType="separate"/>
      </w:r>
      <w:r>
        <w:rPr>
          <w:rFonts w:cstheme="minorHAnsi"/>
          <w:lang w:val="en-GB"/>
        </w:rPr>
        <w:t>(Hadfield, 2010)</w:t>
      </w:r>
      <w:r>
        <w:rPr>
          <w:rFonts w:cstheme="minorHAnsi"/>
          <w:lang w:val="en-GB"/>
        </w:rPr>
        <w:fldChar w:fldCharType="end"/>
      </w:r>
      <w:r>
        <w:rPr>
          <w:rFonts w:cstheme="minorHAnsi"/>
          <w:lang w:val="en-GB"/>
        </w:rPr>
        <w:t>.</w:t>
      </w:r>
    </w:p>
    <w:p>
      <w:pPr>
        <w:spacing w:line="480" w:lineRule="auto"/>
        <w:jc w:val="both"/>
        <w:rPr>
          <w:ins w:id="1981" w:author="Kasia Wojczulanis" w:date="2021-10-18T12:38:00Z"/>
          <w:rFonts w:cstheme="minorHAnsi"/>
          <w:lang w:val="en-GB"/>
        </w:rPr>
      </w:pPr>
    </w:p>
    <w:p>
      <w:pPr>
        <w:spacing w:line="480" w:lineRule="auto"/>
        <w:jc w:val="both"/>
        <w:rPr>
          <w:rFonts w:cstheme="minorHAnsi"/>
          <w:lang w:val="en-GB"/>
        </w:rPr>
      </w:pPr>
    </w:p>
    <w:p>
      <w:pPr>
        <w:spacing w:line="480" w:lineRule="auto"/>
        <w:jc w:val="both"/>
        <w:rPr>
          <w:rFonts w:cstheme="minorHAnsi"/>
          <w:lang w:val="en-GB"/>
        </w:rPr>
      </w:pPr>
      <w:r>
        <w:rPr>
          <w:rFonts w:cstheme="minorHAnsi"/>
          <w:b/>
          <w:lang w:val="en-GB"/>
        </w:rPr>
        <w:t>Ethical note</w:t>
      </w:r>
      <w:r>
        <w:rPr>
          <w:rFonts w:cstheme="minorHAnsi"/>
          <w:lang w:val="en-GB"/>
        </w:rPr>
        <w:t xml:space="preserve"> </w:t>
      </w:r>
    </w:p>
    <w:p>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w:t>
      </w:r>
      <w:ins w:id="1982" w:author="Kasia Wojczulanis" w:date="2021-10-19T12:46:00Z">
        <w:r>
          <w:rPr>
            <w:rFonts w:cstheme="minorHAnsi"/>
            <w:lang w:val="en-GB"/>
          </w:rPr>
          <w:t xml:space="preserve">The capturing and marking procedure did not have apparent effect on birds survival, </w:t>
        </w:r>
      </w:ins>
      <w:ins w:id="1983" w:author="Kasia Wojczulanis" w:date="2021-10-19T12:47:00Z">
        <w:r>
          <w:rPr>
            <w:rFonts w:cstheme="minorHAnsi"/>
            <w:lang w:val="en-GB"/>
          </w:rPr>
          <w:t xml:space="preserve">as all the individuals where observed in the lek and/or at the feeders area after the capturing. The foam </w:t>
        </w:r>
      </w:ins>
      <w:ins w:id="1984" w:author="Kasia Wojczulanis" w:date="2021-10-19T12:48:00Z">
        <w:r>
          <w:rPr>
            <w:rFonts w:cstheme="minorHAnsi"/>
            <w:lang w:val="en-GB"/>
          </w:rPr>
          <w:t>with with the birds were marked was of negligible weight (</w:t>
        </w:r>
      </w:ins>
      <w:ins w:id="1985" w:author="m" w:date="2021-12-27T23:05:53Z">
        <w:r>
          <w:rPr>
            <w:rFonts w:hint="default" w:cstheme="minorHAnsi"/>
          </w:rPr>
          <w:t>0.</w:t>
        </w:r>
      </w:ins>
      <w:ins w:id="1986" w:author="m" w:date="2021-12-27T23:05:55Z">
        <w:r>
          <w:rPr>
            <w:rFonts w:hint="default" w:cstheme="minorHAnsi"/>
          </w:rPr>
          <w:t>02</w:t>
        </w:r>
      </w:ins>
      <w:ins w:id="1987" w:author="Kasia Wojczulanis" w:date="2021-10-19T12:48:00Z">
        <w:del w:id="1988" w:author="m" w:date="2021-12-27T23:05:53Z">
          <w:r>
            <w:rPr>
              <w:rFonts w:asciiTheme="minorHAnsi" w:hAnsiTheme="minorHAnsi" w:cstheme="minorHAnsi"/>
              <w:sz w:val="22"/>
              <w:szCs w:val="22"/>
              <w:highlight w:val="yellow"/>
              <w:lang w:val="en-GB"/>
              <w:rPrChange w:id="1989" w:author="Kasia Wojczulanis" w:date="2021-10-19T12:48:00Z">
                <w:rPr>
                  <w:rFonts w:ascii="Times New Roman" w:hAnsi="Times New Roman" w:cs="Times New Roman"/>
                  <w:sz w:val="24"/>
                  <w:szCs w:val="24"/>
                  <w:lang w:val="en-GB"/>
                </w:rPr>
              </w:rPrChange>
            </w:rPr>
            <w:delText>X</w:delText>
          </w:r>
        </w:del>
      </w:ins>
      <w:ins w:id="1992" w:author="Kasia Wojczulanis" w:date="2021-10-19T12:48:00Z">
        <w:del w:id="1993" w:author="m" w:date="2021-12-27T23:05:52Z">
          <w:r>
            <w:rPr>
              <w:rFonts w:asciiTheme="minorHAnsi" w:hAnsiTheme="minorHAnsi" w:cstheme="minorHAnsi"/>
              <w:sz w:val="22"/>
              <w:szCs w:val="22"/>
              <w:highlight w:val="yellow"/>
              <w:lang w:val="en-GB"/>
              <w:rPrChange w:id="1994" w:author="Kasia Wojczulanis" w:date="2021-10-19T12:48:00Z">
                <w:rPr>
                  <w:rFonts w:ascii="Times New Roman" w:hAnsi="Times New Roman" w:cs="Times New Roman"/>
                  <w:sz w:val="24"/>
                  <w:szCs w:val="24"/>
                  <w:lang w:val="en-GB"/>
                </w:rPr>
              </w:rPrChange>
            </w:rPr>
            <w:delText>X</w:delText>
          </w:r>
        </w:del>
      </w:ins>
      <w:ins w:id="1997" w:author="Kasia Wojczulanis" w:date="2021-10-19T12:48:00Z">
        <w:del w:id="1998" w:author="m" w:date="2021-12-27T23:05:52Z">
          <w:r>
            <w:rPr>
              <w:rFonts w:asciiTheme="minorHAnsi" w:hAnsiTheme="minorHAnsi" w:cstheme="minorHAnsi"/>
              <w:sz w:val="22"/>
              <w:szCs w:val="22"/>
              <w:highlight w:val="yellow"/>
              <w:lang w:val="en-GB"/>
              <w:rPrChange w:id="1999" w:author="Kasia Wojczulanis" w:date="2021-10-19T12:48:00Z">
                <w:rPr>
                  <w:rFonts w:ascii="Times New Roman" w:hAnsi="Times New Roman" w:cs="Times New Roman"/>
                  <w:sz w:val="24"/>
                  <w:szCs w:val="24"/>
                  <w:lang w:val="en-GB"/>
                </w:rPr>
              </w:rPrChange>
            </w:rPr>
            <w:delText>X</w:delText>
          </w:r>
        </w:del>
      </w:ins>
      <w:ins w:id="2002" w:author="Kasia Wojczulanis" w:date="2021-10-19T12:48:00Z">
        <w:r>
          <w:rPr>
            <w:rFonts w:cstheme="minorHAnsi"/>
            <w:lang w:val="en-GB"/>
          </w:rPr>
          <w:t xml:space="preserve"> g, which constitutes</w:t>
        </w:r>
      </w:ins>
      <w:ins w:id="2003" w:author="m" w:date="2021-12-27T23:06:21Z">
        <w:r>
          <w:rPr>
            <w:rFonts w:hint="default" w:cstheme="minorHAnsi"/>
          </w:rPr>
          <w:t xml:space="preserve"> </w:t>
        </w:r>
      </w:ins>
      <w:ins w:id="2004" w:author="m" w:date="2021-12-27T23:06:35Z">
        <w:r>
          <w:rPr>
            <w:rFonts w:hint="default" w:cstheme="minorHAnsi"/>
          </w:rPr>
          <w:t>~</w:t>
        </w:r>
      </w:ins>
      <w:ins w:id="2005" w:author="m" w:date="2021-12-27T23:06:16Z">
        <w:r>
          <w:rPr>
            <w:rFonts w:hint="default" w:cstheme="minorHAnsi"/>
          </w:rPr>
          <w:t>0.</w:t>
        </w:r>
      </w:ins>
      <w:ins w:id="2006" w:author="m" w:date="2021-12-27T23:06:18Z">
        <w:r>
          <w:rPr>
            <w:rFonts w:hint="default" w:cstheme="minorHAnsi"/>
          </w:rPr>
          <w:t>3</w:t>
        </w:r>
      </w:ins>
      <w:ins w:id="2007" w:author="Kasia Wojczulanis" w:date="2021-10-19T12:48:00Z">
        <w:del w:id="2008" w:author="m" w:date="2021-12-27T23:06:16Z">
          <w:r>
            <w:rPr>
              <w:rFonts w:cstheme="minorHAnsi"/>
              <w:lang w:val="en-GB"/>
            </w:rPr>
            <w:delText xml:space="preserve"> </w:delText>
          </w:r>
        </w:del>
      </w:ins>
      <w:ins w:id="2009" w:author="Kasia Wojczulanis" w:date="2021-10-19T12:48:00Z">
        <w:del w:id="2010" w:author="m" w:date="2021-12-27T23:06:16Z">
          <w:r>
            <w:rPr>
              <w:rFonts w:asciiTheme="minorHAnsi" w:hAnsiTheme="minorHAnsi" w:cstheme="minorHAnsi"/>
              <w:sz w:val="22"/>
              <w:szCs w:val="22"/>
              <w:highlight w:val="yellow"/>
              <w:lang w:val="en-GB"/>
              <w:rPrChange w:id="2011" w:author="Kasia Wojczulanis" w:date="2021-10-19T12:48:00Z">
                <w:rPr>
                  <w:rFonts w:ascii="Times New Roman" w:hAnsi="Times New Roman" w:cs="Times New Roman"/>
                  <w:sz w:val="24"/>
                  <w:szCs w:val="24"/>
                  <w:lang w:val="en-GB"/>
                </w:rPr>
              </w:rPrChange>
            </w:rPr>
            <w:delText>X</w:delText>
          </w:r>
        </w:del>
      </w:ins>
      <w:ins w:id="2014" w:author="Kasia Wojczulanis" w:date="2021-10-19T12:48:00Z">
        <w:del w:id="2015" w:author="m" w:date="2021-12-27T23:06:16Z">
          <w:r>
            <w:rPr>
              <w:rFonts w:asciiTheme="minorHAnsi" w:hAnsiTheme="minorHAnsi" w:cstheme="minorHAnsi"/>
              <w:sz w:val="22"/>
              <w:szCs w:val="22"/>
              <w:highlight w:val="yellow"/>
              <w:lang w:val="en-GB"/>
              <w:rPrChange w:id="2016" w:author="Kasia Wojczulanis" w:date="2021-10-19T12:48:00Z">
                <w:rPr>
                  <w:rFonts w:ascii="Times New Roman" w:hAnsi="Times New Roman" w:cs="Times New Roman"/>
                  <w:sz w:val="24"/>
                  <w:szCs w:val="24"/>
                  <w:lang w:val="en-GB"/>
                </w:rPr>
              </w:rPrChange>
            </w:rPr>
            <w:delText>X</w:delText>
          </w:r>
        </w:del>
      </w:ins>
      <w:ins w:id="2019" w:author="Kasia Wojczulanis" w:date="2021-10-19T12:48:00Z">
        <w:r>
          <w:rPr>
            <w:rFonts w:asciiTheme="minorHAnsi" w:hAnsiTheme="minorHAnsi" w:cstheme="minorHAnsi"/>
            <w:sz w:val="22"/>
            <w:szCs w:val="22"/>
            <w:highlight w:val="yellow"/>
            <w:lang w:val="en-GB"/>
            <w:rPrChange w:id="2020" w:author="Kasia Wojczulanis" w:date="2021-10-19T12:48:00Z">
              <w:rPr>
                <w:rFonts w:ascii="Times New Roman" w:hAnsi="Times New Roman" w:cs="Times New Roman"/>
                <w:sz w:val="24"/>
                <w:szCs w:val="24"/>
                <w:lang w:val="en-GB"/>
              </w:rPr>
            </w:rPrChange>
          </w:rPr>
          <w:t>%</w:t>
        </w:r>
      </w:ins>
      <w:ins w:id="2021" w:author="Kasia Wojczulanis" w:date="2021-10-19T12:48:00Z">
        <w:r>
          <w:rPr>
            <w:rFonts w:cstheme="minorHAnsi"/>
            <w:lang w:val="en-GB"/>
          </w:rPr>
          <w:t xml:space="preserve"> of average </w:t>
        </w:r>
      </w:ins>
      <w:ins w:id="2022" w:author="Kasia Wojczulanis" w:date="2021-10-20T11:03:00Z">
        <w:r>
          <w:rPr>
            <w:rFonts w:cstheme="minorHAnsi"/>
            <w:lang w:val="en-GB"/>
          </w:rPr>
          <w:t xml:space="preserve"> </w:t>
        </w:r>
      </w:ins>
      <w:ins w:id="2023" w:author="Kasia Wojczulanis" w:date="2021-10-19T12:48:00Z">
        <w:r>
          <w:rPr>
            <w:rFonts w:cstheme="minorHAnsi"/>
            <w:lang w:val="en-GB"/>
          </w:rPr>
          <w:t xml:space="preserve">body mass </w:t>
        </w:r>
      </w:ins>
      <w:ins w:id="2024" w:author="Kasia Wojczulanis" w:date="2021-10-20T11:03:00Z">
        <w:r>
          <w:rPr>
            <w:rFonts w:cstheme="minorHAnsi"/>
            <w:lang w:val="en-GB"/>
          </w:rPr>
          <w:t xml:space="preserve">(6g) </w:t>
        </w:r>
      </w:ins>
      <w:ins w:id="2025" w:author="Kasia Wojczulanis" w:date="2021-10-19T12:48:00Z">
        <w:r>
          <w:rPr>
            <w:rFonts w:cstheme="minorHAnsi"/>
            <w:lang w:val="en-GB"/>
          </w:rPr>
          <w:t xml:space="preserve">of LBH). </w:t>
        </w:r>
      </w:ins>
      <w:r>
        <w:rPr>
          <w:rFonts w:cstheme="minorHAnsi"/>
          <w:lang w:val="en-GB"/>
        </w:rPr>
        <w:t xml:space="preserve">The study was </w:t>
      </w:r>
      <w:del w:id="2026" w:author="m" w:date="2021-12-27T23:06:57Z">
        <w:r>
          <w:rPr>
            <w:rFonts w:cstheme="minorHAnsi"/>
            <w:lang w:val="en-GB"/>
          </w:rPr>
          <w:delText xml:space="preserve">described were </w:delText>
        </w:r>
      </w:del>
      <w:r>
        <w:rPr>
          <w:rFonts w:cstheme="minorHAnsi"/>
          <w:lang w:val="en-GB"/>
        </w:rPr>
        <w:t xml:space="preserve">reviewed and authorized by </w:t>
      </w:r>
      <w:ins w:id="2027" w:author="m" w:date="2021-12-27T23:07:01Z">
        <w:r>
          <w:rPr>
            <w:rFonts w:hint="default" w:cstheme="minorHAnsi"/>
          </w:rPr>
          <w:t>the</w:t>
        </w:r>
      </w:ins>
      <w:ins w:id="2028" w:author="m" w:date="2021-12-27T23:07:02Z">
        <w:r>
          <w:rPr>
            <w:rFonts w:hint="default" w:cstheme="minorHAnsi"/>
          </w:rPr>
          <w:t xml:space="preserve"> </w:t>
        </w:r>
      </w:ins>
      <w:r>
        <w:rPr>
          <w:rFonts w:cstheme="minorHAnsi"/>
          <w:lang w:val="en-GB"/>
        </w:rPr>
        <w:t>Costa Rican Ministerio del Ambiente y Energia (063-2011-SINAC), and performed in accordance with their guidelines and regulations.</w:t>
      </w:r>
    </w:p>
    <w:p>
      <w:pPr>
        <w:spacing w:line="480" w:lineRule="auto"/>
        <w:jc w:val="both"/>
        <w:rPr>
          <w:rFonts w:cstheme="minorHAnsi"/>
          <w:lang w:val="en-GB"/>
        </w:rPr>
      </w:pPr>
    </w:p>
    <w:p>
      <w:pPr>
        <w:spacing w:line="480" w:lineRule="auto"/>
        <w:jc w:val="both"/>
        <w:rPr>
          <w:rFonts w:cstheme="minorHAnsi"/>
          <w:b/>
          <w:lang w:val="en-GB"/>
        </w:rPr>
      </w:pPr>
      <w:r>
        <w:rPr>
          <w:rFonts w:cstheme="minorHAnsi"/>
          <w:b/>
          <w:lang w:val="en-GB"/>
        </w:rPr>
        <w:t>Results</w:t>
      </w:r>
    </w:p>
    <w:p>
      <w:pPr>
        <w:spacing w:line="480" w:lineRule="auto"/>
        <w:jc w:val="both"/>
        <w:rPr>
          <w:rFonts w:cstheme="minorHAnsi"/>
          <w:lang w:val="en-GB"/>
        </w:rPr>
      </w:pPr>
      <w:r>
        <w:rPr>
          <w:rFonts w:asciiTheme="minorHAnsi" w:hAnsiTheme="minorHAnsi" w:cstheme="minorHAnsi"/>
          <w:b w:val="0"/>
          <w:sz w:val="22"/>
          <w:szCs w:val="22"/>
          <w:lang w:val="en-GB"/>
          <w:rPrChange w:id="2029" w:author="Kasia Wojczulanis" w:date="2021-10-20T11:04:00Z">
            <w:rPr>
              <w:rFonts w:ascii="Times New Roman" w:hAnsi="Times New Roman" w:cs="Times New Roman"/>
              <w:b/>
              <w:sz w:val="24"/>
              <w:szCs w:val="24"/>
              <w:lang w:val="en-GB"/>
            </w:rPr>
          </w:rPrChange>
        </w:rPr>
        <w:t>Repeatability</w:t>
      </w:r>
      <w:r>
        <w:rPr>
          <w:rFonts w:cstheme="minorHAnsi"/>
          <w:b/>
          <w:lang w:val="en-GB"/>
        </w:rPr>
        <w:t xml:space="preserve"> </w:t>
      </w:r>
      <w:r>
        <w:rPr>
          <w:rFonts w:cstheme="minorHAnsi"/>
          <w:lang w:val="en-GB"/>
        </w:rPr>
        <w:t>of all the parameters was</w:t>
      </w:r>
      <w:ins w:id="2030" w:author="m" w:date="2021-12-27T23:07:40Z">
        <w:r>
          <w:rPr>
            <w:rFonts w:hint="default" w:cstheme="minorHAnsi"/>
          </w:rPr>
          <w:t xml:space="preserve"> </w:t>
        </w:r>
      </w:ins>
      <w:ins w:id="2031" w:author="m" w:date="2021-12-27T23:07:41Z">
        <w:r>
          <w:rPr>
            <w:rFonts w:hint="default" w:cstheme="minorHAnsi"/>
          </w:rPr>
          <w:t>modera</w:t>
        </w:r>
      </w:ins>
      <w:ins w:id="2032" w:author="m" w:date="2021-12-27T23:07:42Z">
        <w:r>
          <w:rPr>
            <w:rFonts w:hint="default" w:cstheme="minorHAnsi"/>
          </w:rPr>
          <w:t>te b</w:t>
        </w:r>
      </w:ins>
      <w:ins w:id="2033" w:author="m" w:date="2021-12-27T23:07:43Z">
        <w:r>
          <w:rPr>
            <w:rFonts w:hint="default" w:cstheme="minorHAnsi"/>
          </w:rPr>
          <w:t>ut</w:t>
        </w:r>
      </w:ins>
      <w:del w:id="2034" w:author="m" w:date="2021-12-27T23:07:37Z">
        <w:r>
          <w:rPr>
            <w:rFonts w:cstheme="minorHAnsi"/>
            <w:lang w:val="en-GB"/>
          </w:rPr>
          <w:delText xml:space="preserve"> medium to low,</w:delText>
        </w:r>
      </w:del>
      <w:r>
        <w:rPr>
          <w:rFonts w:cstheme="minorHAnsi"/>
          <w:lang w:val="en-GB"/>
        </w:rPr>
        <w:t xml:space="preserve"> significant for all the parameters except for arousal (Fig. 2). </w:t>
      </w:r>
      <w:ins w:id="2035" w:author="m" w:date="2021-12-27T23:09:09Z">
        <w:r>
          <w:rPr>
            <w:rFonts w:hint="default" w:cstheme="minorHAnsi"/>
          </w:rPr>
          <w:t>When</w:t>
        </w:r>
      </w:ins>
      <w:ins w:id="2036" w:author="m" w:date="2021-12-27T23:09:10Z">
        <w:r>
          <w:rPr>
            <w:rFonts w:hint="default" w:cstheme="minorHAnsi"/>
          </w:rPr>
          <w:t xml:space="preserve"> predi</w:t>
        </w:r>
      </w:ins>
      <w:ins w:id="2037" w:author="m" w:date="2021-12-27T23:09:11Z">
        <w:r>
          <w:rPr>
            <w:rFonts w:hint="default" w:cstheme="minorHAnsi"/>
          </w:rPr>
          <w:t>c</w:t>
        </w:r>
      </w:ins>
      <w:ins w:id="2038" w:author="m" w:date="2021-12-27T23:09:12Z">
        <w:r>
          <w:rPr>
            <w:rFonts w:hint="default" w:cstheme="minorHAnsi"/>
          </w:rPr>
          <w:t xml:space="preserve">ting </w:t>
        </w:r>
      </w:ins>
      <w:ins w:id="2039" w:author="m" w:date="2021-12-27T23:09:13Z">
        <w:r>
          <w:rPr>
            <w:rFonts w:hint="default" w:cstheme="minorHAnsi"/>
          </w:rPr>
          <w:t>for</w:t>
        </w:r>
      </w:ins>
      <w:ins w:id="2040" w:author="m" w:date="2021-12-27T23:09:14Z">
        <w:r>
          <w:rPr>
            <w:rFonts w:hint="default" w:cstheme="minorHAnsi"/>
          </w:rPr>
          <w:t xml:space="preserve">aing </w:t>
        </w:r>
      </w:ins>
      <w:ins w:id="2041" w:author="m" w:date="2021-12-27T23:09:15Z">
        <w:r>
          <w:rPr>
            <w:rFonts w:hint="default" w:cstheme="minorHAnsi"/>
          </w:rPr>
          <w:t>efficie</w:t>
        </w:r>
      </w:ins>
      <w:ins w:id="2042" w:author="m" w:date="2021-12-27T23:09:16Z">
        <w:r>
          <w:rPr>
            <w:rFonts w:hint="default" w:cstheme="minorHAnsi"/>
          </w:rPr>
          <w:t xml:space="preserve">ncy, </w:t>
        </w:r>
      </w:ins>
      <w:ins w:id="2043" w:author="m" w:date="2021-12-27T23:09:18Z">
        <w:r>
          <w:rPr>
            <w:rFonts w:hint="default" w:cstheme="minorHAnsi"/>
          </w:rPr>
          <w:t>t</w:t>
        </w:r>
      </w:ins>
      <w:del w:id="2044" w:author="m" w:date="2021-12-27T23:09:18Z">
        <w:r>
          <w:rPr>
            <w:rFonts w:cstheme="minorHAnsi"/>
            <w:lang w:val="en-GB"/>
          </w:rPr>
          <w:delText>T</w:delText>
        </w:r>
      </w:del>
      <w:r>
        <w:rPr>
          <w:rFonts w:cstheme="minorHAnsi"/>
          <w:lang w:val="en-GB"/>
        </w:rPr>
        <w:t xml:space="preserve">he </w:t>
      </w:r>
      <w:del w:id="2045" w:author="m" w:date="2021-12-27T23:08:47Z">
        <w:r>
          <w:rPr>
            <w:rFonts w:cstheme="minorHAnsi"/>
            <w:lang w:val="en-GB"/>
          </w:rPr>
          <w:delText xml:space="preserve">best </w:delText>
        </w:r>
      </w:del>
      <w:r>
        <w:rPr>
          <w:rFonts w:cstheme="minorHAnsi"/>
          <w:lang w:val="en-GB"/>
        </w:rPr>
        <w:t xml:space="preserve">model </w:t>
      </w:r>
      <w:del w:id="2046" w:author="m" w:date="2021-12-27T23:09:24Z">
        <w:r>
          <w:rPr>
            <w:rFonts w:cstheme="minorHAnsi"/>
            <w:lang w:val="en-GB"/>
          </w:rPr>
          <w:delText xml:space="preserve">analysing birds foraging efficiency </w:delText>
        </w:r>
      </w:del>
      <w:r>
        <w:rPr>
          <w:rFonts w:cstheme="minorHAnsi"/>
          <w:lang w:val="en-GB"/>
        </w:rPr>
        <w:t>includ</w:t>
      </w:r>
      <w:ins w:id="2047" w:author="m" w:date="2021-12-27T23:09:34Z">
        <w:r>
          <w:rPr>
            <w:rFonts w:hint="default" w:cstheme="minorHAnsi"/>
          </w:rPr>
          <w:t>ing</w:t>
        </w:r>
      </w:ins>
      <w:del w:id="2048" w:author="m" w:date="2021-12-27T23:09:34Z">
        <w:r>
          <w:rPr>
            <w:rFonts w:cstheme="minorHAnsi"/>
            <w:lang w:val="en-GB"/>
          </w:rPr>
          <w:delText>ed</w:delText>
        </w:r>
      </w:del>
      <w:r>
        <w:rPr>
          <w:rFonts w:cstheme="minorHAnsi"/>
          <w:lang w:val="en-GB"/>
        </w:rPr>
        <w:t xml:space="preserve"> all </w:t>
      </w:r>
      <w:ins w:id="2049" w:author="m" w:date="2021-12-27T23:09:48Z">
        <w:r>
          <w:rPr>
            <w:rFonts w:hint="default" w:cstheme="minorHAnsi"/>
          </w:rPr>
          <w:t>int</w:t>
        </w:r>
      </w:ins>
      <w:ins w:id="2050" w:author="m" w:date="2021-12-27T23:09:49Z">
        <w:r>
          <w:rPr>
            <w:rFonts w:hint="default" w:cstheme="minorHAnsi"/>
          </w:rPr>
          <w:t>rin</w:t>
        </w:r>
      </w:ins>
      <w:ins w:id="2051" w:author="m" w:date="2021-12-27T23:09:50Z">
        <w:r>
          <w:rPr>
            <w:rFonts w:hint="default" w:cstheme="minorHAnsi"/>
          </w:rPr>
          <w:t>s</w:t>
        </w:r>
      </w:ins>
      <w:ins w:id="2052" w:author="m" w:date="2021-12-27T23:09:51Z">
        <w:r>
          <w:rPr>
            <w:rFonts w:hint="default" w:cstheme="minorHAnsi"/>
          </w:rPr>
          <w:t xml:space="preserve">ic </w:t>
        </w:r>
      </w:ins>
      <w:del w:id="2053" w:author="m" w:date="2021-12-27T23:09:38Z">
        <w:r>
          <w:rPr>
            <w:rFonts w:cstheme="minorHAnsi"/>
            <w:lang w:val="en-GB"/>
          </w:rPr>
          <w:delText xml:space="preserve">the </w:delText>
        </w:r>
      </w:del>
      <w:r>
        <w:rPr>
          <w:rFonts w:cstheme="minorHAnsi"/>
          <w:lang w:val="en-GB"/>
        </w:rPr>
        <w:t xml:space="preserve">behavioural </w:t>
      </w:r>
      <w:del w:id="2054" w:author="m" w:date="2021-12-27T23:09:52Z">
        <w:r>
          <w:rPr>
            <w:rFonts w:hint="default" w:cstheme="minorHAnsi"/>
            <w:lang w:val="en-US"/>
          </w:rPr>
          <w:delText xml:space="preserve">parameters </w:delText>
        </w:r>
      </w:del>
      <w:ins w:id="2055" w:author="m" w:date="2021-12-27T23:09:52Z">
        <w:r>
          <w:rPr>
            <w:rFonts w:hint="default" w:cstheme="minorHAnsi"/>
          </w:rPr>
          <w:t>t</w:t>
        </w:r>
      </w:ins>
      <w:ins w:id="2056" w:author="m" w:date="2021-12-27T23:09:53Z">
        <w:r>
          <w:rPr>
            <w:rFonts w:hint="default" w:cstheme="minorHAnsi"/>
          </w:rPr>
          <w:t xml:space="preserve">raits </w:t>
        </w:r>
      </w:ins>
      <w:r>
        <w:rPr>
          <w:rFonts w:cstheme="minorHAnsi"/>
          <w:lang w:val="en-GB"/>
        </w:rPr>
        <w:t xml:space="preserve">and their interaction with the risk predation context </w:t>
      </w:r>
      <w:ins w:id="2057" w:author="m" w:date="2021-12-27T23:09:58Z">
        <w:r>
          <w:rPr>
            <w:rFonts w:hint="default" w:cstheme="minorHAnsi"/>
          </w:rPr>
          <w:t>per</w:t>
        </w:r>
      </w:ins>
      <w:ins w:id="2058" w:author="m" w:date="2021-12-27T23:09:59Z">
        <w:r>
          <w:rPr>
            <w:rFonts w:hint="default" w:cstheme="minorHAnsi"/>
          </w:rPr>
          <w:t>formed</w:t>
        </w:r>
      </w:ins>
      <w:ins w:id="2059" w:author="m" w:date="2021-12-27T23:10:00Z">
        <w:r>
          <w:rPr>
            <w:rFonts w:hint="default" w:cstheme="minorHAnsi"/>
          </w:rPr>
          <w:t xml:space="preserve"> sign</w:t>
        </w:r>
      </w:ins>
      <w:ins w:id="2060" w:author="m" w:date="2021-12-27T23:10:01Z">
        <w:r>
          <w:rPr>
            <w:rFonts w:hint="default" w:cstheme="minorHAnsi"/>
          </w:rPr>
          <w:t>i</w:t>
        </w:r>
      </w:ins>
      <w:ins w:id="2061" w:author="m" w:date="2021-12-27T23:10:02Z">
        <w:r>
          <w:rPr>
            <w:rFonts w:hint="default" w:cstheme="minorHAnsi"/>
          </w:rPr>
          <w:t>ficant</w:t>
        </w:r>
      </w:ins>
      <w:ins w:id="2062" w:author="m" w:date="2021-12-27T23:10:05Z">
        <w:r>
          <w:rPr>
            <w:rFonts w:hint="default" w:cstheme="minorHAnsi"/>
          </w:rPr>
          <w:t>ly</w:t>
        </w:r>
      </w:ins>
      <w:ins w:id="2063" w:author="m" w:date="2021-12-27T23:10:06Z">
        <w:r>
          <w:rPr>
            <w:rFonts w:hint="default" w:cstheme="minorHAnsi"/>
          </w:rPr>
          <w:t xml:space="preserve"> </w:t>
        </w:r>
      </w:ins>
      <w:ins w:id="2064" w:author="m" w:date="2021-12-27T23:10:07Z">
        <w:r>
          <w:rPr>
            <w:rFonts w:hint="default" w:cstheme="minorHAnsi"/>
          </w:rPr>
          <w:t>bette</w:t>
        </w:r>
      </w:ins>
      <w:ins w:id="2065" w:author="m" w:date="2021-12-27T23:10:08Z">
        <w:r>
          <w:rPr>
            <w:rFonts w:hint="default" w:cstheme="minorHAnsi"/>
          </w:rPr>
          <w:t>r than</w:t>
        </w:r>
      </w:ins>
      <w:ins w:id="2066" w:author="m" w:date="2021-12-27T23:10:09Z">
        <w:r>
          <w:rPr>
            <w:rFonts w:hint="default" w:cstheme="minorHAnsi"/>
          </w:rPr>
          <w:t xml:space="preserve"> </w:t>
        </w:r>
      </w:ins>
      <w:ins w:id="2067" w:author="m" w:date="2021-12-27T23:10:10Z">
        <w:r>
          <w:rPr>
            <w:rFonts w:hint="default" w:cstheme="minorHAnsi"/>
          </w:rPr>
          <w:t xml:space="preserve">a </w:t>
        </w:r>
      </w:ins>
      <w:ins w:id="2068" w:author="m" w:date="2021-12-27T23:10:11Z">
        <w:r>
          <w:rPr>
            <w:rFonts w:hint="default" w:cstheme="minorHAnsi"/>
          </w:rPr>
          <w:t>simpl</w:t>
        </w:r>
      </w:ins>
      <w:ins w:id="2069" w:author="m" w:date="2021-12-27T23:10:12Z">
        <w:r>
          <w:rPr>
            <w:rFonts w:hint="default" w:cstheme="minorHAnsi"/>
          </w:rPr>
          <w:t>er</w:t>
        </w:r>
      </w:ins>
      <w:ins w:id="2070" w:author="m" w:date="2021-12-27T23:10:14Z">
        <w:r>
          <w:rPr>
            <w:rFonts w:hint="default" w:cstheme="minorHAnsi"/>
          </w:rPr>
          <w:t xml:space="preserve"> mo</w:t>
        </w:r>
      </w:ins>
      <w:ins w:id="2071" w:author="m" w:date="2021-12-27T23:10:16Z">
        <w:r>
          <w:rPr>
            <w:rFonts w:hint="default" w:cstheme="minorHAnsi"/>
          </w:rPr>
          <w:t>del</w:t>
        </w:r>
      </w:ins>
      <w:ins w:id="2072" w:author="m" w:date="2021-12-27T23:10:17Z">
        <w:r>
          <w:rPr>
            <w:rFonts w:hint="default" w:cstheme="minorHAnsi"/>
          </w:rPr>
          <w:t xml:space="preserve"> </w:t>
        </w:r>
      </w:ins>
      <w:ins w:id="2073" w:author="m" w:date="2021-12-27T23:10:23Z">
        <w:r>
          <w:rPr>
            <w:rFonts w:hint="default" w:cstheme="minorHAnsi"/>
          </w:rPr>
          <w:t>in</w:t>
        </w:r>
      </w:ins>
      <w:ins w:id="2074" w:author="m" w:date="2021-12-27T23:10:24Z">
        <w:r>
          <w:rPr>
            <w:rFonts w:hint="default" w:cstheme="minorHAnsi"/>
          </w:rPr>
          <w:t>cludi</w:t>
        </w:r>
      </w:ins>
      <w:ins w:id="2075" w:author="m" w:date="2021-12-27T23:10:25Z">
        <w:r>
          <w:rPr>
            <w:rFonts w:hint="default" w:cstheme="minorHAnsi"/>
          </w:rPr>
          <w:t>ng</w:t>
        </w:r>
      </w:ins>
      <w:ins w:id="2076" w:author="m" w:date="2021-12-27T23:10:26Z">
        <w:r>
          <w:rPr>
            <w:rFonts w:hint="default" w:cstheme="minorHAnsi"/>
          </w:rPr>
          <w:t xml:space="preserve"> only</w:t>
        </w:r>
      </w:ins>
      <w:ins w:id="2077" w:author="m" w:date="2021-12-27T23:10:27Z">
        <w:r>
          <w:rPr>
            <w:rFonts w:hint="default" w:cstheme="minorHAnsi"/>
          </w:rPr>
          <w:t xml:space="preserve"> </w:t>
        </w:r>
      </w:ins>
      <w:ins w:id="2078" w:author="m" w:date="2021-12-27T23:10:29Z">
        <w:r>
          <w:rPr>
            <w:rFonts w:hint="default" w:cstheme="minorHAnsi"/>
          </w:rPr>
          <w:t>ris</w:t>
        </w:r>
      </w:ins>
      <w:ins w:id="2079" w:author="m" w:date="2021-12-27T23:10:30Z">
        <w:r>
          <w:rPr>
            <w:rFonts w:hint="default" w:cstheme="minorHAnsi"/>
          </w:rPr>
          <w:t>k pre</w:t>
        </w:r>
      </w:ins>
      <w:ins w:id="2080" w:author="m" w:date="2021-12-27T23:10:31Z">
        <w:r>
          <w:rPr>
            <w:rFonts w:hint="default" w:cstheme="minorHAnsi"/>
          </w:rPr>
          <w:t>datio</w:t>
        </w:r>
      </w:ins>
      <w:ins w:id="2081" w:author="m" w:date="2021-12-27T23:10:32Z">
        <w:r>
          <w:rPr>
            <w:rFonts w:hint="default" w:cstheme="minorHAnsi"/>
          </w:rPr>
          <w:t>n co</w:t>
        </w:r>
      </w:ins>
      <w:ins w:id="2082" w:author="m" w:date="2021-12-27T23:10:33Z">
        <w:r>
          <w:rPr>
            <w:rFonts w:hint="default" w:cstheme="minorHAnsi"/>
          </w:rPr>
          <w:t>nte</w:t>
        </w:r>
      </w:ins>
      <w:ins w:id="2083" w:author="m" w:date="2021-12-27T23:10:34Z">
        <w:r>
          <w:rPr>
            <w:rFonts w:hint="default" w:cstheme="minorHAnsi"/>
          </w:rPr>
          <w:t xml:space="preserve">xt </w:t>
        </w:r>
      </w:ins>
      <w:r>
        <w:rPr>
          <w:rFonts w:cstheme="minorHAnsi"/>
          <w:lang w:val="en-GB"/>
        </w:rPr>
        <w:t xml:space="preserve">(Table 1). All parameters and their interaction were significant in this model except for </w:t>
      </w:r>
      <w:del w:id="2084" w:author="m" w:date="2021-12-27T23:10:39Z">
        <w:r>
          <w:rPr>
            <w:rFonts w:cstheme="minorHAnsi"/>
            <w:lang w:val="en-GB"/>
          </w:rPr>
          <w:delText xml:space="preserve">the </w:delText>
        </w:r>
      </w:del>
      <w:r>
        <w:rPr>
          <w:rFonts w:cstheme="minorHAnsi"/>
          <w:lang w:val="en-GB"/>
        </w:rPr>
        <w:t>risk avoidance (Table 2). Overall, foraging efficiency was lowered in the high</w:t>
      </w:r>
      <w:del w:id="2085" w:author="m" w:date="2021-12-27T23:08:18Z">
        <w:r>
          <w:rPr>
            <w:rFonts w:cstheme="minorHAnsi"/>
            <w:lang w:val="en-GB"/>
          </w:rPr>
          <w:delText xml:space="preserve"> </w:delText>
        </w:r>
      </w:del>
      <w:del w:id="2086" w:author="m" w:date="2021-12-27T23:08:08Z">
        <w:r>
          <w:rPr>
            <w:rFonts w:cstheme="minorHAnsi"/>
            <w:lang w:val="en-GB"/>
          </w:rPr>
          <w:delText>th</w:delText>
        </w:r>
      </w:del>
      <w:del w:id="2087" w:author="m" w:date="2021-12-27T23:08:07Z">
        <w:r>
          <w:rPr>
            <w:rFonts w:cstheme="minorHAnsi"/>
            <w:lang w:val="en-GB"/>
          </w:rPr>
          <w:delText>e</w:delText>
        </w:r>
      </w:del>
      <w:del w:id="2088" w:author="m" w:date="2021-12-27T23:08:10Z">
        <w:r>
          <w:rPr>
            <w:rFonts w:cstheme="minorHAnsi"/>
            <w:lang w:val="en-GB"/>
          </w:rPr>
          <w:delText xml:space="preserve"> </w:delText>
        </w:r>
      </w:del>
      <w:del w:id="2089" w:author="m" w:date="2021-12-27T23:08:12Z">
        <w:r>
          <w:rPr>
            <w:rFonts w:cstheme="minorHAnsi"/>
            <w:lang w:val="en-GB"/>
          </w:rPr>
          <w:delText>elevate</w:delText>
        </w:r>
      </w:del>
      <w:del w:id="2090" w:author="m" w:date="2021-12-27T23:08:11Z">
        <w:r>
          <w:rPr>
            <w:rFonts w:cstheme="minorHAnsi"/>
            <w:lang w:val="en-GB"/>
          </w:rPr>
          <w:delText>d</w:delText>
        </w:r>
      </w:del>
      <w:r>
        <w:rPr>
          <w:rFonts w:cstheme="minorHAnsi"/>
          <w:lang w:val="en-GB"/>
        </w:rPr>
        <w:t xml:space="preserve"> risk context (Fig. 3) </w:t>
      </w:r>
      <w:del w:id="2091" w:author="m" w:date="2021-12-27T23:11:19Z">
        <w:r>
          <w:rPr>
            <w:rFonts w:hint="default" w:cstheme="minorHAnsi"/>
            <w:lang w:val="en-US"/>
          </w:rPr>
          <w:delText xml:space="preserve">and </w:delText>
        </w:r>
      </w:del>
      <w:ins w:id="2092" w:author="m" w:date="2021-12-27T23:11:19Z">
        <w:r>
          <w:rPr>
            <w:rFonts w:hint="default" w:cstheme="minorHAnsi"/>
          </w:rPr>
          <w:t>but</w:t>
        </w:r>
      </w:ins>
      <w:ins w:id="2093" w:author="m" w:date="2021-12-27T23:11:20Z">
        <w:r>
          <w:rPr>
            <w:rFonts w:hint="default" w:cstheme="minorHAnsi"/>
          </w:rPr>
          <w:t xml:space="preserve"> </w:t>
        </w:r>
      </w:ins>
      <w:r>
        <w:rPr>
          <w:rFonts w:cstheme="minorHAnsi"/>
          <w:lang w:val="en-GB"/>
        </w:rPr>
        <w:t xml:space="preserve">was </w:t>
      </w:r>
      <w:ins w:id="2094" w:author="m" w:date="2021-12-27T23:11:21Z">
        <w:r>
          <w:rPr>
            <w:rFonts w:hint="default" w:cstheme="minorHAnsi"/>
          </w:rPr>
          <w:t>a</w:t>
        </w:r>
      </w:ins>
      <w:ins w:id="2095" w:author="m" w:date="2021-12-27T23:11:23Z">
        <w:r>
          <w:rPr>
            <w:rFonts w:hint="default" w:cstheme="minorHAnsi"/>
          </w:rPr>
          <w:t xml:space="preserve">lso </w:t>
        </w:r>
      </w:ins>
      <w:r>
        <w:rPr>
          <w:rFonts w:cstheme="minorHAnsi"/>
          <w:lang w:val="en-GB"/>
        </w:rPr>
        <w:t xml:space="preserve">affected by </w:t>
      </w:r>
      <w:ins w:id="2096" w:author="m" w:date="2021-12-27T23:11:01Z">
        <w:r>
          <w:rPr>
            <w:rFonts w:hint="default" w:cstheme="minorHAnsi"/>
          </w:rPr>
          <w:t xml:space="preserve">the </w:t>
        </w:r>
      </w:ins>
      <w:r>
        <w:rPr>
          <w:rFonts w:cstheme="minorHAnsi"/>
          <w:lang w:val="en-GB"/>
        </w:rPr>
        <w:t xml:space="preserve">birds’ </w:t>
      </w:r>
      <w:del w:id="2097" w:author="m" w:date="2021-12-27T23:12:13Z">
        <w:r>
          <w:rPr>
            <w:rFonts w:cstheme="minorHAnsi"/>
            <w:lang w:val="en-GB"/>
          </w:rPr>
          <w:delText>explorative</w:delText>
        </w:r>
      </w:del>
      <w:ins w:id="2098" w:author="m" w:date="2021-12-27T23:12:13Z">
        <w:r>
          <w:rPr>
            <w:rFonts w:cstheme="minorHAnsi"/>
          </w:rPr>
          <w:t>exploratory</w:t>
        </w:r>
      </w:ins>
      <w:r>
        <w:rPr>
          <w:rFonts w:cstheme="minorHAnsi"/>
          <w:lang w:val="en-GB"/>
        </w:rPr>
        <w:t xml:space="preserve"> behaviour and arousal. Importantly, the effect of behavioural parameters on the foraging efficiency was context dependent (Table 2). The most dramatic effect was found in exploratory behaviour, which was positively related to foraging efficiency in low risk context but the opposite pattern was observed </w:t>
      </w:r>
      <w:del w:id="2099" w:author="m" w:date="2021-12-27T23:12:40Z">
        <w:r>
          <w:rPr>
            <w:rFonts w:hint="default" w:cstheme="minorHAnsi"/>
            <w:lang w:val="en-US"/>
          </w:rPr>
          <w:delText xml:space="preserve">at </w:delText>
        </w:r>
      </w:del>
      <w:ins w:id="2100" w:author="m" w:date="2021-12-27T23:12:40Z">
        <w:r>
          <w:rPr>
            <w:rFonts w:hint="default" w:cstheme="minorHAnsi"/>
          </w:rPr>
          <w:t>in</w:t>
        </w:r>
      </w:ins>
      <w:ins w:id="2101" w:author="m" w:date="2021-12-27T23:12:41Z">
        <w:r>
          <w:rPr>
            <w:rFonts w:hint="default" w:cstheme="minorHAnsi"/>
          </w:rPr>
          <w:t xml:space="preserve"> </w:t>
        </w:r>
      </w:ins>
      <w:ins w:id="2102" w:author="m" w:date="2021-12-27T23:12:42Z">
        <w:r>
          <w:rPr>
            <w:rFonts w:hint="default" w:cstheme="minorHAnsi"/>
          </w:rPr>
          <w:t>the</w:t>
        </w:r>
      </w:ins>
      <w:ins w:id="2103" w:author="m" w:date="2021-12-27T23:12:43Z">
        <w:r>
          <w:rPr>
            <w:rFonts w:hint="default" w:cstheme="minorHAnsi"/>
          </w:rPr>
          <w:t xml:space="preserve"> </w:t>
        </w:r>
      </w:ins>
      <w:r>
        <w:rPr>
          <w:rFonts w:cstheme="minorHAnsi"/>
          <w:lang w:val="en-GB"/>
        </w:rPr>
        <w:t>high</w:t>
      </w:r>
      <w:del w:id="2104" w:author="m" w:date="2021-12-27T23:12:47Z">
        <w:r>
          <w:rPr>
            <w:rFonts w:cstheme="minorHAnsi"/>
            <w:lang w:val="en-GB"/>
          </w:rPr>
          <w:delText>er</w:delText>
        </w:r>
      </w:del>
      <w:r>
        <w:rPr>
          <w:rFonts w:cstheme="minorHAnsi"/>
          <w:lang w:val="en-GB"/>
        </w:rPr>
        <w:t xml:space="preserve"> risk context (Fig. 4). Arousal was positively related to foraging efficiency and this was particularly pronounced when birds faced higher risks (Fig. 4). Risk avoidance tended to lower foraging efficiency and did not differ between risk levels (Fig. 4)</w:t>
      </w:r>
    </w:p>
    <w:p>
      <w:pPr>
        <w:spacing w:before="240" w:after="0"/>
        <w:rPr>
          <w:del w:id="2106" w:author="Kasia Wojczulanis" w:date="2021-10-20T11:40:00Z"/>
          <w:rFonts w:cstheme="minorHAnsi"/>
          <w:b/>
          <w:lang w:val="en-GB"/>
        </w:rPr>
        <w:pPrChange w:id="2105" w:author="Kasia Wojczulanis" w:date="2021-10-20T11:40:00Z">
          <w:pPr/>
        </w:pPrChange>
      </w:pPr>
    </w:p>
    <w:p>
      <w:pPr>
        <w:spacing w:before="240" w:after="0" w:line="480" w:lineRule="auto"/>
        <w:jc w:val="both"/>
        <w:rPr>
          <w:ins w:id="2108" w:author="Kasia Wojczulanis" w:date="2021-10-20T11:39:00Z"/>
          <w:rFonts w:cstheme="minorHAnsi"/>
          <w:b/>
          <w:lang w:val="en-GB"/>
        </w:rPr>
        <w:pPrChange w:id="2107" w:author="Kasia Wojczulanis" w:date="2021-10-20T11:40:00Z">
          <w:pPr>
            <w:spacing w:line="480" w:lineRule="auto"/>
            <w:jc w:val="both"/>
          </w:pPr>
        </w:pPrChange>
      </w:pPr>
    </w:p>
    <w:p>
      <w:pPr>
        <w:spacing w:line="480" w:lineRule="auto"/>
        <w:jc w:val="both"/>
        <w:rPr>
          <w:ins w:id="2109" w:author="Kasia Wojczulanis" w:date="2021-10-19T10:30:00Z"/>
          <w:rFonts w:cstheme="minorHAnsi"/>
          <w:b/>
          <w:lang w:val="en-GB"/>
        </w:rPr>
      </w:pPr>
      <w:r>
        <w:rPr>
          <w:rFonts w:cstheme="minorHAnsi"/>
          <w:b/>
          <w:lang w:val="en-GB"/>
        </w:rPr>
        <w:t>Discussion</w:t>
      </w:r>
    </w:p>
    <w:p>
      <w:pPr>
        <w:spacing w:before="240" w:line="480" w:lineRule="auto"/>
        <w:jc w:val="both"/>
        <w:rPr>
          <w:rFonts w:cstheme="minorHAnsi"/>
          <w:lang w:val="en-GB"/>
        </w:rPr>
      </w:pPr>
      <w:r>
        <w:rPr>
          <w:rFonts w:cstheme="minorHAnsi"/>
          <w:lang w:val="en-GB"/>
        </w:rPr>
        <w:t xml:space="preserve">As we could expect </w:t>
      </w:r>
      <w:del w:id="2110" w:author="m" w:date="2021-12-28T09:27:35Z">
        <w:r>
          <w:rPr>
            <w:rFonts w:hint="default" w:cstheme="minorHAnsi"/>
            <w:lang w:val="en-US"/>
          </w:rPr>
          <w:delText xml:space="preserve">in the light of </w:delText>
        </w:r>
      </w:del>
      <w:ins w:id="2111" w:author="m" w:date="2021-12-28T09:27:35Z">
        <w:r>
          <w:rPr>
            <w:rFonts w:hint="default" w:cstheme="minorHAnsi"/>
          </w:rPr>
          <w:t>under</w:t>
        </w:r>
      </w:ins>
      <w:ins w:id="2112" w:author="m" w:date="2021-12-28T09:27:36Z">
        <w:r>
          <w:rPr>
            <w:rFonts w:hint="default" w:cstheme="minorHAnsi"/>
          </w:rPr>
          <w:t xml:space="preserve"> </w:t>
        </w:r>
      </w:ins>
      <w:r>
        <w:rPr>
          <w:rFonts w:cstheme="minorHAnsi"/>
          <w:lang w:val="en-GB"/>
        </w:rPr>
        <w:t xml:space="preserve">the risk allocation hypothesis (Lima and Bednekoff 1999) foraging efficiency of </w:t>
      </w:r>
      <w:del w:id="2113" w:author="m" w:date="2021-12-28T09:27:44Z">
        <w:r>
          <w:rPr>
            <w:rFonts w:hint="default" w:cstheme="minorHAnsi"/>
            <w:lang w:val="en-US"/>
          </w:rPr>
          <w:delText xml:space="preserve">the LBH </w:delText>
        </w:r>
      </w:del>
      <w:ins w:id="2114" w:author="m" w:date="2021-12-28T09:27:44Z">
        <w:r>
          <w:rPr>
            <w:rFonts w:hint="default" w:cstheme="minorHAnsi"/>
          </w:rPr>
          <w:t>lo</w:t>
        </w:r>
      </w:ins>
      <w:ins w:id="2115" w:author="m" w:date="2021-12-28T09:27:45Z">
        <w:r>
          <w:rPr>
            <w:rFonts w:hint="default" w:cstheme="minorHAnsi"/>
          </w:rPr>
          <w:t>ng-</w:t>
        </w:r>
      </w:ins>
      <w:ins w:id="2116" w:author="m" w:date="2021-12-28T09:27:46Z">
        <w:r>
          <w:rPr>
            <w:rFonts w:hint="default" w:cstheme="minorHAnsi"/>
          </w:rPr>
          <w:t>bil</w:t>
        </w:r>
      </w:ins>
      <w:ins w:id="2117" w:author="m" w:date="2021-12-28T09:27:47Z">
        <w:r>
          <w:rPr>
            <w:rFonts w:hint="default" w:cstheme="minorHAnsi"/>
          </w:rPr>
          <w:t>led her</w:t>
        </w:r>
      </w:ins>
      <w:ins w:id="2118" w:author="m" w:date="2021-12-28T09:27:48Z">
        <w:r>
          <w:rPr>
            <w:rFonts w:hint="default" w:cstheme="minorHAnsi"/>
          </w:rPr>
          <w:t xml:space="preserve">mits </w:t>
        </w:r>
      </w:ins>
      <w:r>
        <w:rPr>
          <w:rFonts w:cstheme="minorHAnsi"/>
          <w:lang w:val="en-GB"/>
        </w:rPr>
        <w:t>decreased in response to threatening conditions.</w:t>
      </w:r>
      <w:ins w:id="2119" w:author="m" w:date="2021-12-28T09:27:57Z">
        <w:r>
          <w:rPr>
            <w:rFonts w:hint="default" w:cstheme="minorHAnsi"/>
          </w:rPr>
          <w:t xml:space="preserve"> </w:t>
        </w:r>
      </w:ins>
      <w:del w:id="2120" w:author="m" w:date="2021-12-28T09:27:56Z">
        <w:r>
          <w:rPr>
            <w:rFonts w:cstheme="minorHAnsi"/>
            <w:lang w:val="en-GB"/>
          </w:rPr>
          <w:delText xml:space="preserve"> </w:delText>
        </w:r>
      </w:del>
      <w:r>
        <w:rPr>
          <w:rFonts w:cstheme="minorHAnsi"/>
          <w:lang w:val="en-GB"/>
        </w:rPr>
        <w:t>However, behavioural performance of individuals in regard to exploration, risk-avoidance and arousal additionally affected the foraging efficiency, interestingly</w:t>
      </w:r>
      <w:ins w:id="2121" w:author="m" w:date="2021-12-28T09:28:11Z">
        <w:r>
          <w:rPr>
            <w:rFonts w:hint="default" w:cstheme="minorHAnsi"/>
          </w:rPr>
          <w:t>,</w:t>
        </w:r>
      </w:ins>
      <w:r>
        <w:rPr>
          <w:rFonts w:cstheme="minorHAnsi"/>
          <w:lang w:val="en-GB"/>
        </w:rPr>
        <w:t xml:space="preserve"> in </w:t>
      </w:r>
      <w:ins w:id="2122" w:author="m" w:date="2021-12-28T09:28:09Z">
        <w:r>
          <w:rPr>
            <w:rFonts w:hint="default" w:cstheme="minorHAnsi"/>
          </w:rPr>
          <w:t xml:space="preserve">a </w:t>
        </w:r>
      </w:ins>
      <w:r>
        <w:rPr>
          <w:rFonts w:cstheme="minorHAnsi"/>
          <w:lang w:val="en-GB"/>
        </w:rPr>
        <w:t xml:space="preserve">condition-dependent manner. These results suggest that a range </w:t>
      </w:r>
      <w:ins w:id="2123" w:author="m" w:date="2021-12-28T09:28:54Z">
        <w:r>
          <w:rPr>
            <w:rFonts w:hint="default" w:cstheme="minorHAnsi"/>
          </w:rPr>
          <w:t>of</w:t>
        </w:r>
      </w:ins>
      <w:ins w:id="2124" w:author="m" w:date="2021-12-28T09:28:55Z">
        <w:r>
          <w:rPr>
            <w:rFonts w:hint="default" w:cstheme="minorHAnsi"/>
          </w:rPr>
          <w:t xml:space="preserve"> str</w:t>
        </w:r>
      </w:ins>
      <w:ins w:id="2125" w:author="m" w:date="2021-12-28T09:28:56Z">
        <w:r>
          <w:rPr>
            <w:rFonts w:hint="default" w:cstheme="minorHAnsi"/>
          </w:rPr>
          <w:t>ate</w:t>
        </w:r>
      </w:ins>
      <w:ins w:id="2126" w:author="m" w:date="2021-12-28T09:28:59Z">
        <w:r>
          <w:rPr>
            <w:rFonts w:hint="default" w:cstheme="minorHAnsi"/>
          </w:rPr>
          <w:t xml:space="preserve">gies </w:t>
        </w:r>
      </w:ins>
      <w:r>
        <w:rPr>
          <w:rFonts w:cstheme="minorHAnsi"/>
          <w:lang w:val="en-GB"/>
        </w:rPr>
        <w:t>instead of a single</w:t>
      </w:r>
      <w:ins w:id="2127" w:author="m" w:date="2021-12-28T09:29:07Z">
        <w:r>
          <w:rPr>
            <w:rFonts w:hint="default" w:cstheme="minorHAnsi"/>
          </w:rPr>
          <w:t xml:space="preserve"> </w:t>
        </w:r>
      </w:ins>
      <w:del w:id="2128" w:author="m" w:date="2021-12-28T09:29:07Z">
        <w:r>
          <w:rPr>
            <w:rFonts w:cstheme="minorHAnsi"/>
            <w:lang w:val="en-GB"/>
          </w:rPr>
          <w:delText xml:space="preserve">, </w:delText>
        </w:r>
      </w:del>
      <w:r>
        <w:rPr>
          <w:rFonts w:cstheme="minorHAnsi"/>
          <w:lang w:val="en-GB"/>
        </w:rPr>
        <w:t>fixed strategy should be considered, when modelling</w:t>
      </w:r>
      <w:del w:id="2129" w:author="m" w:date="2021-12-28T09:29:28Z">
        <w:r>
          <w:rPr>
            <w:rFonts w:cstheme="minorHAnsi"/>
            <w:lang w:val="en-GB"/>
          </w:rPr>
          <w:delText xml:space="preserve"> </w:delText>
        </w:r>
      </w:del>
      <w:del w:id="2130" w:author="m" w:date="2021-12-28T09:29:27Z">
        <w:r>
          <w:rPr>
            <w:rFonts w:cstheme="minorHAnsi"/>
            <w:lang w:val="en-GB"/>
          </w:rPr>
          <w:delText>the time allocation into</w:delText>
        </w:r>
      </w:del>
      <w:r>
        <w:rPr>
          <w:rFonts w:cstheme="minorHAnsi"/>
          <w:lang w:val="en-GB"/>
        </w:rPr>
        <w:t xml:space="preserve"> foraging </w:t>
      </w:r>
      <w:ins w:id="2131" w:author="m" w:date="2021-12-28T09:29:30Z">
        <w:r>
          <w:rPr>
            <w:rFonts w:hint="default" w:cstheme="minorHAnsi"/>
          </w:rPr>
          <w:t>behavi</w:t>
        </w:r>
      </w:ins>
      <w:ins w:id="2132" w:author="m" w:date="2021-12-28T09:29:31Z">
        <w:r>
          <w:rPr>
            <w:rFonts w:hint="default" w:cstheme="minorHAnsi"/>
          </w:rPr>
          <w:t xml:space="preserve">or </w:t>
        </w:r>
      </w:ins>
      <w:r>
        <w:rPr>
          <w:rFonts w:cstheme="minorHAnsi"/>
          <w:lang w:val="en-GB"/>
        </w:rPr>
        <w:t xml:space="preserve">in </w:t>
      </w:r>
      <w:del w:id="2133" w:author="m" w:date="2021-12-28T09:29:53Z">
        <w:r>
          <w:rPr>
            <w:rFonts w:hint="default" w:cstheme="minorHAnsi"/>
            <w:lang w:val="en-US"/>
          </w:rPr>
          <w:delText xml:space="preserve">the </w:delText>
        </w:r>
      </w:del>
      <w:ins w:id="2134" w:author="m" w:date="2021-12-28T09:29:53Z">
        <w:r>
          <w:rPr>
            <w:rFonts w:hint="default" w:cstheme="minorHAnsi"/>
          </w:rPr>
          <w:t>a</w:t>
        </w:r>
      </w:ins>
      <w:ins w:id="2135" w:author="m" w:date="2021-12-28T09:29:54Z">
        <w:r>
          <w:rPr>
            <w:rFonts w:hint="default" w:cstheme="minorHAnsi"/>
          </w:rPr>
          <w:t xml:space="preserve"> </w:t>
        </w:r>
      </w:ins>
      <w:ins w:id="2136" w:author="m" w:date="2021-12-28T09:29:54Z">
        <w:r>
          <w:rPr>
            <w:rFonts w:cstheme="minorHAnsi"/>
            <w:lang w:val="en-GB"/>
          </w:rPr>
          <w:t xml:space="preserve">threatening </w:t>
        </w:r>
      </w:ins>
      <w:r>
        <w:rPr>
          <w:rFonts w:cstheme="minorHAnsi"/>
          <w:lang w:val="en-GB"/>
        </w:rPr>
        <w:t>context</w:t>
      </w:r>
      <w:del w:id="2137" w:author="m" w:date="2021-12-28T09:29:57Z">
        <w:r>
          <w:rPr>
            <w:rFonts w:cstheme="minorHAnsi"/>
            <w:lang w:val="en-GB"/>
          </w:rPr>
          <w:delText xml:space="preserve"> of threatening situation</w:delText>
        </w:r>
      </w:del>
      <w:r>
        <w:rPr>
          <w:rFonts w:cstheme="minorHAnsi"/>
          <w:lang w:val="en-GB"/>
        </w:rPr>
        <w:t>. The results also</w:t>
      </w:r>
      <w:bookmarkStart w:id="1" w:name="_GoBack"/>
      <w:bookmarkEnd w:id="1"/>
      <w:r>
        <w:rPr>
          <w:rFonts w:cstheme="minorHAnsi"/>
          <w:lang w:val="en-GB"/>
        </w:rPr>
        <w:t xml:space="preserve"> highlight the importance of behavioural variability in shaping evolution of foraging strategy.</w:t>
      </w:r>
    </w:p>
    <w:p>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Pr>
          <w:rFonts w:cstheme="minorHAnsi"/>
          <w:lang w:val="en-GB"/>
        </w:rPr>
        <w:instrText xml:space="preserve">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et al., 2017; Owen &amp; Cokendolpher, 2006; Sazima, 2015; Zenzal et al., 2013)","manualFormatting":"Owen and Cokendolpher 2006; Lorenz 2007; Zenzal et al. 2013; Sazima 2015; Nyffeler et al. 2017)","plainTextFormattedCitation":"(Lorenz, 2007; Nyffeler et al., 2017; Owen &amp; Cokendolpher, 2006; Sazima, 2015; Zenzal et al., 2013)","previouslyFormattedCitation":"(Lorenz, 2007; Nyffeler et al., 2017; Owen &amp; Cokendolpher, 2006; Sazima, 2015; Zenzal et al., 2013)"},"properties":{"noteIndex":0},"schema":"https://github.com/citation-style-language/schema/raw/master/csl-citation.json"}</w:instrText>
      </w:r>
      <w:r>
        <w:rPr>
          <w:rFonts w:cstheme="minorHAnsi"/>
          <w:lang w:val="en-GB"/>
        </w:rPr>
        <w:fldChar w:fldCharType="separate"/>
      </w:r>
      <w:r>
        <w:rPr>
          <w:rFonts w:cstheme="minorHAnsi"/>
          <w:lang w:val="en-GB"/>
        </w:rPr>
        <w:t>Owen and Cokendolpher 2006; Lorenz 2007; Zenzal et al. 2013; Sazima 2015; Nyffeler et al. 2017)</w:t>
      </w:r>
      <w:r>
        <w:rPr>
          <w:rFonts w:cstheme="minorHAnsi"/>
          <w:lang w:val="en-GB"/>
        </w:rPr>
        <w:fldChar w:fldCharType="end"/>
      </w:r>
      <w:r>
        <w:rPr>
          <w:rFonts w:cstheme="minorHAnsi"/>
          <w:lang w:val="en-GB"/>
        </w:rPr>
        <w:t xml:space="preserve">. That imposes a considerable predation risk and favours evolution of risk-avoidance behaviour. Indeed, we found that experimental exposure of an ant, potentially representing just a threat of being bitten (but not eaten), was enough for LBHs to exhibit higher risk-avoidance (longer latency to </w:t>
      </w:r>
      <w:del w:id="2138" w:author="Kasia Wojczulanis" w:date="2021-10-20T11:11:00Z">
        <w:r>
          <w:rPr>
            <w:rFonts w:cstheme="minorHAnsi"/>
            <w:lang w:val="en-GB"/>
          </w:rPr>
          <w:delText xml:space="preserve">approach </w:delText>
        </w:r>
      </w:del>
      <w:ins w:id="2139" w:author="Kasia Wojczulanis" w:date="2021-10-20T11:11:00Z">
        <w:r>
          <w:rPr>
            <w:rFonts w:cstheme="minorHAnsi"/>
            <w:lang w:val="en-GB"/>
          </w:rPr>
          <w:t xml:space="preserve">start to </w:t>
        </w:r>
      </w:ins>
      <w:del w:id="2140" w:author="Kasia Wojczulanis" w:date="2021-10-20T11:11:00Z">
        <w:r>
          <w:rPr>
            <w:rFonts w:cstheme="minorHAnsi"/>
            <w:lang w:val="en-GB"/>
          </w:rPr>
          <w:delText>the feeder</w:delText>
        </w:r>
      </w:del>
      <w:ins w:id="2141" w:author="Kasia Wojczulanis" w:date="2021-10-20T11:11:00Z">
        <w:r>
          <w:rPr>
            <w:rFonts w:cstheme="minorHAnsi"/>
            <w:lang w:val="en-GB"/>
          </w:rPr>
          <w:t>forage</w:t>
        </w:r>
      </w:ins>
      <w:r>
        <w:rPr>
          <w:rFonts w:cstheme="minorHAnsi"/>
          <w:lang w:val="en-GB"/>
        </w:rPr>
        <w:t xml:space="preserve">) and lower movement activity compared to the control conditions. Importantly, despite of the threat, birds did forage although with a lower efficiency. This places LBHs in a group of species representing so call paradox of risk-allocation hypothesis - in conditions of a frequent predator presence, prey might need to forage actively even though </w:t>
      </w:r>
      <w:ins w:id="2142" w:author="Kasia Wojczulanis" w:date="2021-10-20T11:12:00Z">
        <w:r>
          <w:rPr>
            <w:rFonts w:cstheme="minorHAnsi"/>
            <w:lang w:val="en-GB"/>
          </w:rPr>
          <w:t xml:space="preserve">a </w:t>
        </w:r>
      </w:ins>
      <w:del w:id="2143" w:author="Kasia Wojczulanis" w:date="2021-10-20T11:12:00Z">
        <w:r>
          <w:rPr>
            <w:rFonts w:cstheme="minorHAnsi"/>
            <w:lang w:val="en-GB"/>
          </w:rPr>
          <w:delText xml:space="preserve">predators </w:delText>
        </w:r>
      </w:del>
      <w:ins w:id="2144" w:author="Kasia Wojczulanis" w:date="2021-10-20T11:12:00Z">
        <w:r>
          <w:rPr>
            <w:rFonts w:cstheme="minorHAnsi"/>
            <w:lang w:val="en-GB"/>
          </w:rPr>
          <w:t xml:space="preserve">threat (either potential or real predator) is </w:t>
        </w:r>
      </w:ins>
      <w:del w:id="2145" w:author="Kasia Wojczulanis" w:date="2021-10-20T11:12:00Z">
        <w:r>
          <w:rPr>
            <w:rFonts w:cstheme="minorHAnsi"/>
            <w:lang w:val="en-GB"/>
          </w:rPr>
          <w:delText xml:space="preserve">are </w:delText>
        </w:r>
      </w:del>
      <w:r>
        <w:rPr>
          <w:rFonts w:cstheme="minorHAnsi"/>
          <w:lang w:val="en-GB"/>
        </w:rPr>
        <w:t xml:space="preserve">present </w:t>
      </w:r>
      <w:del w:id="2146" w:author="Kasia Wojczulanis" w:date="2021-10-20T11:39:00Z">
        <w:r>
          <w:rPr>
            <w:rFonts w:cstheme="minorHAnsi"/>
            <w:lang w:val="en-GB"/>
          </w:rPr>
          <w:delText>(</w:delText>
        </w:r>
      </w:del>
      <w:ins w:id="2147" w:author="Kasia Wojczulanis" w:date="2021-10-20T11:39:00Z">
        <w:r>
          <w:rPr>
            <w:rFonts w:cstheme="minorHAnsi"/>
            <w:lang w:val="en-GB"/>
          </w:rPr>
          <w:fldChar w:fldCharType="begin" w:fldLock="1"/>
        </w:r>
      </w:ins>
      <w:r>
        <w:rPr>
          <w:rFonts w:cstheme="minorHAnsi"/>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prospectus","type":"article-journal","volume":"78"},"uris":["http://www.mendeley.com/documents/?uuid=cb3549f2-cfad-4f5e-81df-569be2b2ae6c"]}],"mendeley":{"formattedCitation":"(Ferrari, Sih, &amp; Chivers, 2009; Lima &amp; Bednekoff, 1999)","plainTextFormattedCitation":"(Ferrari, Sih, &amp; Chivers, 2009; Lima &amp; Bednekoff, 1999)"},"properties":{"noteIndex":0},"schema":"https://github.com/citation-style-language/schema/raw/master/csl-citation.json"}</w:instrText>
      </w:r>
      <w:r>
        <w:rPr>
          <w:rFonts w:cstheme="minorHAnsi"/>
          <w:lang w:val="en-GB"/>
        </w:rPr>
        <w:fldChar w:fldCharType="separate"/>
      </w:r>
      <w:r>
        <w:rPr>
          <w:rFonts w:cstheme="minorHAnsi"/>
          <w:lang w:val="en-GB"/>
        </w:rPr>
        <w:t>(Ferrari, Sih, &amp; Chivers, 2009; Lima &amp; Bednekoff, 1999)</w:t>
      </w:r>
      <w:ins w:id="2148" w:author="Kasia Wojczulanis" w:date="2021-10-20T11:39:00Z">
        <w:r>
          <w:rPr>
            <w:rFonts w:cstheme="minorHAnsi"/>
            <w:lang w:val="en-GB"/>
          </w:rPr>
          <w:fldChar w:fldCharType="end"/>
        </w:r>
      </w:ins>
      <w:del w:id="2149" w:author="Kasia Wojczulanis" w:date="2021-10-20T11:39:00Z">
        <w:r>
          <w:rPr>
            <w:rFonts w:cstheme="minorHAnsi"/>
            <w:lang w:val="en-GB"/>
          </w:rPr>
          <w:delText xml:space="preserve">Lima and Bednekoff 1999; </w:delText>
        </w:r>
      </w:del>
      <w:del w:id="2150" w:author="Kasia Wojczulanis" w:date="2021-10-20T11:34:00Z">
        <w:r>
          <w:rPr>
            <w:rFonts w:cstheme="minorHAnsi"/>
            <w:lang w:val="en-GB"/>
          </w:rPr>
          <w:delText>Ferrari et al. 2009</w:delText>
        </w:r>
      </w:del>
      <w:del w:id="2151" w:author="Kasia Wojczulanis" w:date="2021-10-20T11:39:00Z">
        <w:r>
          <w:rPr>
            <w:rFonts w:cstheme="minorHAnsi"/>
            <w:lang w:val="en-GB"/>
          </w:rPr>
          <w:delText>)</w:delText>
        </w:r>
      </w:del>
      <w:r>
        <w:rPr>
          <w:rFonts w:cstheme="minorHAnsi"/>
          <w:lang w:val="en-GB"/>
        </w:rPr>
        <w:t xml:space="preserve">. It is worth to evoke in that context one of assumptions of the </w:t>
      </w:r>
      <w:ins w:id="2152" w:author="Kasia Wojczulanis" w:date="2021-10-20T11:13:00Z">
        <w:r>
          <w:rPr>
            <w:rFonts w:cstheme="minorHAnsi"/>
            <w:lang w:val="en-GB"/>
          </w:rPr>
          <w:t>risk allocation hypothesis</w:t>
        </w:r>
      </w:ins>
      <w:del w:id="2153" w:author="Kasia Wojczulanis" w:date="2021-10-20T11:13:00Z">
        <w:r>
          <w:rPr>
            <w:rFonts w:cstheme="minorHAnsi"/>
            <w:lang w:val="en-GB"/>
          </w:rPr>
          <w:delText>RAH</w:delText>
        </w:r>
      </w:del>
      <w:r>
        <w:rPr>
          <w:rFonts w:cstheme="minorHAnsi"/>
          <w:lang w:val="en-GB"/>
        </w:rPr>
        <w:t>, which is ‘living on the edge’ in terms of meeting energy demands</w:t>
      </w:r>
      <w:ins w:id="2154" w:author="Kasia Wojczulanis" w:date="2021-10-20T11:14:00Z">
        <w:r>
          <w:rPr>
            <w:rFonts w:cstheme="minorHAnsi"/>
            <w:lang w:val="en-GB"/>
          </w:rPr>
          <w:t xml:space="preserve"> </w:t>
        </w:r>
      </w:ins>
      <w:ins w:id="2155" w:author="Kasia Wojczulanis" w:date="2021-10-20T11:15:00Z">
        <w:r>
          <w:rPr>
            <w:rFonts w:cstheme="minorHAnsi"/>
            <w:lang w:val="en-GB"/>
          </w:rPr>
          <w:fldChar w:fldCharType="begin" w:fldLock="1"/>
        </w:r>
      </w:ins>
      <w:ins w:id="2156" w:author="Kasia Wojczulanis" w:date="2021-10-20T11:15:00Z">
        <w:r>
          <w:rPr>
            <w:rFonts w:cstheme="minorHAnsi"/>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&amp; Bednekoff, 1999; Verdolin, 2006)","plainTextFormattedCitation":"(Lima &amp; Bednekoff, 1999; Verdolin, 2006)","previouslyFormattedCitation":"(Lima &amp; Bednekoff, 1999; Verdolin, 2006)"},"properties":{"noteIndex":0},"schema":"https://github.com/citation-style-language/schema/raw/master/csl-citation.json"}</w:instrText>
        </w:r>
      </w:ins>
      <w:ins w:id="2157" w:author="Kasia Wojczulanis" w:date="2021-10-20T11:15:00Z">
        <w:r>
          <w:rPr>
            <w:rFonts w:cstheme="minorHAnsi"/>
            <w:lang w:val="en-GB"/>
          </w:rPr>
          <w:fldChar w:fldCharType="separate"/>
        </w:r>
      </w:ins>
      <w:ins w:id="2158" w:author="Kasia Wojczulanis" w:date="2021-10-20T11:15:00Z">
        <w:r>
          <w:rPr>
            <w:rFonts w:cstheme="minorHAnsi"/>
            <w:lang w:val="en-GB"/>
          </w:rPr>
          <w:t>(Lima &amp; Bednekoff, 1999; Verdolin, 2006)</w:t>
        </w:r>
      </w:ins>
      <w:ins w:id="2159" w:author="Kasia Wojczulanis" w:date="2021-10-20T11:15:00Z">
        <w:r>
          <w:rPr>
            <w:rFonts w:cstheme="minorHAnsi"/>
            <w:lang w:val="en-GB"/>
          </w:rPr>
          <w:fldChar w:fldCharType="end"/>
        </w:r>
      </w:ins>
      <w:r>
        <w:rPr>
          <w:rFonts w:cstheme="minorHAnsi"/>
          <w:lang w:val="en-GB"/>
        </w:rPr>
        <w:t>. This assumption seems to be rarely met in most of animal species used to test the hypothesis so far (</w:t>
      </w:r>
      <w:ins w:id="2160" w:author="Kasia Wojczulanis" w:date="2021-10-20T11:34:00Z">
        <w:r>
          <w:rPr>
            <w:rFonts w:cstheme="minorHAnsi"/>
            <w:lang w:val="en-GB"/>
          </w:rPr>
          <w:fldChar w:fldCharType="begin" w:fldLock="1"/>
        </w:r>
      </w:ins>
      <w:r>
        <w:rPr>
          <w:rFonts w:cstheme="minorHAnsi"/>
          <w:lang w:val="en-GB"/>
        </w:rPr>
        <w:instrText xml:space="preserve">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lang w:val="en-GB"/>
        </w:rPr>
        <w:t>(Ferrari et al., 2009)</w:t>
      </w:r>
      <w:ins w:id="2161" w:author="Kasia Wojczulanis" w:date="2021-10-20T11:34:00Z">
        <w:r>
          <w:rPr>
            <w:rFonts w:cstheme="minorHAnsi"/>
            <w:lang w:val="en-GB"/>
          </w:rPr>
          <w:fldChar w:fldCharType="end"/>
        </w:r>
      </w:ins>
      <w:del w:id="2162" w:author="Kasia Wojczulanis" w:date="2021-10-20T11:34:00Z">
        <w:r>
          <w:rPr>
            <w:rFonts w:cstheme="minorHAnsi"/>
            <w:lang w:val="en-GB"/>
          </w:rPr>
          <w:delText>Ferrari et al. 2009</w:delText>
        </w:r>
      </w:del>
      <w:r>
        <w:rPr>
          <w:rFonts w:cstheme="minorHAnsi"/>
          <w:lang w:val="en-GB"/>
        </w:rPr>
        <w:t>). Hummingbirds, given their extreme metabolism rate, could be a rare example when the assumption is actually true.</w:t>
      </w:r>
    </w:p>
    <w:p>
      <w:pPr>
        <w:spacing w:before="240" w:line="480" w:lineRule="auto"/>
        <w:jc w:val="both"/>
        <w:rPr>
          <w:rFonts w:cstheme="minorHAnsi"/>
          <w:lang w:val="en-GB"/>
        </w:rPr>
      </w:pPr>
      <w:r>
        <w:rPr>
          <w:rFonts w:cstheme="minorHAnsi"/>
          <w:lang w:val="en-GB"/>
        </w:rPr>
        <w:t xml:space="preserve">The changes in LBHs behaviour in response to a threat, longer latency and lower arousal, are likely to be adaptive. A longer time spent at the foraging site before the feeding onset may allow an individual to thoroughly evaluate the risk-level and so to make adequate foraging decision. If a threat is not considered mortal, as it was likely to the case in the present study, the individual initiates foraging despite being threaten, otherwise it might search for another food resource or postpone foraging event. Decreased activity (lower arousal) of an individual in the condition of high-risk predation may lower chances of being spotted and so hunted by a predator. Indeed, decreased movement activity is expected in the light of the </w:t>
      </w:r>
      <w:ins w:id="2163" w:author="Kasia Wojczulanis" w:date="2021-10-20T11:18:00Z">
        <w:r>
          <w:rPr>
            <w:rFonts w:cstheme="minorHAnsi"/>
            <w:lang w:val="en-GB"/>
          </w:rPr>
          <w:t xml:space="preserve">risk allocation hypothesis </w:t>
        </w:r>
      </w:ins>
      <w:del w:id="2164" w:author="Kasia Wojczulanis" w:date="2021-10-20T11:18:00Z">
        <w:r>
          <w:rPr>
            <w:rFonts w:cstheme="minorHAnsi"/>
            <w:lang w:val="en-GB"/>
          </w:rPr>
          <w:delText xml:space="preserve">RAH </w:delText>
        </w:r>
      </w:del>
      <w:r>
        <w:rPr>
          <w:rFonts w:cstheme="minorHAnsi"/>
          <w:lang w:val="en-GB"/>
        </w:rPr>
        <w:fldChar w:fldCharType="begin" w:fldLock="1"/>
      </w:r>
      <w:r>
        <w:rPr>
          <w:rFonts w:cstheme="minorHAnsi"/>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&amp; Bednekoff, 1999)"},"properties":{"noteIndex":0},"schema":"https://github.com/citation-style-language/schema/raw/master/csl-citation.json"}</w:instrText>
      </w:r>
      <w:r>
        <w:rPr>
          <w:rFonts w:cstheme="minorHAnsi"/>
          <w:lang w:val="en-GB"/>
        </w:rPr>
        <w:fldChar w:fldCharType="separate"/>
      </w:r>
      <w:r>
        <w:rPr>
          <w:rFonts w:cstheme="minorHAnsi"/>
          <w:lang w:val="en-GB"/>
        </w:rPr>
        <w:t>(Lima &amp; Bednekoff, 1999)</w:t>
      </w:r>
      <w:r>
        <w:rPr>
          <w:rFonts w:cstheme="minorHAnsi"/>
          <w:lang w:val="en-GB"/>
        </w:rPr>
        <w:fldChar w:fldCharType="end"/>
      </w:r>
      <w:r>
        <w:rPr>
          <w:rFonts w:cstheme="minorHAnsi"/>
          <w:lang w:val="en-GB"/>
        </w:rPr>
        <w:t xml:space="preserve"> with some evidence supporting this prediction (e.g. </w:t>
      </w:r>
      <w:r>
        <w:rPr>
          <w:rFonts w:cstheme="minorHAnsi"/>
          <w:lang w:val="en-GB"/>
        </w:rPr>
        <w:fldChar w:fldCharType="begin" w:fldLock="1"/>
      </w:r>
      <w:r>
        <w:rPr>
          <w:rFonts w:cstheme="minorHAnsi"/>
          <w:lang w:val="en-GB"/>
        </w:rPr>
        <w:instrText xml:space="preserve">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&amp; McCarthy, 2002)","manualFormatting":"Sih and McCarthy 2002","plainTextFormattedCitation":"(Sih &amp; McCarthy, 2002)","previouslyFormattedCitation":"(Sih &amp; McCarthy, 2002)"},"properties":{"noteIndex":0},"schema":"https://github.com/citation-style-language/schema/raw/master/csl-citation.json"}</w:instrText>
      </w:r>
      <w:r>
        <w:rPr>
          <w:rFonts w:cstheme="minorHAnsi"/>
          <w:lang w:val="en-GB"/>
        </w:rPr>
        <w:fldChar w:fldCharType="separate"/>
      </w:r>
      <w:r>
        <w:rPr>
          <w:rFonts w:cstheme="minorHAnsi"/>
          <w:lang w:val="en-GB"/>
        </w:rPr>
        <w:t>Sih and McCarthy 2002</w:t>
      </w:r>
      <w:r>
        <w:rPr>
          <w:rFonts w:cstheme="minorHAnsi"/>
          <w:lang w:val="en-GB"/>
        </w:rPr>
        <w:fldChar w:fldCharType="end"/>
      </w:r>
      <w:r>
        <w:rPr>
          <w:rFonts w:cstheme="minorHAnsi"/>
          <w:lang w:val="en-GB"/>
        </w:rPr>
        <w:t xml:space="preserve">  but see other examples reviewed in </w:t>
      </w:r>
      <w:ins w:id="2165" w:author="Kasia Wojczulanis" w:date="2021-10-20T11:35:00Z">
        <w:r>
          <w:rPr>
            <w:rFonts w:cstheme="minorHAnsi"/>
            <w:lang w:val="en-GB"/>
          </w:rPr>
          <w:fldChar w:fldCharType="begin" w:fldLock="1"/>
        </w:r>
      </w:ins>
      <w:r>
        <w:rPr>
          <w:rFonts w:cstheme="minorHAnsi"/>
          <w:lang w:val="en-GB"/>
        </w:rPr>
        <w:instrText xml:space="preserve">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lang w:val="en-GB"/>
        </w:rPr>
        <w:t>(Ferrari et al., 2009)</w:t>
      </w:r>
      <w:ins w:id="2166" w:author="Kasia Wojczulanis" w:date="2021-10-20T11:35:00Z">
        <w:r>
          <w:rPr>
            <w:rFonts w:cstheme="minorHAnsi"/>
            <w:lang w:val="en-GB"/>
          </w:rPr>
          <w:fldChar w:fldCharType="end"/>
        </w:r>
      </w:ins>
      <w:del w:id="2167" w:author="Kasia Wojczulanis" w:date="2021-10-20T11:35:00Z">
        <w:r>
          <w:rPr>
            <w:rFonts w:cstheme="minorHAnsi"/>
            <w:lang w:val="en-GB"/>
          </w:rPr>
          <w:fldChar w:fldCharType="begin" w:fldLock="1"/>
        </w:r>
      </w:del>
      <w:del w:id="2168" w:author="Kasia Wojczulanis" w:date="2021-10-20T11:35:00Z">
        <w:r>
          <w:rPr>
            <w:rFonts w:cstheme="minorHAnsi"/>
            <w:lang w:val="en-GB"/>
          </w:rPr>
          <w:delInstrText xml:space="preserve">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Sih, &amp; Chivers, 2009a)","manualFormatting":"Ferrari et al. 2009","plainTextFormattedCitation":"(Ferrari, Sih, &amp; Chivers, 2009a)","previouslyFormattedCitation":"(Ferrari, Sih, &amp; Chivers, 2009a)"},"properties":{"noteIndex":0},"schema":"https://github.com/citation-style-language/schema/raw/master/csl-citation.json"}</w:delInstrText>
        </w:r>
      </w:del>
      <w:del w:id="2169" w:author="Kasia Wojczulanis" w:date="2021-10-20T11:35:00Z">
        <w:r>
          <w:rPr>
            <w:rFonts w:cstheme="minorHAnsi"/>
            <w:lang w:val="en-GB"/>
          </w:rPr>
          <w:fldChar w:fldCharType="separate"/>
        </w:r>
      </w:del>
      <w:del w:id="2170" w:author="Kasia Wojczulanis" w:date="2021-10-20T11:35:00Z">
        <w:r>
          <w:rPr>
            <w:rFonts w:cstheme="minorHAnsi"/>
            <w:lang w:val="en-GB"/>
          </w:rPr>
          <w:delText>Ferrari et al. 2009</w:delText>
        </w:r>
      </w:del>
      <w:del w:id="2171" w:author="Kasia Wojczulanis" w:date="2021-10-20T11:35:00Z">
        <w:r>
          <w:rPr>
            <w:rFonts w:cstheme="minorHAnsi"/>
            <w:lang w:val="en-GB"/>
          </w:rPr>
          <w:fldChar w:fldCharType="end"/>
        </w:r>
      </w:del>
      <w:del w:id="2172" w:author="Kasia Wojczulanis" w:date="2021-10-20T11:35:00Z">
        <w:r>
          <w:rPr>
            <w:rFonts w:cstheme="minorHAnsi"/>
            <w:lang w:val="en-GB"/>
          </w:rPr>
          <w:delText>)</w:delText>
        </w:r>
      </w:del>
      <w:r>
        <w:rPr>
          <w:rFonts w:cstheme="minorHAnsi"/>
          <w:lang w:val="en-GB"/>
        </w:rPr>
        <w:t xml:space="preserve">. This prediction may not be fully applicable for the LBHs however, as here, the prey was in a full exposure to the threat (i.e. “already spotted by a predator”). </w:t>
      </w:r>
      <w:del w:id="2173" w:author="Kasia Wojczulanis" w:date="2021-10-20T11:19:00Z">
        <w:r>
          <w:rPr>
            <w:rFonts w:cstheme="minorHAnsi"/>
            <w:lang w:val="en-GB"/>
          </w:rPr>
          <w:delText>Thus a</w:delText>
        </w:r>
      </w:del>
      <w:ins w:id="2174" w:author="Kasia Wojczulanis" w:date="2021-10-20T11:19:00Z">
        <w:r>
          <w:rPr>
            <w:rFonts w:cstheme="minorHAnsi"/>
            <w:lang w:val="en-GB"/>
          </w:rPr>
          <w:t>A</w:t>
        </w:r>
      </w:ins>
      <w:r>
        <w:rPr>
          <w:rFonts w:cstheme="minorHAnsi"/>
          <w:lang w:val="en-GB"/>
        </w:rPr>
        <w:t xml:space="preserve">n alternative explanation of the lowered arousal in the context of elevated risk could be a cognitive overload associated with the need to evaluate the risk situation, which could, in turn, affect locomotor activity. The exploratory behaviour was similar regardless of </w:t>
      </w:r>
      <w:ins w:id="2175" w:author="Kasia Wojczulanis" w:date="2021-10-20T11:20:00Z">
        <w:r>
          <w:rPr>
            <w:rFonts w:cstheme="minorHAnsi"/>
            <w:lang w:val="en-GB"/>
          </w:rPr>
          <w:t xml:space="preserve">the </w:t>
        </w:r>
      </w:ins>
      <w:r>
        <w:rPr>
          <w:rFonts w:cstheme="minorHAnsi"/>
          <w:lang w:val="en-GB"/>
        </w:rPr>
        <w:t xml:space="preserve">circumstances, which may be surprising if to assume that less exploratory behaviour would be expected in threatening conditions for the same reasons as for the arousal </w:t>
      </w:r>
      <w:r>
        <w:rPr>
          <w:rFonts w:cstheme="minorHAnsi"/>
          <w:lang w:val="en-GB"/>
        </w:rPr>
        <w:fldChar w:fldCharType="begin" w:fldLock="1"/>
      </w:r>
      <w:r>
        <w:rPr>
          <w:rFonts w:cstheme="minorHAnsi"/>
          <w:lang w:val="en-GB"/>
        </w:rPr>
        <w:instrText xml:space="preserve">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lang w:val="en-GB"/>
        </w:rPr>
        <w:t>(Ferrari et al., 2009)</w:t>
      </w:r>
      <w:r>
        <w:rPr>
          <w:rFonts w:cstheme="minorHAnsi"/>
          <w:lang w:val="en-GB"/>
        </w:rPr>
        <w:fldChar w:fldCharType="end"/>
      </w:r>
      <w:r>
        <w:rPr>
          <w:rFonts w:cstheme="minorHAnsi"/>
          <w:lang w:val="en-GB"/>
        </w:rPr>
        <w:t>. This lack of differences in the exploratory behaviour between control and experimental conditions could be explained in the context of birds personality (see below).</w:t>
      </w:r>
    </w:p>
    <w:p>
      <w:pPr>
        <w:spacing w:before="240" w:line="480" w:lineRule="auto"/>
        <w:jc w:val="both"/>
        <w:rPr>
          <w:rFonts w:cstheme="minorHAnsi"/>
          <w:lang w:val="en-GB"/>
        </w:rPr>
      </w:pPr>
      <w:r>
        <w:rPr>
          <w:rFonts w:cstheme="minorHAnsi"/>
          <w:lang w:val="en-GB"/>
        </w:rPr>
        <w:t xml:space="preserve">Each of the examined behaviours affected foraging efficiency, and in case of the exploratory behaviour the effect was dependent on the circumstances. In control conditions individuals exhibiting more exploratory behaviour had also overall higher </w:t>
      </w:r>
      <w:del w:id="2176" w:author="Kasia Wojczulanis" w:date="2021-10-20T11:20:00Z">
        <w:r>
          <w:rPr>
            <w:rFonts w:cstheme="minorHAnsi"/>
            <w:lang w:val="en-GB"/>
          </w:rPr>
          <w:delText xml:space="preserve">food intake </w:delText>
        </w:r>
      </w:del>
      <w:ins w:id="2177" w:author="Kasia Wojczulanis" w:date="2021-10-20T11:20:00Z">
        <w:r>
          <w:rPr>
            <w:rFonts w:cstheme="minorHAnsi"/>
            <w:lang w:val="en-GB"/>
          </w:rPr>
          <w:t xml:space="preserve">efficiency </w:t>
        </w:r>
      </w:ins>
      <w:r>
        <w:rPr>
          <w:rFonts w:cstheme="minorHAnsi"/>
          <w:lang w:val="en-GB"/>
        </w:rPr>
        <w:t>during the foraging visit. Reversed pattern was observed for the experimental conditions. A simple reason of the reversed pattern could be that each time an individual stopped feeding to change 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Pr>
          <w:rFonts w:cstheme="minorHAnsi"/>
          <w:lang w:val="en-GB"/>
        </w:rPr>
        <w:instrText xml:space="preserve">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Kazem, Wright, &amp; Biologiques, 2010; Dingemanse &amp; Réale, 2005; Montiglio, Sih, Mathot, Wolf, &amp; Dingemanse, 2015; Réale et al., 2007)","plainTextFormattedCitation":"(Dingemanse, Kazem, Wright, &amp; Biologiques, 2010; Dingemanse &amp; Réale, 2005; Montiglio, Sih, Mathot, Wolf, &amp; Dingemanse, 2015; Réale et al., 2007)","previouslyFormattedCitation":"(Dingemanse, Kazem, Wright, &amp; Biologiques, 2010; Dingemanse &amp; Réale, 2005; Montiglio, Sih, Mathot, Wolf, &amp; Dingemanse, 2015; Réale et al., 2007)"},"properties":{"noteIndex":0},"schema":"https://github.com/citation-style-language/schema/raw/master/csl-citation.json"}</w:instrText>
      </w:r>
      <w:r>
        <w:rPr>
          <w:rFonts w:cstheme="minorHAnsi"/>
          <w:lang w:val="en-GB"/>
        </w:rPr>
        <w:fldChar w:fldCharType="separate"/>
      </w:r>
      <w:r>
        <w:rPr>
          <w:rFonts w:cstheme="minorHAnsi"/>
          <w:lang w:val="en-GB"/>
        </w:rPr>
        <w:t>(Dingemanse, Kazem, Wright, &amp; Biologiques, 2010; Dingemanse &amp; Réale, 2005; Montiglio, Sih, Mathot, Wolf, &amp; Dingemanse, 2015; Réale et al., 2007)</w:t>
      </w:r>
      <w:r>
        <w:rPr>
          <w:rFonts w:cstheme="minorHAnsi"/>
          <w:lang w:val="en-GB"/>
        </w:rPr>
        <w:fldChar w:fldCharType="end"/>
      </w:r>
      <w:r>
        <w:rPr>
          <w:rFonts w:cstheme="minorHAnsi"/>
          <w:lang w:val="en-GB"/>
        </w:rPr>
        <w:t xml:space="preserve">. </w:t>
      </w:r>
      <w:ins w:id="2178" w:author="Kasia Wojczulanis" w:date="2021-10-20T11:23:00Z">
        <w:r>
          <w:rPr>
            <w:rFonts w:cstheme="minorHAnsi"/>
            <w:lang w:val="en-GB"/>
          </w:rPr>
          <w:t xml:space="preserve">If indeed </w:t>
        </w:r>
      </w:ins>
      <w:del w:id="2179" w:author="Kasia Wojczulanis" w:date="2021-10-20T11:24:00Z">
        <w:r>
          <w:rPr>
            <w:rFonts w:cstheme="minorHAnsi"/>
            <w:lang w:val="en-GB"/>
          </w:rPr>
          <w:delText xml:space="preserve">Given that and the fact that various levels of </w:delText>
        </w:r>
      </w:del>
      <w:r>
        <w:rPr>
          <w:rFonts w:cstheme="minorHAnsi"/>
          <w:lang w:val="en-GB"/>
        </w:rPr>
        <w:t xml:space="preserve">the exploratory behaviour </w:t>
      </w:r>
      <w:ins w:id="2180" w:author="Kasia Wojczulanis" w:date="2021-10-20T11:24:00Z">
        <w:r>
          <w:rPr>
            <w:rFonts w:cstheme="minorHAnsi"/>
            <w:lang w:val="en-GB"/>
          </w:rPr>
          <w:t xml:space="preserve">examined here is a personality trait, and that trait </w:t>
        </w:r>
      </w:ins>
      <w:del w:id="2181" w:author="Kasia Wojczulanis" w:date="2021-10-20T11:24:00Z">
        <w:r>
          <w:rPr>
            <w:rFonts w:cstheme="minorHAnsi"/>
            <w:lang w:val="en-GB"/>
          </w:rPr>
          <w:delText xml:space="preserve">has </w:delText>
        </w:r>
      </w:del>
      <w:del w:id="2182" w:author="Kasia Wojczulanis" w:date="2021-10-20T11:25:00Z">
        <w:r>
          <w:rPr>
            <w:rFonts w:cstheme="minorHAnsi"/>
            <w:lang w:val="en-GB"/>
          </w:rPr>
          <w:delText>apparently differ</w:delText>
        </w:r>
      </w:del>
      <w:ins w:id="2183" w:author="Kasia Wojczulanis" w:date="2021-10-20T11:25:00Z">
        <w:r>
          <w:rPr>
            <w:rFonts w:cstheme="minorHAnsi"/>
            <w:lang w:val="en-GB"/>
          </w:rPr>
          <w:t xml:space="preserve">has different </w:t>
        </w:r>
      </w:ins>
      <w:del w:id="2184" w:author="Kasia Wojczulanis" w:date="2021-10-20T11:24:00Z">
        <w:r>
          <w:rPr>
            <w:rFonts w:cstheme="minorHAnsi"/>
            <w:lang w:val="en-GB"/>
          </w:rPr>
          <w:delText xml:space="preserve">ent </w:delText>
        </w:r>
      </w:del>
      <w:r>
        <w:rPr>
          <w:rFonts w:cstheme="minorHAnsi"/>
          <w:lang w:val="en-GB"/>
        </w:rPr>
        <w:t xml:space="preserve">fitness consequences in regard to predation, the predation pressure is likely to shape </w:t>
      </w:r>
      <w:ins w:id="2185" w:author="Kasia Wojczulanis" w:date="2021-10-20T11:22:00Z">
        <w:r>
          <w:rPr>
            <w:rFonts w:cstheme="minorHAnsi"/>
            <w:lang w:val="en-GB"/>
          </w:rPr>
          <w:t xml:space="preserve">distribution of </w:t>
        </w:r>
      </w:ins>
      <w:del w:id="2186" w:author="Kasia Wojczulanis" w:date="2021-10-20T11:22:00Z">
        <w:r>
          <w:rPr>
            <w:rFonts w:cstheme="minorHAnsi"/>
            <w:lang w:val="en-GB"/>
          </w:rPr>
          <w:delText xml:space="preserve">frequency of </w:delText>
        </w:r>
      </w:del>
      <w:del w:id="2187" w:author="Kasia Wojczulanis" w:date="2021-10-20T11:28:00Z">
        <w:r>
          <w:rPr>
            <w:rFonts w:cstheme="minorHAnsi"/>
            <w:lang w:val="en-GB"/>
          </w:rPr>
          <w:delText xml:space="preserve">behavioural </w:delText>
        </w:r>
      </w:del>
      <w:ins w:id="2188" w:author="Kasia Wojczulanis" w:date="2021-10-20T11:28:00Z">
        <w:r>
          <w:rPr>
            <w:rFonts w:cstheme="minorHAnsi"/>
            <w:lang w:val="en-GB"/>
          </w:rPr>
          <w:t xml:space="preserve">exploration </w:t>
        </w:r>
      </w:ins>
      <w:r>
        <w:rPr>
          <w:rFonts w:cstheme="minorHAnsi"/>
          <w:lang w:val="en-GB"/>
        </w:rPr>
        <w:t xml:space="preserve">phenotypes </w:t>
      </w:r>
      <w:ins w:id="2189" w:author="Kasia Wojczulanis" w:date="2021-10-20T11:27:00Z">
        <w:r>
          <w:rPr>
            <w:rFonts w:cstheme="minorHAnsi"/>
            <w:lang w:val="en-GB"/>
          </w:rPr>
          <w:t>in the population</w:t>
        </w:r>
      </w:ins>
      <w:del w:id="2190" w:author="Kasia Wojczulanis" w:date="2021-10-20T11:26:00Z">
        <w:r>
          <w:rPr>
            <w:rFonts w:cstheme="minorHAnsi"/>
            <w:lang w:val="en-GB"/>
          </w:rPr>
          <w:delText xml:space="preserve">in terms of </w:delText>
        </w:r>
      </w:del>
      <w:del w:id="2191" w:author="Kasia Wojczulanis" w:date="2021-10-20T11:28:00Z">
        <w:r>
          <w:rPr>
            <w:rFonts w:cstheme="minorHAnsi"/>
            <w:lang w:val="en-GB"/>
          </w:rPr>
          <w:delText>explorati</w:delText>
        </w:r>
      </w:del>
      <w:del w:id="2192" w:author="Kasia Wojczulanis" w:date="2021-10-20T11:27:00Z">
        <w:r>
          <w:rPr>
            <w:rFonts w:cstheme="minorHAnsi"/>
            <w:lang w:val="en-GB"/>
          </w:rPr>
          <w:delText>on</w:delText>
        </w:r>
      </w:del>
      <w:r>
        <w:rPr>
          <w:rFonts w:cstheme="minorHAnsi"/>
          <w:lang w:val="en-GB"/>
        </w:rPr>
        <w:t xml:space="preserve">. Although we are not able to test this prediction currently, to encourage future studies, we highlight the role of predators </w:t>
      </w:r>
      <w:del w:id="2193" w:author="Kasia Wojczulanis" w:date="2021-10-20T11:28:00Z">
        <w:r>
          <w:rPr>
            <w:rFonts w:cstheme="minorHAnsi"/>
            <w:lang w:val="en-GB"/>
          </w:rPr>
          <w:delText xml:space="preserve">is </w:delText>
        </w:r>
      </w:del>
      <w:ins w:id="2194" w:author="Kasia Wojczulanis" w:date="2021-10-20T11:28:00Z">
        <w:r>
          <w:rPr>
            <w:rFonts w:cstheme="minorHAnsi"/>
            <w:lang w:val="en-GB"/>
          </w:rPr>
          <w:t xml:space="preserve">in the </w:t>
        </w:r>
      </w:ins>
      <w:r>
        <w:rPr>
          <w:rFonts w:cstheme="minorHAnsi"/>
          <w:lang w:val="en-GB"/>
        </w:rPr>
        <w:t xml:space="preserve">evolution of personality </w:t>
      </w:r>
      <w:r>
        <w:rPr>
          <w:rFonts w:cstheme="minorHAnsi"/>
          <w:lang w:val="en-GB"/>
        </w:rPr>
        <w:fldChar w:fldCharType="begin" w:fldLock="1"/>
      </w:r>
      <w:r>
        <w:rPr>
          <w:rFonts w:cstheme="minorHAnsi"/>
          <w:lang w:val="en-GB"/>
        </w:rPr>
        <w:instrText xml:space="preserve">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&amp; Réale, 2005; Exnerová, Svádová, Fučíková, Drent, &amp; Štys, 2010; Nácarová, Veselý, &amp; Fuchs, 2018)","plainTextFormattedCitation":"(Dingemanse &amp; Réale, 2005; Exnerová, Svádová, Fučíková, Drent, &amp; Štys, 2010; Nácarová, Veselý, &amp; Fuchs, 2018)","previouslyFormattedCitation":"(Dingemanse &amp; Réale, 2005; Exnerová, Svádová, Fučíková, Drent, &amp; Štys, 2010; Nácarová, Veselý, &amp; Fuchs, 2018)"},"properties":{"noteIndex":0},"schema":"https://github.com/citation-style-language/schema/raw/master/csl-citation.json"}</w:instrText>
      </w:r>
      <w:r>
        <w:rPr>
          <w:rFonts w:cstheme="minorHAnsi"/>
          <w:lang w:val="en-GB"/>
        </w:rPr>
        <w:fldChar w:fldCharType="separate"/>
      </w:r>
      <w:r>
        <w:rPr>
          <w:rFonts w:cstheme="minorHAnsi"/>
          <w:lang w:val="en-GB"/>
        </w:rPr>
        <w:t>(Dingemanse &amp; Réale, 2005; Exnerová, Svádová, Fučíková, Drent, &amp; Štys, 2010; Nácarová, Veselý, &amp; Fuchs, 2018)</w:t>
      </w:r>
      <w:r>
        <w:rPr>
          <w:rFonts w:cstheme="minorHAnsi"/>
          <w:lang w:val="en-GB"/>
        </w:rPr>
        <w:fldChar w:fldCharType="end"/>
      </w:r>
      <w:r>
        <w:rPr>
          <w:rFonts w:cstheme="minorHAnsi"/>
          <w:lang w:val="en-GB"/>
        </w:rPr>
        <w:t>.</w:t>
      </w:r>
    </w:p>
    <w:p>
      <w:pPr>
        <w:spacing w:before="240" w:line="480" w:lineRule="auto"/>
        <w:jc w:val="both"/>
        <w:rPr>
          <w:rFonts w:cstheme="minorHAnsi"/>
          <w:lang w:val="en-GB"/>
        </w:rPr>
      </w:pPr>
      <w:r>
        <w:rPr>
          <w:rFonts w:cstheme="minorHAnsi"/>
          <w:lang w:val="en-GB"/>
        </w:rPr>
        <w:t xml:space="preserve">Risk avoidance negatively affected foraging efficiency, meaning that individuals exhibiting high risk-aversion might jeopardize their survival in terms of energy intake while individuals with low-risk aversion, although benefiting from high foraging efficiency, would be more likely to be predated. The fitness consequences of this trade-off are obviously condition dependent. If the risk-avoidance, as measured in the present study (i.e. latency to initiate foraging), 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Pr>
          <w:rFonts w:cstheme="minorHAnsi"/>
          <w:lang w:val="en-GB"/>
        </w:rPr>
        <w:fldChar w:fldCharType="begin" w:fldLock="1"/>
      </w:r>
      <w:r>
        <w:rPr>
          <w:rFonts w:cstheme="minorHAnsi"/>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Pr>
          <w:rFonts w:cstheme="minorHAnsi"/>
          <w:lang w:val="en-GB"/>
        </w:rPr>
        <w:fldChar w:fldCharType="separate"/>
      </w:r>
      <w:r>
        <w:rPr>
          <w:rFonts w:cstheme="minorHAnsi"/>
          <w:lang w:val="en-GB"/>
        </w:rPr>
        <w:t>(Smith &amp; Blumstein, 2008)</w:t>
      </w:r>
      <w:r>
        <w:rPr>
          <w:rFonts w:cstheme="minorHAnsi"/>
          <w:lang w:val="en-GB"/>
        </w:rPr>
        <w:fldChar w:fldCharType="end"/>
      </w:r>
      <w:r>
        <w:rPr>
          <w:rFonts w:cstheme="minorHAnsi"/>
          <w:lang w:val="en-GB"/>
        </w:rPr>
        <w:t>.</w:t>
      </w:r>
    </w:p>
    <w:p>
      <w:pPr>
        <w:spacing w:before="240" w:line="480" w:lineRule="auto"/>
        <w:jc w:val="both"/>
        <w:rPr>
          <w:rFonts w:cstheme="minorHAnsi"/>
          <w:lang w:val="en-GB"/>
        </w:rPr>
      </w:pPr>
      <w:r>
        <w:rPr>
          <w:rFonts w:cstheme="minorHAnsi"/>
          <w:lang w:val="en-GB"/>
        </w:rPr>
        <w:t xml:space="preserve">To maximize fitness, hummingbirds should adaptively allocate both the exploratory and risk-avoidance behaviour. Given results of our study, we could try to predict differences in foraging strategy between two groups of hummingbirds of potentially distinct foraging strategy, trappliners and territorials. Obviously, making these differences precise we would be too much speculative. However, numerous differences in foraging strategy of trappliners and territorials could be listed </w:t>
      </w:r>
      <w:r>
        <w:rPr>
          <w:rFonts w:cstheme="minorHAnsi"/>
          <w:lang w:val="en-GB"/>
        </w:rPr>
        <w:fldChar w:fldCharType="begin" w:fldLock="1"/>
      </w:r>
      <w:r>
        <w:rPr>
          <w:rFonts w:cstheme="minorHAnsi"/>
          <w:lang w:val="en-GB"/>
        </w:rPr>
        <w:instrText xml:space="preserve">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&amp; Thomson, 2005; Tello-Ramos, Hurly, &amp; Healy, 2015)","plainTextFormattedCitation":"(Gill, 1988; Ohashi &amp; Thomson, 2005; Tello-Ramos, Hurly, &amp; Healy, 2015)","previouslyFormattedCitation":"(Gill, 1988; Ohashi &amp; Thomson, 2005; Tello-Ramos, Hurly, &amp; Healy, 2015)"},"properties":{"noteIndex":0},"schema":"https://github.com/citation-style-language/schema/raw/master/csl-citation.json"}</w:instrText>
      </w:r>
      <w:r>
        <w:rPr>
          <w:rFonts w:cstheme="minorHAnsi"/>
          <w:lang w:val="en-GB"/>
        </w:rPr>
        <w:fldChar w:fldCharType="separate"/>
      </w:r>
      <w:r>
        <w:rPr>
          <w:rFonts w:cstheme="minorHAnsi"/>
          <w:lang w:val="en-GB"/>
        </w:rPr>
        <w:t>(Gill, 1988; Ohashi &amp; Thomson, 2005; Tello-Ramos, Hurly, &amp; Healy, 2015)</w:t>
      </w:r>
      <w:r>
        <w:rPr>
          <w:rFonts w:cstheme="minorHAnsi"/>
          <w:lang w:val="en-GB"/>
        </w:rPr>
        <w:fldChar w:fldCharType="end"/>
      </w:r>
      <w:r>
        <w:rPr>
          <w:rFonts w:cstheme="minorHAnsi"/>
          <w:lang w:val="en-GB"/>
        </w:rPr>
        <w:t xml:space="preserve"> and our study would simply suggest a possible importance of predator pressure in shaping these differences. </w:t>
      </w:r>
    </w:p>
    <w:p>
      <w:pPr>
        <w:spacing w:before="240" w:line="480" w:lineRule="auto"/>
        <w:jc w:val="both"/>
        <w:rPr>
          <w:rFonts w:cstheme="minorHAnsi"/>
          <w:lang w:val="en-GB"/>
        </w:rPr>
      </w:pPr>
      <w:r>
        <w:rPr>
          <w:rFonts w:cstheme="minorHAnsi"/>
          <w:lang w:val="en-GB"/>
        </w:rPr>
        <w:t>An increasing foraging efficiency with an increase in arousal maybe counterintuitive at first glance, time allocated to movements potentially limits the time for foraging. However, arousal was not a repeatable trait, thus an animal arousal may be an outcome of its nutritional state, and more active individuals could be more effective during the foraging, owing to their good body condition.</w:t>
      </w:r>
    </w:p>
    <w:p>
      <w:pPr>
        <w:spacing w:before="240" w:line="480" w:lineRule="auto"/>
        <w:jc w:val="both"/>
        <w:rPr>
          <w:rFonts w:cstheme="minorHAnsi"/>
          <w:lang w:val="en-GB"/>
        </w:rPr>
      </w:pPr>
      <w:del w:id="2195" w:author="Kasia Wojczulanis" w:date="2021-10-20T11:31:00Z">
        <w:commentRangeStart w:id="18"/>
        <w:r>
          <w:rPr>
            <w:rFonts w:cstheme="minorHAnsi"/>
            <w:lang w:val="en-GB"/>
          </w:rPr>
          <w:delText>All the analys</w:delText>
        </w:r>
      </w:del>
      <w:del w:id="2196" w:author="Kasia Wojczulanis" w:date="2021-10-19T12:54:00Z">
        <w:r>
          <w:rPr>
            <w:rFonts w:cstheme="minorHAnsi"/>
            <w:lang w:val="en-GB"/>
          </w:rPr>
          <w:delText>i</w:delText>
        </w:r>
      </w:del>
      <w:del w:id="2197" w:author="Kasia Wojczulanis" w:date="2021-10-20T11:31:00Z">
        <w:r>
          <w:rPr>
            <w:rFonts w:cstheme="minorHAnsi"/>
            <w:lang w:val="en-GB"/>
          </w:rPr>
          <w:delText xml:space="preserve">s indicated a significant role of birds identity on the foraging efficiency. </w:delText>
        </w:r>
        <w:commentRangeEnd w:id="18"/>
      </w:del>
      <w:del w:id="2198" w:author="Kasia Wojczulanis" w:date="2021-10-20T11:31:00Z">
        <w:r>
          <w:rPr>
            <w:rStyle w:val="5"/>
            <w:rFonts w:cstheme="minorHAnsi"/>
            <w:sz w:val="22"/>
            <w:szCs w:val="22"/>
          </w:rPr>
          <w:commentReference w:id="18"/>
        </w:r>
      </w:del>
      <w:del w:id="2199" w:author="Kasia Wojczulanis" w:date="2021-10-20T11:31:00Z">
        <w:r>
          <w:rPr>
            <w:rFonts w:cstheme="minorHAnsi"/>
            <w:lang w:val="en-GB"/>
          </w:rPr>
          <w:delText>Importantly,</w:delText>
        </w:r>
      </w:del>
      <w:ins w:id="2200" w:author="Kasia Wojczulanis" w:date="2021-10-20T11:31:00Z">
        <w:r>
          <w:rPr>
            <w:rFonts w:cstheme="minorHAnsi"/>
            <w:lang w:val="en-GB"/>
          </w:rPr>
          <w:t>B</w:t>
        </w:r>
      </w:ins>
      <w:del w:id="2201" w:author="Kasia Wojczulanis" w:date="2021-10-20T11:31:00Z">
        <w:r>
          <w:rPr>
            <w:rFonts w:cstheme="minorHAnsi"/>
            <w:lang w:val="en-GB"/>
          </w:rPr>
          <w:delText xml:space="preserve"> b</w:delText>
        </w:r>
      </w:del>
      <w:r>
        <w:rPr>
          <w:rFonts w:cstheme="minorHAnsi"/>
          <w:lang w:val="en-GB"/>
        </w:rPr>
        <w:t xml:space="preserve">oth exploratory and risk-avoidance behaviour were quite repeatable for individuals suggesting that these two behaviours are potentially related to birds personality </w:t>
      </w:r>
      <w:r>
        <w:rPr>
          <w:rFonts w:cstheme="minorHAnsi"/>
          <w:lang w:val="en-GB"/>
        </w:rPr>
        <w:fldChar w:fldCharType="begin" w:fldLock="1"/>
      </w:r>
      <w:r>
        <w:rPr>
          <w:rFonts w:cstheme="minorHAnsi"/>
          <w:lang w:val="en-GB"/>
        </w:rPr>
        <w:instrText xml:space="preserve">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variance","type":"article-journal","volume":"6"},"uris":["http://www.mendeley.com/documents/?uuid=263b0c34-4910-4675-bdba-e8c777e21f74"]}],"mendeley":{"formattedCitation":"(Cleasby, Nakagawa, &amp; Schielzeth, 2015; Dingemanse &amp; Réale, 2005; Sih, Bell, &amp; Johnson, 2004)","plainTextFormattedCitation":"(Cleasby, Nakagawa, &amp; Schielzeth, 2015; Dingemanse &amp; Réale, 2005; Sih, Bell, &amp; Johnson, 2004)","previouslyFormattedCitation":"(Cleasby, Nakagawa, &amp; Schielzeth, 2015; Dingemanse &amp; Réale, 2005; Sih, Bell, &amp; Johnson, 2004)"},"properties":{"noteIndex":0},"schema":"https://github.com/citation-style-language/schema/raw/master/csl-citation.json"}</w:instrText>
      </w:r>
      <w:r>
        <w:rPr>
          <w:rFonts w:cstheme="minorHAnsi"/>
          <w:lang w:val="en-GB"/>
        </w:rPr>
        <w:fldChar w:fldCharType="separate"/>
      </w:r>
      <w:r>
        <w:rPr>
          <w:rFonts w:cstheme="minorHAnsi"/>
          <w:lang w:val="en-GB"/>
        </w:rPr>
        <w:t>(Cleasby, Nakagawa, &amp; Schielzeth, 2015; Dingemanse &amp; Réale, 2005; Sih, Bell, &amp; Johnson, 2004)</w:t>
      </w:r>
      <w:r>
        <w:rPr>
          <w:rFonts w:cstheme="minorHAnsi"/>
          <w:lang w:val="en-GB"/>
        </w:rPr>
        <w:fldChar w:fldCharType="end"/>
      </w:r>
      <w:r>
        <w:rPr>
          <w:rFonts w:cstheme="minorHAnsi"/>
          <w:lang w:val="en-GB"/>
        </w:rPr>
        <w:t xml:space="preserve">. Three different groups in foraging efficiency in response to experimental threatening (increased, decreased and unchanged foraging efficiency, Fig. 2) additionally suggest that individuals respond to given conditions in different way, possibly depending on their personality. Thus, in a constantly changing environment, varying fitness consequences of given behavioural phenotype would maintain variation in animals personality </w:t>
      </w:r>
      <w:r>
        <w:rPr>
          <w:rFonts w:cstheme="minorHAnsi"/>
          <w:lang w:val="en-GB"/>
        </w:rPr>
        <w:fldChar w:fldCharType="begin" w:fldLock="1"/>
      </w:r>
      <w:r>
        <w:rPr>
          <w:rFonts w:cstheme="minorHAnsi"/>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Pr>
          <w:rFonts w:cstheme="minorHAnsi"/>
          <w:lang w:val="en-GB"/>
        </w:rPr>
        <w:fldChar w:fldCharType="separate"/>
      </w:r>
      <w:r>
        <w:rPr>
          <w:rFonts w:cstheme="minorHAnsi"/>
          <w:lang w:val="en-GB"/>
        </w:rPr>
        <w:t>(Smith &amp;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pPr>
        <w:spacing w:before="240" w:line="480" w:lineRule="auto"/>
        <w:jc w:val="both"/>
        <w:rPr>
          <w:rFonts w:cstheme="minorHAnsi"/>
          <w:lang w:val="en-GB"/>
        </w:rPr>
      </w:pPr>
    </w:p>
    <w:p>
      <w:pPr>
        <w:spacing w:line="480" w:lineRule="auto"/>
        <w:jc w:val="both"/>
        <w:rPr>
          <w:rFonts w:cstheme="minorHAnsi"/>
          <w:b/>
          <w:lang w:val="en-GB"/>
        </w:rPr>
      </w:pPr>
      <w:r>
        <w:rPr>
          <w:rFonts w:cstheme="minorHAnsi"/>
          <w:b/>
          <w:lang w:val="en-GB"/>
        </w:rPr>
        <w:t xml:space="preserve">Acknowledgements </w:t>
      </w:r>
      <w:r>
        <w:rPr>
          <w:rFonts w:cstheme="minorHAnsi"/>
          <w:lang w:val="en-GB"/>
        </w:rPr>
        <w:t xml:space="preserve">The study was funded by…. We thank … for assistance in field work. </w:t>
      </w:r>
    </w:p>
    <w:p>
      <w:pPr>
        <w:spacing w:line="480" w:lineRule="auto"/>
        <w:jc w:val="both"/>
        <w:rPr>
          <w:rFonts w:cstheme="minorHAnsi"/>
          <w:b/>
          <w:lang w:val="en-GB"/>
        </w:rPr>
      </w:pPr>
      <w:r>
        <w:rPr>
          <w:rFonts w:cstheme="minorHAnsi"/>
          <w:b/>
          <w:lang w:val="en-GB"/>
        </w:rPr>
        <w:t xml:space="preserve">Author Contributions </w:t>
      </w:r>
      <w:r>
        <w:rPr>
          <w:rFonts w:cstheme="minorHAnsi"/>
          <w:lang w:val="en-GB"/>
        </w:rPr>
        <w:t>Authors equally conceived the study, contributed to data collection, data analysis and manuscript writing.</w:t>
      </w:r>
    </w:p>
    <w:p>
      <w:pPr>
        <w:spacing w:line="480" w:lineRule="auto"/>
        <w:jc w:val="both"/>
        <w:rPr>
          <w:rFonts w:cstheme="minorHAnsi"/>
          <w:b/>
          <w:lang w:val="en-GB"/>
        </w:rPr>
      </w:pPr>
    </w:p>
    <w:p>
      <w:pPr>
        <w:spacing w:line="480" w:lineRule="auto"/>
        <w:jc w:val="both"/>
        <w:rPr>
          <w:rFonts w:cstheme="minorHAnsi"/>
          <w:bCs/>
          <w:lang w:val="en-GB"/>
        </w:rPr>
      </w:pPr>
      <w:r>
        <w:rPr>
          <w:rFonts w:cstheme="minorHAnsi"/>
          <w:b/>
          <w:lang w:val="en-GB"/>
        </w:rPr>
        <w:t>References</w:t>
      </w:r>
    </w:p>
    <w:p>
      <w:pPr>
        <w:widowControl w:val="0"/>
        <w:autoSpaceDE w:val="0"/>
        <w:autoSpaceDN w:val="0"/>
        <w:adjustRightInd w:val="0"/>
        <w:spacing w:line="480" w:lineRule="auto"/>
        <w:ind w:left="480" w:hanging="480"/>
        <w:rPr>
          <w:rFonts w:ascii="Calibri" w:hAnsi="Calibri" w:cs="Calibri"/>
          <w:szCs w:val="24"/>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Pr>
          <w:rFonts w:ascii="Calibri" w:hAnsi="Calibri" w:cs="Calibri"/>
          <w:szCs w:val="24"/>
        </w:rPr>
        <w:t xml:space="preserve">Alonzo, S. H. (2015). Integrating the how and why of within-individual and among-individual variation and plasticity in behavior. </w:t>
      </w:r>
      <w:r>
        <w:rPr>
          <w:rFonts w:ascii="Calibri" w:hAnsi="Calibri" w:cs="Calibri"/>
          <w:i/>
          <w:iCs/>
          <w:szCs w:val="24"/>
        </w:rPr>
        <w:t>Current Opinion in Behavioral Sciences</w:t>
      </w:r>
      <w:r>
        <w:rPr>
          <w:rFonts w:ascii="Calibri" w:hAnsi="Calibri" w:cs="Calibri"/>
          <w:szCs w:val="24"/>
        </w:rPr>
        <w:t xml:space="preserve">, </w:t>
      </w:r>
      <w:r>
        <w:rPr>
          <w:rFonts w:ascii="Calibri" w:hAnsi="Calibri" w:cs="Calibri"/>
          <w:i/>
          <w:iCs/>
          <w:szCs w:val="24"/>
        </w:rPr>
        <w:t>6</w:t>
      </w:r>
      <w:r>
        <w:rPr>
          <w:rFonts w:ascii="Calibri" w:hAnsi="Calibri" w:cs="Calibri"/>
          <w:szCs w:val="24"/>
        </w:rPr>
        <w:t>, 69–75.</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Araya-Salas, M., Gonzalez-Gomez, P., Wojczulanis-Jakubas, K., López, V., &amp; Wright, T. F. (2018). Spatial memory is as important as weapon and body size for territorial ownership in a lekking hummingbird. </w:t>
      </w:r>
      <w:r>
        <w:rPr>
          <w:rFonts w:ascii="Calibri" w:hAnsi="Calibri" w:cs="Calibri"/>
          <w:i/>
          <w:iCs/>
          <w:szCs w:val="24"/>
        </w:rPr>
        <w:t>Scientific Reports</w:t>
      </w:r>
      <w:r>
        <w:rPr>
          <w:rFonts w:ascii="Calibri" w:hAnsi="Calibri" w:cs="Calibri"/>
          <w:szCs w:val="24"/>
        </w:rPr>
        <w:t xml:space="preserve">, </w:t>
      </w:r>
      <w:r>
        <w:rPr>
          <w:rFonts w:ascii="Calibri" w:hAnsi="Calibri" w:cs="Calibri"/>
          <w:i/>
          <w:iCs/>
          <w:szCs w:val="24"/>
        </w:rPr>
        <w:t>8</w:t>
      </w:r>
      <w:r>
        <w:rPr>
          <w:rFonts w:ascii="Calibri" w:hAnsi="Calibri" w:cs="Calibri"/>
          <w:szCs w:val="24"/>
        </w:rPr>
        <w:t>(1). https://doi.org/10.1038/s41598-018-20441-x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Bautista, L. M., Tinbergen, J., &amp; Kacelnik, A. (2001). To walk or to fly? How birds choose among foraging modes. </w:t>
      </w:r>
      <w:r>
        <w:rPr>
          <w:rFonts w:ascii="Calibri" w:hAnsi="Calibri" w:cs="Calibri"/>
          <w:i/>
          <w:iCs/>
          <w:szCs w:val="24"/>
        </w:rPr>
        <w:t>Proceedings of the National Academy of Sciences of the United States of America</w:t>
      </w:r>
      <w:r>
        <w:rPr>
          <w:rFonts w:ascii="Calibri" w:hAnsi="Calibri" w:cs="Calibri"/>
          <w:szCs w:val="24"/>
        </w:rPr>
        <w:t xml:space="preserve">, </w:t>
      </w:r>
      <w:r>
        <w:rPr>
          <w:rFonts w:ascii="Calibri" w:hAnsi="Calibri" w:cs="Calibri"/>
          <w:i/>
          <w:iCs/>
          <w:szCs w:val="24"/>
        </w:rPr>
        <w:t>98</w:t>
      </w:r>
      <w:r>
        <w:rPr>
          <w:rFonts w:ascii="Calibri" w:hAnsi="Calibri" w:cs="Calibri"/>
          <w:szCs w:val="24"/>
        </w:rPr>
        <w:t>(3), 1089–1094. https://doi.org/10.1073/pnas.98.3.1089</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Bell, A. M., Hankison, S. J., &amp; Laskowski, K. L. (2009). The repeatability of behaviour: a meta-analysis. </w:t>
      </w:r>
      <w:r>
        <w:rPr>
          <w:rFonts w:ascii="Calibri" w:hAnsi="Calibri" w:cs="Calibri"/>
          <w:i/>
          <w:iCs/>
          <w:szCs w:val="24"/>
        </w:rPr>
        <w:t>Animal Behaviour</w:t>
      </w:r>
      <w:r>
        <w:rPr>
          <w:rFonts w:ascii="Calibri" w:hAnsi="Calibri" w:cs="Calibri"/>
          <w:szCs w:val="24"/>
        </w:rPr>
        <w:t xml:space="preserve">, </w:t>
      </w:r>
      <w:r>
        <w:rPr>
          <w:rFonts w:ascii="Calibri" w:hAnsi="Calibri" w:cs="Calibri"/>
          <w:i/>
          <w:iCs/>
          <w:szCs w:val="24"/>
        </w:rPr>
        <w:t>77</w:t>
      </w:r>
      <w:r>
        <w:rPr>
          <w:rFonts w:ascii="Calibri" w:hAnsi="Calibri" w:cs="Calibri"/>
          <w:szCs w:val="24"/>
        </w:rPr>
        <w:t>(4), 771–783. https://doi.org/10.1016/j.anbehav.2008.12.022</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Bergeron, P., Montiglio, P. O., Réale, D., Humphries, M. M., Gimenez, O., &amp; Garant, D. (2013). Disruptive viability selection on adult exploratory behaviour in eastern chipmunks. </w:t>
      </w:r>
      <w:r>
        <w:rPr>
          <w:rFonts w:ascii="Calibri" w:hAnsi="Calibri" w:cs="Calibri"/>
          <w:i/>
          <w:iCs/>
          <w:szCs w:val="24"/>
        </w:rPr>
        <w:t>Journal of Evolutionary Biology</w:t>
      </w:r>
      <w:r>
        <w:rPr>
          <w:rFonts w:ascii="Calibri" w:hAnsi="Calibri" w:cs="Calibri"/>
          <w:szCs w:val="24"/>
        </w:rPr>
        <w:t>. https://doi.org/10.1111/jeb.12081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Camprasse, E. C. M., Cherel, Y., Bustamante, P., Arnould, J. P. Y., &amp; Bost, C. A. (2017). Intra-and inter-individual variation in the foraging ecology of a generalist subantarctic seabird, the gentoo penguin. </w:t>
      </w:r>
      <w:r>
        <w:rPr>
          <w:rFonts w:ascii="Calibri" w:hAnsi="Calibri" w:cs="Calibri"/>
          <w:i/>
          <w:iCs/>
          <w:szCs w:val="24"/>
        </w:rPr>
        <w:t>Marine Ecology Progress Series</w:t>
      </w:r>
      <w:r>
        <w:rPr>
          <w:rFonts w:ascii="Calibri" w:hAnsi="Calibri" w:cs="Calibri"/>
          <w:szCs w:val="24"/>
        </w:rPr>
        <w:t xml:space="preserve">, </w:t>
      </w:r>
      <w:r>
        <w:rPr>
          <w:rFonts w:ascii="Calibri" w:hAnsi="Calibri" w:cs="Calibri"/>
          <w:i/>
          <w:iCs/>
          <w:szCs w:val="24"/>
        </w:rPr>
        <w:t>578</w:t>
      </w:r>
      <w:r>
        <w:rPr>
          <w:rFonts w:ascii="Calibri" w:hAnsi="Calibri" w:cs="Calibri"/>
          <w:szCs w:val="24"/>
        </w:rPr>
        <w:t>(July), 227–242. https://doi.org/10.3354/meps12151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Carere, C., &amp; Maestripieri, D. (2013). </w:t>
      </w:r>
      <w:r>
        <w:rPr>
          <w:rFonts w:ascii="Calibri" w:hAnsi="Calibri" w:cs="Calibri"/>
          <w:i/>
          <w:iCs/>
          <w:szCs w:val="24"/>
        </w:rPr>
        <w:t>No Animal Personalities</w:t>
      </w:r>
      <w:r>
        <w:rPr>
          <w:rFonts w:ascii="Calibri" w:hAnsi="Calibri" w:cs="Calibri"/>
          <w:szCs w:val="24"/>
        </w:rPr>
        <w:t>. (C. Carere &amp; D. Maestripieri, Eds.). The University of Chicago Press.</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Charnov, E. L. (1976). Optimal foraging, the Marginal Value Theorem. </w:t>
      </w:r>
      <w:r>
        <w:rPr>
          <w:rFonts w:ascii="Calibri" w:hAnsi="Calibri" w:cs="Calibri"/>
          <w:i/>
          <w:iCs/>
          <w:szCs w:val="24"/>
        </w:rPr>
        <w:t>Theoretical Population Biology</w:t>
      </w:r>
      <w:r>
        <w:rPr>
          <w:rFonts w:ascii="Calibri" w:hAnsi="Calibri" w:cs="Calibri"/>
          <w:szCs w:val="24"/>
        </w:rPr>
        <w:t xml:space="preserve">, </w:t>
      </w:r>
      <w:r>
        <w:rPr>
          <w:rFonts w:ascii="Calibri" w:hAnsi="Calibri" w:cs="Calibri"/>
          <w:i/>
          <w:iCs/>
          <w:szCs w:val="24"/>
        </w:rPr>
        <w:t>9</w:t>
      </w:r>
      <w:r>
        <w:rPr>
          <w:rFonts w:ascii="Calibri" w:hAnsi="Calibri" w:cs="Calibri"/>
          <w:szCs w:val="24"/>
        </w:rPr>
        <w:t>, 739–752.</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Cleasby, I. R., Nakagawa, S., &amp; Schielzeth, H. (2015). Quantifying the predictability of behaviour: statistical approaches for the study of between-individual variation in the within-individual variance. </w:t>
      </w:r>
      <w:r>
        <w:rPr>
          <w:rFonts w:ascii="Calibri" w:hAnsi="Calibri" w:cs="Calibri"/>
          <w:i/>
          <w:iCs/>
          <w:szCs w:val="24"/>
        </w:rPr>
        <w:t>Methods in Ecology and Evolution</w:t>
      </w:r>
      <w:r>
        <w:rPr>
          <w:rFonts w:ascii="Calibri" w:hAnsi="Calibri" w:cs="Calibri"/>
          <w:szCs w:val="24"/>
        </w:rPr>
        <w:t xml:space="preserve">, </w:t>
      </w:r>
      <w:r>
        <w:rPr>
          <w:rFonts w:ascii="Calibri" w:hAnsi="Calibri" w:cs="Calibri"/>
          <w:i/>
          <w:iCs/>
          <w:szCs w:val="24"/>
        </w:rPr>
        <w:t>6</w:t>
      </w:r>
      <w:r>
        <w:rPr>
          <w:rFonts w:ascii="Calibri" w:hAnsi="Calibri" w:cs="Calibri"/>
          <w:szCs w:val="24"/>
        </w:rPr>
        <w:t>, 27–37. https://doi.org/10.1111/2041-210X.12281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Couchoux, C., &amp; Cresswell, W. (2012). Personality constraints versus flexible antipredation behaviors: How important is boldness in risk management of redshanks (Tringa totanus) foraging in a natural system?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23</w:t>
      </w:r>
      <w:r>
        <w:rPr>
          <w:rFonts w:ascii="Calibri" w:hAnsi="Calibri" w:cs="Calibri"/>
          <w:szCs w:val="24"/>
        </w:rPr>
        <w:t>(2), 290–301. https://doi.org/10.1093/beheco/arr185</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Dall, S. R. X., Houston, A. I., &amp; McNamara, J. M. (2004). The behavioural ecology of personality: consistent individual differences from an adaptive perspective. </w:t>
      </w:r>
      <w:r>
        <w:rPr>
          <w:rFonts w:ascii="Calibri" w:hAnsi="Calibri" w:cs="Calibri"/>
          <w:i/>
          <w:iCs/>
          <w:szCs w:val="24"/>
        </w:rPr>
        <w:t>Ecology Letters</w:t>
      </w:r>
      <w:r>
        <w:rPr>
          <w:rFonts w:ascii="Calibri" w:hAnsi="Calibri" w:cs="Calibri"/>
          <w:szCs w:val="24"/>
        </w:rPr>
        <w:t xml:space="preserve">, </w:t>
      </w:r>
      <w:r>
        <w:rPr>
          <w:rFonts w:ascii="Calibri" w:hAnsi="Calibri" w:cs="Calibri"/>
          <w:i/>
          <w:iCs/>
          <w:szCs w:val="24"/>
        </w:rPr>
        <w:t>7</w:t>
      </w:r>
      <w:r>
        <w:rPr>
          <w:rFonts w:ascii="Calibri" w:hAnsi="Calibri" w:cs="Calibri"/>
          <w:szCs w:val="24"/>
        </w:rPr>
        <w:t>(8), 734–739. https://doi.org/10.1111/j.1461-0248.2004.00618.x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Dingemanse, N. J., Kazem, A. J. N., Reale, D., &amp; Wright, J. (2009). Behavioural reaction norms: animal personality meets individual plasticity. </w:t>
      </w:r>
      <w:r>
        <w:rPr>
          <w:rFonts w:ascii="Calibri" w:hAnsi="Calibri" w:cs="Calibri"/>
          <w:i/>
          <w:iCs/>
          <w:szCs w:val="24"/>
        </w:rPr>
        <w:t>Trends in Ecology &amp; Evolution</w:t>
      </w:r>
      <w:r>
        <w:rPr>
          <w:rFonts w:ascii="Calibri" w:hAnsi="Calibri" w:cs="Calibri"/>
          <w:szCs w:val="24"/>
        </w:rPr>
        <w:t xml:space="preserve">, </w:t>
      </w:r>
      <w:r>
        <w:rPr>
          <w:rFonts w:ascii="Calibri" w:hAnsi="Calibri" w:cs="Calibri"/>
          <w:i/>
          <w:iCs/>
          <w:szCs w:val="24"/>
        </w:rPr>
        <w:t>25</w:t>
      </w:r>
      <w:r>
        <w:rPr>
          <w:rFonts w:ascii="Calibri" w:hAnsi="Calibri" w:cs="Calibri"/>
          <w:szCs w:val="24"/>
        </w:rPr>
        <w:t>(2), 81–89. https://doi.org/10.1016/j.tree.2009.07.013</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Dingemanse, N. J., Kazem, A. J. N., Wright, J., &amp; Biologiques, S. (2010). Evolutionary and ecological approaches to the study of personality, 3937–3946. https://doi.org/10.1098/rstb.2010.0222</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Dingemanse, N. J., &amp; Réale, D. (2005). Natural selection and animal personality. </w:t>
      </w:r>
      <w:r>
        <w:rPr>
          <w:rFonts w:ascii="Calibri" w:hAnsi="Calibri" w:cs="Calibri"/>
          <w:i/>
          <w:iCs/>
          <w:szCs w:val="24"/>
        </w:rPr>
        <w:t>Behaviour</w:t>
      </w:r>
      <w:r>
        <w:rPr>
          <w:rFonts w:ascii="Calibri" w:hAnsi="Calibri" w:cs="Calibri"/>
          <w:szCs w:val="24"/>
        </w:rPr>
        <w:t xml:space="preserve">, </w:t>
      </w:r>
      <w:r>
        <w:rPr>
          <w:rFonts w:ascii="Calibri" w:hAnsi="Calibri" w:cs="Calibri"/>
          <w:i/>
          <w:iCs/>
          <w:szCs w:val="24"/>
        </w:rPr>
        <w:t>142</w:t>
      </w:r>
      <w:r>
        <w:rPr>
          <w:rFonts w:ascii="Calibri" w:hAnsi="Calibri" w:cs="Calibri"/>
          <w:szCs w:val="24"/>
        </w:rPr>
        <w:t>, 1165–1190.</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Exnerová, A., Svádová, K. H., Fučíková, E., Drent, P., &amp; Štys, P. (2010). Personality matters: Individual variation in reactions of naive bird predators to aposematic prey. </w:t>
      </w:r>
      <w:r>
        <w:rPr>
          <w:rFonts w:ascii="Calibri" w:hAnsi="Calibri" w:cs="Calibri"/>
          <w:i/>
          <w:iCs/>
          <w:szCs w:val="24"/>
        </w:rPr>
        <w:t>Proceedings of the Royal Society B: Biological Sciences</w:t>
      </w:r>
      <w:r>
        <w:rPr>
          <w:rFonts w:ascii="Calibri" w:hAnsi="Calibri" w:cs="Calibri"/>
          <w:szCs w:val="24"/>
        </w:rPr>
        <w:t xml:space="preserve">, </w:t>
      </w:r>
      <w:r>
        <w:rPr>
          <w:rFonts w:ascii="Calibri" w:hAnsi="Calibri" w:cs="Calibri"/>
          <w:i/>
          <w:iCs/>
          <w:szCs w:val="24"/>
        </w:rPr>
        <w:t>277</w:t>
      </w:r>
      <w:r>
        <w:rPr>
          <w:rFonts w:ascii="Calibri" w:hAnsi="Calibri" w:cs="Calibri"/>
          <w:szCs w:val="24"/>
        </w:rPr>
        <w:t>(1682), 723–728. https://doi.org/10.1098/rspb.2009.1673</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Ferrari, M. C. O., Sih, A., &amp; Chivers, D. P. (2009). The paradox of risk allocation: a review and prospectus. </w:t>
      </w:r>
      <w:r>
        <w:rPr>
          <w:rFonts w:ascii="Calibri" w:hAnsi="Calibri" w:cs="Calibri"/>
          <w:i/>
          <w:iCs/>
          <w:szCs w:val="24"/>
        </w:rPr>
        <w:t>Animal Behaviour</w:t>
      </w:r>
      <w:r>
        <w:rPr>
          <w:rFonts w:ascii="Calibri" w:hAnsi="Calibri" w:cs="Calibri"/>
          <w:szCs w:val="24"/>
        </w:rPr>
        <w:t xml:space="preserve">, </w:t>
      </w:r>
      <w:r>
        <w:rPr>
          <w:rFonts w:ascii="Calibri" w:hAnsi="Calibri" w:cs="Calibri"/>
          <w:i/>
          <w:iCs/>
          <w:szCs w:val="24"/>
        </w:rPr>
        <w:t>78</w:t>
      </w:r>
      <w:r>
        <w:rPr>
          <w:rFonts w:ascii="Calibri" w:hAnsi="Calibri" w:cs="Calibri"/>
          <w:szCs w:val="24"/>
        </w:rPr>
        <w:t>(3), 579–585. https://doi.org/10.1016/j.anbehav.2009.05.034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Gill, F. B. (1988). Trapline foraging by hermit hummingbirds: competition for an undefended, renewable resource. </w:t>
      </w:r>
      <w:r>
        <w:rPr>
          <w:rFonts w:ascii="Calibri" w:hAnsi="Calibri" w:cs="Calibri"/>
          <w:i/>
          <w:iCs/>
          <w:szCs w:val="24"/>
        </w:rPr>
        <w:t>Ecology</w:t>
      </w:r>
      <w:r>
        <w:rPr>
          <w:rFonts w:ascii="Calibri" w:hAnsi="Calibri" w:cs="Calibri"/>
          <w:szCs w:val="24"/>
        </w:rPr>
        <w:t xml:space="preserve">, </w:t>
      </w:r>
      <w:r>
        <w:rPr>
          <w:rFonts w:ascii="Calibri" w:hAnsi="Calibri" w:cs="Calibri"/>
          <w:i/>
          <w:iCs/>
          <w:szCs w:val="24"/>
        </w:rPr>
        <w:t>69</w:t>
      </w:r>
      <w:r>
        <w:rPr>
          <w:rFonts w:ascii="Calibri" w:hAnsi="Calibri" w:cs="Calibri"/>
          <w:szCs w:val="24"/>
        </w:rPr>
        <w:t>(6), 1933–1942. https://doi.org/10.2307/1941170</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Hadfield, J. D. (2010). MCMCglmm: MCMC Methods for Multi-Response GLMMs in R. </w:t>
      </w:r>
      <w:r>
        <w:rPr>
          <w:rFonts w:ascii="Calibri" w:hAnsi="Calibri" w:cs="Calibri"/>
          <w:i/>
          <w:iCs/>
          <w:szCs w:val="24"/>
        </w:rPr>
        <w:t>Journal of Statistical Software</w:t>
      </w:r>
      <w:r>
        <w:rPr>
          <w:rFonts w:ascii="Calibri" w:hAnsi="Calibri" w:cs="Calibri"/>
          <w:szCs w:val="24"/>
        </w:rPr>
        <w:t xml:space="preserve">, </w:t>
      </w:r>
      <w:r>
        <w:rPr>
          <w:rFonts w:ascii="Calibri" w:hAnsi="Calibri" w:cs="Calibri"/>
          <w:i/>
          <w:iCs/>
          <w:szCs w:val="24"/>
        </w:rPr>
        <w:t>33</w:t>
      </w:r>
      <w:r>
        <w:rPr>
          <w:rFonts w:ascii="Calibri" w:hAnsi="Calibri" w:cs="Calibri"/>
          <w:szCs w:val="24"/>
        </w:rPr>
        <w:t>(2), 1–22. Retrieved from http://www.jstatsoft.org/</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Herborn, K. A., Heidinger, B. J., Alexander, L., &amp; Arnold, K. E. (2014). Personality predicts behavioral flexibility in a fluctuating, natural environment.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25</w:t>
      </w:r>
      <w:r>
        <w:rPr>
          <w:rFonts w:ascii="Calibri" w:hAnsi="Calibri" w:cs="Calibri"/>
          <w:szCs w:val="24"/>
        </w:rPr>
        <w:t>(6), 1374–1379. https://doi.org/10.1093/beheco/aru131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Krebs, J. R. (1980). Optimal foraging, predation risk and territory defence. </w:t>
      </w:r>
      <w:r>
        <w:rPr>
          <w:rFonts w:ascii="Calibri" w:hAnsi="Calibri" w:cs="Calibri"/>
          <w:i/>
          <w:iCs/>
          <w:szCs w:val="24"/>
        </w:rPr>
        <w:t>Ardea</w:t>
      </w:r>
      <w:r>
        <w:rPr>
          <w:rFonts w:ascii="Calibri" w:hAnsi="Calibri" w:cs="Calibri"/>
          <w:szCs w:val="24"/>
        </w:rPr>
        <w:t xml:space="preserve">, </w:t>
      </w:r>
      <w:r>
        <w:rPr>
          <w:rFonts w:ascii="Calibri" w:hAnsi="Calibri" w:cs="Calibri"/>
          <w:i/>
          <w:iCs/>
          <w:szCs w:val="24"/>
        </w:rPr>
        <w:t>68</w:t>
      </w:r>
      <w:r>
        <w:rPr>
          <w:rFonts w:ascii="Calibri" w:hAnsi="Calibri" w:cs="Calibri"/>
          <w:szCs w:val="24"/>
        </w:rPr>
        <w:t>, 83–90. https://doi.org/10.5253/arde.v68.p83</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Le Cœur, C., Thibault, M., Pisanu, B., Thibault, S., Chapuis, J. L., &amp; Baudry, E. (2015). Temporally fluctuating selection on a personality trait in a wild rodent population.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26</w:t>
      </w:r>
      <w:r>
        <w:rPr>
          <w:rFonts w:ascii="Calibri" w:hAnsi="Calibri" w:cs="Calibri"/>
          <w:szCs w:val="24"/>
        </w:rPr>
        <w:t>(5), 1285–1291. https://doi.org/10.1093/beheco/arv074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Lima, S. L., &amp; Bednekoff, P. A. (1999). Temporal variation in danger drives antipredator behavior: the predation risk allocation hypothesis. </w:t>
      </w:r>
      <w:r>
        <w:rPr>
          <w:rFonts w:ascii="Calibri" w:hAnsi="Calibri" w:cs="Calibri"/>
          <w:i/>
          <w:iCs/>
          <w:szCs w:val="24"/>
        </w:rPr>
        <w:t>The American Naturalist</w:t>
      </w:r>
      <w:r>
        <w:rPr>
          <w:rFonts w:ascii="Calibri" w:hAnsi="Calibri" w:cs="Calibri"/>
          <w:szCs w:val="24"/>
        </w:rPr>
        <w:t xml:space="preserve">, </w:t>
      </w:r>
      <w:r>
        <w:rPr>
          <w:rFonts w:ascii="Calibri" w:hAnsi="Calibri" w:cs="Calibri"/>
          <w:i/>
          <w:iCs/>
          <w:szCs w:val="24"/>
        </w:rPr>
        <w:t>153</w:t>
      </w:r>
      <w:r>
        <w:rPr>
          <w:rFonts w:ascii="Calibri" w:hAnsi="Calibri" w:cs="Calibri"/>
          <w:szCs w:val="24"/>
        </w:rPr>
        <w:t>(6), 649–659. https://doi.org/10.1086/303202</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Lorenz, S. (2007). Carolina mantind (Stagmomantis carolica) captures and feeds on a broad-tailed hummingbird (Selasphorus platycercus). </w:t>
      </w:r>
      <w:r>
        <w:rPr>
          <w:rFonts w:ascii="Calibri" w:hAnsi="Calibri" w:cs="Calibri"/>
          <w:i/>
          <w:iCs/>
          <w:szCs w:val="24"/>
        </w:rPr>
        <w:t>Bulletin of the Texas Ornithological Society</w:t>
      </w:r>
      <w:r>
        <w:rPr>
          <w:rFonts w:ascii="Calibri" w:hAnsi="Calibri" w:cs="Calibri"/>
          <w:szCs w:val="24"/>
        </w:rPr>
        <w:t xml:space="preserve">, </w:t>
      </w:r>
      <w:r>
        <w:rPr>
          <w:rFonts w:ascii="Calibri" w:hAnsi="Calibri" w:cs="Calibri"/>
          <w:i/>
          <w:iCs/>
          <w:szCs w:val="24"/>
        </w:rPr>
        <w:t>40</w:t>
      </w:r>
      <w:r>
        <w:rPr>
          <w:rFonts w:ascii="Calibri" w:hAnsi="Calibri" w:cs="Calibri"/>
          <w:szCs w:val="24"/>
        </w:rPr>
        <w:t>(1), 1–40.</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Meyer, R. (2016).  Deviance Information Criterion ( DIC ) . </w:t>
      </w:r>
      <w:r>
        <w:rPr>
          <w:rFonts w:ascii="Calibri" w:hAnsi="Calibri" w:cs="Calibri"/>
          <w:i/>
          <w:iCs/>
          <w:szCs w:val="24"/>
        </w:rPr>
        <w:t>Wiley StatsRef: Statistics Reference Online</w:t>
      </w:r>
      <w:r>
        <w:rPr>
          <w:rFonts w:ascii="Calibri" w:hAnsi="Calibri" w:cs="Calibri"/>
          <w:szCs w:val="24"/>
        </w:rPr>
        <w:t>, (DIC), 1–6. https://doi.org/10.1002/9781118445112.stat07878</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Moldoff, D. E., &amp; Westneat, D. F. (2017). Foraging sparrows exhibit individual differences but not a syndrome when responding to multiple kinds of novelty.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28</w:t>
      </w:r>
      <w:r>
        <w:rPr>
          <w:rFonts w:ascii="Calibri" w:hAnsi="Calibri" w:cs="Calibri"/>
          <w:szCs w:val="24"/>
        </w:rPr>
        <w:t>(3), 732–743. https://doi.org/10.1093/beheco/arx014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Montiglio, P., Sih, A., Mathot, K. J., Wolf, M., &amp; Dingemanse, N. J. (2015). Animal personality and state – behaviour feedbacks: a review and guide for empiricists. </w:t>
      </w:r>
      <w:r>
        <w:rPr>
          <w:rFonts w:ascii="Calibri" w:hAnsi="Calibri" w:cs="Calibri"/>
          <w:i/>
          <w:iCs/>
          <w:szCs w:val="24"/>
        </w:rPr>
        <w:t>Trends in Ecology and Evolution</w:t>
      </w:r>
      <w:r>
        <w:rPr>
          <w:rFonts w:ascii="Calibri" w:hAnsi="Calibri" w:cs="Calibri"/>
          <w:szCs w:val="24"/>
        </w:rPr>
        <w:t xml:space="preserve">, </w:t>
      </w:r>
      <w:r>
        <w:rPr>
          <w:rFonts w:ascii="Calibri" w:hAnsi="Calibri" w:cs="Calibri"/>
          <w:i/>
          <w:iCs/>
          <w:szCs w:val="24"/>
        </w:rPr>
        <w:t>30</w:t>
      </w:r>
      <w:r>
        <w:rPr>
          <w:rFonts w:ascii="Calibri" w:hAnsi="Calibri" w:cs="Calibri"/>
          <w:szCs w:val="24"/>
        </w:rPr>
        <w:t>(1), 50–60. https://doi.org/10.1016/j.tree.2014.11.004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Morrison, M. M., Raplph, C. J., Verner, J., &amp; Jehl, J. R. J. (1990). </w:t>
      </w:r>
      <w:r>
        <w:rPr>
          <w:rFonts w:ascii="Calibri" w:hAnsi="Calibri" w:cs="Calibri"/>
          <w:i/>
          <w:iCs/>
          <w:szCs w:val="24"/>
        </w:rPr>
        <w:t>Avian Foraging: theory, methodology and applications</w:t>
      </w:r>
      <w:r>
        <w:rPr>
          <w:rFonts w:ascii="Calibri" w:hAnsi="Calibri" w:cs="Calibri"/>
          <w:szCs w:val="24"/>
        </w:rPr>
        <w:t xml:space="preserve">. </w:t>
      </w:r>
      <w:r>
        <w:rPr>
          <w:rFonts w:ascii="Calibri" w:hAnsi="Calibri" w:cs="Calibri"/>
          <w:i/>
          <w:iCs/>
          <w:szCs w:val="24"/>
        </w:rPr>
        <w:t>Studies in Avian Biology</w:t>
      </w:r>
      <w:r>
        <w:rPr>
          <w:rFonts w:ascii="Calibri" w:hAnsi="Calibri" w:cs="Calibri"/>
          <w:szCs w:val="24"/>
        </w:rPr>
        <w:t xml:space="preserve"> (Vol. 13).</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Nácarová, J., Veselý, P., &amp; Fuchs, R. (2018). Effect of the exploratory behaviour on a bird’s ability to categorize a predator. </w:t>
      </w:r>
      <w:r>
        <w:rPr>
          <w:rFonts w:ascii="Calibri" w:hAnsi="Calibri" w:cs="Calibri"/>
          <w:i/>
          <w:iCs/>
          <w:szCs w:val="24"/>
        </w:rPr>
        <w:t>Behavioural Processes</w:t>
      </w:r>
      <w:r>
        <w:rPr>
          <w:rFonts w:ascii="Calibri" w:hAnsi="Calibri" w:cs="Calibri"/>
          <w:szCs w:val="24"/>
        </w:rPr>
        <w:t xml:space="preserve">, </w:t>
      </w:r>
      <w:r>
        <w:rPr>
          <w:rFonts w:ascii="Calibri" w:hAnsi="Calibri" w:cs="Calibri"/>
          <w:i/>
          <w:iCs/>
          <w:szCs w:val="24"/>
        </w:rPr>
        <w:t>151</w:t>
      </w:r>
      <w:r>
        <w:rPr>
          <w:rFonts w:ascii="Calibri" w:hAnsi="Calibri" w:cs="Calibri"/>
          <w:szCs w:val="24"/>
        </w:rPr>
        <w:t>, 89–95. https://doi.org/10.1016/j.beproc.2018.03.021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Nakagawa, S., &amp; Schielzeth, H. (2010). Repeatability for Gaussian and non-Gaussian data: a practical guide for biologists. </w:t>
      </w:r>
      <w:r>
        <w:rPr>
          <w:rFonts w:ascii="Calibri" w:hAnsi="Calibri" w:cs="Calibri"/>
          <w:i/>
          <w:iCs/>
          <w:szCs w:val="24"/>
        </w:rPr>
        <w:t>Biological Reviews</w:t>
      </w:r>
      <w:r>
        <w:rPr>
          <w:rFonts w:ascii="Calibri" w:hAnsi="Calibri" w:cs="Calibri"/>
          <w:szCs w:val="24"/>
        </w:rPr>
        <w:t xml:space="preserve">, </w:t>
      </w:r>
      <w:r>
        <w:rPr>
          <w:rFonts w:ascii="Calibri" w:hAnsi="Calibri" w:cs="Calibri"/>
          <w:i/>
          <w:iCs/>
          <w:szCs w:val="24"/>
        </w:rPr>
        <w:t>85</w:t>
      </w:r>
      <w:r>
        <w:rPr>
          <w:rFonts w:ascii="Calibri" w:hAnsi="Calibri" w:cs="Calibri"/>
          <w:szCs w:val="24"/>
        </w:rPr>
        <w:t>, 935–956. https://doi.org/10.1111/j.1469-185X.2010.00141.x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Nussey, D. H., Wilson, A. J., &amp; Brommer, J. E. (2007). The evolutionary ecology of individual phenotypic plasticity in wild populations. </w:t>
      </w:r>
      <w:r>
        <w:rPr>
          <w:rFonts w:ascii="Calibri" w:hAnsi="Calibri" w:cs="Calibri"/>
          <w:i/>
          <w:iCs/>
          <w:szCs w:val="24"/>
        </w:rPr>
        <w:t>Journal of Evolutionary Biology</w:t>
      </w:r>
      <w:r>
        <w:rPr>
          <w:rFonts w:ascii="Calibri" w:hAnsi="Calibri" w:cs="Calibri"/>
          <w:szCs w:val="24"/>
        </w:rPr>
        <w:t xml:space="preserve">, </w:t>
      </w:r>
      <w:r>
        <w:rPr>
          <w:rFonts w:ascii="Calibri" w:hAnsi="Calibri" w:cs="Calibri"/>
          <w:i/>
          <w:iCs/>
          <w:szCs w:val="24"/>
        </w:rPr>
        <w:t>20</w:t>
      </w:r>
      <w:r>
        <w:rPr>
          <w:rFonts w:ascii="Calibri" w:hAnsi="Calibri" w:cs="Calibri"/>
          <w:szCs w:val="24"/>
        </w:rPr>
        <w:t>(3), 831–844. https://doi.org/10.1111/j.1420-9101.2007.01300.x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Nyffeler, M., Maxwell, M. R., &amp; Remsen, J. V. (2017). Bird predation by praying mantises: a global perspective. </w:t>
      </w:r>
      <w:r>
        <w:rPr>
          <w:rFonts w:ascii="Calibri" w:hAnsi="Calibri" w:cs="Calibri"/>
          <w:i/>
          <w:iCs/>
          <w:szCs w:val="24"/>
        </w:rPr>
        <w:t>The Wilson Journal of Ornithology</w:t>
      </w:r>
      <w:r>
        <w:rPr>
          <w:rFonts w:ascii="Calibri" w:hAnsi="Calibri" w:cs="Calibri"/>
          <w:szCs w:val="24"/>
        </w:rPr>
        <w:t xml:space="preserve">, </w:t>
      </w:r>
      <w:r>
        <w:rPr>
          <w:rFonts w:ascii="Calibri" w:hAnsi="Calibri" w:cs="Calibri"/>
          <w:i/>
          <w:iCs/>
          <w:szCs w:val="24"/>
        </w:rPr>
        <w:t>129</w:t>
      </w:r>
      <w:r>
        <w:rPr>
          <w:rFonts w:ascii="Calibri" w:hAnsi="Calibri" w:cs="Calibri"/>
          <w:szCs w:val="24"/>
        </w:rPr>
        <w:t>(2), 331–344. https://doi.org/10.1676/16-100.1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Ohashi, K., &amp; Thomson, J. D. (2005). Efficient harvesting of renewing resources.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16</w:t>
      </w:r>
      <w:r>
        <w:rPr>
          <w:rFonts w:ascii="Calibri" w:hAnsi="Calibri" w:cs="Calibri"/>
          <w:szCs w:val="24"/>
        </w:rPr>
        <w:t>(3), 592–605. https://doi.org/10.1093/beheco/ari031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Owen, J. L., &amp; Cokendolpher, J. C. (2006). Tailless Whipscorpion (Phrynus longipes) feeds on Antillean crested hummingbird (Orthorhyncus cristatus). </w:t>
      </w:r>
      <w:r>
        <w:rPr>
          <w:rFonts w:ascii="Calibri" w:hAnsi="Calibri" w:cs="Calibri"/>
          <w:i/>
          <w:iCs/>
          <w:szCs w:val="24"/>
        </w:rPr>
        <w:t>The Wilson Journal of Ornithology</w:t>
      </w:r>
      <w:r>
        <w:rPr>
          <w:rFonts w:ascii="Calibri" w:hAnsi="Calibri" w:cs="Calibri"/>
          <w:szCs w:val="24"/>
        </w:rPr>
        <w:t xml:space="preserve">, </w:t>
      </w:r>
      <w:r>
        <w:rPr>
          <w:rFonts w:ascii="Calibri" w:hAnsi="Calibri" w:cs="Calibri"/>
          <w:i/>
          <w:iCs/>
          <w:szCs w:val="24"/>
        </w:rPr>
        <w:t>118</w:t>
      </w:r>
      <w:r>
        <w:rPr>
          <w:rFonts w:ascii="Calibri" w:hAnsi="Calibri" w:cs="Calibri"/>
          <w:szCs w:val="24"/>
        </w:rPr>
        <w:t>(3), 422–423. https://doi.org/10.1676/05-062.1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Pastell, M. (2016). CowLog – cross-platform application for coding behaviours from video. </w:t>
      </w:r>
      <w:r>
        <w:rPr>
          <w:rFonts w:ascii="Calibri" w:hAnsi="Calibri" w:cs="Calibri"/>
          <w:i/>
          <w:iCs/>
          <w:szCs w:val="24"/>
        </w:rPr>
        <w:t>Journal of Open Research Software</w:t>
      </w:r>
      <w:r>
        <w:rPr>
          <w:rFonts w:ascii="Calibri" w:hAnsi="Calibri" w:cs="Calibri"/>
          <w:szCs w:val="24"/>
        </w:rPr>
        <w:t>. https://doi.org/10.1111/j.1461-9563.2008.00379.x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Patrick, S. C., Bearhop, S., Grémillet, D., Lescroël, A., Grecian, W. J., Bodey, T. W., … Votier, S. C. (2014). Individual differences in searching behaviour and spatial foraging consistency in a central place marine predator. </w:t>
      </w:r>
      <w:r>
        <w:rPr>
          <w:rFonts w:ascii="Calibri" w:hAnsi="Calibri" w:cs="Calibri"/>
          <w:i/>
          <w:iCs/>
          <w:szCs w:val="24"/>
        </w:rPr>
        <w:t>Oikos</w:t>
      </w:r>
      <w:r>
        <w:rPr>
          <w:rFonts w:ascii="Calibri" w:hAnsi="Calibri" w:cs="Calibri"/>
          <w:szCs w:val="24"/>
        </w:rPr>
        <w:t xml:space="preserve">, </w:t>
      </w:r>
      <w:r>
        <w:rPr>
          <w:rFonts w:ascii="Calibri" w:hAnsi="Calibri" w:cs="Calibri"/>
          <w:i/>
          <w:iCs/>
          <w:szCs w:val="24"/>
        </w:rPr>
        <w:t>123</w:t>
      </w:r>
      <w:r>
        <w:rPr>
          <w:rFonts w:ascii="Calibri" w:hAnsi="Calibri" w:cs="Calibri"/>
          <w:szCs w:val="24"/>
        </w:rPr>
        <w:t>(1), 33–40. https://doi.org/10.1111/j.1600-0706.2013.00406.x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Quinn, J. L., Cole, E. F., Bates, J., Payne, R. W., &amp; Cresswell, W. (2012a). Personality predicts individual responsiveness to the risks of starvation and predation. </w:t>
      </w:r>
      <w:r>
        <w:rPr>
          <w:rFonts w:ascii="Calibri" w:hAnsi="Calibri" w:cs="Calibri"/>
          <w:i/>
          <w:iCs/>
          <w:szCs w:val="24"/>
        </w:rPr>
        <w:t>Proceedings of the Royal Society B</w:t>
      </w:r>
      <w:r>
        <w:rPr>
          <w:rFonts w:ascii="Calibri" w:hAnsi="Calibri" w:cs="Calibri"/>
          <w:szCs w:val="24"/>
        </w:rPr>
        <w:t xml:space="preserve">, </w:t>
      </w:r>
      <w:r>
        <w:rPr>
          <w:rFonts w:ascii="Calibri" w:hAnsi="Calibri" w:cs="Calibri"/>
          <w:i/>
          <w:iCs/>
          <w:szCs w:val="24"/>
        </w:rPr>
        <w:t>279</w:t>
      </w:r>
      <w:r>
        <w:rPr>
          <w:rFonts w:ascii="Calibri" w:hAnsi="Calibri" w:cs="Calibri"/>
          <w:szCs w:val="24"/>
        </w:rPr>
        <w:t>, 1919–1926. https://doi.org/10.1098/rspb.2011.2227</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Quinn, J. L., Cole, E. F., Bates, J., Payne, R. W., &amp; Cresswell, W. (2012b). Personality predicts individual responsiveness to the risks of starvation and predation. </w:t>
      </w:r>
      <w:r>
        <w:rPr>
          <w:rFonts w:ascii="Calibri" w:hAnsi="Calibri" w:cs="Calibri"/>
          <w:i/>
          <w:iCs/>
          <w:szCs w:val="24"/>
        </w:rPr>
        <w:t>Proceedings of the Royal Society B: Biological Sciences</w:t>
      </w:r>
      <w:r>
        <w:rPr>
          <w:rFonts w:ascii="Calibri" w:hAnsi="Calibri" w:cs="Calibri"/>
          <w:szCs w:val="24"/>
        </w:rPr>
        <w:t xml:space="preserve">, </w:t>
      </w:r>
      <w:r>
        <w:rPr>
          <w:rFonts w:ascii="Calibri" w:hAnsi="Calibri" w:cs="Calibri"/>
          <w:i/>
          <w:iCs/>
          <w:szCs w:val="24"/>
        </w:rPr>
        <w:t>279</w:t>
      </w:r>
      <w:r>
        <w:rPr>
          <w:rFonts w:ascii="Calibri" w:hAnsi="Calibri" w:cs="Calibri"/>
          <w:szCs w:val="24"/>
        </w:rPr>
        <w:t>(1735), 1919–1926. https://doi.org/10.1098/rspb.2011.2227</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R Core Team. (2017). R: A language and environment for statistical computing. R. Vienna, Austria: Foundation for Statistical Computing. Retrieved from https://www.r-project.org/.</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Réale, D., Reader, S. M., Sol, D., McDougall, P. T., &amp; Dingemanse, N. J. (2007). Integrating animal temperament within ecology and evolution. </w:t>
      </w:r>
      <w:r>
        <w:rPr>
          <w:rFonts w:ascii="Calibri" w:hAnsi="Calibri" w:cs="Calibri"/>
          <w:i/>
          <w:iCs/>
          <w:szCs w:val="24"/>
        </w:rPr>
        <w:t>Biological Reviews</w:t>
      </w:r>
      <w:r>
        <w:rPr>
          <w:rFonts w:ascii="Calibri" w:hAnsi="Calibri" w:cs="Calibri"/>
          <w:szCs w:val="24"/>
        </w:rPr>
        <w:t xml:space="preserve">, </w:t>
      </w:r>
      <w:r>
        <w:rPr>
          <w:rFonts w:ascii="Calibri" w:hAnsi="Calibri" w:cs="Calibri"/>
          <w:i/>
          <w:iCs/>
          <w:szCs w:val="24"/>
        </w:rPr>
        <w:t>82</w:t>
      </w:r>
      <w:r>
        <w:rPr>
          <w:rFonts w:ascii="Calibri" w:hAnsi="Calibri" w:cs="Calibri"/>
          <w:szCs w:val="24"/>
        </w:rPr>
        <w:t>(2), 291–318. https://doi.org/10.1111/j.1469-185X.2007.00010.x</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Roth, A. M., Dingemanse, N. J., Nakagawa, S., McDonald, G. C., Løvlie, H., Robledo-Ruiz, D. A., &amp; Pizzari, T. (2021). Sexual selection and personality: Individual and group-level effects on mating behaviour in red junglefowl. </w:t>
      </w:r>
      <w:r>
        <w:rPr>
          <w:rFonts w:ascii="Calibri" w:hAnsi="Calibri" w:cs="Calibri"/>
          <w:i/>
          <w:iCs/>
          <w:szCs w:val="24"/>
        </w:rPr>
        <w:t>Journal of Animal Ecology</w:t>
      </w:r>
      <w:r>
        <w:rPr>
          <w:rFonts w:ascii="Calibri" w:hAnsi="Calibri" w:cs="Calibri"/>
          <w:szCs w:val="24"/>
        </w:rPr>
        <w:t xml:space="preserve">, </w:t>
      </w:r>
      <w:r>
        <w:rPr>
          <w:rFonts w:ascii="Calibri" w:hAnsi="Calibri" w:cs="Calibri"/>
          <w:i/>
          <w:iCs/>
          <w:szCs w:val="24"/>
        </w:rPr>
        <w:t>90</w:t>
      </w:r>
      <w:r>
        <w:rPr>
          <w:rFonts w:ascii="Calibri" w:hAnsi="Calibri" w:cs="Calibri"/>
          <w:szCs w:val="24"/>
        </w:rPr>
        <w:t>(5), 1288–1306. https://doi.org/10.1111/1365-2656.13454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Sazima, I. (2015). Lightning predator: the ferruginous pygmy owl snatches flower-visiting hummingbirds in southwestern Brazil. </w:t>
      </w:r>
      <w:r>
        <w:rPr>
          <w:rFonts w:ascii="Calibri" w:hAnsi="Calibri" w:cs="Calibri"/>
          <w:i/>
          <w:iCs/>
          <w:szCs w:val="24"/>
        </w:rPr>
        <w:t>Revista Brasileira de Ornitologia</w:t>
      </w:r>
      <w:r>
        <w:rPr>
          <w:rFonts w:ascii="Calibri" w:hAnsi="Calibri" w:cs="Calibri"/>
          <w:szCs w:val="24"/>
        </w:rPr>
        <w:t xml:space="preserve">, </w:t>
      </w:r>
      <w:r>
        <w:rPr>
          <w:rFonts w:ascii="Calibri" w:hAnsi="Calibri" w:cs="Calibri"/>
          <w:i/>
          <w:iCs/>
          <w:szCs w:val="24"/>
        </w:rPr>
        <w:t>23</w:t>
      </w:r>
      <w:r>
        <w:rPr>
          <w:rFonts w:ascii="Calibri" w:hAnsi="Calibri" w:cs="Calibri"/>
          <w:szCs w:val="24"/>
        </w:rPr>
        <w:t>(1), 12–14.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Sih, A., Bell, A., &amp; Johnson, J. C. (2004). Behavioral syndromes : an ecological and evolutionary overview. </w:t>
      </w:r>
      <w:r>
        <w:rPr>
          <w:rFonts w:ascii="Calibri" w:hAnsi="Calibri" w:cs="Calibri"/>
          <w:i/>
          <w:iCs/>
          <w:szCs w:val="24"/>
        </w:rPr>
        <w:t>Trends in Ecology &amp; Evolution</w:t>
      </w:r>
      <w:r>
        <w:rPr>
          <w:rFonts w:ascii="Calibri" w:hAnsi="Calibri" w:cs="Calibri"/>
          <w:szCs w:val="24"/>
        </w:rPr>
        <w:t xml:space="preserve">, </w:t>
      </w:r>
      <w:r>
        <w:rPr>
          <w:rFonts w:ascii="Calibri" w:hAnsi="Calibri" w:cs="Calibri"/>
          <w:i/>
          <w:iCs/>
          <w:szCs w:val="24"/>
        </w:rPr>
        <w:t>19</w:t>
      </w:r>
      <w:r>
        <w:rPr>
          <w:rFonts w:ascii="Calibri" w:hAnsi="Calibri" w:cs="Calibri"/>
          <w:szCs w:val="24"/>
        </w:rPr>
        <w:t>(7), 372–378. https://doi.org/10.1016/j.tree.2004.04.009</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Sih, A., &amp; McCarthy, T. M. (2002). Prey responses to pulses of risk and safety: Testing the risk allocation hypothesis. </w:t>
      </w:r>
      <w:r>
        <w:rPr>
          <w:rFonts w:ascii="Calibri" w:hAnsi="Calibri" w:cs="Calibri"/>
          <w:i/>
          <w:iCs/>
          <w:szCs w:val="24"/>
        </w:rPr>
        <w:t>Animal Behaviour</w:t>
      </w:r>
      <w:r>
        <w:rPr>
          <w:rFonts w:ascii="Calibri" w:hAnsi="Calibri" w:cs="Calibri"/>
          <w:szCs w:val="24"/>
        </w:rPr>
        <w:t xml:space="preserve">, </w:t>
      </w:r>
      <w:r>
        <w:rPr>
          <w:rFonts w:ascii="Calibri" w:hAnsi="Calibri" w:cs="Calibri"/>
          <w:i/>
          <w:iCs/>
          <w:szCs w:val="24"/>
        </w:rPr>
        <w:t>63</w:t>
      </w:r>
      <w:r>
        <w:rPr>
          <w:rFonts w:ascii="Calibri" w:hAnsi="Calibri" w:cs="Calibri"/>
          <w:szCs w:val="24"/>
        </w:rPr>
        <w:t>(3), 437–443. https://doi.org/10.1006/anbe.2001.1921</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Smith, B. R., &amp; Blumstein, D. T. (2008). Fitness consequences of personality: a meta-analysis. </w:t>
      </w:r>
      <w:r>
        <w:rPr>
          <w:rFonts w:ascii="Calibri" w:hAnsi="Calibri" w:cs="Calibri"/>
          <w:i/>
          <w:iCs/>
          <w:szCs w:val="24"/>
        </w:rPr>
        <w:t>Behavioral Ecology</w:t>
      </w:r>
      <w:r>
        <w:rPr>
          <w:rFonts w:ascii="Calibri" w:hAnsi="Calibri" w:cs="Calibri"/>
          <w:szCs w:val="24"/>
        </w:rPr>
        <w:t>, (January). https://doi.org/10.1093/beheco/arm144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Stiles, F. G. (1978). Possible specialization for hummingbird-hunting in the Tiny Hawk. </w:t>
      </w:r>
      <w:r>
        <w:rPr>
          <w:rFonts w:ascii="Calibri" w:hAnsi="Calibri" w:cs="Calibri"/>
          <w:i/>
          <w:iCs/>
          <w:szCs w:val="24"/>
        </w:rPr>
        <w:t>The Auk</w:t>
      </w:r>
      <w:r>
        <w:rPr>
          <w:rFonts w:ascii="Calibri" w:hAnsi="Calibri" w:cs="Calibri"/>
          <w:szCs w:val="24"/>
        </w:rPr>
        <w:t xml:space="preserve">, </w:t>
      </w:r>
      <w:r>
        <w:rPr>
          <w:rFonts w:ascii="Calibri" w:hAnsi="Calibri" w:cs="Calibri"/>
          <w:i/>
          <w:iCs/>
          <w:szCs w:val="24"/>
        </w:rPr>
        <w:t>95</w:t>
      </w:r>
      <w:r>
        <w:rPr>
          <w:rFonts w:ascii="Calibri" w:hAnsi="Calibri" w:cs="Calibri"/>
          <w:szCs w:val="24"/>
        </w:rPr>
        <w:t>(3), 550–553.</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Stiles, F. Gary, &amp; Wolf, L. L. (1979). Ecology and evolution of lek mating behavior in the Long-tailed Hermit hummingbird. </w:t>
      </w:r>
      <w:r>
        <w:rPr>
          <w:rFonts w:ascii="Calibri" w:hAnsi="Calibri" w:cs="Calibri"/>
          <w:i/>
          <w:iCs/>
          <w:szCs w:val="24"/>
        </w:rPr>
        <w:t>Ornithological Monographs</w:t>
      </w:r>
      <w:r>
        <w:rPr>
          <w:rFonts w:ascii="Calibri" w:hAnsi="Calibri" w:cs="Calibri"/>
          <w:szCs w:val="24"/>
        </w:rPr>
        <w:t xml:space="preserve">, </w:t>
      </w:r>
      <w:r>
        <w:rPr>
          <w:rFonts w:ascii="Calibri" w:hAnsi="Calibri" w:cs="Calibri"/>
          <w:i/>
          <w:iCs/>
          <w:szCs w:val="24"/>
        </w:rPr>
        <w:t>27</w:t>
      </w:r>
      <w:r>
        <w:rPr>
          <w:rFonts w:ascii="Calibri" w:hAnsi="Calibri" w:cs="Calibri"/>
          <w:szCs w:val="24"/>
        </w:rPr>
        <w:t>, 78. https://doi.org/http://dx.doi.org/10.2307/40166760</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Stoffel, M. A., Nakagawa, S., &amp; Schielzeth, H. (2017). rptR: repeatability estimation and variance decomposition by generalized linear mixed-effects models. </w:t>
      </w:r>
      <w:r>
        <w:rPr>
          <w:rFonts w:ascii="Calibri" w:hAnsi="Calibri" w:cs="Calibri"/>
          <w:i/>
          <w:iCs/>
          <w:szCs w:val="24"/>
        </w:rPr>
        <w:t>Methods in Ecology and Evolution</w:t>
      </w:r>
      <w:r>
        <w:rPr>
          <w:rFonts w:ascii="Calibri" w:hAnsi="Calibri" w:cs="Calibri"/>
          <w:szCs w:val="24"/>
        </w:rPr>
        <w:t xml:space="preserve">, </w:t>
      </w:r>
      <w:r>
        <w:rPr>
          <w:rFonts w:ascii="Calibri" w:hAnsi="Calibri" w:cs="Calibri"/>
          <w:i/>
          <w:iCs/>
          <w:szCs w:val="24"/>
        </w:rPr>
        <w:t>8</w:t>
      </w:r>
      <w:r>
        <w:rPr>
          <w:rFonts w:ascii="Calibri" w:hAnsi="Calibri" w:cs="Calibri"/>
          <w:szCs w:val="24"/>
        </w:rPr>
        <w:t>(11), 1639–1644. https://doi.org/10.1111/2041-210X.12797</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Suarez, R. K. (1992). Hummingbird flight: Sustaining the highest mass-specific metabolic rates among vertebrates. </w:t>
      </w:r>
      <w:r>
        <w:rPr>
          <w:rFonts w:ascii="Calibri" w:hAnsi="Calibri" w:cs="Calibri"/>
          <w:i/>
          <w:iCs/>
          <w:szCs w:val="24"/>
        </w:rPr>
        <w:t>Experientia</w:t>
      </w:r>
      <w:r>
        <w:rPr>
          <w:rFonts w:ascii="Calibri" w:hAnsi="Calibri" w:cs="Calibri"/>
          <w:szCs w:val="24"/>
        </w:rPr>
        <w:t xml:space="preserve">, </w:t>
      </w:r>
      <w:r>
        <w:rPr>
          <w:rFonts w:ascii="Calibri" w:hAnsi="Calibri" w:cs="Calibri"/>
          <w:i/>
          <w:iCs/>
          <w:szCs w:val="24"/>
        </w:rPr>
        <w:t>48</w:t>
      </w:r>
      <w:r>
        <w:rPr>
          <w:rFonts w:ascii="Calibri" w:hAnsi="Calibri" w:cs="Calibri"/>
          <w:szCs w:val="24"/>
        </w:rPr>
        <w:t>(6), 565–570. https://doi.org/10.1007/BF01920240</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Tello-Ramos, M. C., Hurly, T. A., &amp; Healy, S. D. (2015). Traplining in hummingbirds: Flying shortdistance sequences among several locations. </w:t>
      </w:r>
      <w:r>
        <w:rPr>
          <w:rFonts w:ascii="Calibri" w:hAnsi="Calibri" w:cs="Calibri"/>
          <w:i/>
          <w:iCs/>
          <w:szCs w:val="24"/>
        </w:rPr>
        <w:t>Behavioral Ecology</w:t>
      </w:r>
      <w:r>
        <w:rPr>
          <w:rFonts w:ascii="Calibri" w:hAnsi="Calibri" w:cs="Calibri"/>
          <w:szCs w:val="24"/>
        </w:rPr>
        <w:t xml:space="preserve">, </w:t>
      </w:r>
      <w:r>
        <w:rPr>
          <w:rFonts w:ascii="Calibri" w:hAnsi="Calibri" w:cs="Calibri"/>
          <w:i/>
          <w:iCs/>
          <w:szCs w:val="24"/>
        </w:rPr>
        <w:t>26</w:t>
      </w:r>
      <w:r>
        <w:rPr>
          <w:rFonts w:ascii="Calibri" w:hAnsi="Calibri" w:cs="Calibri"/>
          <w:szCs w:val="24"/>
        </w:rPr>
        <w:t>(3), 812–819. https://doi.org/10.1093/beheco/arv014</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Toscano, B. J., Gownaris, N. J., &amp; Heerhartz, S. M. (2016). Personality , foraging behavior and specialization: integrating behavioral and food web ecology at the individual level. </w:t>
      </w:r>
      <w:r>
        <w:rPr>
          <w:rFonts w:ascii="Calibri" w:hAnsi="Calibri" w:cs="Calibri"/>
          <w:i/>
          <w:iCs/>
          <w:szCs w:val="24"/>
        </w:rPr>
        <w:t>Oecologia</w:t>
      </w:r>
      <w:r>
        <w:rPr>
          <w:rFonts w:ascii="Calibri" w:hAnsi="Calibri" w:cs="Calibri"/>
          <w:szCs w:val="24"/>
        </w:rPr>
        <w:t>. https://doi.org/10.1007/s00442-016-3648-8</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Verdolin, J. L. (2006). Meta-analysis of foraging and predation risk trade-offs in terrestrial systems. </w:t>
      </w:r>
      <w:r>
        <w:rPr>
          <w:rFonts w:ascii="Calibri" w:hAnsi="Calibri" w:cs="Calibri"/>
          <w:i/>
          <w:iCs/>
          <w:szCs w:val="24"/>
        </w:rPr>
        <w:t>Behavioral Ecology and Sociobiology</w:t>
      </w:r>
      <w:r>
        <w:rPr>
          <w:rFonts w:ascii="Calibri" w:hAnsi="Calibri" w:cs="Calibri"/>
          <w:szCs w:val="24"/>
        </w:rPr>
        <w:t xml:space="preserve">, </w:t>
      </w:r>
      <w:r>
        <w:rPr>
          <w:rFonts w:ascii="Calibri" w:hAnsi="Calibri" w:cs="Calibri"/>
          <w:i/>
          <w:iCs/>
          <w:szCs w:val="24"/>
        </w:rPr>
        <w:t>60</w:t>
      </w:r>
      <w:r>
        <w:rPr>
          <w:rFonts w:ascii="Calibri" w:hAnsi="Calibri" w:cs="Calibri"/>
          <w:szCs w:val="24"/>
        </w:rPr>
        <w:t>(4), 457–464. https://doi.org/10.1007/s00265-006-0172-6</w:t>
      </w:r>
    </w:p>
    <w:p>
      <w:pPr>
        <w:widowControl w:val="0"/>
        <w:autoSpaceDE w:val="0"/>
        <w:autoSpaceDN w:val="0"/>
        <w:adjustRightInd w:val="0"/>
        <w:spacing w:line="480" w:lineRule="auto"/>
        <w:ind w:left="480" w:hanging="480"/>
        <w:rPr>
          <w:rFonts w:ascii="Calibri" w:hAnsi="Calibri" w:cs="Calibri"/>
          <w:szCs w:val="24"/>
        </w:rPr>
      </w:pPr>
      <w:r>
        <w:rPr>
          <w:rFonts w:ascii="Calibri" w:hAnsi="Calibri" w:cs="Calibri"/>
          <w:szCs w:val="24"/>
        </w:rPr>
        <w:t xml:space="preserve">Zenzal, T. J., Fish, A. C., Jones, T. M., Ospina, E. A., &amp; Moore, F. R. (2013). Observations of Predation and Anti-Predator Behavior of Rubythroated Hummingbirds During Migratory Stopover. </w:t>
      </w:r>
      <w:r>
        <w:rPr>
          <w:rFonts w:ascii="Calibri" w:hAnsi="Calibri" w:cs="Calibri"/>
          <w:i/>
          <w:iCs/>
          <w:szCs w:val="24"/>
        </w:rPr>
        <w:t>Southeastern Naturalist</w:t>
      </w:r>
      <w:r>
        <w:rPr>
          <w:rFonts w:ascii="Calibri" w:hAnsi="Calibri" w:cs="Calibri"/>
          <w:szCs w:val="24"/>
        </w:rPr>
        <w:t xml:space="preserve">, </w:t>
      </w:r>
      <w:r>
        <w:rPr>
          <w:rFonts w:ascii="Calibri" w:hAnsi="Calibri" w:cs="Calibri"/>
          <w:i/>
          <w:iCs/>
          <w:szCs w:val="24"/>
        </w:rPr>
        <w:t>12</w:t>
      </w:r>
      <w:r>
        <w:rPr>
          <w:rFonts w:ascii="Calibri" w:hAnsi="Calibri" w:cs="Calibri"/>
          <w:szCs w:val="24"/>
        </w:rPr>
        <w:t>(4), N21–N25. https://doi.org/10.1656/058.012.0416</w:t>
      </w:r>
    </w:p>
    <w:p>
      <w:pPr>
        <w:widowControl w:val="0"/>
        <w:autoSpaceDE w:val="0"/>
        <w:autoSpaceDN w:val="0"/>
        <w:adjustRightInd w:val="0"/>
        <w:spacing w:line="480" w:lineRule="auto"/>
        <w:ind w:left="480" w:hanging="480"/>
        <w:rPr>
          <w:rFonts w:ascii="Calibri" w:hAnsi="Calibri" w:cs="Calibri"/>
        </w:rPr>
      </w:pPr>
      <w:r>
        <w:rPr>
          <w:rFonts w:ascii="Calibri" w:hAnsi="Calibri" w:cs="Calibri"/>
          <w:szCs w:val="24"/>
        </w:rPr>
        <w:t xml:space="preserve">Zuur, A. F., Leno, E. N., Walker, N. J., Saveliev, A. A., &amp; Smith, G. M. (2009). </w:t>
      </w:r>
      <w:r>
        <w:rPr>
          <w:rFonts w:ascii="Calibri" w:hAnsi="Calibri" w:cs="Calibri"/>
          <w:i/>
          <w:iCs/>
          <w:szCs w:val="24"/>
        </w:rPr>
        <w:t>Mixed Effects Models and Extensions in Ecology with R</w:t>
      </w:r>
      <w:r>
        <w:rPr>
          <w:rFonts w:ascii="Calibri" w:hAnsi="Calibri" w:cs="Calibri"/>
          <w:szCs w:val="24"/>
        </w:rPr>
        <w:t xml:space="preserve">. </w:t>
      </w:r>
      <w:r>
        <w:rPr>
          <w:rFonts w:ascii="Calibri" w:hAnsi="Calibri" w:cs="Calibri"/>
          <w:i/>
          <w:iCs/>
          <w:szCs w:val="24"/>
        </w:rPr>
        <w:t>Public Health</w:t>
      </w:r>
      <w:r>
        <w:rPr>
          <w:rFonts w:ascii="Calibri" w:hAnsi="Calibri" w:cs="Calibri"/>
          <w:szCs w:val="24"/>
        </w:rPr>
        <w:t xml:space="preserve"> (Vol. 36). https://doi.org/10.1016/B978-0-12-387667-6.00013-0</w:t>
      </w:r>
    </w:p>
    <w:p>
      <w:pPr>
        <w:widowControl w:val="0"/>
        <w:autoSpaceDE w:val="0"/>
        <w:autoSpaceDN w:val="0"/>
        <w:adjustRightInd w:val="0"/>
        <w:spacing w:line="480" w:lineRule="auto"/>
        <w:jc w:val="both"/>
        <w:rPr>
          <w:rFonts w:cstheme="minorHAnsi"/>
          <w:b/>
          <w:lang w:val="en-GB"/>
        </w:rPr>
        <w:sectPr>
          <w:footerReference r:id="rId7" w:type="default"/>
          <w:pgSz w:w="11906" w:h="16838"/>
          <w:pgMar w:top="1417" w:right="1274" w:bottom="1417" w:left="1417" w:header="708" w:footer="708" w:gutter="0"/>
          <w:lnNumType w:countBy="1" w:restart="continuous"/>
          <w:cols w:space="708" w:num="1"/>
          <w:docGrid w:linePitch="360" w:charSpace="0"/>
        </w:sectPr>
      </w:pPr>
      <w:r>
        <w:rPr>
          <w:rFonts w:cstheme="minorHAnsi"/>
          <w:b/>
          <w:lang w:val="en-GB"/>
        </w:rPr>
        <w:fldChar w:fldCharType="end"/>
      </w:r>
    </w:p>
    <w:p>
      <w:pPr>
        <w:widowControl w:val="0"/>
        <w:autoSpaceDE w:val="0"/>
        <w:autoSpaceDN w:val="0"/>
        <w:adjustRightInd w:val="0"/>
        <w:spacing w:line="480" w:lineRule="auto"/>
        <w:jc w:val="both"/>
        <w:rPr>
          <w:rFonts w:cstheme="minorHAnsi"/>
          <w:lang w:val="en-GB"/>
        </w:rPr>
      </w:pPr>
      <w:r>
        <w:rPr>
          <w:rFonts w:cstheme="minorHAnsi"/>
          <w:b/>
          <w:lang w:val="en-GB"/>
        </w:rPr>
        <w:t>Table 1</w:t>
      </w:r>
      <w:r>
        <w:rPr>
          <w:rFonts w:cstheme="minorHAnsi"/>
          <w:lang w:val="en-GB"/>
        </w:rPr>
        <w:t xml:space="preserve">. Ranking of models explaining foraging efficiency of long-billed hermits,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31"/>
        <w:tblW w:w="1161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3690"/>
        <w:gridCol w:w="457"/>
        <w:gridCol w:w="1316"/>
        <w:gridCol w:w="876"/>
        <w:gridCol w:w="1516"/>
        <w:gridCol w:w="1316"/>
        <w:gridCol w:w="927"/>
        <w:gridCol w:w="151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Borders>
              <w:bottom w:val="single" w:color="666666" w:themeColor="text1" w:themeTint="99" w:sz="12" w:space="0"/>
              <w:insideH w:val="single" w:sz="12" w:space="0"/>
            </w:tcBorders>
            <w:shd w:val="clear" w:color="auto" w:fill="D0CECE" w:themeFill="background2" w:themeFillShade="E6"/>
          </w:tcPr>
          <w:p>
            <w:pPr>
              <w:spacing w:after="0" w:line="240" w:lineRule="auto"/>
              <w:rPr>
                <w:rFonts w:eastAsia="Times New Roman" w:cstheme="minorHAnsi"/>
                <w:b/>
                <w:bCs w:val="0"/>
                <w:lang w:eastAsia="pl-PL"/>
              </w:rPr>
            </w:pPr>
            <w:r>
              <w:rPr>
                <w:rFonts w:eastAsia="Times New Roman" w:cstheme="minorHAnsi"/>
                <w:b/>
                <w:bCs w:val="0"/>
                <w:lang w:eastAsia="pl-PL"/>
              </w:rPr>
              <w:t xml:space="preserve">Predictors </w:t>
            </w:r>
          </w:p>
        </w:tc>
        <w:tc>
          <w:tcPr>
            <w:tcW w:w="457"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eastAsia="Times New Roman" w:cstheme="minorHAnsi"/>
                <w:b/>
                <w:bCs w:val="0"/>
                <w:lang w:eastAsia="pl-PL"/>
              </w:rPr>
              <w:t>df</w:t>
            </w:r>
          </w:p>
        </w:tc>
        <w:tc>
          <w:tcPr>
            <w:tcW w:w="131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eastAsia="Times New Roman" w:cstheme="minorHAnsi"/>
                <w:b/>
                <w:bCs w:val="0"/>
                <w:lang w:eastAsia="pl-PL"/>
              </w:rPr>
              <w:t>DIC</w:t>
            </w:r>
          </w:p>
        </w:tc>
        <w:tc>
          <w:tcPr>
            <w:tcW w:w="87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cstheme="minorHAnsi"/>
                <w:b/>
                <w:bCs/>
                <w:lang w:val="en-GB"/>
              </w:rPr>
              <w:t>Δ</w:t>
            </w:r>
            <w:r>
              <w:rPr>
                <w:rFonts w:eastAsia="Times New Roman" w:cstheme="minorHAnsi"/>
                <w:b/>
                <w:bCs w:val="0"/>
                <w:lang w:eastAsia="pl-PL"/>
              </w:rPr>
              <w:t>DIC</w:t>
            </w:r>
          </w:p>
        </w:tc>
        <w:tc>
          <w:tcPr>
            <w:tcW w:w="151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eastAsia="Times New Roman" w:cstheme="minorHAnsi"/>
                <w:b/>
                <w:bCs w:val="0"/>
                <w:lang w:eastAsia="pl-PL"/>
              </w:rPr>
              <w:t>weight DIC</w:t>
            </w:r>
          </w:p>
        </w:tc>
        <w:tc>
          <w:tcPr>
            <w:tcW w:w="131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eastAsia="Times New Roman" w:cstheme="minorHAnsi"/>
                <w:b/>
                <w:bCs w:val="0"/>
                <w:lang w:eastAsia="pl-PL"/>
              </w:rPr>
              <w:t>AIC</w:t>
            </w:r>
          </w:p>
        </w:tc>
        <w:tc>
          <w:tcPr>
            <w:tcW w:w="927"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cstheme="minorHAnsi"/>
                <w:b/>
                <w:bCs/>
                <w:lang w:val="en-GB"/>
              </w:rPr>
              <w:t>Δ</w:t>
            </w:r>
            <w:r>
              <w:rPr>
                <w:rFonts w:eastAsia="Times New Roman" w:cstheme="minorHAnsi"/>
                <w:b/>
                <w:bCs w:val="0"/>
                <w:lang w:eastAsia="pl-PL"/>
              </w:rPr>
              <w:t>AIC</w:t>
            </w:r>
          </w:p>
        </w:tc>
        <w:tc>
          <w:tcPr>
            <w:tcW w:w="151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eastAsia="pl-PL"/>
              </w:rPr>
            </w:pPr>
            <w:r>
              <w:rPr>
                <w:rFonts w:eastAsia="Times New Roman" w:cstheme="minorHAnsi"/>
                <w:b/>
                <w:bCs w:val="0"/>
                <w:lang w:eastAsia="pl-PL"/>
              </w:rPr>
              <w:t>weight AIC</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bCs/>
                <w:lang w:eastAsia="pl-PL"/>
              </w:rPr>
            </w:pPr>
            <w:r>
              <w:rPr>
                <w:rFonts w:eastAsia="Times New Roman" w:cstheme="minorHAnsi"/>
                <w:b/>
                <w:bCs/>
                <w:lang w:eastAsia="pl-PL"/>
              </w:rPr>
              <w:t xml:space="preserve">md_all_interactions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10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-400.0909</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0.00</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1</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-396.3073</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0.00</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0.99</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md_arousal_exploration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8</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-388.2385</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11.85</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-386.2831</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10.02</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md_arousal_risk_avoidance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8</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-378.9807</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21.11</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-376.8184</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19.49</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md_arousal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6</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-363.3410</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36.75</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-363.2509</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33.06</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md_risk_avoidance_exploration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8</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-350.1568</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49.93</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-348.8140</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47.49</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md_exploration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6</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-345.7716</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54.32</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-346.4065</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49.90</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md_risk_avoidance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6</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-315.2258</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84.87</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-315.0929</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81.21</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md_context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4</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-308.6036</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91.49</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-310.7995</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85.51</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md_null </w:t>
            </w:r>
          </w:p>
        </w:tc>
        <w:tc>
          <w:tcPr>
            <w:tcW w:w="457" w:type="dxa"/>
          </w:tcPr>
          <w:p>
            <w:pPr>
              <w:spacing w:after="0" w:line="240" w:lineRule="auto"/>
              <w:jc w:val="center"/>
              <w:rPr>
                <w:rFonts w:eastAsia="Times New Roman" w:cstheme="minorHAnsi"/>
                <w:lang w:eastAsia="pl-PL"/>
              </w:rPr>
            </w:pPr>
            <w:r>
              <w:rPr>
                <w:rFonts w:eastAsia="Times New Roman" w:cstheme="minorHAnsi"/>
                <w:lang w:eastAsia="pl-PL"/>
              </w:rPr>
              <w:t>3</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-296.3098</w:t>
            </w:r>
          </w:p>
        </w:tc>
        <w:tc>
          <w:tcPr>
            <w:tcW w:w="876" w:type="dxa"/>
          </w:tcPr>
          <w:p>
            <w:pPr>
              <w:spacing w:after="0" w:line="240" w:lineRule="auto"/>
              <w:jc w:val="center"/>
              <w:rPr>
                <w:rFonts w:eastAsia="Times New Roman" w:cstheme="minorHAnsi"/>
                <w:lang w:eastAsia="pl-PL"/>
              </w:rPr>
            </w:pPr>
            <w:r>
              <w:rPr>
                <w:rFonts w:eastAsia="Times New Roman" w:cstheme="minorHAnsi"/>
                <w:lang w:eastAsia="pl-PL"/>
              </w:rPr>
              <w:t>103.78</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w:t>
            </w:r>
          </w:p>
        </w:tc>
        <w:tc>
          <w:tcPr>
            <w:tcW w:w="1316" w:type="dxa"/>
          </w:tcPr>
          <w:p>
            <w:pPr>
              <w:spacing w:after="0" w:line="240" w:lineRule="auto"/>
              <w:jc w:val="center"/>
              <w:rPr>
                <w:rFonts w:eastAsia="Times New Roman" w:cstheme="minorHAnsi"/>
                <w:lang w:eastAsia="pl-PL"/>
              </w:rPr>
            </w:pPr>
            <w:r>
              <w:rPr>
                <w:rFonts w:eastAsia="Times New Roman" w:cstheme="minorHAnsi"/>
                <w:lang w:eastAsia="pl-PL"/>
              </w:rPr>
              <w:t>-299.8347</w:t>
            </w:r>
          </w:p>
        </w:tc>
        <w:tc>
          <w:tcPr>
            <w:tcW w:w="927" w:type="dxa"/>
          </w:tcPr>
          <w:p>
            <w:pPr>
              <w:spacing w:after="0" w:line="240" w:lineRule="auto"/>
              <w:jc w:val="center"/>
              <w:rPr>
                <w:rFonts w:eastAsia="Times New Roman" w:cstheme="minorHAnsi"/>
                <w:lang w:eastAsia="pl-PL"/>
              </w:rPr>
            </w:pPr>
            <w:r>
              <w:rPr>
                <w:rFonts w:eastAsia="Times New Roman" w:cstheme="minorHAnsi"/>
                <w:lang w:eastAsia="pl-PL"/>
              </w:rPr>
              <w:t>96.47</w:t>
            </w:r>
          </w:p>
        </w:tc>
        <w:tc>
          <w:tcPr>
            <w:tcW w:w="1516" w:type="dxa"/>
          </w:tcPr>
          <w:p>
            <w:pPr>
              <w:spacing w:after="0" w:line="240" w:lineRule="auto"/>
              <w:jc w:val="center"/>
              <w:rPr>
                <w:rFonts w:eastAsia="Times New Roman" w:cstheme="minorHAnsi"/>
                <w:lang w:eastAsia="pl-PL"/>
              </w:rPr>
            </w:pPr>
            <w:r>
              <w:rPr>
                <w:rFonts w:eastAsia="Times New Roman" w:cstheme="minorHAnsi"/>
                <w:lang w:eastAsia="pl-PL"/>
              </w:rPr>
              <w:t>0.00</w:t>
            </w:r>
          </w:p>
        </w:tc>
      </w:tr>
    </w:tbl>
    <w:p>
      <w:pPr>
        <w:spacing w:line="480" w:lineRule="auto"/>
        <w:jc w:val="both"/>
        <w:rPr>
          <w:rFonts w:cstheme="minorHAnsi"/>
          <w:b/>
          <w:lang w:val="en-GB"/>
        </w:rPr>
      </w:pPr>
    </w:p>
    <w:p>
      <w:pPr>
        <w:spacing w:line="480" w:lineRule="auto"/>
        <w:jc w:val="both"/>
        <w:rPr>
          <w:rFonts w:cstheme="minorHAnsi"/>
          <w:b/>
          <w:lang w:val="en-GB"/>
        </w:rPr>
        <w:sectPr>
          <w:pgSz w:w="16838" w:h="11906" w:orient="landscape"/>
          <w:pgMar w:top="1417" w:right="1417" w:bottom="1274" w:left="1417" w:header="708" w:footer="708" w:gutter="0"/>
          <w:lnNumType w:countBy="1" w:restart="continuous"/>
          <w:cols w:space="708" w:num="1"/>
          <w:docGrid w:linePitch="360" w:charSpace="0"/>
        </w:sectPr>
      </w:pPr>
    </w:p>
    <w:p>
      <w:pPr>
        <w:spacing w:line="480" w:lineRule="auto"/>
        <w:jc w:val="both"/>
        <w:rPr>
          <w:rFonts w:cstheme="minorHAnsi"/>
          <w:b/>
          <w:lang w:val="en-GB"/>
        </w:rPr>
      </w:pPr>
      <w:r>
        <w:rPr>
          <w:rFonts w:cstheme="minorHAnsi"/>
          <w:b/>
          <w:lang w:val="en-GB"/>
        </w:rPr>
        <w:t xml:space="preserve">Table 2. </w:t>
      </w:r>
      <w:r>
        <w:rPr>
          <w:rFonts w:cstheme="minorHAnsi"/>
          <w:lang w:val="en-GB"/>
        </w:rPr>
        <w:t>Effects of behavioural variables and experimental context (low/high risk) on foraging efficiency of long-billed hermits. Effects are slope estimates derived from the fist top Bayesian MCMC generalized linear model (Table 1).</w:t>
      </w:r>
    </w:p>
    <w:tbl>
      <w:tblPr>
        <w:tblStyle w:val="31"/>
        <w:tblW w:w="11786"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3736"/>
        <w:gridCol w:w="1356"/>
        <w:gridCol w:w="1106"/>
        <w:gridCol w:w="1230"/>
        <w:gridCol w:w="1203"/>
        <w:gridCol w:w="1256"/>
        <w:gridCol w:w="996"/>
        <w:gridCol w:w="90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Borders>
              <w:bottom w:val="single" w:color="666666" w:themeColor="text1" w:themeTint="99" w:sz="12" w:space="0"/>
              <w:insideH w:val="single" w:sz="12" w:space="0"/>
            </w:tcBorders>
            <w:shd w:val="clear" w:color="auto" w:fill="D0CECE" w:themeFill="background2" w:themeFillShade="E6"/>
          </w:tcPr>
          <w:p>
            <w:pPr>
              <w:spacing w:after="0" w:line="240" w:lineRule="auto"/>
              <w:rPr>
                <w:rFonts w:eastAsia="Times New Roman" w:cstheme="minorHAnsi"/>
                <w:b/>
                <w:bCs w:val="0"/>
                <w:lang w:val="en-GB" w:eastAsia="pl-PL"/>
              </w:rPr>
            </w:pPr>
            <w:r>
              <w:rPr>
                <w:rFonts w:eastAsia="Times New Roman" w:cstheme="minorHAnsi"/>
                <w:b/>
                <w:bCs w:val="0"/>
                <w:lang w:val="en-GB" w:eastAsia="pl-PL"/>
              </w:rPr>
              <w:t xml:space="preserve">Predictor </w:t>
            </w:r>
          </w:p>
        </w:tc>
        <w:tc>
          <w:tcPr>
            <w:tcW w:w="135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Effect size</w:t>
            </w:r>
          </w:p>
        </w:tc>
        <w:tc>
          <w:tcPr>
            <w:tcW w:w="110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CI 2.5%</w:t>
            </w:r>
          </w:p>
        </w:tc>
        <w:tc>
          <w:tcPr>
            <w:tcW w:w="1230"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CI 97.5%</w:t>
            </w:r>
          </w:p>
        </w:tc>
        <w:tc>
          <w:tcPr>
            <w:tcW w:w="1203"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pMCMC</w:t>
            </w:r>
          </w:p>
        </w:tc>
        <w:tc>
          <w:tcPr>
            <w:tcW w:w="125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intercept</w:t>
            </w:r>
          </w:p>
        </w:tc>
        <w:tc>
          <w:tcPr>
            <w:tcW w:w="996"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N indv</w:t>
            </w:r>
          </w:p>
        </w:tc>
        <w:tc>
          <w:tcPr>
            <w:tcW w:w="903" w:type="dxa"/>
            <w:tcBorders>
              <w:bottom w:val="single" w:color="666666" w:themeColor="text1" w:themeTint="99" w:sz="12" w:space="0"/>
              <w:insideH w:val="single" w:sz="12" w:space="0"/>
            </w:tcBorders>
            <w:shd w:val="clear" w:color="auto" w:fill="D0CECE" w:themeFill="background2" w:themeFillShade="E6"/>
          </w:tcPr>
          <w:p>
            <w:pPr>
              <w:spacing w:after="0" w:line="240" w:lineRule="auto"/>
              <w:jc w:val="center"/>
              <w:rPr>
                <w:rFonts w:eastAsia="Times New Roman" w:cstheme="minorHAnsi"/>
                <w:b/>
                <w:bCs w:val="0"/>
                <w:lang w:val="en-GB" w:eastAsia="pl-PL"/>
              </w:rPr>
            </w:pPr>
            <w:r>
              <w:rPr>
                <w:rFonts w:eastAsia="Times New Roman" w:cstheme="minorHAnsi"/>
                <w:b/>
                <w:bCs w:val="0"/>
                <w:lang w:val="en-GB" w:eastAsia="pl-PL"/>
              </w:rPr>
              <w:t>N obs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Pr>
          <w:p>
            <w:pPr>
              <w:spacing w:after="0" w:line="240" w:lineRule="auto"/>
              <w:rPr>
                <w:rFonts w:eastAsia="Times New Roman" w:cstheme="minorHAnsi"/>
                <w:b/>
                <w:bCs/>
                <w:lang w:val="en-GB" w:eastAsia="pl-PL"/>
              </w:rPr>
            </w:pPr>
            <w:r>
              <w:rPr>
                <w:rFonts w:eastAsia="Times New Roman" w:cstheme="minorHAnsi"/>
                <w:b/>
                <w:bCs/>
                <w:lang w:val="en-GB" w:eastAsia="pl-PL"/>
              </w:rPr>
              <w:t xml:space="preserve">contextHigh risk </w:t>
            </w:r>
          </w:p>
        </w:tc>
        <w:tc>
          <w:tcPr>
            <w:tcW w:w="1356" w:type="dxa"/>
          </w:tcPr>
          <w:p>
            <w:pPr>
              <w:spacing w:after="0" w:line="240" w:lineRule="auto"/>
              <w:jc w:val="center"/>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pPr>
              <w:spacing w:after="0" w:line="240" w:lineRule="auto"/>
              <w:jc w:val="center"/>
              <w:rPr>
                <w:rFonts w:eastAsia="Times New Roman" w:cstheme="minorHAnsi"/>
                <w:lang w:eastAsia="pl-PL"/>
              </w:rPr>
            </w:pPr>
            <w:r>
              <w:rPr>
                <w:rFonts w:eastAsia="Times New Roman" w:cstheme="minorHAnsi"/>
                <w:b/>
                <w:bCs/>
                <w:lang w:eastAsia="pl-PL"/>
              </w:rPr>
              <w:t>-0.2732</w:t>
            </w:r>
          </w:p>
        </w:tc>
        <w:tc>
          <w:tcPr>
            <w:tcW w:w="1230" w:type="dxa"/>
          </w:tcPr>
          <w:p>
            <w:pPr>
              <w:spacing w:after="0" w:line="240" w:lineRule="auto"/>
              <w:jc w:val="center"/>
              <w:rPr>
                <w:rFonts w:eastAsia="Times New Roman" w:cstheme="minorHAnsi"/>
                <w:lang w:eastAsia="pl-PL"/>
              </w:rPr>
            </w:pPr>
            <w:r>
              <w:rPr>
                <w:rFonts w:eastAsia="Times New Roman" w:cstheme="minorHAnsi"/>
                <w:b/>
                <w:bCs/>
                <w:lang w:eastAsia="pl-PL"/>
              </w:rPr>
              <w:t>-0.0132</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0.0322</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arousal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0.0684</w:t>
            </w:r>
          </w:p>
        </w:tc>
        <w:tc>
          <w:tcPr>
            <w:tcW w:w="1106" w:type="dxa"/>
          </w:tcPr>
          <w:p>
            <w:pPr>
              <w:spacing w:after="0" w:line="240" w:lineRule="auto"/>
              <w:jc w:val="center"/>
              <w:rPr>
                <w:rFonts w:eastAsia="Times New Roman" w:cstheme="minorHAnsi"/>
                <w:lang w:eastAsia="pl-PL"/>
              </w:rPr>
            </w:pPr>
            <w:r>
              <w:rPr>
                <w:rFonts w:eastAsia="Times New Roman" w:cstheme="minorHAnsi"/>
                <w:b/>
                <w:bCs/>
                <w:lang w:eastAsia="pl-PL"/>
              </w:rPr>
              <w:t>0.0275</w:t>
            </w:r>
          </w:p>
        </w:tc>
        <w:tc>
          <w:tcPr>
            <w:tcW w:w="1230" w:type="dxa"/>
          </w:tcPr>
          <w:p>
            <w:pPr>
              <w:spacing w:after="0" w:line="240" w:lineRule="auto"/>
              <w:jc w:val="center"/>
              <w:rPr>
                <w:rFonts w:eastAsia="Times New Roman" w:cstheme="minorHAnsi"/>
                <w:lang w:eastAsia="pl-PL"/>
              </w:rPr>
            </w:pPr>
            <w:r>
              <w:rPr>
                <w:rFonts w:eastAsia="Times New Roman" w:cstheme="minorHAnsi"/>
                <w:b/>
                <w:bCs/>
                <w:lang w:eastAsia="pl-PL"/>
              </w:rPr>
              <w:t>0.1083</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0.0006</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736"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exploration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0.3686</w:t>
            </w:r>
          </w:p>
        </w:tc>
        <w:tc>
          <w:tcPr>
            <w:tcW w:w="1106" w:type="dxa"/>
          </w:tcPr>
          <w:p>
            <w:pPr>
              <w:spacing w:after="0" w:line="240" w:lineRule="auto"/>
              <w:jc w:val="center"/>
              <w:rPr>
                <w:rFonts w:eastAsia="Times New Roman" w:cstheme="minorHAnsi"/>
                <w:lang w:eastAsia="pl-PL"/>
              </w:rPr>
            </w:pPr>
            <w:r>
              <w:rPr>
                <w:rFonts w:eastAsia="Times New Roman" w:cstheme="minorHAnsi"/>
                <w:b/>
                <w:bCs/>
                <w:lang w:eastAsia="pl-PL"/>
              </w:rPr>
              <w:t>0.1244</w:t>
            </w:r>
          </w:p>
        </w:tc>
        <w:tc>
          <w:tcPr>
            <w:tcW w:w="1230" w:type="dxa"/>
          </w:tcPr>
          <w:p>
            <w:pPr>
              <w:spacing w:after="0" w:line="240" w:lineRule="auto"/>
              <w:jc w:val="center"/>
              <w:rPr>
                <w:rFonts w:eastAsia="Times New Roman" w:cstheme="minorHAnsi"/>
                <w:lang w:eastAsia="pl-PL"/>
              </w:rPr>
            </w:pPr>
            <w:r>
              <w:rPr>
                <w:rFonts w:eastAsia="Times New Roman" w:cstheme="minorHAnsi"/>
                <w:b/>
                <w:bCs/>
                <w:lang w:eastAsia="pl-PL"/>
              </w:rPr>
              <w:t>0.6167</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0.0023</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Pr>
          <w:p>
            <w:pPr>
              <w:spacing w:after="0" w:line="240" w:lineRule="auto"/>
              <w:rPr>
                <w:rFonts w:eastAsia="Times New Roman" w:cstheme="minorHAnsi"/>
                <w:b/>
                <w:bCs/>
                <w:lang w:eastAsia="pl-PL"/>
              </w:rPr>
            </w:pPr>
            <w:r>
              <w:rPr>
                <w:rFonts w:eastAsia="Times New Roman" w:cstheme="minorHAnsi"/>
                <w:b/>
                <w:bCs/>
                <w:lang w:eastAsia="pl-PL"/>
              </w:rPr>
              <w:t xml:space="preserve">risk_avoidance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-0.0327</w:t>
            </w:r>
          </w:p>
        </w:tc>
        <w:tc>
          <w:tcPr>
            <w:tcW w:w="1106" w:type="dxa"/>
          </w:tcPr>
          <w:p>
            <w:pPr>
              <w:spacing w:after="0" w:line="240" w:lineRule="auto"/>
              <w:jc w:val="center"/>
              <w:rPr>
                <w:rFonts w:eastAsia="Times New Roman" w:cstheme="minorHAnsi"/>
                <w:lang w:eastAsia="pl-PL"/>
              </w:rPr>
            </w:pPr>
            <w:r>
              <w:rPr>
                <w:rFonts w:eastAsia="Times New Roman" w:cstheme="minorHAnsi"/>
                <w:lang w:eastAsia="pl-PL"/>
              </w:rPr>
              <w:t>-0.0663</w:t>
            </w:r>
          </w:p>
        </w:tc>
        <w:tc>
          <w:tcPr>
            <w:tcW w:w="1230" w:type="dxa"/>
          </w:tcPr>
          <w:p>
            <w:pPr>
              <w:spacing w:after="0" w:line="240" w:lineRule="auto"/>
              <w:jc w:val="center"/>
              <w:rPr>
                <w:rFonts w:eastAsia="Times New Roman" w:cstheme="minorHAnsi"/>
                <w:lang w:eastAsia="pl-PL"/>
              </w:rPr>
            </w:pPr>
            <w:r>
              <w:rPr>
                <w:rFonts w:eastAsia="Times New Roman" w:cstheme="minorHAnsi"/>
                <w:lang w:eastAsia="pl-PL"/>
              </w:rPr>
              <w:t>0.0023</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0.0641</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contextHigh risk:arousal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0.2445</w:t>
            </w:r>
          </w:p>
        </w:tc>
        <w:tc>
          <w:tcPr>
            <w:tcW w:w="1106" w:type="dxa"/>
          </w:tcPr>
          <w:p>
            <w:pPr>
              <w:spacing w:after="0" w:line="240" w:lineRule="auto"/>
              <w:jc w:val="center"/>
              <w:rPr>
                <w:rFonts w:eastAsia="Times New Roman" w:cstheme="minorHAnsi"/>
                <w:lang w:eastAsia="pl-PL"/>
              </w:rPr>
            </w:pPr>
            <w:r>
              <w:rPr>
                <w:rFonts w:eastAsia="Times New Roman" w:cstheme="minorHAnsi"/>
                <w:b/>
                <w:bCs/>
                <w:lang w:eastAsia="pl-PL"/>
              </w:rPr>
              <w:t>0.1541</w:t>
            </w:r>
          </w:p>
        </w:tc>
        <w:tc>
          <w:tcPr>
            <w:tcW w:w="1230" w:type="dxa"/>
          </w:tcPr>
          <w:p>
            <w:pPr>
              <w:spacing w:after="0" w:line="240" w:lineRule="auto"/>
              <w:jc w:val="center"/>
              <w:rPr>
                <w:rFonts w:eastAsia="Times New Roman" w:cstheme="minorHAnsi"/>
                <w:lang w:eastAsia="pl-PL"/>
              </w:rPr>
            </w:pPr>
            <w:r>
              <w:rPr>
                <w:rFonts w:eastAsia="Times New Roman" w:cstheme="minorHAnsi"/>
                <w:b/>
                <w:bCs/>
                <w:lang w:eastAsia="pl-PL"/>
              </w:rPr>
              <w:t>0.3436</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0.0001</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736" w:type="dxa"/>
          </w:tcPr>
          <w:p>
            <w:pPr>
              <w:spacing w:after="0" w:line="240" w:lineRule="auto"/>
              <w:rPr>
                <w:rFonts w:eastAsia="Times New Roman" w:cstheme="minorHAnsi"/>
                <w:b w:val="0"/>
                <w:bCs/>
                <w:lang w:eastAsia="pl-PL"/>
              </w:rPr>
            </w:pPr>
            <w:r>
              <w:rPr>
                <w:rFonts w:eastAsia="Times New Roman" w:cstheme="minorHAnsi"/>
                <w:b w:val="0"/>
                <w:bCs/>
                <w:lang w:eastAsia="pl-PL"/>
              </w:rPr>
              <w:t xml:space="preserve">contextHigh risk:exploration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-0.8355</w:t>
            </w:r>
          </w:p>
        </w:tc>
        <w:tc>
          <w:tcPr>
            <w:tcW w:w="1106" w:type="dxa"/>
          </w:tcPr>
          <w:p>
            <w:pPr>
              <w:spacing w:after="0" w:line="240" w:lineRule="auto"/>
              <w:jc w:val="center"/>
              <w:rPr>
                <w:rFonts w:eastAsia="Times New Roman" w:cstheme="minorHAnsi"/>
                <w:lang w:eastAsia="pl-PL"/>
              </w:rPr>
            </w:pPr>
            <w:r>
              <w:rPr>
                <w:rFonts w:eastAsia="Times New Roman" w:cstheme="minorHAnsi"/>
                <w:b/>
                <w:bCs/>
                <w:lang w:eastAsia="pl-PL"/>
              </w:rPr>
              <w:t>-1.1641</w:t>
            </w:r>
          </w:p>
        </w:tc>
        <w:tc>
          <w:tcPr>
            <w:tcW w:w="1230" w:type="dxa"/>
          </w:tcPr>
          <w:p>
            <w:pPr>
              <w:spacing w:after="0" w:line="240" w:lineRule="auto"/>
              <w:jc w:val="center"/>
              <w:rPr>
                <w:rFonts w:eastAsia="Times New Roman" w:cstheme="minorHAnsi"/>
                <w:lang w:eastAsia="pl-PL"/>
              </w:rPr>
            </w:pPr>
            <w:r>
              <w:rPr>
                <w:rFonts w:eastAsia="Times New Roman" w:cstheme="minorHAnsi"/>
                <w:b/>
                <w:bCs/>
                <w:lang w:eastAsia="pl-PL"/>
              </w:rPr>
              <w:t>-0.4925</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0.0001</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3736" w:type="dxa"/>
          </w:tcPr>
          <w:p>
            <w:pPr>
              <w:spacing w:after="0" w:line="240" w:lineRule="auto"/>
              <w:rPr>
                <w:rFonts w:eastAsia="Times New Roman" w:cstheme="minorHAnsi"/>
                <w:b/>
                <w:bCs/>
                <w:lang w:eastAsia="pl-PL"/>
              </w:rPr>
            </w:pPr>
            <w:r>
              <w:rPr>
                <w:rFonts w:eastAsia="Times New Roman" w:cstheme="minorHAnsi"/>
                <w:b/>
                <w:bCs/>
                <w:lang w:eastAsia="pl-PL"/>
              </w:rPr>
              <w:t xml:space="preserve">contextHigh risk:risk_avoidance </w:t>
            </w:r>
          </w:p>
        </w:tc>
        <w:tc>
          <w:tcPr>
            <w:tcW w:w="1356" w:type="dxa"/>
          </w:tcPr>
          <w:p>
            <w:pPr>
              <w:spacing w:after="0" w:line="240" w:lineRule="auto"/>
              <w:jc w:val="center"/>
              <w:rPr>
                <w:rFonts w:eastAsia="Times New Roman" w:cstheme="minorHAnsi"/>
                <w:lang w:eastAsia="pl-PL"/>
              </w:rPr>
            </w:pPr>
            <w:r>
              <w:rPr>
                <w:rFonts w:eastAsia="Times New Roman" w:cstheme="minorHAnsi"/>
                <w:lang w:eastAsia="pl-PL"/>
              </w:rPr>
              <w:t>-0.0270</w:t>
            </w:r>
          </w:p>
        </w:tc>
        <w:tc>
          <w:tcPr>
            <w:tcW w:w="1106" w:type="dxa"/>
          </w:tcPr>
          <w:p>
            <w:pPr>
              <w:spacing w:after="0" w:line="240" w:lineRule="auto"/>
              <w:jc w:val="center"/>
              <w:rPr>
                <w:rFonts w:eastAsia="Times New Roman" w:cstheme="minorHAnsi"/>
                <w:lang w:eastAsia="pl-PL"/>
              </w:rPr>
            </w:pPr>
            <w:r>
              <w:rPr>
                <w:rFonts w:eastAsia="Times New Roman" w:cstheme="minorHAnsi"/>
                <w:lang w:eastAsia="pl-PL"/>
              </w:rPr>
              <w:t>-0.0793</w:t>
            </w:r>
          </w:p>
        </w:tc>
        <w:tc>
          <w:tcPr>
            <w:tcW w:w="1230" w:type="dxa"/>
          </w:tcPr>
          <w:p>
            <w:pPr>
              <w:spacing w:after="0" w:line="240" w:lineRule="auto"/>
              <w:jc w:val="center"/>
              <w:rPr>
                <w:rFonts w:eastAsia="Times New Roman" w:cstheme="minorHAnsi"/>
                <w:lang w:eastAsia="pl-PL"/>
              </w:rPr>
            </w:pPr>
            <w:r>
              <w:rPr>
                <w:rFonts w:eastAsia="Times New Roman" w:cstheme="minorHAnsi"/>
                <w:lang w:eastAsia="pl-PL"/>
              </w:rPr>
              <w:t>0.021</w:t>
            </w:r>
          </w:p>
        </w:tc>
        <w:tc>
          <w:tcPr>
            <w:tcW w:w="1203" w:type="dxa"/>
          </w:tcPr>
          <w:p>
            <w:pPr>
              <w:spacing w:after="0" w:line="240" w:lineRule="auto"/>
              <w:jc w:val="center"/>
              <w:rPr>
                <w:rFonts w:eastAsia="Times New Roman" w:cstheme="minorHAnsi"/>
                <w:lang w:eastAsia="pl-PL"/>
              </w:rPr>
            </w:pPr>
            <w:r>
              <w:rPr>
                <w:rFonts w:eastAsia="Times New Roman" w:cstheme="minorHAnsi"/>
                <w:lang w:eastAsia="pl-PL"/>
              </w:rPr>
              <w:t>0.2918</w:t>
            </w:r>
          </w:p>
        </w:tc>
        <w:tc>
          <w:tcPr>
            <w:tcW w:w="1256" w:type="dxa"/>
          </w:tcPr>
          <w:p>
            <w:pPr>
              <w:spacing w:after="0" w:line="240" w:lineRule="auto"/>
              <w:jc w:val="center"/>
              <w:rPr>
                <w:rFonts w:eastAsia="Times New Roman" w:cstheme="minorHAnsi"/>
                <w:lang w:eastAsia="pl-PL"/>
              </w:rPr>
            </w:pPr>
            <w:r>
              <w:rPr>
                <w:rFonts w:eastAsia="Times New Roman" w:cstheme="minorHAnsi"/>
                <w:lang w:eastAsia="pl-PL"/>
              </w:rPr>
              <w:t>0.4548</w:t>
            </w:r>
          </w:p>
        </w:tc>
        <w:tc>
          <w:tcPr>
            <w:tcW w:w="996" w:type="dxa"/>
          </w:tcPr>
          <w:p>
            <w:pPr>
              <w:spacing w:after="0" w:line="240" w:lineRule="auto"/>
              <w:jc w:val="center"/>
              <w:rPr>
                <w:rFonts w:eastAsia="Times New Roman" w:cstheme="minorHAnsi"/>
                <w:lang w:eastAsia="pl-PL"/>
              </w:rPr>
            </w:pPr>
            <w:r>
              <w:rPr>
                <w:rFonts w:eastAsia="Times New Roman" w:cstheme="minorHAnsi"/>
                <w:lang w:eastAsia="pl-PL"/>
              </w:rPr>
              <w:t>11</w:t>
            </w:r>
          </w:p>
        </w:tc>
        <w:tc>
          <w:tcPr>
            <w:tcW w:w="903" w:type="dxa"/>
          </w:tcPr>
          <w:p>
            <w:pPr>
              <w:spacing w:after="0" w:line="240" w:lineRule="auto"/>
              <w:jc w:val="center"/>
              <w:rPr>
                <w:rFonts w:eastAsia="Times New Roman" w:cstheme="minorHAnsi"/>
                <w:lang w:eastAsia="pl-PL"/>
              </w:rPr>
            </w:pPr>
            <w:r>
              <w:rPr>
                <w:rFonts w:eastAsia="Times New Roman" w:cstheme="minorHAnsi"/>
                <w:lang w:eastAsia="pl-PL"/>
              </w:rPr>
              <w:t>192</w:t>
            </w:r>
          </w:p>
        </w:tc>
      </w:tr>
    </w:tbl>
    <w:p>
      <w:pPr>
        <w:spacing w:line="480" w:lineRule="auto"/>
        <w:jc w:val="both"/>
        <w:rPr>
          <w:rFonts w:cstheme="minorHAnsi"/>
          <w:b/>
          <w:lang w:val="en-GB"/>
        </w:rPr>
      </w:pPr>
    </w:p>
    <w:p>
      <w:pPr>
        <w:spacing w:line="480" w:lineRule="auto"/>
        <w:jc w:val="both"/>
        <w:rPr>
          <w:rFonts w:cstheme="minorHAnsi"/>
          <w:b/>
          <w:lang w:val="en-GB"/>
        </w:rPr>
        <w:sectPr>
          <w:pgSz w:w="16838" w:h="11906" w:orient="landscape"/>
          <w:pgMar w:top="1417" w:right="1417" w:bottom="1274" w:left="1417" w:header="708" w:footer="708" w:gutter="0"/>
          <w:lnNumType w:countBy="1" w:restart="continuous"/>
          <w:cols w:space="708" w:num="1"/>
          <w:docGrid w:linePitch="360" w:charSpace="0"/>
        </w:sectPr>
      </w:pPr>
    </w:p>
    <w:p>
      <w:pPr>
        <w:spacing w:line="480" w:lineRule="auto"/>
        <w:jc w:val="both"/>
        <w:rPr>
          <w:rFonts w:cstheme="minorHAnsi"/>
          <w:lang w:val="en-GB"/>
        </w:rPr>
      </w:pPr>
      <w:r>
        <w:rPr>
          <w:rFonts w:cstheme="minorHAnsi"/>
          <w:b/>
          <w:lang w:val="en-GB"/>
        </w:rPr>
        <w:t>Figure 1.</w:t>
      </w:r>
      <w:r>
        <w:rPr>
          <w:rFonts w:cstheme="minorHAnsi"/>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pPr>
        <w:rPr>
          <w:rFonts w:cstheme="minorHAnsi"/>
          <w:b/>
          <w:lang w:val="en-GB"/>
        </w:rPr>
      </w:pPr>
      <w:r>
        <w:rPr>
          <w:rFonts w:cstheme="minorHAnsi"/>
          <w:lang w:eastAsia="pl-PL"/>
        </w:rPr>
        <w:drawing>
          <wp:inline distT="0" distB="0" distL="0" distR="0">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stretch>
                      <a:fillRect/>
                    </a:stretch>
                  </pic:blipFill>
                  <pic:spPr>
                    <a:xfrm>
                      <a:off x="0" y="0"/>
                      <a:ext cx="5851525" cy="3295015"/>
                    </a:xfrm>
                    <a:prstGeom prst="rect">
                      <a:avLst/>
                    </a:prstGeom>
                  </pic:spPr>
                </pic:pic>
              </a:graphicData>
            </a:graphic>
          </wp:inline>
        </w:drawing>
      </w:r>
    </w:p>
    <w:p>
      <w:pPr>
        <w:spacing w:line="480" w:lineRule="auto"/>
        <w:jc w:val="both"/>
        <w:rPr>
          <w:rFonts w:cstheme="minorHAnsi"/>
          <w:b/>
          <w:lang w:val="en-GB"/>
        </w:rPr>
        <w:sectPr>
          <w:pgSz w:w="11906" w:h="16838"/>
          <w:pgMar w:top="1417" w:right="1274" w:bottom="1417" w:left="1417" w:header="708" w:footer="708" w:gutter="0"/>
          <w:lnNumType w:countBy="1" w:restart="continuous"/>
          <w:cols w:space="708" w:num="1"/>
          <w:docGrid w:linePitch="360" w:charSpace="0"/>
        </w:sectPr>
      </w:pPr>
    </w:p>
    <w:p>
      <w:pPr>
        <w:spacing w:line="480" w:lineRule="auto"/>
        <w:jc w:val="both"/>
        <w:rPr>
          <w:rFonts w:cstheme="minorHAnsi"/>
          <w:bCs/>
          <w:lang w:val="en-GB"/>
        </w:rPr>
      </w:pPr>
      <w:r>
        <w:rPr>
          <w:rFonts w:cstheme="minorHAnsi"/>
          <w:b/>
          <w:lang w:val="en-GB"/>
        </w:rPr>
        <w:t>Figure 2</w:t>
      </w:r>
      <w:r>
        <w:rPr>
          <w:rFonts w:cstheme="minorHAnsi"/>
          <w:bCs/>
          <w:lang w:val="en-GB"/>
        </w:rPr>
        <w:t>. Repeatability estimates of foraging efficiency and behavioural parameters in the long billed hermit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Pr>
          <w:rFonts w:cstheme="minorHAnsi"/>
          <w:bCs/>
          <w:lang w:val="en-GB"/>
        </w:rPr>
        <w:instrText xml:space="preserve">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&amp; Schielzeth, 2010)","plainTextFormattedCitation":"(Nakagawa &amp; Schielzeth, 2010)","previouslyFormattedCitation":"(Nakagawa &amp; Schielzeth, 2010)"},"properties":{"noteIndex":0},"schema":"https://github.com/citation-style-language/schema/raw/master/csl-citation.json"}</w:instrText>
      </w:r>
      <w:r>
        <w:rPr>
          <w:rFonts w:cstheme="minorHAnsi"/>
          <w:bCs/>
          <w:lang w:val="en-GB"/>
        </w:rPr>
        <w:fldChar w:fldCharType="separate"/>
      </w:r>
      <w:r>
        <w:rPr>
          <w:rFonts w:cstheme="minorHAnsi"/>
          <w:bCs/>
          <w:lang w:val="en-GB"/>
        </w:rPr>
        <w:t>(Nakagawa &amp; Schielzeth, 2010)</w:t>
      </w:r>
      <w:r>
        <w:rPr>
          <w:rFonts w:cstheme="minorHAnsi"/>
          <w:bCs/>
          <w:lang w:val="en-GB"/>
        </w:rPr>
        <w:fldChar w:fldCharType="end"/>
      </w:r>
      <w:r>
        <w:rPr>
          <w:rFonts w:cstheme="minorHAnsi"/>
          <w:bCs/>
          <w:lang w:val="en-GB"/>
        </w:rPr>
        <w:t>.</w:t>
      </w:r>
    </w:p>
    <w:p>
      <w:pPr>
        <w:spacing w:line="480" w:lineRule="auto"/>
        <w:jc w:val="both"/>
        <w:rPr>
          <w:rFonts w:cstheme="minorHAnsi"/>
          <w:bCs/>
          <w:lang w:val="en-GB"/>
        </w:rPr>
      </w:pPr>
    </w:p>
    <w:p>
      <w:pPr>
        <w:spacing w:line="480" w:lineRule="auto"/>
        <w:jc w:val="both"/>
        <w:rPr>
          <w:rFonts w:cstheme="minorHAnsi"/>
          <w:bCs/>
          <w:lang w:val="en-GB"/>
        </w:rPr>
      </w:pPr>
      <w:r>
        <w:rPr>
          <w:rFonts w:cstheme="minorHAnsi"/>
          <w:bCs/>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pPr>
        <w:spacing w:line="480" w:lineRule="auto"/>
        <w:jc w:val="both"/>
        <w:rPr>
          <w:rFonts w:cstheme="minorHAnsi"/>
          <w:bCs/>
          <w:lang w:val="en-GB"/>
        </w:rPr>
      </w:pPr>
    </w:p>
    <w:p>
      <w:pPr>
        <w:spacing w:line="480" w:lineRule="auto"/>
        <w:jc w:val="both"/>
        <w:rPr>
          <w:rFonts w:cstheme="minorHAnsi"/>
          <w:b/>
          <w:bCs/>
          <w:lang w:val="en-GB"/>
        </w:rPr>
        <w:sectPr>
          <w:pgSz w:w="11906" w:h="16838"/>
          <w:pgMar w:top="1417" w:right="1274" w:bottom="1417" w:left="1417" w:header="708" w:footer="708" w:gutter="0"/>
          <w:lnNumType w:countBy="1" w:restart="continuous"/>
          <w:cols w:space="708" w:num="1"/>
          <w:docGrid w:linePitch="360" w:charSpace="0"/>
        </w:sectPr>
      </w:pPr>
    </w:p>
    <w:p>
      <w:pPr>
        <w:spacing w:line="480" w:lineRule="auto"/>
        <w:jc w:val="both"/>
        <w:rPr>
          <w:rFonts w:cstheme="minorHAnsi"/>
          <w:lang w:val="en-GB"/>
        </w:rPr>
      </w:pPr>
      <w:r>
        <w:rPr>
          <w:rFonts w:cstheme="minorHAnsi"/>
          <w:b/>
          <w:bCs/>
          <w:lang w:val="en-GB"/>
        </w:rPr>
        <w:t>Figure 3.</w:t>
      </w:r>
      <w:r>
        <w:rPr>
          <w:rFonts w:cstheme="minorHAnsi"/>
          <w:bCs/>
          <w:lang w:val="en-GB"/>
        </w:rPr>
        <w:t xml:space="preserve"> Foraging efficiency</w:t>
      </w:r>
      <w:r>
        <w:rPr>
          <w:rFonts w:cstheme="minorHAnsi"/>
          <w:lang w:val="en-GB"/>
        </w:rPr>
        <w:t xml:space="preserve"> in the context of low and high levels of perceived risk of predation. </w:t>
      </w:r>
    </w:p>
    <w:p>
      <w:pPr>
        <w:spacing w:line="480" w:lineRule="auto"/>
        <w:jc w:val="both"/>
        <w:rPr>
          <w:rFonts w:cstheme="minorHAnsi"/>
          <w:lang w:val="en-GB"/>
        </w:rPr>
      </w:pPr>
      <w:r>
        <w:rPr>
          <w:rFonts w:cstheme="minorHAnsi"/>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pPr>
        <w:rPr>
          <w:rFonts w:cstheme="minorHAnsi"/>
          <w:b/>
          <w:lang w:val="en-GB"/>
        </w:rPr>
      </w:pPr>
      <w:r>
        <w:rPr>
          <w:rFonts w:cstheme="minorHAnsi"/>
          <w:b/>
          <w:lang w:val="en-GB"/>
        </w:rPr>
        <w:t xml:space="preserve"> </w:t>
      </w:r>
    </w:p>
    <w:p>
      <w:pPr>
        <w:spacing w:line="480" w:lineRule="auto"/>
        <w:jc w:val="both"/>
        <w:rPr>
          <w:rFonts w:cstheme="minorHAnsi"/>
          <w:b/>
          <w:lang w:val="en-GB"/>
        </w:rPr>
        <w:sectPr>
          <w:pgSz w:w="11906" w:h="16838"/>
          <w:pgMar w:top="1417" w:right="1274" w:bottom="1417" w:left="1417" w:header="708" w:footer="708" w:gutter="0"/>
          <w:lnNumType w:countBy="1" w:restart="continuous"/>
          <w:cols w:space="708" w:num="1"/>
          <w:docGrid w:linePitch="360" w:charSpace="0"/>
        </w:sectPr>
      </w:pPr>
    </w:p>
    <w:p>
      <w:pPr>
        <w:spacing w:line="480" w:lineRule="auto"/>
        <w:jc w:val="both"/>
        <w:rPr>
          <w:rFonts w:cstheme="minorHAnsi"/>
          <w:lang w:val="en-GB"/>
        </w:rPr>
      </w:pPr>
      <w:r>
        <w:rPr>
          <w:rFonts w:cstheme="minorHAnsi"/>
          <w:b/>
          <w:lang w:val="en-GB"/>
        </w:rPr>
        <w:t xml:space="preserve">Figure 4. </w:t>
      </w:r>
      <w:r>
        <w:rPr>
          <w:rFonts w:cstheme="minorHAnsi"/>
          <w:lang w:val="en-GB"/>
        </w:rPr>
        <w:t xml:space="preserve">Foraging efficiency of long billed hermits in regard to their behavioural performance  (exploration, risk avoidance and arousal) in the context of low and high levels of perceived risk of predation. </w:t>
      </w:r>
    </w:p>
    <w:p>
      <w:pPr>
        <w:spacing w:line="480" w:lineRule="auto"/>
        <w:jc w:val="both"/>
        <w:rPr>
          <w:rFonts w:cstheme="minorHAnsi"/>
          <w:b/>
          <w:lang w:val="en-GB"/>
        </w:rPr>
      </w:pPr>
    </w:p>
    <w:p>
      <w:pPr>
        <w:spacing w:line="480" w:lineRule="auto"/>
        <w:jc w:val="both"/>
        <w:rPr>
          <w:rFonts w:cstheme="minorHAnsi"/>
          <w:lang w:val="en-GB"/>
        </w:rPr>
      </w:pPr>
      <w:r>
        <w:rPr>
          <w:rFonts w:cstheme="minorHAnsi"/>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pgSz w:w="11906" w:h="16838"/>
      <w:pgMar w:top="1417" w:right="1274" w:bottom="1417" w:left="1417" w:header="708" w:footer="708"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 w:date="2021-11-29T14:41:31Z" w:initials="m">
    <w:p w14:paraId="37F71288">
      <w:pPr>
        <w:pStyle w:val="6"/>
        <w:rPr>
          <w:rFonts w:hint="default"/>
        </w:rPr>
      </w:pPr>
      <w:r>
        <w:rPr>
          <w:rFonts w:hint="default"/>
        </w:rPr>
        <w:t>Not sure what you mean here</w:t>
      </w:r>
    </w:p>
  </w:comment>
  <w:comment w:id="1" w:author="m" w:date="2021-12-14T07:24:14Z" w:initials="m">
    <w:p w14:paraId="E6F2B237">
      <w:pPr>
        <w:pStyle w:val="6"/>
        <w:rPr>
          <w:rFonts w:hint="default"/>
        </w:rPr>
      </w:pPr>
      <w:r>
        <w:rPr>
          <w:rFonts w:hint="default"/>
        </w:rPr>
        <w:t>interation between risk- avoidance  and context was not significant</w:t>
      </w:r>
    </w:p>
  </w:comment>
  <w:comment w:id="2" w:author="m" w:date="2021-12-26T18:12:55Z" w:initials="m">
    <w:p w14:paraId="79ED7BFB">
      <w:pPr>
        <w:pStyle w:val="6"/>
        <w:rPr>
          <w:rFonts w:hint="default"/>
        </w:rPr>
      </w:pPr>
    </w:p>
  </w:comment>
  <w:comment w:id="3" w:author="m" w:date="2021-12-26T18:15:05Z" w:initials="m">
    <w:p w14:paraId="8D6DF4E7">
      <w:pPr>
        <w:pStyle w:val="6"/>
        <w:rPr>
          <w:rFonts w:hint="default"/>
        </w:rPr>
      </w:pPr>
      <w:r>
        <w:rPr>
          <w:rFonts w:hint="default"/>
        </w:rPr>
        <w:t>here you talk about variation, but at the begining of the paragraph you mention plasticity, which is an specific type of variation within an individual. I lke the link you are trying to make between plasticity, behavioral syndromes and the adaptive value of behavior (if I understand correctly) but I am not sure I follow the whole argument.</w:t>
      </w:r>
    </w:p>
    <w:p w14:paraId="7FFCA478">
      <w:pPr>
        <w:pStyle w:val="6"/>
        <w:rPr>
          <w:rFonts w:hint="default"/>
        </w:rPr>
      </w:pPr>
    </w:p>
    <w:p w14:paraId="17DB104E">
      <w:pPr>
        <w:pStyle w:val="6"/>
        <w:rPr>
          <w:rFonts w:hint="default"/>
        </w:rPr>
      </w:pPr>
      <w:r>
        <w:rPr>
          <w:rFonts w:hint="default"/>
        </w:rPr>
        <w:t>The first paragraph suggests that we will talk about</w:t>
      </w:r>
    </w:p>
  </w:comment>
  <w:comment w:id="4" w:author="m" w:date="2021-12-26T18:22:49Z" w:initials="m">
    <w:p w14:paraId="FEC52641">
      <w:pPr>
        <w:pStyle w:val="6"/>
        <w:rPr>
          <w:rFonts w:hint="default"/>
        </w:rPr>
      </w:pPr>
      <w:r>
        <w:rPr>
          <w:rFonts w:hint="default"/>
        </w:rPr>
        <w:t>effect?? I think it is missing a word</w:t>
      </w:r>
    </w:p>
  </w:comment>
  <w:comment w:id="5" w:author="m" w:date="2021-12-26T18:24:08Z" w:initials="m">
    <w:p w14:paraId="77177396">
      <w:pPr>
        <w:pStyle w:val="6"/>
        <w:rPr>
          <w:rFonts w:hint="default"/>
        </w:rPr>
      </w:pPr>
      <w:r>
        <w:rPr>
          <w:rFonts w:hint="default"/>
        </w:rPr>
        <w:t>I think the way we tried to understand this is by looking at the potential fitness consequences of consistent between-individual variation in the form of foraging  performance. So I have a hard time understanding why, despite having other studies making the same link we are trying to make we stil don’t understanding it (but our study will help understanding better?). I guess I’m not completely following the logic of this paragraph</w:t>
      </w:r>
    </w:p>
  </w:comment>
  <w:comment w:id="6" w:author="m" w:date="2021-12-26T18:28:52Z" w:initials="m">
    <w:p w14:paraId="67FA44EA">
      <w:pPr>
        <w:pStyle w:val="6"/>
        <w:rPr>
          <w:rFonts w:hint="default"/>
        </w:rPr>
      </w:pPr>
      <w:r>
        <w:rPr>
          <w:rFonts w:hint="default"/>
        </w:rPr>
        <w:t>This is a bit vague, particularly for the initial sentence in a paragraph.</w:t>
      </w:r>
    </w:p>
  </w:comment>
  <w:comment w:id="7" w:author="m" w:date="2021-12-26T18:38:00Z" w:initials="m">
    <w:p w14:paraId="3DD3F7C8">
      <w:pPr>
        <w:pStyle w:val="6"/>
        <w:rPr>
          <w:rFonts w:hint="default"/>
        </w:rPr>
      </w:pPr>
      <w:r>
        <w:rPr>
          <w:rFonts w:hint="default"/>
        </w:rPr>
        <w:t>I would avoid the word “predation” as much as possile as bullet ants don’t really prey on hummers</w:t>
      </w:r>
    </w:p>
  </w:comment>
  <w:comment w:id="8" w:author="m" w:date="2021-12-26T18:38:49Z" w:initials="m">
    <w:p w14:paraId="33FF5DAC">
      <w:pPr>
        <w:pStyle w:val="6"/>
        <w:rPr>
          <w:rFonts w:hint="default"/>
        </w:rPr>
      </w:pPr>
      <w:r>
        <w:rPr>
          <w:rFonts w:hint="default"/>
        </w:rPr>
        <w:t>I like it!</w:t>
      </w:r>
    </w:p>
  </w:comment>
  <w:comment w:id="9" w:author="m" w:date="2021-12-26T19:12:20Z" w:initials="m">
    <w:p w14:paraId="3B3F0E2D">
      <w:pPr>
        <w:pStyle w:val="6"/>
        <w:rPr>
          <w:rFonts w:hint="default"/>
        </w:rPr>
      </w:pPr>
      <w:r>
        <w:rPr>
          <w:rFonts w:hint="default"/>
        </w:rPr>
        <w:t>I think it was more like 100 m or less</w:t>
      </w:r>
    </w:p>
  </w:comment>
  <w:comment w:id="10" w:author="m" w:date="2021-12-27T22:16:04Z" w:initials="m">
    <w:p w14:paraId="E7F37696">
      <w:pPr>
        <w:pStyle w:val="6"/>
        <w:rPr>
          <w:rFonts w:hint="default"/>
        </w:rPr>
      </w:pPr>
      <w:r>
        <w:rPr>
          <w:rFonts w:hint="default"/>
        </w:rPr>
        <w:t>is this something we tested? I don’t recall Stiles &amp; Wolf getting into that</w:t>
      </w:r>
    </w:p>
  </w:comment>
  <w:comment w:id="11" w:author="m" w:date="2021-12-27T22:17:30Z" w:initials="m">
    <w:p w14:paraId="7FFEF45E">
      <w:pPr>
        <w:pStyle w:val="6"/>
        <w:rPr>
          <w:rFonts w:hint="default"/>
        </w:rPr>
      </w:pPr>
      <w:r>
        <w:rPr>
          <w:rFonts w:hint="default"/>
        </w:rPr>
        <w:t>I don’t understand this part</w:t>
      </w:r>
    </w:p>
  </w:comment>
  <w:comment w:id="12" w:author="m" w:date="2021-12-27T22:29:52Z" w:initials="m">
    <w:p w14:paraId="CFDDCAAF">
      <w:pPr>
        <w:pStyle w:val="6"/>
        <w:rPr>
          <w:rFonts w:hint="default"/>
        </w:rPr>
      </w:pPr>
      <w:r>
        <w:rPr>
          <w:rFonts w:hint="default"/>
        </w:rPr>
        <w:t>I think we should present this data and present it along with the other results just to show that changes during the second phase is not the result of habituation.</w:t>
      </w:r>
    </w:p>
  </w:comment>
  <w:comment w:id="13" w:author="m" w:date="2021-12-27T22:34:12Z" w:initials="m">
    <w:p w14:paraId="DD7F5D20">
      <w:pPr>
        <w:pStyle w:val="6"/>
        <w:rPr>
          <w:rFonts w:hint="default"/>
        </w:rPr>
      </w:pPr>
      <w:r>
        <w:rPr>
          <w:rFonts w:hint="default"/>
        </w:rPr>
        <w:t>are we using brittish or gringo english?</w:t>
      </w:r>
    </w:p>
  </w:comment>
  <w:comment w:id="14" w:author="m" w:date="2021-12-27T22:35:54Z" w:initials="m">
    <w:p w14:paraId="0FFFC37D">
      <w:pPr>
        <w:pStyle w:val="6"/>
        <w:rPr>
          <w:rFonts w:hint="default"/>
        </w:rPr>
      </w:pPr>
      <w:r>
        <w:rPr>
          <w:rFonts w:hint="default"/>
        </w:rPr>
        <w:t>I love this figure</w:t>
      </w:r>
    </w:p>
  </w:comment>
  <w:comment w:id="15" w:author="m" w:date="2021-12-27T22:42:54Z" w:initials="m">
    <w:p w14:paraId="3F7E83DA">
      <w:pPr>
        <w:pStyle w:val="6"/>
        <w:rPr>
          <w:rFonts w:hint="default"/>
        </w:rPr>
      </w:pPr>
      <w:r>
        <w:rPr>
          <w:rFonts w:hint="default"/>
        </w:rPr>
        <w:t>I think is is a rate as it’s calculated as the number of feeders divided by time</w:t>
      </w:r>
    </w:p>
  </w:comment>
  <w:comment w:id="16" w:author="m" w:date="2021-12-27T23:02:52Z" w:initials="m">
    <w:p w14:paraId="7DCB8920">
      <w:pPr>
        <w:pStyle w:val="6"/>
        <w:rPr>
          <w:rFonts w:hint="default"/>
        </w:rPr>
      </w:pPr>
      <w:r>
        <w:rPr>
          <w:rFonts w:hint="default"/>
        </w:rPr>
        <w:t>I think in models in which we included intrinsict traits each observation is a true replicate, so I would remove this</w:t>
      </w:r>
    </w:p>
  </w:comment>
  <w:comment w:id="17" w:author="Kasia Wojczulanis" w:date="2021-10-18T10:49:00Z" w:initials="">
    <w:p w14:paraId="7D9ECCE1">
      <w:pPr>
        <w:pStyle w:val="6"/>
        <w:rPr>
          <w:lang w:val="en-GB"/>
        </w:rPr>
      </w:pPr>
      <w:r>
        <w:rPr>
          <w:rFonts w:ascii="Times New Roman" w:hAnsi="Times New Roman" w:eastAsia="Times New Roman" w:cs="Times New Roman"/>
          <w:lang w:val="en-GB" w:eastAsia="pl-PL"/>
        </w:rPr>
        <w:t>Line 162: Please report the variance inflation factors.</w:t>
      </w:r>
    </w:p>
  </w:comment>
  <w:comment w:id="18" w:author="Kasia Wojczulanis" w:date="2021-10-18T10:50:00Z" w:initials="">
    <w:p w14:paraId="FFBFACBE">
      <w:pPr>
        <w:pStyle w:val="6"/>
        <w:rPr>
          <w:lang w:val="en-GB"/>
        </w:rPr>
      </w:pPr>
      <w:r>
        <w:rPr>
          <w:rFonts w:ascii="Times New Roman" w:hAnsi="Times New Roman" w:eastAsia="Times New Roman" w:cs="Times New Roman"/>
          <w:lang w:val="en-GB" w:eastAsia="pl-PL"/>
        </w:rPr>
        <w:t>Line 272: Individual identity was not discussed as being included in the models in the Methods. This was also not mentioned in the Results.</w:t>
      </w:r>
      <w:r>
        <w:rPr>
          <w:rFonts w:ascii="Times New Roman" w:hAnsi="Times New Roman" w:eastAsia="Times New Roman" w:cs="Times New Roman"/>
          <w:lang w:val="en-GB" w:eastAsia="pl-PL"/>
        </w:rPr>
        <w:br w:type="textWrapping"/>
      </w:r>
      <w:r>
        <w:rPr>
          <w:rFonts w:ascii="Times New Roman" w:hAnsi="Times New Roman" w:eastAsia="Times New Roman" w:cs="Times New Roman"/>
          <w:lang w:val="en-GB" w:eastAsia="pl-PL"/>
        </w:rPr>
        <w:br w:type="textWrapping"/>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F71288" w15:done="0"/>
  <w15:commentEx w15:paraId="E6F2B237" w15:done="0"/>
  <w15:commentEx w15:paraId="79ED7BFB" w15:done="0"/>
  <w15:commentEx w15:paraId="17DB104E" w15:done="0"/>
  <w15:commentEx w15:paraId="FEC52641" w15:done="0"/>
  <w15:commentEx w15:paraId="77177396" w15:done="0"/>
  <w15:commentEx w15:paraId="67FA44EA" w15:done="0"/>
  <w15:commentEx w15:paraId="3DD3F7C8" w15:done="0"/>
  <w15:commentEx w15:paraId="33FF5DAC" w15:done="0"/>
  <w15:commentEx w15:paraId="3B3F0E2D" w15:done="0"/>
  <w15:commentEx w15:paraId="E7F37696" w15:done="0"/>
  <w15:commentEx w15:paraId="7FFEF45E" w15:done="0"/>
  <w15:commentEx w15:paraId="CFDDCAAF" w15:done="0"/>
  <w15:commentEx w15:paraId="DD7F5D20" w15:done="0"/>
  <w15:commentEx w15:paraId="0FFFC37D" w15:done="0"/>
  <w15:commentEx w15:paraId="3F7E83DA" w15:done="0"/>
  <w15:commentEx w15:paraId="7DCB8920" w15:done="0"/>
  <w15:commentEx w15:paraId="7D9ECCE1" w15:done="0"/>
  <w15:commentEx w15:paraId="FFBFAC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EE"/>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3654352"/>
    </w:sdtPr>
    <w:sdtContent>
      <w:p>
        <w:pPr>
          <w:pStyle w:val="9"/>
          <w:jc w:val="right"/>
        </w:pPr>
        <w:r>
          <w:fldChar w:fldCharType="begin"/>
        </w:r>
        <w:r>
          <w:instrText xml:space="preserve">PAGE   \* MERGEFORMAT</w:instrText>
        </w:r>
        <w:r>
          <w:fldChar w:fldCharType="separate"/>
        </w:r>
        <w:r>
          <w:t>7</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
    <w15:presenceInfo w15:providerId="None" w15:userId="m"/>
  </w15:person>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trackRevisions w:val="1"/>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255FE"/>
    <w:rsid w:val="000305C2"/>
    <w:rsid w:val="00042BE7"/>
    <w:rsid w:val="00042E47"/>
    <w:rsid w:val="0005292D"/>
    <w:rsid w:val="0005398F"/>
    <w:rsid w:val="00053FE0"/>
    <w:rsid w:val="00057804"/>
    <w:rsid w:val="0006129D"/>
    <w:rsid w:val="00061EF3"/>
    <w:rsid w:val="00064F41"/>
    <w:rsid w:val="00074808"/>
    <w:rsid w:val="00076C38"/>
    <w:rsid w:val="00094494"/>
    <w:rsid w:val="000A124F"/>
    <w:rsid w:val="000B3AA1"/>
    <w:rsid w:val="000C7209"/>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BAA"/>
    <w:rsid w:val="001679BD"/>
    <w:rsid w:val="00183F7E"/>
    <w:rsid w:val="001A0930"/>
    <w:rsid w:val="001A4ABF"/>
    <w:rsid w:val="001C2E8B"/>
    <w:rsid w:val="001D7B57"/>
    <w:rsid w:val="001E523D"/>
    <w:rsid w:val="002027C5"/>
    <w:rsid w:val="00222237"/>
    <w:rsid w:val="002247D7"/>
    <w:rsid w:val="002441C9"/>
    <w:rsid w:val="00251F13"/>
    <w:rsid w:val="002522EE"/>
    <w:rsid w:val="0026092F"/>
    <w:rsid w:val="002627BB"/>
    <w:rsid w:val="00267F54"/>
    <w:rsid w:val="002741BD"/>
    <w:rsid w:val="0028115F"/>
    <w:rsid w:val="00282BB8"/>
    <w:rsid w:val="002857E9"/>
    <w:rsid w:val="00285A61"/>
    <w:rsid w:val="002C5794"/>
    <w:rsid w:val="002C6785"/>
    <w:rsid w:val="002C6AC0"/>
    <w:rsid w:val="002E6084"/>
    <w:rsid w:val="003029E0"/>
    <w:rsid w:val="003121B3"/>
    <w:rsid w:val="00313DD0"/>
    <w:rsid w:val="00313FA3"/>
    <w:rsid w:val="00315AFC"/>
    <w:rsid w:val="00323D4F"/>
    <w:rsid w:val="00326299"/>
    <w:rsid w:val="0034261E"/>
    <w:rsid w:val="00344016"/>
    <w:rsid w:val="00344F69"/>
    <w:rsid w:val="00352D10"/>
    <w:rsid w:val="003630FE"/>
    <w:rsid w:val="00371E75"/>
    <w:rsid w:val="003750D8"/>
    <w:rsid w:val="003767F5"/>
    <w:rsid w:val="003769F4"/>
    <w:rsid w:val="00377C42"/>
    <w:rsid w:val="00381AFC"/>
    <w:rsid w:val="00384E32"/>
    <w:rsid w:val="00385A26"/>
    <w:rsid w:val="003A150F"/>
    <w:rsid w:val="003A6186"/>
    <w:rsid w:val="003A7F36"/>
    <w:rsid w:val="003B37B7"/>
    <w:rsid w:val="003B5C1E"/>
    <w:rsid w:val="003C1C36"/>
    <w:rsid w:val="003C43A1"/>
    <w:rsid w:val="003C44A4"/>
    <w:rsid w:val="003D3ACD"/>
    <w:rsid w:val="003D3E6E"/>
    <w:rsid w:val="003E0C06"/>
    <w:rsid w:val="003E61FC"/>
    <w:rsid w:val="003F6CDE"/>
    <w:rsid w:val="00402BD8"/>
    <w:rsid w:val="00406210"/>
    <w:rsid w:val="004168C0"/>
    <w:rsid w:val="00421859"/>
    <w:rsid w:val="004300D6"/>
    <w:rsid w:val="00437939"/>
    <w:rsid w:val="00441A41"/>
    <w:rsid w:val="004465A7"/>
    <w:rsid w:val="004506C4"/>
    <w:rsid w:val="00457843"/>
    <w:rsid w:val="00465243"/>
    <w:rsid w:val="004656CC"/>
    <w:rsid w:val="00476CE6"/>
    <w:rsid w:val="00486790"/>
    <w:rsid w:val="004903C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A1AC1"/>
    <w:rsid w:val="005A26C0"/>
    <w:rsid w:val="005A4255"/>
    <w:rsid w:val="005A4C23"/>
    <w:rsid w:val="005C4DD3"/>
    <w:rsid w:val="005C72F1"/>
    <w:rsid w:val="005D1E83"/>
    <w:rsid w:val="005E2553"/>
    <w:rsid w:val="005E40AB"/>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5A91"/>
    <w:rsid w:val="006D7A7D"/>
    <w:rsid w:val="006E023C"/>
    <w:rsid w:val="006F0BA4"/>
    <w:rsid w:val="006F20B8"/>
    <w:rsid w:val="006F7B09"/>
    <w:rsid w:val="00700B6D"/>
    <w:rsid w:val="0070615F"/>
    <w:rsid w:val="00715619"/>
    <w:rsid w:val="007212A4"/>
    <w:rsid w:val="007221B1"/>
    <w:rsid w:val="007247E6"/>
    <w:rsid w:val="0072762F"/>
    <w:rsid w:val="0073448D"/>
    <w:rsid w:val="0073797A"/>
    <w:rsid w:val="00740CF4"/>
    <w:rsid w:val="0075063F"/>
    <w:rsid w:val="00757D16"/>
    <w:rsid w:val="007659D2"/>
    <w:rsid w:val="00766868"/>
    <w:rsid w:val="00773DDD"/>
    <w:rsid w:val="0078152D"/>
    <w:rsid w:val="00782249"/>
    <w:rsid w:val="00790C68"/>
    <w:rsid w:val="00791F25"/>
    <w:rsid w:val="00793F34"/>
    <w:rsid w:val="007A2BB0"/>
    <w:rsid w:val="007A3614"/>
    <w:rsid w:val="007A78BC"/>
    <w:rsid w:val="007B4FF5"/>
    <w:rsid w:val="007B516C"/>
    <w:rsid w:val="007E3741"/>
    <w:rsid w:val="007E636E"/>
    <w:rsid w:val="008029BF"/>
    <w:rsid w:val="00803F56"/>
    <w:rsid w:val="00807467"/>
    <w:rsid w:val="00820A80"/>
    <w:rsid w:val="0082226A"/>
    <w:rsid w:val="00822A7C"/>
    <w:rsid w:val="00822F67"/>
    <w:rsid w:val="0083312A"/>
    <w:rsid w:val="00833E16"/>
    <w:rsid w:val="00855922"/>
    <w:rsid w:val="00862B42"/>
    <w:rsid w:val="00863F57"/>
    <w:rsid w:val="00867664"/>
    <w:rsid w:val="00867D4C"/>
    <w:rsid w:val="008703CE"/>
    <w:rsid w:val="00881CF8"/>
    <w:rsid w:val="0088697A"/>
    <w:rsid w:val="008937FC"/>
    <w:rsid w:val="00894F50"/>
    <w:rsid w:val="008A20E1"/>
    <w:rsid w:val="008A3538"/>
    <w:rsid w:val="008A5DBB"/>
    <w:rsid w:val="008B71B3"/>
    <w:rsid w:val="008D5971"/>
    <w:rsid w:val="008E753E"/>
    <w:rsid w:val="008F1A59"/>
    <w:rsid w:val="00907773"/>
    <w:rsid w:val="00922926"/>
    <w:rsid w:val="0092528F"/>
    <w:rsid w:val="00926DEA"/>
    <w:rsid w:val="00932927"/>
    <w:rsid w:val="0093385B"/>
    <w:rsid w:val="0094042F"/>
    <w:rsid w:val="00950333"/>
    <w:rsid w:val="009509C4"/>
    <w:rsid w:val="00963815"/>
    <w:rsid w:val="0096741D"/>
    <w:rsid w:val="00971A7E"/>
    <w:rsid w:val="009807BE"/>
    <w:rsid w:val="009811FA"/>
    <w:rsid w:val="0098222B"/>
    <w:rsid w:val="0098334D"/>
    <w:rsid w:val="009922BF"/>
    <w:rsid w:val="009927AD"/>
    <w:rsid w:val="009A2696"/>
    <w:rsid w:val="009C3541"/>
    <w:rsid w:val="009E57AA"/>
    <w:rsid w:val="009F2BDE"/>
    <w:rsid w:val="009F4171"/>
    <w:rsid w:val="00A01CBD"/>
    <w:rsid w:val="00A02634"/>
    <w:rsid w:val="00A04265"/>
    <w:rsid w:val="00A06D88"/>
    <w:rsid w:val="00A23A43"/>
    <w:rsid w:val="00A36330"/>
    <w:rsid w:val="00A66A53"/>
    <w:rsid w:val="00A7069B"/>
    <w:rsid w:val="00A74198"/>
    <w:rsid w:val="00A74BF1"/>
    <w:rsid w:val="00A80F4E"/>
    <w:rsid w:val="00A81DF9"/>
    <w:rsid w:val="00A826A5"/>
    <w:rsid w:val="00A93C59"/>
    <w:rsid w:val="00AA3248"/>
    <w:rsid w:val="00AA6393"/>
    <w:rsid w:val="00AB6FE7"/>
    <w:rsid w:val="00AC0916"/>
    <w:rsid w:val="00AC58F8"/>
    <w:rsid w:val="00AD2C47"/>
    <w:rsid w:val="00AD4758"/>
    <w:rsid w:val="00AD56FF"/>
    <w:rsid w:val="00AD577D"/>
    <w:rsid w:val="00AE26E1"/>
    <w:rsid w:val="00AE3A55"/>
    <w:rsid w:val="00AF0EA5"/>
    <w:rsid w:val="00B00E20"/>
    <w:rsid w:val="00B10545"/>
    <w:rsid w:val="00B136B5"/>
    <w:rsid w:val="00B21D50"/>
    <w:rsid w:val="00B24A89"/>
    <w:rsid w:val="00B264A8"/>
    <w:rsid w:val="00B369F5"/>
    <w:rsid w:val="00B401A5"/>
    <w:rsid w:val="00B44208"/>
    <w:rsid w:val="00B4729F"/>
    <w:rsid w:val="00B550DC"/>
    <w:rsid w:val="00B60A57"/>
    <w:rsid w:val="00B6186C"/>
    <w:rsid w:val="00B61A16"/>
    <w:rsid w:val="00B638F1"/>
    <w:rsid w:val="00B702CB"/>
    <w:rsid w:val="00B70345"/>
    <w:rsid w:val="00B77751"/>
    <w:rsid w:val="00B80B20"/>
    <w:rsid w:val="00B80E71"/>
    <w:rsid w:val="00B82124"/>
    <w:rsid w:val="00BA03F7"/>
    <w:rsid w:val="00BA202A"/>
    <w:rsid w:val="00BB0A09"/>
    <w:rsid w:val="00BB540F"/>
    <w:rsid w:val="00BB633A"/>
    <w:rsid w:val="00BB6B7E"/>
    <w:rsid w:val="00BC052F"/>
    <w:rsid w:val="00BC477A"/>
    <w:rsid w:val="00BD0FE6"/>
    <w:rsid w:val="00BD33B0"/>
    <w:rsid w:val="00BE5664"/>
    <w:rsid w:val="00BE5B70"/>
    <w:rsid w:val="00C01826"/>
    <w:rsid w:val="00C22167"/>
    <w:rsid w:val="00C247B4"/>
    <w:rsid w:val="00C3077A"/>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01027"/>
    <w:rsid w:val="00D2346D"/>
    <w:rsid w:val="00D32DC2"/>
    <w:rsid w:val="00D33C28"/>
    <w:rsid w:val="00D37AF1"/>
    <w:rsid w:val="00D52C15"/>
    <w:rsid w:val="00D56452"/>
    <w:rsid w:val="00D6122D"/>
    <w:rsid w:val="00D61D23"/>
    <w:rsid w:val="00D72E44"/>
    <w:rsid w:val="00D73C2B"/>
    <w:rsid w:val="00D90E71"/>
    <w:rsid w:val="00DA59F4"/>
    <w:rsid w:val="00DB0E0F"/>
    <w:rsid w:val="00DB6A22"/>
    <w:rsid w:val="00DC2D54"/>
    <w:rsid w:val="00DC60F9"/>
    <w:rsid w:val="00DD0CAC"/>
    <w:rsid w:val="00DD131E"/>
    <w:rsid w:val="00DD2A7B"/>
    <w:rsid w:val="00DD492C"/>
    <w:rsid w:val="00DD61C2"/>
    <w:rsid w:val="00DF5D7A"/>
    <w:rsid w:val="00DF6487"/>
    <w:rsid w:val="00DF73B0"/>
    <w:rsid w:val="00E11653"/>
    <w:rsid w:val="00E12049"/>
    <w:rsid w:val="00E120B6"/>
    <w:rsid w:val="00E120BA"/>
    <w:rsid w:val="00E16EE6"/>
    <w:rsid w:val="00E2150B"/>
    <w:rsid w:val="00E22E7D"/>
    <w:rsid w:val="00E25C49"/>
    <w:rsid w:val="00E45685"/>
    <w:rsid w:val="00E653AD"/>
    <w:rsid w:val="00E670C4"/>
    <w:rsid w:val="00E673BD"/>
    <w:rsid w:val="00E841DB"/>
    <w:rsid w:val="00E84201"/>
    <w:rsid w:val="00EA6511"/>
    <w:rsid w:val="00EB2BED"/>
    <w:rsid w:val="00EB74BD"/>
    <w:rsid w:val="00EC607F"/>
    <w:rsid w:val="00ED12D3"/>
    <w:rsid w:val="00ED76FE"/>
    <w:rsid w:val="00EE7E34"/>
    <w:rsid w:val="00EE7FBA"/>
    <w:rsid w:val="00F033D4"/>
    <w:rsid w:val="00F07CFB"/>
    <w:rsid w:val="00F154E7"/>
    <w:rsid w:val="00F172DB"/>
    <w:rsid w:val="00F26029"/>
    <w:rsid w:val="00F26F85"/>
    <w:rsid w:val="00F35A44"/>
    <w:rsid w:val="00F37CE6"/>
    <w:rsid w:val="00F4392F"/>
    <w:rsid w:val="00F45E00"/>
    <w:rsid w:val="00F563D7"/>
    <w:rsid w:val="00F601EE"/>
    <w:rsid w:val="00F64F74"/>
    <w:rsid w:val="00F74E64"/>
    <w:rsid w:val="00F75207"/>
    <w:rsid w:val="00FB6E20"/>
    <w:rsid w:val="00FC1353"/>
    <w:rsid w:val="00FC579F"/>
    <w:rsid w:val="00FC649A"/>
    <w:rsid w:val="00FD5ACB"/>
    <w:rsid w:val="00FD7D0B"/>
    <w:rsid w:val="00FE201C"/>
    <w:rsid w:val="00FE2E41"/>
    <w:rsid w:val="00FE5280"/>
    <w:rsid w:val="00FE79F4"/>
    <w:rsid w:val="00FF52A1"/>
    <w:rsid w:val="00FF7768"/>
    <w:rsid w:val="33F5011E"/>
    <w:rsid w:val="6D7CD820"/>
    <w:rsid w:val="6EFFABD5"/>
    <w:rsid w:val="6FFBB945"/>
    <w:rsid w:val="7C316EBC"/>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21"/>
    <w:semiHidden/>
    <w:unhideWhenUsed/>
    <w:qFormat/>
    <w:uiPriority w:val="99"/>
    <w:pPr>
      <w:spacing w:line="240" w:lineRule="auto"/>
    </w:pPr>
    <w:rPr>
      <w:sz w:val="20"/>
      <w:szCs w:val="20"/>
    </w:rPr>
  </w:style>
  <w:style w:type="paragraph" w:styleId="7">
    <w:name w:val="annotation subject"/>
    <w:basedOn w:val="6"/>
    <w:next w:val="6"/>
    <w:link w:val="22"/>
    <w:semiHidden/>
    <w:unhideWhenUsed/>
    <w:qFormat/>
    <w:uiPriority w:val="99"/>
    <w:rPr>
      <w:b/>
      <w:bCs/>
    </w:rPr>
  </w:style>
  <w:style w:type="character" w:styleId="8">
    <w:name w:val="Emphasis"/>
    <w:basedOn w:val="2"/>
    <w:qFormat/>
    <w:uiPriority w:val="20"/>
    <w:rPr>
      <w:i/>
      <w:iCs/>
    </w:rPr>
  </w:style>
  <w:style w:type="paragraph" w:styleId="9">
    <w:name w:val="footer"/>
    <w:basedOn w:val="1"/>
    <w:link w:val="24"/>
    <w:unhideWhenUsed/>
    <w:qFormat/>
    <w:uiPriority w:val="99"/>
    <w:pPr>
      <w:tabs>
        <w:tab w:val="center" w:pos="4536"/>
        <w:tab w:val="right" w:pos="9072"/>
      </w:tabs>
      <w:spacing w:after="0" w:line="240" w:lineRule="auto"/>
    </w:pPr>
  </w:style>
  <w:style w:type="paragraph" w:styleId="10">
    <w:name w:val="header"/>
    <w:basedOn w:val="1"/>
    <w:link w:val="23"/>
    <w:unhideWhenUsed/>
    <w:qFormat/>
    <w:uiPriority w:val="99"/>
    <w:pPr>
      <w:tabs>
        <w:tab w:val="center" w:pos="4536"/>
        <w:tab w:val="right" w:pos="9072"/>
      </w:tabs>
      <w:spacing w:after="0" w:line="240" w:lineRule="auto"/>
    </w:pPr>
  </w:style>
  <w:style w:type="paragraph" w:styleId="11">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l-PL"/>
    </w:rPr>
  </w:style>
  <w:style w:type="character" w:styleId="12">
    <w:name w:val="Hyperlink"/>
    <w:basedOn w:val="2"/>
    <w:semiHidden/>
    <w:unhideWhenUsed/>
    <w:qFormat/>
    <w:uiPriority w:val="99"/>
    <w:rPr>
      <w:color w:val="0000FF"/>
      <w:u w:val="single"/>
    </w:rPr>
  </w:style>
  <w:style w:type="character" w:styleId="13">
    <w:name w:val="line number"/>
    <w:basedOn w:val="2"/>
    <w:semiHidden/>
    <w:unhideWhenUsed/>
    <w:qFormat/>
    <w:uiPriority w:val="99"/>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l-PL"/>
    </w:rPr>
  </w:style>
  <w:style w:type="character" w:styleId="15">
    <w:name w:val="Strong"/>
    <w:basedOn w:val="2"/>
    <w:qFormat/>
    <w:uiPriority w:val="22"/>
    <w:rPr>
      <w:b/>
      <w:bCs/>
    </w:rPr>
  </w:style>
  <w:style w:type="character" w:customStyle="1" w:styleId="16">
    <w:name w:val="HTML - wstępnie sformatowany Znak"/>
    <w:basedOn w:val="2"/>
    <w:link w:val="11"/>
    <w:qFormat/>
    <w:uiPriority w:val="99"/>
    <w:rPr>
      <w:rFonts w:ascii="Courier New" w:hAnsi="Courier New" w:eastAsia="Times New Roman" w:cs="Courier New"/>
      <w:sz w:val="20"/>
      <w:szCs w:val="20"/>
      <w:lang w:eastAsia="pl-PL"/>
    </w:rPr>
  </w:style>
  <w:style w:type="character" w:customStyle="1" w:styleId="17">
    <w:name w:val="gnkrckgcgsb"/>
    <w:basedOn w:val="2"/>
    <w:qFormat/>
    <w:uiPriority w:val="0"/>
  </w:style>
  <w:style w:type="character" w:customStyle="1" w:styleId="18">
    <w:name w:val="gnkrckgcmsb"/>
    <w:basedOn w:val="2"/>
    <w:qFormat/>
    <w:uiPriority w:val="0"/>
  </w:style>
  <w:style w:type="character" w:customStyle="1" w:styleId="19">
    <w:name w:val="gnkrckgcmrb"/>
    <w:basedOn w:val="2"/>
    <w:qFormat/>
    <w:uiPriority w:val="0"/>
  </w:style>
  <w:style w:type="character" w:customStyle="1" w:styleId="20">
    <w:name w:val="Tekst dymka Znak"/>
    <w:basedOn w:val="2"/>
    <w:link w:val="4"/>
    <w:semiHidden/>
    <w:qFormat/>
    <w:uiPriority w:val="99"/>
    <w:rPr>
      <w:rFonts w:ascii="Tahoma" w:hAnsi="Tahoma" w:cs="Tahoma"/>
      <w:sz w:val="16"/>
      <w:szCs w:val="16"/>
    </w:rPr>
  </w:style>
  <w:style w:type="character" w:customStyle="1" w:styleId="21">
    <w:name w:val="Tekst komentarza Znak"/>
    <w:basedOn w:val="2"/>
    <w:link w:val="6"/>
    <w:semiHidden/>
    <w:qFormat/>
    <w:uiPriority w:val="99"/>
    <w:rPr>
      <w:sz w:val="20"/>
      <w:szCs w:val="20"/>
    </w:rPr>
  </w:style>
  <w:style w:type="character" w:customStyle="1" w:styleId="22">
    <w:name w:val="Temat komentarza Znak"/>
    <w:basedOn w:val="21"/>
    <w:link w:val="7"/>
    <w:semiHidden/>
    <w:qFormat/>
    <w:uiPriority w:val="99"/>
    <w:rPr>
      <w:b/>
      <w:bCs/>
      <w:sz w:val="20"/>
      <w:szCs w:val="20"/>
    </w:rPr>
  </w:style>
  <w:style w:type="character" w:customStyle="1" w:styleId="23">
    <w:name w:val="Nagłówek Znak"/>
    <w:basedOn w:val="2"/>
    <w:link w:val="10"/>
    <w:qFormat/>
    <w:uiPriority w:val="99"/>
  </w:style>
  <w:style w:type="character" w:customStyle="1" w:styleId="24">
    <w:name w:val="Stopka Znak"/>
    <w:basedOn w:val="2"/>
    <w:link w:val="9"/>
    <w:qFormat/>
    <w:uiPriority w:val="99"/>
  </w:style>
  <w:style w:type="character" w:customStyle="1" w:styleId="25">
    <w:name w:val="mi"/>
    <w:basedOn w:val="2"/>
    <w:qFormat/>
    <w:uiPriority w:val="0"/>
  </w:style>
  <w:style w:type="character" w:customStyle="1" w:styleId="26">
    <w:name w:val="mtext"/>
    <w:basedOn w:val="2"/>
    <w:qFormat/>
    <w:uiPriority w:val="0"/>
  </w:style>
  <w:style w:type="character" w:customStyle="1" w:styleId="27">
    <w:name w:val="mo"/>
    <w:basedOn w:val="2"/>
    <w:qFormat/>
    <w:uiPriority w:val="0"/>
  </w:style>
  <w:style w:type="character" w:customStyle="1" w:styleId="28">
    <w:name w:val="mn"/>
    <w:basedOn w:val="2"/>
    <w:qFormat/>
    <w:uiPriority w:val="0"/>
  </w:style>
  <w:style w:type="paragraph" w:styleId="29">
    <w:name w:val="List Paragraph"/>
    <w:basedOn w:val="1"/>
    <w:qFormat/>
    <w:uiPriority w:val="34"/>
    <w:pPr>
      <w:ind w:left="720"/>
      <w:contextualSpacing/>
    </w:pPr>
  </w:style>
  <w:style w:type="paragraph" w:customStyle="1" w:styleId="30">
    <w:name w:val="Revision"/>
    <w:hidden/>
    <w:semiHidden/>
    <w:qFormat/>
    <w:uiPriority w:val="99"/>
    <w:pPr>
      <w:spacing w:after="0" w:line="240" w:lineRule="auto"/>
    </w:pPr>
    <w:rPr>
      <w:rFonts w:asciiTheme="minorHAnsi" w:hAnsiTheme="minorHAnsi" w:eastAsiaTheme="minorHAnsi" w:cstheme="minorBidi"/>
      <w:sz w:val="22"/>
      <w:szCs w:val="22"/>
      <w:lang w:val="pl-PL" w:eastAsia="en-US" w:bidi="ar-SA"/>
    </w:rPr>
  </w:style>
  <w:style w:type="table" w:customStyle="1" w:styleId="31">
    <w:name w:val="Grid Table 1 Light"/>
    <w:basedOn w:val="3"/>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25</Pages>
  <Words>31970</Words>
  <Characters>191825</Characters>
  <Lines>1598</Lines>
  <Paragraphs>446</Paragraphs>
  <TotalTime>0</TotalTime>
  <ScaleCrop>false</ScaleCrop>
  <LinksUpToDate>false</LinksUpToDate>
  <CharactersWithSpaces>223349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2019-11-08T04:12:00Z</dcterms:created>
  <dc:creator>Kasia Wojczulanis</dc:creator>
  <cp:lastModifiedBy>m</cp:lastModifiedBy>
  <dcterms:modified xsi:type="dcterms:W3CDTF">2021-12-28T09:30:08Z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http://www.zotero.org/styles/elsevier-vancouver-author-date</vt:lpwstr>
  </property>
  <property fmtid="{D5CDD505-2E9C-101B-9397-08002B2CF9AE}" pid="7" name="Mendeley Recent Style Name 2_1">
    <vt:lpwstr>Elsevier - Vancouver (author-date)</vt:lpwstr>
  </property>
  <property fmtid="{D5CDD505-2E9C-101B-9397-08002B2CF9AE}" pid="8" name="Mendeley Recent Style Id 3_1">
    <vt:lpwstr>http://www.zotero.org/styles/frontiers-in-ecology-and-evolution</vt:lpwstr>
  </property>
  <property fmtid="{D5CDD505-2E9C-101B-9397-08002B2CF9AE}" pid="9" name="Mendeley Recent Style Name 3_1">
    <vt:lpwstr>Frontiers in Ecology and Evolution</vt:lpwstr>
  </property>
  <property fmtid="{D5CDD505-2E9C-101B-9397-08002B2CF9AE}" pid="10" name="Mendeley Recent Style Id 4_1">
    <vt:lpwstr>http://www.zotero.org/styles/frontiers-in-zoology</vt:lpwstr>
  </property>
  <property fmtid="{D5CDD505-2E9C-101B-9397-08002B2CF9AE}" pid="11" name="Mendeley Recent Style Name 4_1">
    <vt:lpwstr>Frontiers in Zoology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http://www.zotero.org/styles/zoological-journal-of-the-linnean-society</vt:lpwstr>
  </property>
  <property fmtid="{D5CDD505-2E9C-101B-9397-08002B2CF9AE}" pid="21" name="Mendeley Recent Style Name 9_1">
    <vt:lpwstr>Zoological Journal of the Linnean Society</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http://www.zotero.org/styles/animal-behaviour</vt:lpwstr>
  </property>
  <property fmtid="{D5CDD505-2E9C-101B-9397-08002B2CF9AE}" pid="25" name="KSOProductBuildVer">
    <vt:lpwstr>1033-11.1.0.10702</vt:lpwstr>
  </property>
</Properties>
</file>