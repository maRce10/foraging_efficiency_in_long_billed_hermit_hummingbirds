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E120B6" w:rsidRDefault="007659D2" w:rsidP="00064F41">
      <w:pPr>
        <w:spacing w:line="480" w:lineRule="auto"/>
        <w:jc w:val="both"/>
        <w:rPr>
          <w:rFonts w:cstheme="minorHAnsi"/>
          <w:b/>
          <w:sz w:val="24"/>
          <w:szCs w:val="24"/>
          <w:lang w:val="en-GB"/>
        </w:rPr>
      </w:pPr>
      <w:r w:rsidRPr="00E120B6">
        <w:rPr>
          <w:rFonts w:cstheme="minorHAnsi"/>
          <w:b/>
          <w:sz w:val="24"/>
          <w:szCs w:val="24"/>
          <w:lang w:val="en-GB"/>
        </w:rPr>
        <w:t xml:space="preserve">Foraging, fear and </w:t>
      </w:r>
      <w:r w:rsidR="00B77751" w:rsidRPr="00E120B6">
        <w:rPr>
          <w:rFonts w:cstheme="minorHAnsi"/>
          <w:b/>
          <w:sz w:val="24"/>
          <w:szCs w:val="24"/>
          <w:lang w:val="en-GB"/>
        </w:rPr>
        <w:t xml:space="preserve">behavioural reaction norms </w:t>
      </w:r>
      <w:r w:rsidRPr="00E120B6">
        <w:rPr>
          <w:rFonts w:cstheme="minorHAnsi"/>
          <w:b/>
          <w:sz w:val="24"/>
          <w:szCs w:val="24"/>
          <w:lang w:val="en-GB"/>
        </w:rPr>
        <w:t>– a lesson from hummingbirds</w:t>
      </w:r>
    </w:p>
    <w:p w14:paraId="36191CD3" w14:textId="7CD0DCA1" w:rsidR="00385A26" w:rsidRPr="00E120B6" w:rsidRDefault="00385A26" w:rsidP="00064F41">
      <w:pPr>
        <w:spacing w:line="480" w:lineRule="auto"/>
        <w:jc w:val="both"/>
        <w:rPr>
          <w:rFonts w:cstheme="minorHAnsi"/>
          <w:sz w:val="24"/>
          <w:szCs w:val="24"/>
          <w:lang w:val="en-GB"/>
        </w:rPr>
      </w:pPr>
      <w:r w:rsidRPr="00E120B6">
        <w:rPr>
          <w:rFonts w:cstheme="minorHAnsi"/>
          <w:sz w:val="24"/>
          <w:szCs w:val="24"/>
          <w:lang w:val="en-GB"/>
        </w:rPr>
        <w:t>Katarzyna Wojczulanis-Jakubas</w:t>
      </w:r>
      <w:r w:rsidR="00CF560C" w:rsidRPr="00E120B6">
        <w:rPr>
          <w:rFonts w:cstheme="minorHAnsi"/>
          <w:sz w:val="24"/>
          <w:szCs w:val="24"/>
          <w:vertAlign w:val="superscript"/>
          <w:lang w:val="en-GB"/>
        </w:rPr>
        <w:t>1</w:t>
      </w:r>
      <w:r w:rsidR="007E636E">
        <w:rPr>
          <w:rFonts w:cstheme="minorHAnsi"/>
          <w:sz w:val="24"/>
          <w:szCs w:val="24"/>
          <w:lang w:val="en-GB"/>
        </w:rPr>
        <w:t xml:space="preserve"> &amp; </w:t>
      </w:r>
      <w:r w:rsidRPr="00E120B6">
        <w:rPr>
          <w:rFonts w:cstheme="minorHAnsi"/>
          <w:sz w:val="24"/>
          <w:szCs w:val="24"/>
          <w:lang w:val="en-GB"/>
        </w:rPr>
        <w:t>Marcelo Araya-Salas</w:t>
      </w:r>
      <w:r w:rsidR="00CF560C" w:rsidRPr="00E120B6">
        <w:rPr>
          <w:rFonts w:cstheme="minorHAnsi"/>
          <w:sz w:val="24"/>
          <w:szCs w:val="24"/>
          <w:vertAlign w:val="superscript"/>
          <w:lang w:val="en-GB"/>
        </w:rPr>
        <w:t>2</w:t>
      </w:r>
      <w:r w:rsidR="00CB688B" w:rsidRPr="00E120B6">
        <w:rPr>
          <w:rFonts w:cstheme="minorHAnsi"/>
          <w:sz w:val="24"/>
          <w:szCs w:val="24"/>
          <w:vertAlign w:val="superscript"/>
          <w:lang w:val="en-GB"/>
        </w:rPr>
        <w:t>,3</w:t>
      </w:r>
    </w:p>
    <w:p w14:paraId="7C739055" w14:textId="77777777" w:rsidR="00385A26" w:rsidRPr="00E120B6" w:rsidRDefault="007A3614" w:rsidP="00064F41">
      <w:pPr>
        <w:spacing w:line="480" w:lineRule="auto"/>
        <w:jc w:val="both"/>
        <w:rPr>
          <w:rFonts w:cstheme="minorHAnsi"/>
          <w:sz w:val="24"/>
          <w:szCs w:val="24"/>
          <w:lang w:val="en-GB"/>
        </w:rPr>
      </w:pPr>
      <w:r w:rsidRPr="00E120B6">
        <w:rPr>
          <w:rFonts w:cstheme="minorHAnsi"/>
          <w:sz w:val="24"/>
          <w:szCs w:val="24"/>
          <w:vertAlign w:val="superscript"/>
          <w:lang w:val="en-GB"/>
        </w:rPr>
        <w:t>1</w:t>
      </w:r>
      <w:r w:rsidR="0088697A" w:rsidRPr="00E120B6">
        <w:rPr>
          <w:rFonts w:cstheme="minorHAnsi"/>
          <w:sz w:val="24"/>
          <w:szCs w:val="24"/>
          <w:lang w:val="en-GB"/>
        </w:rPr>
        <w:t>Department of Vertebrate Ecology and Zoology, Univers</w:t>
      </w:r>
      <w:r w:rsidR="00CF560C" w:rsidRPr="00E120B6">
        <w:rPr>
          <w:rFonts w:cstheme="minorHAnsi"/>
          <w:sz w:val="24"/>
          <w:szCs w:val="24"/>
          <w:lang w:val="en-GB"/>
        </w:rPr>
        <w:t>ity of Gdansk, Gdansk, Poland</w:t>
      </w:r>
      <w:r w:rsidRPr="00E120B6">
        <w:rPr>
          <w:rFonts w:cstheme="minorHAnsi"/>
          <w:sz w:val="24"/>
          <w:szCs w:val="24"/>
          <w:lang w:val="en-GB"/>
        </w:rPr>
        <w:t>; biokwj@univ.gda.pl</w:t>
      </w:r>
    </w:p>
    <w:p w14:paraId="662B7080" w14:textId="77777777" w:rsidR="0094042F" w:rsidRPr="00E120B6" w:rsidRDefault="007A3614" w:rsidP="00F07CFB">
      <w:pPr>
        <w:spacing w:line="480" w:lineRule="auto"/>
        <w:jc w:val="both"/>
        <w:rPr>
          <w:rFonts w:cstheme="minorHAnsi"/>
          <w:sz w:val="24"/>
          <w:szCs w:val="24"/>
          <w:lang w:val="es-EC"/>
        </w:rPr>
      </w:pPr>
      <w:r w:rsidRPr="00E120B6">
        <w:rPr>
          <w:rFonts w:cstheme="minorHAnsi"/>
          <w:sz w:val="24"/>
          <w:szCs w:val="24"/>
          <w:vertAlign w:val="superscript"/>
          <w:lang w:val="es-EC"/>
        </w:rPr>
        <w:t>2</w:t>
      </w:r>
      <w:r w:rsidR="00F07CFB" w:rsidRPr="00E120B6">
        <w:rPr>
          <w:rFonts w:cstheme="minorHAnsi"/>
          <w:sz w:val="24"/>
          <w:szCs w:val="24"/>
          <w:lang w:val="es-EC"/>
        </w:rPr>
        <w:t xml:space="preserve"> Recinto de Golfito, Universidad de Costa Rica, Golfito, Costa Rica</w:t>
      </w:r>
    </w:p>
    <w:p w14:paraId="0527C3BF" w14:textId="462BE779" w:rsidR="00F07CFB" w:rsidRPr="00E120B6" w:rsidRDefault="00F07CFB" w:rsidP="00F07CFB">
      <w:pPr>
        <w:spacing w:line="480" w:lineRule="auto"/>
        <w:jc w:val="both"/>
        <w:rPr>
          <w:rFonts w:cstheme="minorHAnsi"/>
          <w:sz w:val="24"/>
          <w:szCs w:val="24"/>
          <w:lang w:val="es-ES"/>
        </w:rPr>
      </w:pPr>
      <w:r w:rsidRPr="00E120B6">
        <w:rPr>
          <w:rFonts w:cstheme="minorHAnsi"/>
          <w:sz w:val="24"/>
          <w:szCs w:val="24"/>
          <w:vertAlign w:val="superscript"/>
          <w:lang w:val="es-EC"/>
        </w:rPr>
        <w:t xml:space="preserve">3 </w:t>
      </w:r>
      <w:r w:rsidRPr="00E120B6">
        <w:rPr>
          <w:rFonts w:cstheme="minorHAnsi"/>
          <w:sz w:val="24"/>
          <w:szCs w:val="24"/>
          <w:lang w:val="es-EC"/>
        </w:rPr>
        <w:t>Centro de Investigación en Neurociencias, Universidad de Costa Rica, San Pedro, San José, Costa Rica</w:t>
      </w:r>
    </w:p>
    <w:p w14:paraId="4F7A9EEB" w14:textId="77777777" w:rsidR="00E120B6" w:rsidRPr="00E120B6" w:rsidRDefault="00E120B6" w:rsidP="00064F41">
      <w:pPr>
        <w:spacing w:line="480" w:lineRule="auto"/>
        <w:jc w:val="both"/>
        <w:rPr>
          <w:rFonts w:cstheme="minorHAnsi"/>
          <w:b/>
          <w:sz w:val="24"/>
          <w:szCs w:val="24"/>
          <w:lang w:val="es-ES"/>
        </w:rPr>
      </w:pPr>
    </w:p>
    <w:p w14:paraId="219E7B77" w14:textId="49B8BEC0" w:rsidR="0088697A" w:rsidRPr="00E120B6" w:rsidRDefault="0088697A" w:rsidP="00064F41">
      <w:pPr>
        <w:spacing w:line="480" w:lineRule="auto"/>
        <w:jc w:val="both"/>
        <w:rPr>
          <w:rFonts w:cstheme="minorHAnsi"/>
          <w:b/>
          <w:sz w:val="24"/>
          <w:szCs w:val="24"/>
          <w:lang w:val="en-GB"/>
        </w:rPr>
      </w:pPr>
      <w:r w:rsidRPr="00E120B6">
        <w:rPr>
          <w:rFonts w:cstheme="minorHAnsi"/>
          <w:b/>
          <w:sz w:val="24"/>
          <w:szCs w:val="24"/>
          <w:lang w:val="en-GB"/>
        </w:rPr>
        <w:t>Abstract</w:t>
      </w:r>
    </w:p>
    <w:p w14:paraId="48620DE6" w14:textId="1DA558E9" w:rsidR="00520CFD" w:rsidRPr="00E120B6" w:rsidRDefault="00AD2C47" w:rsidP="00520CF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w:t>
      </w:r>
      <w:r w:rsidR="00FE2E41" w:rsidRPr="00E120B6">
        <w:rPr>
          <w:rFonts w:asciiTheme="minorHAnsi" w:hAnsiTheme="minorHAnsi" w:cstheme="minorHAnsi"/>
          <w:lang w:val="en-GB"/>
        </w:rPr>
        <w:t xml:space="preserve">ncreasing number of studies demonstrates a high variation in foraging </w:t>
      </w:r>
      <w:r w:rsidRPr="00E120B6">
        <w:rPr>
          <w:rFonts w:asciiTheme="minorHAnsi" w:hAnsiTheme="minorHAnsi" w:cstheme="minorHAnsi"/>
          <w:lang w:val="en-GB"/>
        </w:rPr>
        <w:t xml:space="preserve">behaviour that is </w:t>
      </w:r>
      <w:r w:rsidR="00FE2E41" w:rsidRPr="00E120B6">
        <w:rPr>
          <w:rFonts w:asciiTheme="minorHAnsi" w:hAnsiTheme="minorHAnsi" w:cstheme="minorHAnsi"/>
          <w:lang w:val="en-GB"/>
        </w:rPr>
        <w:t xml:space="preserve">hard to explain </w:t>
      </w:r>
      <w:r w:rsidRPr="00E120B6">
        <w:rPr>
          <w:rFonts w:asciiTheme="minorHAnsi" w:hAnsiTheme="minorHAnsi" w:cstheme="minorHAnsi"/>
          <w:lang w:val="en-GB"/>
        </w:rPr>
        <w:t xml:space="preserve">solely based on risk allocation hypothesis </w:t>
      </w:r>
      <w:r w:rsidRPr="00E120B6">
        <w:rPr>
          <w:rFonts w:asciiTheme="minorHAnsi" w:hAnsiTheme="minorHAnsi" w:cstheme="minorHAnsi"/>
          <w:noProof/>
          <w:lang w:val="en-GB"/>
        </w:rPr>
        <w:t>(i.e. food</w:t>
      </w:r>
      <w:r w:rsidRPr="00E120B6">
        <w:rPr>
          <w:rFonts w:asciiTheme="minorHAnsi" w:hAnsiTheme="minorHAnsi" w:cstheme="minorHAnsi"/>
          <w:b/>
          <w:lang w:val="en-GB"/>
        </w:rPr>
        <w:t>–</w:t>
      </w:r>
      <w:r w:rsidRPr="00E120B6">
        <w:rPr>
          <w:rFonts w:asciiTheme="minorHAnsi" w:hAnsiTheme="minorHAnsi" w:cstheme="minorHAnsi"/>
          <w:noProof/>
          <w:lang w:val="en-GB"/>
        </w:rPr>
        <w:t xml:space="preserve"> and predation</w:t>
      </w:r>
      <w:r w:rsidRPr="00E120B6">
        <w:rPr>
          <w:rFonts w:asciiTheme="minorHAnsi" w:hAnsiTheme="minorHAnsi" w:cstheme="minorHAnsi"/>
          <w:bCs/>
          <w:lang w:val="en-GB"/>
        </w:rPr>
        <w:t>–based arguments only</w:t>
      </w:r>
      <w:r w:rsidRPr="00E120B6">
        <w:rPr>
          <w:rFonts w:asciiTheme="minorHAnsi" w:hAnsiTheme="minorHAnsi" w:cstheme="minorHAnsi"/>
          <w:noProof/>
          <w:lang w:val="en-GB"/>
        </w:rPr>
        <w:t>). O</w:t>
      </w:r>
      <w:r w:rsidR="00FE2E41" w:rsidRPr="00E120B6">
        <w:rPr>
          <w:rFonts w:asciiTheme="minorHAnsi" w:hAnsiTheme="minorHAnsi" w:cstheme="minorHAnsi"/>
          <w:lang w:val="en-GB"/>
        </w:rPr>
        <w:t xml:space="preserve">ne of potential mechanisms </w:t>
      </w:r>
      <w:r w:rsidRPr="00E120B6">
        <w:rPr>
          <w:rFonts w:asciiTheme="minorHAnsi" w:hAnsiTheme="minorHAnsi" w:cstheme="minorHAnsi"/>
          <w:lang w:val="en-GB"/>
        </w:rPr>
        <w:t xml:space="preserve">that may account for this </w:t>
      </w:r>
      <w:r w:rsidR="00FE2E41" w:rsidRPr="00E120B6">
        <w:rPr>
          <w:rFonts w:asciiTheme="minorHAnsi" w:hAnsiTheme="minorHAnsi" w:cstheme="minorHAnsi"/>
          <w:lang w:val="en-GB"/>
        </w:rPr>
        <w:t xml:space="preserve">variation </w:t>
      </w:r>
      <w:r w:rsidRPr="00E120B6">
        <w:rPr>
          <w:rFonts w:asciiTheme="minorHAnsi" w:hAnsiTheme="minorHAnsi" w:cstheme="minorHAnsi"/>
          <w:lang w:val="en-GB"/>
        </w:rPr>
        <w:t xml:space="preserve">is </w:t>
      </w:r>
      <w:r w:rsidR="00FE2E41" w:rsidRPr="00E120B6">
        <w:rPr>
          <w:rFonts w:asciiTheme="minorHAnsi" w:hAnsiTheme="minorHAnsi" w:cstheme="minorHAnsi"/>
          <w:lang w:val="en-GB"/>
        </w:rPr>
        <w:t xml:space="preserve">fitness consequences </w:t>
      </w:r>
      <w:r w:rsidRPr="00E120B6">
        <w:rPr>
          <w:rFonts w:asciiTheme="minorHAnsi" w:hAnsiTheme="minorHAnsi" w:cstheme="minorHAnsi"/>
          <w:lang w:val="en-GB"/>
        </w:rPr>
        <w:t xml:space="preserve">of </w:t>
      </w:r>
      <w:r w:rsidR="00DD492C" w:rsidRPr="00E120B6">
        <w:rPr>
          <w:rFonts w:asciiTheme="minorHAnsi" w:hAnsiTheme="minorHAnsi" w:cstheme="minorHAnsi"/>
          <w:lang w:val="en-GB"/>
        </w:rPr>
        <w:t xml:space="preserve">various </w:t>
      </w:r>
      <w:r w:rsidRPr="00E120B6">
        <w:rPr>
          <w:rFonts w:asciiTheme="minorHAnsi" w:hAnsiTheme="minorHAnsi" w:cstheme="minorHAnsi"/>
          <w:lang w:val="en-GB"/>
        </w:rPr>
        <w:t>behaviour</w:t>
      </w:r>
      <w:r w:rsidR="00E120B6">
        <w:rPr>
          <w:rFonts w:asciiTheme="minorHAnsi" w:hAnsiTheme="minorHAnsi" w:cstheme="minorHAnsi"/>
          <w:lang w:val="en-GB"/>
        </w:rPr>
        <w:t>s</w:t>
      </w:r>
      <w:r w:rsidRPr="00E120B6">
        <w:rPr>
          <w:rFonts w:asciiTheme="minorHAnsi" w:hAnsiTheme="minorHAnsi" w:cstheme="minorHAnsi"/>
          <w:lang w:val="en-GB"/>
        </w:rPr>
        <w:t xml:space="preserve"> </w:t>
      </w:r>
      <w:r w:rsidR="00DD492C" w:rsidRPr="00E120B6">
        <w:rPr>
          <w:rFonts w:asciiTheme="minorHAnsi" w:hAnsiTheme="minorHAnsi" w:cstheme="minorHAnsi"/>
          <w:lang w:val="en-GB"/>
        </w:rPr>
        <w:t xml:space="preserve">associated with foraging </w:t>
      </w:r>
      <w:r w:rsidR="00E120B6">
        <w:rPr>
          <w:rFonts w:asciiTheme="minorHAnsi" w:hAnsiTheme="minorHAnsi" w:cstheme="minorHAnsi"/>
          <w:lang w:val="en-GB"/>
        </w:rPr>
        <w:t xml:space="preserve">that vary </w:t>
      </w:r>
      <w:r w:rsidR="00FE2E41" w:rsidRPr="00E120B6">
        <w:rPr>
          <w:rFonts w:asciiTheme="minorHAnsi" w:hAnsiTheme="minorHAnsi" w:cstheme="minorHAnsi"/>
          <w:lang w:val="en-GB"/>
        </w:rPr>
        <w:t>across the context</w:t>
      </w:r>
      <w:r w:rsidRPr="00E120B6">
        <w:rPr>
          <w:rFonts w:asciiTheme="minorHAnsi" w:hAnsiTheme="minorHAnsi" w:cstheme="minorHAnsi"/>
          <w:lang w:val="en-GB"/>
        </w:rPr>
        <w:t>.</w:t>
      </w:r>
      <w:r w:rsidR="00FE2E41" w:rsidRPr="00E120B6">
        <w:rPr>
          <w:rFonts w:asciiTheme="minorHAnsi" w:hAnsiTheme="minorHAnsi" w:cstheme="minorHAnsi"/>
          <w:lang w:val="en-GB"/>
        </w:rPr>
        <w:t xml:space="preserve"> </w:t>
      </w:r>
      <w:r w:rsidRPr="00E120B6">
        <w:rPr>
          <w:rFonts w:asciiTheme="minorHAnsi" w:hAnsiTheme="minorHAnsi" w:cstheme="minorHAnsi"/>
          <w:lang w:val="en-GB"/>
        </w:rPr>
        <w:t xml:space="preserve">Here, we </w:t>
      </w:r>
      <w:r w:rsidR="00DD492C" w:rsidRPr="00E120B6">
        <w:rPr>
          <w:rFonts w:asciiTheme="minorHAnsi" w:hAnsiTheme="minorHAnsi" w:cstheme="minorHAnsi"/>
          <w:lang w:val="en-GB"/>
        </w:rPr>
        <w:t xml:space="preserve">explored this mechanism using </w:t>
      </w:r>
      <w:r w:rsidR="00520CFD" w:rsidRPr="00E120B6">
        <w:rPr>
          <w:rFonts w:asciiTheme="minorHAnsi" w:hAnsiTheme="minorHAnsi" w:cstheme="minorHAnsi"/>
          <w:lang w:val="en-GB"/>
        </w:rPr>
        <w:t xml:space="preserve">the context of a </w:t>
      </w:r>
      <w:r w:rsidRPr="00E120B6">
        <w:rPr>
          <w:rFonts w:asciiTheme="minorHAnsi" w:hAnsiTheme="minorHAnsi" w:cstheme="minorHAnsi"/>
          <w:lang w:val="en-GB"/>
        </w:rPr>
        <w:t>trade-off between food resource exploitation and risk avoidance</w:t>
      </w:r>
      <w:r w:rsidR="00DD492C" w:rsidRPr="00E120B6">
        <w:rPr>
          <w:rFonts w:asciiTheme="minorHAnsi" w:hAnsiTheme="minorHAnsi" w:cstheme="minorHAnsi"/>
          <w:lang w:val="en-GB"/>
        </w:rPr>
        <w:t xml:space="preserve">, </w:t>
      </w:r>
      <w:r w:rsidR="00520CFD" w:rsidRPr="00E120B6">
        <w:rPr>
          <w:rFonts w:asciiTheme="minorHAnsi" w:hAnsiTheme="minorHAnsi" w:cstheme="minorHAnsi"/>
          <w:lang w:val="en-GB"/>
        </w:rPr>
        <w:t xml:space="preserve">always present in </w:t>
      </w:r>
      <w:r w:rsidR="00DD492C" w:rsidRPr="00E120B6">
        <w:rPr>
          <w:rFonts w:asciiTheme="minorHAnsi" w:hAnsiTheme="minorHAnsi" w:cstheme="minorHAnsi"/>
          <w:lang w:val="en-GB"/>
        </w:rPr>
        <w:t xml:space="preserve">the </w:t>
      </w:r>
      <w:r w:rsidRPr="00E120B6">
        <w:rPr>
          <w:rFonts w:asciiTheme="minorHAnsi" w:hAnsiTheme="minorHAnsi" w:cstheme="minorHAnsi"/>
          <w:lang w:val="en-GB"/>
        </w:rPr>
        <w:t>long-billed hermit hummingbird</w:t>
      </w:r>
      <w:r w:rsidR="00ED12D3" w:rsidRPr="00E120B6">
        <w:rPr>
          <w:rFonts w:asciiTheme="minorHAnsi" w:hAnsiTheme="minorHAnsi" w:cstheme="minorHAnsi"/>
          <w:lang w:val="en-GB"/>
        </w:rPr>
        <w:t xml:space="preserve"> </w:t>
      </w:r>
      <w:r w:rsidRPr="00E120B6">
        <w:rPr>
          <w:rFonts w:asciiTheme="minorHAnsi" w:hAnsiTheme="minorHAnsi" w:cstheme="minorHAnsi"/>
          <w:lang w:val="en-GB"/>
        </w:rPr>
        <w:t xml:space="preserve">(LBH, </w:t>
      </w:r>
      <w:r w:rsidRPr="00E120B6">
        <w:rPr>
          <w:rFonts w:asciiTheme="minorHAnsi" w:hAnsiTheme="minorHAnsi" w:cstheme="minorHAnsi"/>
          <w:i/>
          <w:lang w:val="en-GB"/>
        </w:rPr>
        <w:t>Phaethornis longirostris</w:t>
      </w:r>
      <w:r w:rsidRPr="00E120B6">
        <w:rPr>
          <w:rFonts w:asciiTheme="minorHAnsi" w:hAnsiTheme="minorHAnsi" w:cstheme="minorHAnsi"/>
          <w:lang w:val="en-GB"/>
        </w:rPr>
        <w:t>)</w:t>
      </w:r>
      <w:r w:rsidR="00520CFD" w:rsidRPr="00E120B6">
        <w:rPr>
          <w:rFonts w:asciiTheme="minorHAnsi" w:hAnsiTheme="minorHAnsi" w:cstheme="minorHAnsi"/>
          <w:lang w:val="en-GB"/>
        </w:rPr>
        <w:t xml:space="preserve"> due to its extreme energy demands and high predation vulnerability. For that purpose, we quantified foraging efficiency of twelve </w:t>
      </w:r>
      <w:r w:rsidR="00E25C49" w:rsidRPr="00E120B6">
        <w:rPr>
          <w:rFonts w:asciiTheme="minorHAnsi" w:hAnsiTheme="minorHAnsi" w:cstheme="minorHAnsi"/>
          <w:lang w:val="en-GB"/>
        </w:rPr>
        <w:t>individuals</w:t>
      </w:r>
      <w:r w:rsidR="00520CFD" w:rsidRPr="00E120B6">
        <w:rPr>
          <w:rFonts w:asciiTheme="minorHAnsi" w:hAnsiTheme="minorHAnsi" w:cstheme="minorHAnsi"/>
          <w:lang w:val="en-GB"/>
        </w:rPr>
        <w:t xml:space="preserve"> in regards to three behaviours: a) exploration (number of feeders used during the foraging visit), b) risk avoidance (initial latency to approach the feeder to forage) and c) arousal (amount of movements during the foraging visit) in two conditions of different level of perceived predation risk (low - control and high – experimental, with a threatening ant model). We found that foraging efficiency of the LBH</w:t>
      </w:r>
      <w:r w:rsidR="00352D10" w:rsidRPr="00E120B6">
        <w:rPr>
          <w:rFonts w:asciiTheme="minorHAnsi" w:hAnsiTheme="minorHAnsi" w:cstheme="minorHAnsi"/>
          <w:lang w:val="en-GB"/>
        </w:rPr>
        <w:t>s</w:t>
      </w:r>
      <w:r w:rsidR="00520CFD" w:rsidRPr="00E120B6">
        <w:rPr>
          <w:rFonts w:asciiTheme="minorHAnsi" w:hAnsiTheme="minorHAnsi" w:cstheme="minorHAnsi"/>
          <w:lang w:val="en-GB"/>
        </w:rPr>
        <w:t xml:space="preserve"> decreased in response to threatening conditions. </w:t>
      </w:r>
      <w:r w:rsidR="00520CFD" w:rsidRPr="00E120B6">
        <w:rPr>
          <w:rFonts w:asciiTheme="minorHAnsi" w:hAnsiTheme="minorHAnsi" w:cstheme="minorHAnsi"/>
          <w:lang w:val="en-GB"/>
        </w:rPr>
        <w:lastRenderedPageBreak/>
        <w:t xml:space="preserve">However, behavioural performance of individuals in regard to exploration, risk-avoidance and arousal additionally affected the foraging efficiency, interestingly in condition-dependent manner. </w:t>
      </w:r>
      <w:r w:rsidR="00E25C49" w:rsidRPr="00E120B6">
        <w:rPr>
          <w:rFonts w:asciiTheme="minorHAnsi" w:hAnsiTheme="minorHAnsi" w:cstheme="minorHAnsi"/>
          <w:lang w:val="en-GB"/>
        </w:rPr>
        <w:t>For exploratory behaviour, individuals having higher values (more exploratory) had also overall higher foraging efficiency in control conditions, though a reversed pattern was observed for experimental conditions. For both risk-avoidance and arousal, foraging efficiency increased along with the value of the exhibited behaviours. Importantly, exploratory behaviour and risk-avoidance were quite repeatable behaviours suggesting that they may</w:t>
      </w:r>
      <w:r w:rsidR="003630FE">
        <w:rPr>
          <w:rFonts w:asciiTheme="minorHAnsi" w:hAnsiTheme="minorHAnsi" w:cstheme="minorHAnsi"/>
          <w:lang w:val="en-GB"/>
        </w:rPr>
        <w:t xml:space="preserve"> </w:t>
      </w:r>
      <w:r w:rsidR="00E25C49" w:rsidRPr="00E120B6">
        <w:rPr>
          <w:rFonts w:asciiTheme="minorHAnsi" w:hAnsiTheme="minorHAnsi" w:cstheme="minorHAnsi"/>
          <w:lang w:val="en-GB"/>
        </w:rPr>
        <w:t xml:space="preserve">be related to birds personality. All these results together </w:t>
      </w:r>
      <w:r w:rsidR="00520CFD" w:rsidRPr="00E120B6">
        <w:rPr>
          <w:rFonts w:asciiTheme="minorHAnsi" w:hAnsiTheme="minorHAnsi" w:cstheme="minorHAnsi"/>
          <w:lang w:val="en-GB"/>
        </w:rPr>
        <w:t>highlight the importance of behavioural variability in shaping evolution of foraging strategy.</w:t>
      </w:r>
    </w:p>
    <w:p w14:paraId="41A697CC" w14:textId="52363D4A" w:rsidR="00282BB8" w:rsidRPr="00E120B6" w:rsidRDefault="00520CFD" w:rsidP="00064F41">
      <w:pPr>
        <w:jc w:val="both"/>
        <w:rPr>
          <w:rFonts w:cstheme="minorHAnsi"/>
          <w:b/>
          <w:sz w:val="24"/>
          <w:szCs w:val="24"/>
          <w:lang w:val="en-GB"/>
        </w:rPr>
      </w:pPr>
      <w:r w:rsidRPr="00E120B6">
        <w:rPr>
          <w:rFonts w:cstheme="minorHAnsi"/>
          <w:b/>
          <w:sz w:val="24"/>
          <w:szCs w:val="24"/>
          <w:lang w:val="en-GB"/>
        </w:rPr>
        <w:t>K</w:t>
      </w:r>
      <w:r w:rsidR="003A6186" w:rsidRPr="00E120B6">
        <w:rPr>
          <w:rFonts w:cstheme="minorHAnsi"/>
          <w:b/>
          <w:sz w:val="24"/>
          <w:szCs w:val="24"/>
          <w:lang w:val="en-GB"/>
        </w:rPr>
        <w:t>eywords</w:t>
      </w:r>
    </w:p>
    <w:p w14:paraId="6FF45264" w14:textId="64B9896C" w:rsidR="003A6186" w:rsidRPr="00E120B6" w:rsidRDefault="00A7069B" w:rsidP="00064F41">
      <w:pPr>
        <w:jc w:val="both"/>
        <w:rPr>
          <w:rFonts w:cstheme="minorHAnsi"/>
          <w:sz w:val="24"/>
          <w:szCs w:val="24"/>
          <w:lang w:val="en-GB"/>
        </w:rPr>
      </w:pPr>
      <w:r w:rsidRPr="00E120B6">
        <w:rPr>
          <w:rFonts w:cstheme="minorHAnsi"/>
          <w:sz w:val="24"/>
          <w:szCs w:val="24"/>
          <w:lang w:val="en-GB"/>
        </w:rPr>
        <w:t>risk allocation hypothesis, predator, prey,  risk-avoidance, exploratory behaviour, arousal, repeatability</w:t>
      </w:r>
    </w:p>
    <w:p w14:paraId="33E507DB" w14:textId="1EE452A7" w:rsidR="002441C9" w:rsidRPr="00E120B6" w:rsidRDefault="002441C9">
      <w:pPr>
        <w:rPr>
          <w:rFonts w:cstheme="minorHAnsi"/>
          <w:b/>
          <w:sz w:val="24"/>
          <w:szCs w:val="24"/>
          <w:lang w:val="en-GB"/>
        </w:rPr>
      </w:pPr>
    </w:p>
    <w:p w14:paraId="2AFA31EA" w14:textId="42F45EC8" w:rsidR="00950333"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Introduction</w:t>
      </w:r>
    </w:p>
    <w:p w14:paraId="5B59B692" w14:textId="3BC26858" w:rsidR="00D61D23" w:rsidRPr="00E120B6" w:rsidRDefault="005A1AC1"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It is now widely accepted that animal’s foraging strategy (i.e. </w:t>
      </w:r>
      <w:r w:rsidR="003750D8" w:rsidRPr="00E120B6">
        <w:rPr>
          <w:rFonts w:asciiTheme="minorHAnsi" w:hAnsiTheme="minorHAnsi" w:cstheme="minorHAnsi"/>
          <w:lang w:val="en-GB"/>
        </w:rPr>
        <w:t>resource</w:t>
      </w:r>
      <w:r w:rsidRPr="00E120B6">
        <w:rPr>
          <w:rFonts w:asciiTheme="minorHAnsi" w:hAnsiTheme="minorHAnsi" w:cstheme="minorHAnsi"/>
          <w:lang w:val="en-GB"/>
        </w:rPr>
        <w:t xml:space="preserve"> exploitation) depends </w:t>
      </w:r>
      <w:r w:rsidR="00517071" w:rsidRPr="00E120B6">
        <w:rPr>
          <w:rFonts w:asciiTheme="minorHAnsi" w:hAnsiTheme="minorHAnsi" w:cstheme="minorHAnsi"/>
          <w:lang w:val="en-GB"/>
        </w:rPr>
        <w:t xml:space="preserve">not </w:t>
      </w:r>
      <w:r w:rsidRPr="00E120B6">
        <w:rPr>
          <w:rFonts w:asciiTheme="minorHAnsi" w:hAnsiTheme="minorHAnsi" w:cstheme="minorHAnsi"/>
          <w:lang w:val="en-GB"/>
        </w:rPr>
        <w:t xml:space="preserve">only on </w:t>
      </w:r>
      <w:r w:rsidR="00F07CFB" w:rsidRPr="00E120B6">
        <w:rPr>
          <w:rFonts w:asciiTheme="minorHAnsi" w:hAnsiTheme="minorHAnsi" w:cstheme="minorHAnsi"/>
          <w:lang w:val="en-GB"/>
        </w:rPr>
        <w:t xml:space="preserve">the amount and </w:t>
      </w:r>
      <w:r w:rsidRPr="00E120B6">
        <w:rPr>
          <w:rFonts w:asciiTheme="minorHAnsi" w:hAnsiTheme="minorHAnsi" w:cstheme="minorHAnsi"/>
          <w:lang w:val="en-GB"/>
        </w:rPr>
        <w:t xml:space="preserve">distribution of available food resources </w:t>
      </w:r>
      <w:r w:rsidR="003B37B7" w:rsidRPr="00E120B6">
        <w:rPr>
          <w:rFonts w:asciiTheme="minorHAnsi" w:hAnsiTheme="minorHAnsi" w:cstheme="minorHAnsi"/>
          <w:lang w:val="en-GB"/>
        </w:rPr>
        <w:fldChar w:fldCharType="begin" w:fldLock="1"/>
      </w:r>
      <w:r w:rsidR="002741BD" w:rsidRPr="00E120B6">
        <w:rPr>
          <w:rFonts w:asciiTheme="minorHAnsi" w:hAnsiTheme="minorHAnsi" w:cstheme="minorHAnsi"/>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3B37B7" w:rsidRPr="00E120B6">
        <w:rPr>
          <w:rFonts w:asciiTheme="minorHAnsi" w:hAnsiTheme="minorHAnsi" w:cstheme="minorHAnsi"/>
          <w:lang w:val="en-GB"/>
        </w:rPr>
        <w:fldChar w:fldCharType="separate"/>
      </w:r>
      <w:r w:rsidR="003B37B7" w:rsidRPr="00E120B6">
        <w:rPr>
          <w:rFonts w:asciiTheme="minorHAnsi" w:hAnsiTheme="minorHAnsi" w:cstheme="minorHAnsi"/>
          <w:noProof/>
          <w:lang w:val="en-GB"/>
        </w:rPr>
        <w:t>(Morrison et al. 1990; Herborn et al. 2014)</w:t>
      </w:r>
      <w:r w:rsidR="003B37B7" w:rsidRPr="00E120B6">
        <w:rPr>
          <w:rFonts w:asciiTheme="minorHAnsi" w:hAnsiTheme="minorHAnsi" w:cstheme="minorHAnsi"/>
          <w:lang w:val="en-GB"/>
        </w:rPr>
        <w:fldChar w:fldCharType="end"/>
      </w:r>
      <w:r w:rsidR="00F07CFB" w:rsidRPr="00E120B6">
        <w:rPr>
          <w:rFonts w:asciiTheme="minorHAnsi" w:hAnsiTheme="minorHAnsi" w:cstheme="minorHAnsi"/>
          <w:lang w:val="en-GB"/>
        </w:rPr>
        <w:t>,</w:t>
      </w:r>
      <w:r w:rsidR="00543A6B" w:rsidRPr="00E120B6">
        <w:rPr>
          <w:rFonts w:asciiTheme="minorHAnsi" w:hAnsiTheme="minorHAnsi" w:cstheme="minorHAnsi"/>
          <w:lang w:val="en-GB"/>
        </w:rPr>
        <w:t xml:space="preserve"> </w:t>
      </w:r>
      <w:r w:rsidRPr="00E120B6">
        <w:rPr>
          <w:rFonts w:asciiTheme="minorHAnsi" w:hAnsiTheme="minorHAnsi" w:cstheme="minorHAnsi"/>
          <w:lang w:val="en-GB"/>
        </w:rPr>
        <w:t>and animal motivation (</w:t>
      </w:r>
      <w:r w:rsidR="00D90E71" w:rsidRPr="00E120B6">
        <w:rPr>
          <w:rFonts w:asciiTheme="minorHAnsi" w:hAnsiTheme="minorHAnsi" w:cstheme="minorHAnsi"/>
          <w:lang w:val="en-GB"/>
        </w:rPr>
        <w:t xml:space="preserve">both </w:t>
      </w:r>
      <w:r w:rsidR="00F4392F" w:rsidRPr="00E120B6">
        <w:rPr>
          <w:rFonts w:asciiTheme="minorHAnsi" w:hAnsiTheme="minorHAnsi" w:cstheme="minorHAnsi"/>
          <w:lang w:val="en-GB"/>
        </w:rPr>
        <w:t xml:space="preserve">in the sense of </w:t>
      </w:r>
      <w:r w:rsidRPr="00E120B6">
        <w:rPr>
          <w:rFonts w:asciiTheme="minorHAnsi" w:hAnsiTheme="minorHAnsi" w:cstheme="minorHAnsi"/>
          <w:lang w:val="en-GB"/>
        </w:rPr>
        <w:t>marginal value theorem</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(Charnov 1976)</w:t>
      </w:r>
      <w:r w:rsidR="00F4392F" w:rsidRPr="00E120B6">
        <w:rPr>
          <w:rFonts w:asciiTheme="minorHAnsi" w:hAnsiTheme="minorHAnsi" w:cstheme="minorHAnsi"/>
          <w:lang w:val="en-GB"/>
        </w:rPr>
        <w:fldChar w:fldCharType="end"/>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and/or body condition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(Bautista et al. 2001)</w:t>
      </w:r>
      <w:r w:rsidR="00F4392F" w:rsidRPr="00E120B6">
        <w:rPr>
          <w:rFonts w:asciiTheme="minorHAnsi" w:hAnsiTheme="minorHAnsi" w:cstheme="minorHAnsi"/>
          <w:lang w:val="en-GB"/>
        </w:rPr>
        <w:fldChar w:fldCharType="end"/>
      </w:r>
      <w:r w:rsidR="00D90E71" w:rsidRPr="00E120B6">
        <w:rPr>
          <w:rFonts w:asciiTheme="minorHAnsi" w:hAnsiTheme="minorHAnsi" w:cstheme="minorHAnsi"/>
          <w:lang w:val="en-GB"/>
        </w:rPr>
        <w:t>)</w:t>
      </w:r>
      <w:r w:rsidR="00F4392F" w:rsidRPr="00E120B6">
        <w:rPr>
          <w:rFonts w:asciiTheme="minorHAnsi" w:hAnsiTheme="minorHAnsi" w:cstheme="minorHAnsi"/>
          <w:lang w:val="en-GB"/>
        </w:rPr>
        <w:t xml:space="preserve"> </w:t>
      </w:r>
      <w:r w:rsidRPr="00E120B6">
        <w:rPr>
          <w:rFonts w:asciiTheme="minorHAnsi" w:hAnsiTheme="minorHAnsi" w:cstheme="minorHAnsi"/>
          <w:lang w:val="en-GB"/>
        </w:rPr>
        <w:t xml:space="preserve">but also </w:t>
      </w:r>
      <w:r w:rsidR="00791F25" w:rsidRPr="00E120B6">
        <w:rPr>
          <w:rFonts w:asciiTheme="minorHAnsi" w:hAnsiTheme="minorHAnsi" w:cstheme="minorHAnsi"/>
          <w:lang w:val="en-GB"/>
        </w:rPr>
        <w:t xml:space="preserve">on </w:t>
      </w:r>
      <w:r w:rsidRPr="00E120B6">
        <w:rPr>
          <w:rFonts w:asciiTheme="minorHAnsi" w:hAnsiTheme="minorHAnsi" w:cstheme="minorHAnsi"/>
          <w:lang w:val="en-GB"/>
        </w:rPr>
        <w:t>predation pressure</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(Lima and Bednekoff 1999)</w:t>
      </w:r>
      <w:r w:rsidR="00F4392F" w:rsidRPr="00E120B6">
        <w:rPr>
          <w:rFonts w:asciiTheme="minorHAnsi" w:hAnsiTheme="minorHAnsi" w:cstheme="minorHAnsi"/>
          <w:lang w:val="en-GB"/>
        </w:rPr>
        <w:fldChar w:fldCharType="end"/>
      </w:r>
      <w:r w:rsidR="003750D8" w:rsidRPr="00E120B6">
        <w:rPr>
          <w:rFonts w:asciiTheme="minorHAnsi" w:hAnsiTheme="minorHAnsi" w:cstheme="minorHAnsi"/>
          <w:lang w:val="en-GB"/>
        </w:rPr>
        <w:t>. T</w:t>
      </w:r>
      <w:r w:rsidR="00690BC5" w:rsidRPr="00E120B6">
        <w:rPr>
          <w:rFonts w:asciiTheme="minorHAnsi" w:hAnsiTheme="minorHAnsi" w:cstheme="minorHAnsi"/>
          <w:lang w:val="en-GB"/>
        </w:rPr>
        <w:t xml:space="preserve">he intensity of a prey vigilance increases with the </w:t>
      </w:r>
      <w:r w:rsidRPr="00E120B6">
        <w:rPr>
          <w:rFonts w:asciiTheme="minorHAnsi" w:hAnsiTheme="minorHAnsi" w:cstheme="minorHAnsi"/>
          <w:lang w:val="en-GB"/>
        </w:rPr>
        <w:t xml:space="preserve">level of risk </w:t>
      </w:r>
      <w:r w:rsidR="00690BC5" w:rsidRPr="00E120B6">
        <w:rPr>
          <w:rFonts w:asciiTheme="minorHAnsi" w:hAnsiTheme="minorHAnsi" w:cstheme="minorHAnsi"/>
          <w:lang w:val="en-GB"/>
        </w:rPr>
        <w:t>predation (</w:t>
      </w:r>
      <w:r w:rsidRPr="00E120B6">
        <w:rPr>
          <w:rFonts w:asciiTheme="minorHAnsi" w:hAnsiTheme="minorHAnsi" w:cstheme="minorHAnsi"/>
          <w:lang w:val="en-GB"/>
        </w:rPr>
        <w:t>proportion</w:t>
      </w:r>
      <w:r w:rsidR="00690BC5" w:rsidRPr="00E120B6">
        <w:rPr>
          <w:rFonts w:asciiTheme="minorHAnsi" w:hAnsiTheme="minorHAnsi" w:cstheme="minorHAnsi"/>
          <w:lang w:val="en-GB"/>
        </w:rPr>
        <w:t xml:space="preserve">/probability </w:t>
      </w:r>
      <w:r w:rsidRPr="00E120B6">
        <w:rPr>
          <w:rFonts w:asciiTheme="minorHAnsi" w:hAnsiTheme="minorHAnsi" w:cstheme="minorHAnsi"/>
          <w:lang w:val="en-GB"/>
        </w:rPr>
        <w:t>of predator presence</w:t>
      </w:r>
      <w:r w:rsidR="00690BC5" w:rsidRPr="00E120B6">
        <w:rPr>
          <w:rFonts w:asciiTheme="minorHAnsi" w:hAnsiTheme="minorHAnsi" w:cstheme="minorHAnsi"/>
          <w:lang w:val="en-GB"/>
        </w:rPr>
        <w:t>), affecting prey foraging efficiency</w:t>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As the </w:t>
      </w:r>
      <w:r w:rsidRPr="00E120B6">
        <w:rPr>
          <w:rFonts w:asciiTheme="minorHAnsi" w:hAnsiTheme="minorHAnsi" w:cstheme="minorHAnsi"/>
          <w:lang w:val="en-GB"/>
        </w:rPr>
        <w:t xml:space="preserve">risk allocation hypothesis </w:t>
      </w:r>
      <w:r w:rsidR="00D90E71" w:rsidRPr="00E120B6">
        <w:rPr>
          <w:rFonts w:asciiTheme="minorHAnsi" w:hAnsiTheme="minorHAnsi" w:cstheme="minorHAnsi"/>
          <w:lang w:val="en-GB"/>
        </w:rPr>
        <w:t xml:space="preserve">(RAH) </w:t>
      </w:r>
      <w:r w:rsidRPr="00E120B6">
        <w:rPr>
          <w:rFonts w:asciiTheme="minorHAnsi" w:hAnsiTheme="minorHAnsi" w:cstheme="minorHAnsi"/>
          <w:lang w:val="en-GB"/>
        </w:rPr>
        <w:t>imposes</w:t>
      </w:r>
      <w:r w:rsidR="00D90E71" w:rsidRPr="00E120B6">
        <w:rPr>
          <w:rFonts w:asciiTheme="minorHAnsi" w:hAnsiTheme="minorHAnsi" w:cstheme="minorHAnsi"/>
          <w:lang w:val="en-GB"/>
        </w:rPr>
        <w:t xml:space="preserve">, a </w:t>
      </w:r>
      <w:r w:rsidRPr="00E120B6">
        <w:rPr>
          <w:rFonts w:asciiTheme="minorHAnsi" w:hAnsiTheme="minorHAnsi" w:cstheme="minorHAnsi"/>
          <w:lang w:val="en-GB"/>
        </w:rPr>
        <w:t>prey allocate</w:t>
      </w:r>
      <w:r w:rsidR="00F4392F" w:rsidRPr="00E120B6">
        <w:rPr>
          <w:rFonts w:asciiTheme="minorHAnsi" w:hAnsiTheme="minorHAnsi" w:cstheme="minorHAnsi"/>
          <w:lang w:val="en-GB"/>
        </w:rPr>
        <w:t>s</w:t>
      </w:r>
      <w:r w:rsidRPr="00E120B6">
        <w:rPr>
          <w:rFonts w:asciiTheme="minorHAnsi" w:hAnsiTheme="minorHAnsi" w:cstheme="minorHAnsi"/>
          <w:lang w:val="en-GB"/>
        </w:rPr>
        <w:t xml:space="preserve"> time </w:t>
      </w:r>
      <w:r w:rsidR="00561793" w:rsidRPr="00E120B6">
        <w:rPr>
          <w:rFonts w:asciiTheme="minorHAnsi" w:hAnsiTheme="minorHAnsi" w:cstheme="minorHAnsi"/>
          <w:lang w:val="en-GB"/>
        </w:rPr>
        <w:t xml:space="preserve">for </w:t>
      </w:r>
      <w:r w:rsidRPr="00E120B6">
        <w:rPr>
          <w:rFonts w:asciiTheme="minorHAnsi" w:hAnsiTheme="minorHAnsi" w:cstheme="minorHAnsi"/>
          <w:lang w:val="en-GB"/>
        </w:rPr>
        <w:t>foraging inversely proportiona</w:t>
      </w:r>
      <w:r w:rsidR="003750D8" w:rsidRPr="00E120B6">
        <w:rPr>
          <w:rFonts w:asciiTheme="minorHAnsi" w:hAnsiTheme="minorHAnsi" w:cstheme="minorHAnsi"/>
          <w:lang w:val="en-GB"/>
        </w:rPr>
        <w:t>tely to predation pressure</w:t>
      </w:r>
      <w:r w:rsidR="00F4392F" w:rsidRPr="00E120B6">
        <w:rPr>
          <w:rFonts w:asciiTheme="minorHAnsi" w:hAnsiTheme="minorHAnsi" w:cstheme="minorHAnsi"/>
          <w:lang w:val="en-GB"/>
        </w:rPr>
        <w:t xml:space="preserve"> </w:t>
      </w:r>
      <w:r w:rsidR="002627BB" w:rsidRPr="00E120B6">
        <w:rPr>
          <w:rFonts w:asciiTheme="minorHAnsi" w:hAnsiTheme="minorHAnsi" w:cstheme="minorHAnsi"/>
          <w:lang w:val="en-GB"/>
        </w:rPr>
        <w:fldChar w:fldCharType="begin" w:fldLock="1"/>
      </w:r>
      <w:r w:rsidR="007276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(Lima and Bednekoff 1999; Verdolin 2006)</w:t>
      </w:r>
      <w:r w:rsidR="002627BB" w:rsidRPr="00E120B6">
        <w:rPr>
          <w:rFonts w:asciiTheme="minorHAnsi" w:hAnsiTheme="minorHAnsi" w:cstheme="minorHAnsi"/>
          <w:lang w:val="en-GB"/>
        </w:rPr>
        <w:fldChar w:fldCharType="end"/>
      </w:r>
      <w:r w:rsidR="003750D8" w:rsidRPr="00E120B6">
        <w:rPr>
          <w:rFonts w:asciiTheme="minorHAnsi" w:hAnsiTheme="minorHAnsi" w:cstheme="minorHAnsi"/>
          <w:lang w:val="en-GB"/>
        </w:rPr>
        <w:t xml:space="preserve">. </w:t>
      </w:r>
      <w:r w:rsidR="0034261E" w:rsidRPr="00E120B6">
        <w:rPr>
          <w:rFonts w:asciiTheme="minorHAnsi" w:hAnsiTheme="minorHAnsi" w:cstheme="minorHAnsi"/>
          <w:lang w:val="en-GB"/>
        </w:rPr>
        <w:t xml:space="preserve">Thus, in a given food-resources – predation landscape </w:t>
      </w:r>
      <w:r w:rsidR="00CB5738" w:rsidRPr="00E120B6">
        <w:rPr>
          <w:rFonts w:asciiTheme="minorHAnsi" w:hAnsiTheme="minorHAnsi" w:cstheme="minorHAnsi"/>
          <w:lang w:val="en-GB"/>
        </w:rPr>
        <w:t xml:space="preserve">a fixed foraging strategy, an </w:t>
      </w:r>
      <w:r w:rsidR="00313DD0" w:rsidRPr="00E120B6">
        <w:rPr>
          <w:rFonts w:asciiTheme="minorHAnsi" w:hAnsiTheme="minorHAnsi" w:cstheme="minorHAnsi"/>
          <w:lang w:val="en-GB"/>
        </w:rPr>
        <w:t xml:space="preserve">adaptive </w:t>
      </w:r>
      <w:r w:rsidR="00C454DB" w:rsidRPr="00E120B6">
        <w:rPr>
          <w:rFonts w:asciiTheme="minorHAnsi" w:hAnsiTheme="minorHAnsi" w:cstheme="minorHAnsi"/>
          <w:lang w:val="en-GB"/>
        </w:rPr>
        <w:t xml:space="preserve">behavioural </w:t>
      </w:r>
      <w:r w:rsidR="00CB5738" w:rsidRPr="00E120B6">
        <w:rPr>
          <w:rFonts w:asciiTheme="minorHAnsi" w:hAnsiTheme="minorHAnsi" w:cstheme="minorHAnsi"/>
          <w:lang w:val="en-GB"/>
        </w:rPr>
        <w:t xml:space="preserve">norm </w:t>
      </w:r>
      <w:r w:rsidR="0034261E" w:rsidRPr="00E120B6">
        <w:rPr>
          <w:rFonts w:asciiTheme="minorHAnsi" w:hAnsiTheme="minorHAnsi" w:cstheme="minorHAnsi"/>
          <w:lang w:val="en-GB"/>
        </w:rPr>
        <w:t xml:space="preserve">is expected to evolved </w:t>
      </w:r>
      <w:r w:rsidR="00D61D23"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E120B6">
        <w:rPr>
          <w:rFonts w:asciiTheme="minorHAnsi" w:hAnsiTheme="minorHAnsi" w:cstheme="minorHAnsi"/>
          <w:lang w:val="en-GB"/>
        </w:rPr>
        <w:fldChar w:fldCharType="separate"/>
      </w:r>
      <w:r w:rsidR="00D61D23" w:rsidRPr="00E120B6">
        <w:rPr>
          <w:rFonts w:asciiTheme="minorHAnsi" w:hAnsiTheme="minorHAnsi" w:cstheme="minorHAnsi"/>
          <w:noProof/>
          <w:lang w:val="en-GB"/>
        </w:rPr>
        <w:t>(Krebs 1980)</w:t>
      </w:r>
      <w:r w:rsidR="00D61D23" w:rsidRPr="00E120B6">
        <w:rPr>
          <w:rFonts w:asciiTheme="minorHAnsi" w:hAnsiTheme="minorHAnsi" w:cstheme="minorHAnsi"/>
          <w:lang w:val="en-GB"/>
        </w:rPr>
        <w:fldChar w:fldCharType="end"/>
      </w:r>
      <w:r w:rsidR="00D61D23" w:rsidRPr="00E120B6">
        <w:rPr>
          <w:rFonts w:asciiTheme="minorHAnsi" w:hAnsiTheme="minorHAnsi" w:cstheme="minorHAnsi"/>
          <w:lang w:val="en-GB"/>
        </w:rPr>
        <w:t>.</w:t>
      </w:r>
      <w:r w:rsidR="008029BF" w:rsidRPr="00E120B6">
        <w:rPr>
          <w:rFonts w:asciiTheme="minorHAnsi" w:hAnsiTheme="minorHAnsi" w:cstheme="minorHAnsi"/>
          <w:lang w:val="en-GB"/>
        </w:rPr>
        <w:t xml:space="preserve"> However, </w:t>
      </w:r>
      <w:r w:rsidR="00791F25" w:rsidRPr="00E120B6">
        <w:rPr>
          <w:rFonts w:asciiTheme="minorHAnsi" w:hAnsiTheme="minorHAnsi" w:cstheme="minorHAnsi"/>
          <w:lang w:val="en-GB"/>
        </w:rPr>
        <w:t xml:space="preserve">increasing number of </w:t>
      </w:r>
      <w:r w:rsidR="00CB5738" w:rsidRPr="00E120B6">
        <w:rPr>
          <w:rFonts w:asciiTheme="minorHAnsi" w:hAnsiTheme="minorHAnsi" w:cstheme="minorHAnsi"/>
          <w:lang w:val="en-GB"/>
        </w:rPr>
        <w:t xml:space="preserve">studies </w:t>
      </w:r>
      <w:r w:rsidR="00D61D23" w:rsidRPr="00E120B6">
        <w:rPr>
          <w:rFonts w:asciiTheme="minorHAnsi" w:hAnsiTheme="minorHAnsi" w:cstheme="minorHAnsi"/>
          <w:lang w:val="en-GB"/>
        </w:rPr>
        <w:lastRenderedPageBreak/>
        <w:t>demonstrate</w:t>
      </w:r>
      <w:r w:rsidR="00791F25" w:rsidRPr="00E120B6">
        <w:rPr>
          <w:rFonts w:asciiTheme="minorHAnsi" w:hAnsiTheme="minorHAnsi" w:cstheme="minorHAnsi"/>
          <w:lang w:val="en-GB"/>
        </w:rPr>
        <w:t xml:space="preserve">s </w:t>
      </w:r>
      <w:r w:rsidR="00D61D23" w:rsidRPr="00E120B6">
        <w:rPr>
          <w:rFonts w:asciiTheme="minorHAnsi" w:hAnsiTheme="minorHAnsi" w:cstheme="minorHAnsi"/>
          <w:lang w:val="en-GB"/>
        </w:rPr>
        <w:t xml:space="preserve">a </w:t>
      </w:r>
      <w:r w:rsidR="00820A80" w:rsidRPr="00E120B6">
        <w:rPr>
          <w:rFonts w:asciiTheme="minorHAnsi" w:hAnsiTheme="minorHAnsi" w:cstheme="minorHAnsi"/>
          <w:lang w:val="en-GB"/>
        </w:rPr>
        <w:t>h</w:t>
      </w:r>
      <w:r w:rsidR="003B5C1E" w:rsidRPr="00E120B6">
        <w:rPr>
          <w:rFonts w:asciiTheme="minorHAnsi" w:hAnsiTheme="minorHAnsi" w:cstheme="minorHAnsi"/>
          <w:lang w:val="en-GB"/>
        </w:rPr>
        <w:t xml:space="preserve">igh variation </w:t>
      </w:r>
      <w:r w:rsidR="00CB5738" w:rsidRPr="00E120B6">
        <w:rPr>
          <w:rFonts w:asciiTheme="minorHAnsi" w:hAnsiTheme="minorHAnsi" w:cstheme="minorHAnsi"/>
          <w:lang w:val="en-GB"/>
        </w:rPr>
        <w:t>in the foraging strategy</w:t>
      </w:r>
      <w:r w:rsidR="00D61D23" w:rsidRPr="00E120B6">
        <w:rPr>
          <w:rFonts w:asciiTheme="minorHAnsi" w:hAnsiTheme="minorHAnsi" w:cstheme="minorHAnsi"/>
          <w:lang w:val="en-GB"/>
        </w:rPr>
        <w:t xml:space="preserve"> </w:t>
      </w:r>
      <w:r w:rsidR="002627BB" w:rsidRPr="00E120B6">
        <w:rPr>
          <w:rFonts w:asciiTheme="minorHAnsi" w:hAnsiTheme="minorHAnsi" w:cstheme="minorHAnsi"/>
          <w:lang w:val="en-GB"/>
        </w:rPr>
        <w:t xml:space="preserve">e.g. </w:t>
      </w:r>
      <w:r w:rsidR="002627BB"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(Patrick et al. 2014; Camprasse et al. 2017; Moldoff and Westneat 2017)</w:t>
      </w:r>
      <w:r w:rsidR="002627BB" w:rsidRPr="00E120B6">
        <w:rPr>
          <w:rFonts w:asciiTheme="minorHAnsi" w:hAnsiTheme="minorHAnsi" w:cstheme="minorHAnsi"/>
          <w:lang w:val="en-GB"/>
        </w:rPr>
        <w:fldChar w:fldCharType="end"/>
      </w:r>
      <w:r w:rsidR="0034261E" w:rsidRPr="00E120B6">
        <w:rPr>
          <w:rFonts w:asciiTheme="minorHAnsi" w:hAnsiTheme="minorHAnsi" w:cstheme="minorHAnsi"/>
          <w:lang w:val="en-GB"/>
        </w:rPr>
        <w:t>, hard to explain using only food- and predation-based arguments</w:t>
      </w:r>
      <w:r w:rsidR="003C43A1">
        <w:rPr>
          <w:rFonts w:asciiTheme="minorHAnsi" w:hAnsiTheme="minorHAnsi" w:cstheme="minorHAnsi"/>
          <w:lang w:val="en-GB"/>
        </w:rPr>
        <w:t xml:space="preserve"> </w:t>
      </w:r>
      <w:r w:rsidR="003C43A1">
        <w:rPr>
          <w:rFonts w:asciiTheme="minorHAnsi" w:hAnsiTheme="minorHAnsi" w:cstheme="minorHAnsi"/>
          <w:lang w:val="en-GB"/>
        </w:rPr>
        <w:fldChar w:fldCharType="begin" w:fldLock="1"/>
      </w:r>
      <w:r w:rsidR="009811FA">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3C43A1">
        <w:rPr>
          <w:rFonts w:asciiTheme="minorHAnsi" w:hAnsiTheme="minorHAnsi" w:cstheme="minorHAnsi"/>
          <w:lang w:val="en-GB"/>
        </w:rPr>
        <w:fldChar w:fldCharType="separate"/>
      </w:r>
      <w:r w:rsidR="003C43A1" w:rsidRPr="003C43A1">
        <w:rPr>
          <w:rFonts w:asciiTheme="minorHAnsi" w:hAnsiTheme="minorHAnsi" w:cstheme="minorHAnsi"/>
          <w:noProof/>
          <w:lang w:val="en-GB"/>
        </w:rPr>
        <w:t>(Bautista et al. 2001)</w:t>
      </w:r>
      <w:r w:rsidR="003C43A1">
        <w:rPr>
          <w:rFonts w:asciiTheme="minorHAnsi" w:hAnsiTheme="minorHAnsi" w:cstheme="minorHAnsi"/>
          <w:lang w:val="en-GB"/>
        </w:rPr>
        <w:fldChar w:fldCharType="end"/>
      </w:r>
      <w:r w:rsidR="0034261E" w:rsidRPr="00E120B6">
        <w:rPr>
          <w:rFonts w:asciiTheme="minorHAnsi" w:hAnsiTheme="minorHAnsi" w:cstheme="minorHAnsi"/>
          <w:lang w:val="en-GB"/>
        </w:rPr>
        <w:t xml:space="preserve">.  </w:t>
      </w:r>
    </w:p>
    <w:p w14:paraId="7DE414D4" w14:textId="589BE06A" w:rsidR="002441C9" w:rsidRPr="00E120B6" w:rsidRDefault="00791F25"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A</w:t>
      </w:r>
      <w:r w:rsidR="00C454DB" w:rsidRPr="00E120B6">
        <w:rPr>
          <w:rFonts w:asciiTheme="minorHAnsi" w:hAnsiTheme="minorHAnsi" w:cstheme="minorHAnsi"/>
          <w:lang w:val="en-GB"/>
        </w:rPr>
        <w:t xml:space="preserve">nimals </w:t>
      </w:r>
      <w:r w:rsidR="00561793" w:rsidRPr="00E120B6">
        <w:rPr>
          <w:rFonts w:asciiTheme="minorHAnsi" w:hAnsiTheme="minorHAnsi" w:cstheme="minorHAnsi"/>
          <w:lang w:val="en-GB"/>
        </w:rPr>
        <w:t>behavioural</w:t>
      </w:r>
      <w:r w:rsidR="00822F67" w:rsidRPr="00E120B6">
        <w:rPr>
          <w:rFonts w:asciiTheme="minorHAnsi" w:hAnsiTheme="minorHAnsi" w:cstheme="minorHAnsi"/>
          <w:lang w:val="en-GB"/>
        </w:rPr>
        <w:t xml:space="preserve"> plasticity has</w:t>
      </w:r>
      <w:r w:rsidR="00B77751" w:rsidRPr="00E120B6">
        <w:rPr>
          <w:rFonts w:asciiTheme="minorHAnsi" w:hAnsiTheme="minorHAnsi" w:cstheme="minorHAnsi"/>
          <w:lang w:val="en-GB"/>
        </w:rPr>
        <w:t xml:space="preserve"> </w:t>
      </w:r>
      <w:r w:rsidR="00CB5738" w:rsidRPr="00E120B6">
        <w:rPr>
          <w:rFonts w:asciiTheme="minorHAnsi" w:hAnsiTheme="minorHAnsi" w:cstheme="minorHAnsi"/>
          <w:lang w:val="en-GB"/>
        </w:rPr>
        <w:t xml:space="preserve">been </w:t>
      </w:r>
      <w:r w:rsidR="0034261E" w:rsidRPr="00E120B6">
        <w:rPr>
          <w:rFonts w:asciiTheme="minorHAnsi" w:hAnsiTheme="minorHAnsi" w:cstheme="minorHAnsi"/>
          <w:lang w:val="en-GB"/>
        </w:rPr>
        <w:t xml:space="preserve">recently </w:t>
      </w:r>
      <w:r w:rsidR="00CB5738" w:rsidRPr="00E120B6">
        <w:rPr>
          <w:rFonts w:asciiTheme="minorHAnsi" w:hAnsiTheme="minorHAnsi" w:cstheme="minorHAnsi"/>
          <w:lang w:val="en-GB"/>
        </w:rPr>
        <w:t xml:space="preserve">pointed out </w:t>
      </w:r>
      <w:r w:rsidR="00C454DB" w:rsidRPr="00E120B6">
        <w:rPr>
          <w:rFonts w:asciiTheme="minorHAnsi" w:hAnsiTheme="minorHAnsi" w:cstheme="minorHAnsi"/>
          <w:lang w:val="en-GB"/>
        </w:rPr>
        <w:t xml:space="preserve">as </w:t>
      </w:r>
      <w:r w:rsidR="00CB5738" w:rsidRPr="00E120B6">
        <w:rPr>
          <w:rFonts w:asciiTheme="minorHAnsi" w:hAnsiTheme="minorHAnsi" w:cstheme="minorHAnsi"/>
          <w:lang w:val="en-GB"/>
        </w:rPr>
        <w:t xml:space="preserve">an important source of </w:t>
      </w:r>
      <w:r w:rsidR="00C454DB" w:rsidRPr="00E120B6">
        <w:rPr>
          <w:rFonts w:asciiTheme="minorHAnsi" w:hAnsiTheme="minorHAnsi" w:cstheme="minorHAnsi"/>
          <w:lang w:val="en-GB"/>
        </w:rPr>
        <w:t>variation in performance of any strategy</w:t>
      </w:r>
      <w:r w:rsidR="00EA6511" w:rsidRPr="00E120B6">
        <w:rPr>
          <w:rFonts w:asciiTheme="minorHAnsi" w:hAnsiTheme="minorHAnsi" w:cstheme="minorHAnsi"/>
          <w:lang w:val="en-GB"/>
        </w:rPr>
        <w:t>, including foraging decisions</w:t>
      </w:r>
      <w:r w:rsidR="0072762F" w:rsidRPr="00E120B6">
        <w:rPr>
          <w:rFonts w:asciiTheme="minorHAnsi" w:hAnsiTheme="minorHAnsi" w:cstheme="minorHAnsi"/>
          <w:lang w:val="en-GB"/>
        </w:rPr>
        <w:t xml:space="preserve">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Bell et al. 2009; Dingemanse et al. 2009; Herborn et al. 2014; Alonzo 2015; Toscano et al. 2016)</w:t>
      </w:r>
      <w:r w:rsidR="006F7B09" w:rsidRPr="00E120B6">
        <w:rPr>
          <w:rFonts w:asciiTheme="minorHAnsi" w:hAnsiTheme="minorHAnsi" w:cstheme="minorHAnsi"/>
          <w:lang w:val="en-GB"/>
        </w:rPr>
        <w:fldChar w:fldCharType="end"/>
      </w:r>
      <w:r w:rsidR="00F033D4" w:rsidRPr="00E120B6">
        <w:rPr>
          <w:rFonts w:asciiTheme="minorHAnsi" w:hAnsiTheme="minorHAnsi" w:cstheme="minorHAnsi"/>
          <w:lang w:val="en-GB"/>
        </w:rPr>
        <w:t>.</w:t>
      </w:r>
      <w:r w:rsidR="006F7B09" w:rsidRPr="00E120B6">
        <w:rPr>
          <w:rFonts w:asciiTheme="minorHAnsi" w:hAnsiTheme="minorHAnsi" w:cstheme="minorHAnsi"/>
          <w:lang w:val="en-GB"/>
        </w:rPr>
        <w:t xml:space="preserve"> </w:t>
      </w:r>
      <w:r w:rsidR="00803F56" w:rsidRPr="00E120B6">
        <w:rPr>
          <w:rFonts w:asciiTheme="minorHAnsi" w:hAnsiTheme="minorHAnsi" w:cstheme="minorHAnsi"/>
          <w:lang w:val="en-GB"/>
        </w:rPr>
        <w:t>E</w:t>
      </w:r>
      <w:r w:rsidR="0034261E" w:rsidRPr="00E120B6">
        <w:rPr>
          <w:rFonts w:asciiTheme="minorHAnsi" w:hAnsiTheme="minorHAnsi" w:cstheme="minorHAnsi"/>
          <w:lang w:val="en-GB"/>
        </w:rPr>
        <w:t xml:space="preserve">xisting evidence demonstrate not only the variation </w:t>
      </w:r>
      <w:r w:rsidR="0034261E" w:rsidRPr="00E120B6">
        <w:rPr>
          <w:rFonts w:asciiTheme="minorHAnsi" w:hAnsiTheme="minorHAnsi" w:cstheme="minorHAnsi"/>
          <w:i/>
          <w:iCs/>
          <w:lang w:val="en-GB"/>
        </w:rPr>
        <w:t>per se</w:t>
      </w:r>
      <w:r w:rsidR="0034261E" w:rsidRPr="00E120B6">
        <w:rPr>
          <w:rFonts w:asciiTheme="minorHAnsi" w:hAnsiTheme="minorHAnsi" w:cstheme="minorHAnsi"/>
          <w:lang w:val="en-GB"/>
        </w:rPr>
        <w:t xml:space="preserve"> but consistent inter-</w:t>
      </w:r>
      <w:r w:rsidR="006F7B09" w:rsidRPr="00E120B6">
        <w:rPr>
          <w:rFonts w:asciiTheme="minorHAnsi" w:hAnsiTheme="minorHAnsi" w:cstheme="minorHAnsi"/>
          <w:lang w:val="en-GB"/>
        </w:rPr>
        <w:t>individual differ</w:t>
      </w:r>
      <w:r w:rsidR="0034261E" w:rsidRPr="00E120B6">
        <w:rPr>
          <w:rFonts w:asciiTheme="minorHAnsi" w:hAnsiTheme="minorHAnsi" w:cstheme="minorHAnsi"/>
          <w:lang w:val="en-GB"/>
        </w:rPr>
        <w:t>ences</w:t>
      </w:r>
      <w:r w:rsidR="006F7B09" w:rsidRPr="00E120B6">
        <w:rPr>
          <w:rFonts w:asciiTheme="minorHAnsi" w:hAnsiTheme="minorHAnsi" w:cstheme="minorHAnsi"/>
          <w:lang w:val="en-GB"/>
        </w:rPr>
        <w:t xml:space="preserve"> in average level of behaviour displayed across a range of contexts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Carere and Maestripieri 2013)</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 xml:space="preserve"> and in responsiveness to environmental variation (</w:t>
      </w:r>
      <w:r w:rsidR="006F7B09" w:rsidRPr="00E120B6">
        <w:rPr>
          <w:rFonts w:asciiTheme="minorHAnsi" w:hAnsiTheme="minorHAnsi" w:cstheme="minorHAnsi"/>
          <w:lang w:val="en-GB"/>
        </w:rPr>
        <w:fldChar w:fldCharType="begin" w:fldLock="1"/>
      </w:r>
      <w:r w:rsidR="00406210" w:rsidRPr="00E120B6">
        <w:rPr>
          <w:rFonts w:asciiTheme="minorHAnsi" w:hAnsiTheme="minorHAnsi" w:cstheme="minorHAnsi"/>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Dingemanse et al. 2009)</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w:t>
      </w:r>
      <w:r w:rsidR="00F033D4" w:rsidRPr="00E120B6">
        <w:rPr>
          <w:rFonts w:asciiTheme="minorHAnsi" w:hAnsiTheme="minorHAnsi" w:cstheme="minorHAnsi"/>
          <w:lang w:val="en-GB"/>
        </w:rPr>
        <w:t xml:space="preserve"> </w:t>
      </w:r>
      <w:r w:rsidR="00C454DB" w:rsidRPr="00E120B6">
        <w:rPr>
          <w:rFonts w:asciiTheme="minorHAnsi" w:hAnsiTheme="minorHAnsi" w:cstheme="minorHAnsi"/>
          <w:lang w:val="en-GB"/>
        </w:rPr>
        <w:t>Within a species</w:t>
      </w:r>
      <w:r w:rsidR="002027C5" w:rsidRPr="00E120B6">
        <w:rPr>
          <w:rFonts w:asciiTheme="minorHAnsi" w:hAnsiTheme="minorHAnsi" w:cstheme="minorHAnsi"/>
          <w:lang w:val="en-GB"/>
        </w:rPr>
        <w:t>/population</w:t>
      </w:r>
      <w:r w:rsidR="00C454DB" w:rsidRPr="00E120B6">
        <w:rPr>
          <w:rFonts w:asciiTheme="minorHAnsi" w:hAnsiTheme="minorHAnsi" w:cstheme="minorHAnsi"/>
          <w:lang w:val="en-GB"/>
        </w:rPr>
        <w:t xml:space="preserve"> individuals usually represent a full continuum of </w:t>
      </w:r>
      <w:r w:rsidR="00561793" w:rsidRPr="00E120B6">
        <w:rPr>
          <w:rFonts w:asciiTheme="minorHAnsi" w:hAnsiTheme="minorHAnsi" w:cstheme="minorHAnsi"/>
          <w:lang w:val="en-GB"/>
        </w:rPr>
        <w:t xml:space="preserve">a </w:t>
      </w:r>
      <w:r w:rsidR="00C454DB" w:rsidRPr="00E120B6">
        <w:rPr>
          <w:rFonts w:asciiTheme="minorHAnsi" w:hAnsiTheme="minorHAnsi" w:cstheme="minorHAnsi"/>
          <w:lang w:val="en-GB"/>
        </w:rPr>
        <w:t xml:space="preserve">given </w:t>
      </w:r>
      <w:r w:rsidR="00B638F1" w:rsidRPr="00E120B6">
        <w:rPr>
          <w:rFonts w:asciiTheme="minorHAnsi" w:hAnsiTheme="minorHAnsi" w:cstheme="minorHAnsi"/>
          <w:lang w:val="en-GB"/>
        </w:rPr>
        <w:t>behaviour display</w:t>
      </w:r>
      <w:r w:rsidR="002027C5" w:rsidRPr="00E120B6">
        <w:rPr>
          <w:rFonts w:asciiTheme="minorHAnsi" w:hAnsiTheme="minorHAnsi" w:cstheme="minorHAnsi"/>
          <w:lang w:val="en-GB"/>
        </w:rPr>
        <w:t>,</w:t>
      </w:r>
      <w:r w:rsidR="004656CC" w:rsidRPr="00E120B6">
        <w:rPr>
          <w:rFonts w:asciiTheme="minorHAnsi" w:hAnsiTheme="minorHAnsi" w:cstheme="minorHAnsi"/>
          <w:lang w:val="en-GB"/>
        </w:rPr>
        <w:t xml:space="preserve"> with two polar opposite phenotypes </w:t>
      </w:r>
      <w:r w:rsidR="00EA6511" w:rsidRPr="00E120B6">
        <w:rPr>
          <w:rFonts w:asciiTheme="minorHAnsi" w:hAnsiTheme="minorHAnsi" w:cstheme="minorHAnsi"/>
          <w:lang w:val="en-GB"/>
        </w:rPr>
        <w:t>(e</w:t>
      </w:r>
      <w:r w:rsidR="00561793" w:rsidRPr="00E120B6">
        <w:rPr>
          <w:rFonts w:asciiTheme="minorHAnsi" w:hAnsiTheme="minorHAnsi" w:cstheme="minorHAnsi"/>
          <w:lang w:val="en-GB"/>
        </w:rPr>
        <w:t>.</w:t>
      </w:r>
      <w:r w:rsidR="00EA6511" w:rsidRPr="00E120B6">
        <w:rPr>
          <w:rFonts w:asciiTheme="minorHAnsi" w:hAnsiTheme="minorHAnsi" w:cstheme="minorHAnsi"/>
          <w:lang w:val="en-GB"/>
        </w:rPr>
        <w:t xml:space="preserve">g. </w:t>
      </w:r>
      <w:r w:rsidR="00441A41" w:rsidRPr="00E120B6">
        <w:rPr>
          <w:rFonts w:asciiTheme="minorHAnsi" w:hAnsiTheme="minorHAnsi" w:cstheme="minorHAnsi"/>
          <w:lang w:val="en-GB"/>
        </w:rPr>
        <w:t>high and low exploratory</w:t>
      </w:r>
      <w:r w:rsidR="00EA6511" w:rsidRPr="00E120B6">
        <w:rPr>
          <w:rFonts w:asciiTheme="minorHAnsi" w:hAnsiTheme="minorHAnsi" w:cstheme="minorHAnsi"/>
          <w:lang w:val="en-GB"/>
        </w:rPr>
        <w:t xml:space="preserve">) </w:t>
      </w:r>
      <w:r w:rsidR="004656CC" w:rsidRPr="00E120B6">
        <w:rPr>
          <w:rFonts w:asciiTheme="minorHAnsi" w:hAnsiTheme="minorHAnsi" w:cstheme="minorHAnsi"/>
          <w:lang w:val="en-GB"/>
        </w:rPr>
        <w:t xml:space="preserve">and </w:t>
      </w:r>
      <w:r w:rsidR="00C454DB" w:rsidRPr="00E120B6">
        <w:rPr>
          <w:rFonts w:asciiTheme="minorHAnsi" w:hAnsiTheme="minorHAnsi" w:cstheme="minorHAnsi"/>
          <w:lang w:val="en-GB"/>
        </w:rPr>
        <w:t>various intermediate</w:t>
      </w:r>
      <w:r w:rsidR="004656CC" w:rsidRPr="00E120B6">
        <w:rPr>
          <w:rFonts w:asciiTheme="minorHAnsi" w:hAnsiTheme="minorHAnsi" w:cstheme="minorHAnsi"/>
          <w:lang w:val="en-GB"/>
        </w:rPr>
        <w:t xml:space="preserve"> forms </w:t>
      </w:r>
      <w:r w:rsidR="00C454DB" w:rsidRPr="00E120B6">
        <w:rPr>
          <w:rFonts w:asciiTheme="minorHAnsi" w:hAnsiTheme="minorHAnsi" w:cstheme="minorHAnsi"/>
          <w:lang w:val="en-GB"/>
        </w:rPr>
        <w:t xml:space="preserve">in between. </w:t>
      </w:r>
      <w:r w:rsidR="004656CC" w:rsidRPr="00E120B6">
        <w:rPr>
          <w:rFonts w:asciiTheme="minorHAnsi" w:hAnsiTheme="minorHAnsi" w:cstheme="minorHAnsi"/>
          <w:lang w:val="en-GB"/>
        </w:rPr>
        <w:t xml:space="preserve">Importantly, fitness </w:t>
      </w:r>
      <w:r w:rsidR="00F601EE" w:rsidRPr="00E120B6">
        <w:rPr>
          <w:rFonts w:asciiTheme="minorHAnsi" w:hAnsiTheme="minorHAnsi" w:cstheme="minorHAnsi"/>
          <w:lang w:val="en-GB"/>
        </w:rPr>
        <w:t>advantages</w:t>
      </w:r>
      <w:r w:rsidR="004656CC" w:rsidRPr="00E120B6">
        <w:rPr>
          <w:rFonts w:asciiTheme="minorHAnsi" w:hAnsiTheme="minorHAnsi" w:cstheme="minorHAnsi"/>
          <w:lang w:val="en-GB"/>
        </w:rPr>
        <w:t xml:space="preserve"> of the contrasting behaviour</w:t>
      </w:r>
      <w:r w:rsidR="00803F56" w:rsidRPr="00E120B6">
        <w:rPr>
          <w:rFonts w:asciiTheme="minorHAnsi" w:hAnsiTheme="minorHAnsi" w:cstheme="minorHAnsi"/>
          <w:lang w:val="en-GB"/>
        </w:rPr>
        <w:t>s</w:t>
      </w:r>
      <w:r w:rsidR="002027C5" w:rsidRPr="00E120B6">
        <w:rPr>
          <w:rFonts w:asciiTheme="minorHAnsi" w:hAnsiTheme="minorHAnsi" w:cstheme="minorHAnsi"/>
          <w:lang w:val="en-GB"/>
        </w:rPr>
        <w:t xml:space="preserve"> </w:t>
      </w:r>
      <w:r w:rsidR="00B80E71" w:rsidRPr="00E120B6">
        <w:rPr>
          <w:rFonts w:asciiTheme="minorHAnsi" w:hAnsiTheme="minorHAnsi" w:cstheme="minorHAnsi"/>
          <w:lang w:val="en-GB"/>
        </w:rPr>
        <w:t xml:space="preserve">may </w:t>
      </w:r>
      <w:r w:rsidR="002027C5" w:rsidRPr="00E120B6">
        <w:rPr>
          <w:rFonts w:asciiTheme="minorHAnsi" w:hAnsiTheme="minorHAnsi" w:cstheme="minorHAnsi"/>
          <w:lang w:val="en-GB"/>
        </w:rPr>
        <w:t xml:space="preserve">differ in various </w:t>
      </w:r>
      <w:r w:rsidR="004656CC" w:rsidRPr="00E120B6">
        <w:rPr>
          <w:rFonts w:asciiTheme="minorHAnsi" w:hAnsiTheme="minorHAnsi" w:cstheme="minorHAnsi"/>
          <w:lang w:val="en-GB"/>
        </w:rPr>
        <w:t>context, sometimes dramatically</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C36FA9">
        <w:rPr>
          <w:rFonts w:asciiTheme="minorHAnsi" w:hAnsiTheme="minorHAnsi"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(Smith and Blumstein 2008)</w:t>
      </w:r>
      <w:r w:rsidR="00C36FA9">
        <w:rPr>
          <w:rFonts w:asciiTheme="minorHAnsi" w:hAnsiTheme="minorHAnsi" w:cstheme="minorHAnsi"/>
          <w:lang w:val="en-GB"/>
        </w:rPr>
        <w:fldChar w:fldCharType="end"/>
      </w:r>
      <w:r w:rsidR="004656CC" w:rsidRPr="00E120B6">
        <w:rPr>
          <w:rFonts w:asciiTheme="minorHAnsi" w:hAnsiTheme="minorHAnsi" w:cstheme="minorHAnsi"/>
          <w:lang w:val="en-GB"/>
        </w:rPr>
        <w:t xml:space="preserve">. For example, </w:t>
      </w:r>
      <w:r w:rsidR="00441A41" w:rsidRPr="00E120B6">
        <w:rPr>
          <w:rFonts w:asciiTheme="minorHAnsi" w:hAnsiTheme="minorHAnsi" w:cstheme="minorHAnsi"/>
          <w:lang w:val="en-GB"/>
        </w:rPr>
        <w:t xml:space="preserve">highly exploratory behaviour </w:t>
      </w:r>
      <w:r w:rsidR="002027C5" w:rsidRPr="00E120B6">
        <w:rPr>
          <w:rFonts w:asciiTheme="minorHAnsi" w:hAnsiTheme="minorHAnsi" w:cstheme="minorHAnsi"/>
          <w:lang w:val="en-GB"/>
        </w:rPr>
        <w:t xml:space="preserve">may favour </w:t>
      </w:r>
      <w:r w:rsidR="00441A41" w:rsidRPr="00E120B6">
        <w:rPr>
          <w:rFonts w:asciiTheme="minorHAnsi" w:hAnsiTheme="minorHAnsi" w:cstheme="minorHAnsi"/>
          <w:lang w:val="en-GB"/>
        </w:rPr>
        <w:t xml:space="preserve">an </w:t>
      </w:r>
      <w:r w:rsidR="002027C5" w:rsidRPr="00E120B6">
        <w:rPr>
          <w:rFonts w:asciiTheme="minorHAnsi" w:hAnsiTheme="minorHAnsi" w:cstheme="minorHAnsi"/>
          <w:lang w:val="en-GB"/>
        </w:rPr>
        <w:t xml:space="preserve">individual in inter-individual competition but it may also </w:t>
      </w:r>
      <w:r w:rsidR="00441A41" w:rsidRPr="00E120B6">
        <w:rPr>
          <w:rFonts w:asciiTheme="minorHAnsi" w:hAnsiTheme="minorHAnsi" w:cstheme="minorHAnsi"/>
          <w:lang w:val="en-GB"/>
        </w:rPr>
        <w:t xml:space="preserve">be </w:t>
      </w:r>
      <w:r w:rsidR="002027C5" w:rsidRPr="00E120B6">
        <w:rPr>
          <w:rFonts w:asciiTheme="minorHAnsi" w:hAnsiTheme="minorHAnsi" w:cstheme="minorHAnsi"/>
          <w:lang w:val="en-GB"/>
        </w:rPr>
        <w:t xml:space="preserve">disadvantageous </w:t>
      </w:r>
      <w:r w:rsidR="004656CC" w:rsidRPr="00E120B6">
        <w:rPr>
          <w:rFonts w:asciiTheme="minorHAnsi" w:hAnsiTheme="minorHAnsi" w:cstheme="minorHAnsi"/>
          <w:lang w:val="en-GB"/>
        </w:rPr>
        <w:t xml:space="preserve">in </w:t>
      </w:r>
      <w:r w:rsidR="002027C5" w:rsidRPr="00E120B6">
        <w:rPr>
          <w:rFonts w:asciiTheme="minorHAnsi" w:hAnsiTheme="minorHAnsi" w:cstheme="minorHAnsi"/>
          <w:lang w:val="en-GB"/>
        </w:rPr>
        <w:t xml:space="preserve">conditions </w:t>
      </w:r>
      <w:r w:rsidR="004656CC" w:rsidRPr="00E120B6">
        <w:rPr>
          <w:rFonts w:asciiTheme="minorHAnsi" w:hAnsiTheme="minorHAnsi" w:cstheme="minorHAnsi"/>
          <w:lang w:val="en-GB"/>
        </w:rPr>
        <w:t xml:space="preserve">of high predation pressure </w:t>
      </w:r>
      <w:r w:rsidR="003E0C06"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E120B6">
        <w:rPr>
          <w:rFonts w:asciiTheme="minorHAnsi" w:hAnsiTheme="minorHAnsi" w:cstheme="minorHAnsi"/>
          <w:lang w:val="en-GB"/>
        </w:rPr>
        <w:fldChar w:fldCharType="separate"/>
      </w:r>
      <w:r w:rsidR="003E0C06" w:rsidRPr="00E120B6">
        <w:rPr>
          <w:rFonts w:asciiTheme="minorHAnsi" w:hAnsiTheme="minorHAnsi" w:cstheme="minorHAnsi"/>
          <w:noProof/>
          <w:lang w:val="en-GB"/>
        </w:rPr>
        <w:t>(Dall et al. 2004; Réale et al. 2007; Smith and Blumstein 2008; Quinn et al. 2012)</w:t>
      </w:r>
      <w:r w:rsidR="003E0C06" w:rsidRPr="00E120B6">
        <w:rPr>
          <w:rFonts w:asciiTheme="minorHAnsi" w:hAnsiTheme="minorHAnsi" w:cstheme="minorHAnsi"/>
          <w:lang w:val="en-GB"/>
        </w:rPr>
        <w:fldChar w:fldCharType="end"/>
      </w:r>
      <w:r w:rsidR="00282BB8" w:rsidRPr="00E120B6">
        <w:rPr>
          <w:rFonts w:asciiTheme="minorHAnsi" w:hAnsiTheme="minorHAnsi" w:cstheme="minorHAnsi"/>
          <w:lang w:val="en-GB"/>
        </w:rPr>
        <w:t>.</w:t>
      </w:r>
      <w:r w:rsidR="00803F56" w:rsidRPr="00E120B6">
        <w:rPr>
          <w:rFonts w:asciiTheme="minorHAnsi" w:hAnsiTheme="minorHAnsi" w:cstheme="minorHAnsi"/>
          <w:lang w:val="en-GB"/>
        </w:rPr>
        <w:t xml:space="preserve"> Despite growing number of studies not only </w:t>
      </w:r>
      <w:r w:rsidR="00A74198">
        <w:rPr>
          <w:rFonts w:asciiTheme="minorHAnsi" w:hAnsiTheme="minorHAnsi" w:cstheme="minorHAnsi"/>
          <w:lang w:val="en-GB"/>
        </w:rPr>
        <w:t xml:space="preserve">showing as spin-off result </w:t>
      </w:r>
      <w:r w:rsidR="00803F56" w:rsidRPr="00E120B6">
        <w:rPr>
          <w:rFonts w:asciiTheme="minorHAnsi" w:hAnsiTheme="minorHAnsi" w:cstheme="minorHAnsi"/>
          <w:lang w:val="en-GB"/>
        </w:rPr>
        <w:t xml:space="preserve">but also focusing on behavioural variability in the performance of various strategies it is still not understood how </w:t>
      </w:r>
      <w:r w:rsidR="00D6122D" w:rsidRPr="00E120B6">
        <w:rPr>
          <w:rFonts w:asciiTheme="minorHAnsi" w:hAnsiTheme="minorHAnsi" w:cstheme="minorHAnsi"/>
          <w:lang w:val="en-GB"/>
        </w:rPr>
        <w:t xml:space="preserve">this behavioural </w:t>
      </w:r>
      <w:r w:rsidR="00803F56" w:rsidRPr="00E120B6">
        <w:rPr>
          <w:rFonts w:asciiTheme="minorHAnsi" w:hAnsiTheme="minorHAnsi" w:cstheme="minorHAnsi"/>
          <w:lang w:val="en-GB"/>
        </w:rPr>
        <w:t xml:space="preserve">variation </w:t>
      </w:r>
      <w:r w:rsidR="00D6122D" w:rsidRPr="00E120B6">
        <w:rPr>
          <w:rFonts w:asciiTheme="minorHAnsi" w:hAnsiTheme="minorHAnsi" w:cstheme="minorHAnsi"/>
          <w:lang w:val="en-GB"/>
        </w:rPr>
        <w:t xml:space="preserve">is </w:t>
      </w:r>
      <w:r w:rsidR="006270A7" w:rsidRPr="00E120B6">
        <w:rPr>
          <w:rFonts w:asciiTheme="minorHAnsi" w:hAnsiTheme="minorHAnsi" w:cstheme="minorHAnsi"/>
          <w:lang w:val="en-GB"/>
        </w:rPr>
        <w:t>maintained in the population</w:t>
      </w:r>
      <w:r w:rsidR="00803F56" w:rsidRPr="00E120B6">
        <w:rPr>
          <w:rFonts w:asciiTheme="minorHAnsi" w:hAnsiTheme="minorHAnsi" w:cstheme="minorHAnsi"/>
          <w:lang w:val="en-GB"/>
        </w:rPr>
        <w:t xml:space="preserve">. </w:t>
      </w:r>
    </w:p>
    <w:p w14:paraId="79F15060" w14:textId="1991B915" w:rsidR="00D6122D" w:rsidRPr="00E120B6" w:rsidRDefault="002441C9" w:rsidP="00E22E7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 xml:space="preserve">One of potential mechanisms driving and maintaining behavioural variation </w:t>
      </w:r>
      <w:r w:rsidR="008A20E1" w:rsidRPr="00E120B6">
        <w:rPr>
          <w:rFonts w:asciiTheme="minorHAnsi" w:hAnsiTheme="minorHAnsi" w:cstheme="minorHAnsi"/>
          <w:lang w:val="en-GB"/>
        </w:rPr>
        <w:t xml:space="preserve">in performance of any strategy </w:t>
      </w:r>
      <w:r w:rsidRPr="00E120B6">
        <w:rPr>
          <w:rFonts w:asciiTheme="minorHAnsi" w:hAnsiTheme="minorHAnsi" w:cstheme="minorHAnsi"/>
          <w:lang w:val="en-GB"/>
        </w:rPr>
        <w:t>is fitness consequences of given behaviour varying across the context</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3C43A1">
        <w:rPr>
          <w:rFonts w:asciiTheme="minorHAnsi" w:hAnsiTheme="minorHAnsi" w:cstheme="minorHAnsi"/>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(Dingemanse and Réale 2005; Smith and Blumstein 2008; Moldoff and Westneat 2017)</w:t>
      </w:r>
      <w:r w:rsidR="00C36FA9">
        <w:rPr>
          <w:rFonts w:asciiTheme="minorHAnsi" w:hAnsiTheme="minorHAnsi" w:cstheme="minorHAnsi"/>
          <w:lang w:val="en-GB"/>
        </w:rPr>
        <w:fldChar w:fldCharType="end"/>
      </w:r>
      <w:r w:rsidR="00C36FA9">
        <w:rPr>
          <w:rFonts w:asciiTheme="minorHAnsi" w:hAnsiTheme="minorHAnsi" w:cstheme="minorHAnsi"/>
          <w:lang w:val="en-GB"/>
        </w:rPr>
        <w:t>.</w:t>
      </w:r>
      <w:r w:rsidRPr="00E120B6">
        <w:rPr>
          <w:rFonts w:asciiTheme="minorHAnsi" w:hAnsiTheme="minorHAnsi" w:cstheme="minorHAnsi"/>
          <w:lang w:val="en-GB"/>
        </w:rPr>
        <w:t xml:space="preserve"> </w:t>
      </w:r>
      <w:r w:rsidR="00D6122D" w:rsidRPr="00E120B6">
        <w:rPr>
          <w:rFonts w:asciiTheme="minorHAnsi" w:hAnsiTheme="minorHAnsi" w:cstheme="minorHAnsi"/>
          <w:lang w:val="en-GB"/>
        </w:rPr>
        <w:t>I</w:t>
      </w:r>
      <w:r w:rsidR="008A20E1" w:rsidRPr="00E120B6">
        <w:rPr>
          <w:rFonts w:asciiTheme="minorHAnsi" w:hAnsiTheme="minorHAnsi" w:cstheme="minorHAnsi"/>
          <w:lang w:val="en-GB"/>
        </w:rPr>
        <w:t xml:space="preserve">f </w:t>
      </w:r>
      <w:r w:rsidR="00D6122D" w:rsidRPr="00E120B6">
        <w:rPr>
          <w:rFonts w:asciiTheme="minorHAnsi" w:hAnsiTheme="minorHAnsi" w:cstheme="minorHAnsi"/>
          <w:lang w:val="en-GB"/>
        </w:rPr>
        <w:t xml:space="preserve">a </w:t>
      </w:r>
      <w:r w:rsidRPr="00E120B6">
        <w:rPr>
          <w:rFonts w:asciiTheme="minorHAnsi" w:hAnsiTheme="minorHAnsi" w:cstheme="minorHAnsi"/>
          <w:lang w:val="en-GB"/>
        </w:rPr>
        <w:t>behaviour</w:t>
      </w:r>
      <w:r w:rsidR="008A20E1" w:rsidRPr="00E120B6">
        <w:rPr>
          <w:rFonts w:asciiTheme="minorHAnsi" w:hAnsiTheme="minorHAnsi" w:cstheme="minorHAnsi"/>
          <w:lang w:val="en-GB"/>
        </w:rPr>
        <w:t xml:space="preserve"> </w:t>
      </w:r>
      <w:r w:rsidRPr="00E120B6">
        <w:rPr>
          <w:rFonts w:asciiTheme="minorHAnsi" w:hAnsiTheme="minorHAnsi" w:cstheme="minorHAnsi"/>
          <w:lang w:val="en-GB"/>
        </w:rPr>
        <w:t xml:space="preserve">is </w:t>
      </w:r>
      <w:r w:rsidR="00D6122D" w:rsidRPr="00E120B6">
        <w:rPr>
          <w:rFonts w:asciiTheme="minorHAnsi" w:hAnsiTheme="minorHAnsi" w:cstheme="minorHAnsi"/>
          <w:lang w:val="en-GB"/>
        </w:rPr>
        <w:t xml:space="preserve">at least partly </w:t>
      </w:r>
      <w:r w:rsidR="008A20E1" w:rsidRPr="00E120B6">
        <w:rPr>
          <w:rFonts w:asciiTheme="minorHAnsi" w:hAnsiTheme="minorHAnsi" w:cstheme="minorHAnsi"/>
          <w:lang w:val="en-GB"/>
        </w:rPr>
        <w:t>inherited, frequency of</w:t>
      </w:r>
      <w:r w:rsidR="00D6122D" w:rsidRPr="00E120B6">
        <w:rPr>
          <w:rFonts w:asciiTheme="minorHAnsi" w:hAnsiTheme="minorHAnsi" w:cstheme="minorHAnsi"/>
          <w:lang w:val="en-GB"/>
        </w:rPr>
        <w:t xml:space="preserve"> given</w:t>
      </w:r>
      <w:r w:rsidR="008A20E1" w:rsidRPr="00E120B6">
        <w:rPr>
          <w:rFonts w:asciiTheme="minorHAnsi" w:hAnsiTheme="minorHAnsi" w:cstheme="minorHAnsi"/>
          <w:lang w:val="en-GB"/>
        </w:rPr>
        <w:t xml:space="preserve"> behavioural phenotype</w:t>
      </w:r>
      <w:r w:rsidR="00D6122D" w:rsidRPr="00E120B6">
        <w:rPr>
          <w:rFonts w:asciiTheme="minorHAnsi" w:hAnsiTheme="minorHAnsi" w:cstheme="minorHAnsi"/>
          <w:lang w:val="en-GB"/>
        </w:rPr>
        <w:t xml:space="preserve"> </w:t>
      </w:r>
      <w:r w:rsidR="008A20E1" w:rsidRPr="00E120B6">
        <w:rPr>
          <w:rFonts w:asciiTheme="minorHAnsi" w:hAnsiTheme="minorHAnsi" w:cstheme="minorHAnsi"/>
          <w:lang w:val="en-GB"/>
        </w:rPr>
        <w:t xml:space="preserve">in the </w:t>
      </w:r>
      <w:r w:rsidRPr="00E120B6">
        <w:rPr>
          <w:rFonts w:asciiTheme="minorHAnsi" w:hAnsiTheme="minorHAnsi" w:cstheme="minorHAnsi"/>
          <w:lang w:val="en-GB"/>
        </w:rPr>
        <w:lastRenderedPageBreak/>
        <w:t>population</w:t>
      </w:r>
      <w:r w:rsidR="00D6122D" w:rsidRPr="00E120B6">
        <w:rPr>
          <w:rFonts w:asciiTheme="minorHAnsi" w:hAnsiTheme="minorHAnsi" w:cstheme="minorHAnsi"/>
          <w:lang w:val="en-GB"/>
        </w:rPr>
        <w:t xml:space="preserve"> will depend on fitness advantages of this particular behaviour</w:t>
      </w:r>
      <w:r w:rsidRPr="00E120B6">
        <w:rPr>
          <w:rFonts w:asciiTheme="minorHAnsi" w:hAnsiTheme="minorHAnsi" w:cstheme="minorHAnsi"/>
          <w:lang w:val="en-GB"/>
        </w:rPr>
        <w:t>.</w:t>
      </w:r>
      <w:r w:rsidR="008A20E1" w:rsidRPr="00E120B6">
        <w:rPr>
          <w:rFonts w:asciiTheme="minorHAnsi" w:hAnsiTheme="minorHAnsi" w:cstheme="minorHAnsi"/>
          <w:lang w:val="en-GB"/>
        </w:rPr>
        <w:t xml:space="preserve"> Recognizing this mechanism in its full performance is a tremendous endeavour, unlikely to be accomplished in a single study, but the first necessary step toward it is to recognize fitness consequences and inter-individual consistency in </w:t>
      </w:r>
      <w:r w:rsidR="00D6122D" w:rsidRPr="00E120B6">
        <w:rPr>
          <w:rFonts w:asciiTheme="minorHAnsi" w:hAnsiTheme="minorHAnsi" w:cstheme="minorHAnsi"/>
          <w:lang w:val="en-GB"/>
        </w:rPr>
        <w:t xml:space="preserve">various </w:t>
      </w:r>
      <w:r w:rsidR="008A20E1" w:rsidRPr="00E120B6">
        <w:rPr>
          <w:rFonts w:asciiTheme="minorHAnsi" w:hAnsiTheme="minorHAnsi" w:cstheme="minorHAnsi"/>
          <w:lang w:val="en-GB"/>
        </w:rPr>
        <w:t xml:space="preserve">behavioural displays. </w:t>
      </w:r>
      <w:r w:rsidR="00B44208" w:rsidRPr="00E120B6">
        <w:rPr>
          <w:rFonts w:asciiTheme="minorHAnsi" w:hAnsiTheme="minorHAnsi" w:cstheme="minorHAnsi"/>
          <w:lang w:val="en-GB"/>
        </w:rPr>
        <w:t xml:space="preserve">Here, we </w:t>
      </w:r>
      <w:r w:rsidR="001C2E8B" w:rsidRPr="00E120B6">
        <w:rPr>
          <w:rFonts w:asciiTheme="minorHAnsi" w:hAnsiTheme="minorHAnsi" w:cstheme="minorHAnsi"/>
          <w:lang w:val="en-GB"/>
        </w:rPr>
        <w:t xml:space="preserve">examined </w:t>
      </w:r>
      <w:r w:rsidR="002522EE" w:rsidRPr="00E120B6">
        <w:rPr>
          <w:rFonts w:asciiTheme="minorHAnsi" w:hAnsiTheme="minorHAnsi" w:cstheme="minorHAnsi"/>
          <w:lang w:val="en-GB"/>
        </w:rPr>
        <w:t xml:space="preserve">the issue </w:t>
      </w:r>
      <w:r w:rsidR="00561793" w:rsidRPr="00E120B6">
        <w:rPr>
          <w:rFonts w:asciiTheme="minorHAnsi" w:hAnsiTheme="minorHAnsi" w:cstheme="minorHAnsi"/>
          <w:lang w:val="en-GB"/>
        </w:rPr>
        <w:t xml:space="preserve">in </w:t>
      </w:r>
      <w:r w:rsidR="00B44208" w:rsidRPr="00E120B6">
        <w:rPr>
          <w:rFonts w:asciiTheme="minorHAnsi" w:hAnsiTheme="minorHAnsi" w:cstheme="minorHAnsi"/>
          <w:lang w:val="en-GB"/>
        </w:rPr>
        <w:t>wild ranging</w:t>
      </w:r>
      <w:r w:rsidR="00B638F1" w:rsidRPr="00E120B6">
        <w:rPr>
          <w:rFonts w:asciiTheme="minorHAnsi" w:hAnsiTheme="minorHAnsi" w:cstheme="minorHAnsi"/>
          <w:lang w:val="en-GB"/>
        </w:rPr>
        <w:t>, long-billed</w:t>
      </w:r>
      <w:r w:rsidR="00561793" w:rsidRPr="00E120B6">
        <w:rPr>
          <w:rFonts w:asciiTheme="minorHAnsi" w:hAnsiTheme="minorHAnsi" w:cstheme="minorHAnsi"/>
          <w:lang w:val="en-GB"/>
        </w:rPr>
        <w:t xml:space="preserve"> hermit hummingbirds </w:t>
      </w:r>
      <w:r w:rsidR="00B44208" w:rsidRPr="00E120B6">
        <w:rPr>
          <w:rFonts w:asciiTheme="minorHAnsi" w:hAnsiTheme="minorHAnsi" w:cstheme="minorHAnsi"/>
          <w:lang w:val="en-GB"/>
        </w:rPr>
        <w:t>(LBH</w:t>
      </w:r>
      <w:r w:rsidR="001C2E8B" w:rsidRPr="00E120B6">
        <w:rPr>
          <w:rFonts w:asciiTheme="minorHAnsi" w:hAnsiTheme="minorHAnsi" w:cstheme="minorHAnsi"/>
          <w:lang w:val="en-GB"/>
        </w:rPr>
        <w:t>s</w:t>
      </w:r>
      <w:r w:rsidR="00B44208" w:rsidRPr="00E120B6">
        <w:rPr>
          <w:rFonts w:asciiTheme="minorHAnsi" w:hAnsiTheme="minorHAnsi" w:cstheme="minorHAnsi"/>
          <w:lang w:val="en-GB"/>
        </w:rPr>
        <w:t xml:space="preserve">, </w:t>
      </w:r>
      <w:r w:rsidR="00B44208" w:rsidRPr="00E120B6">
        <w:rPr>
          <w:rFonts w:asciiTheme="minorHAnsi" w:hAnsiTheme="minorHAnsi" w:cstheme="minorHAnsi"/>
          <w:i/>
          <w:lang w:val="en-GB"/>
        </w:rPr>
        <w:t>Phaethornis longirostris</w:t>
      </w:r>
      <w:r w:rsidR="00B44208" w:rsidRPr="00E120B6">
        <w:rPr>
          <w:rFonts w:asciiTheme="minorHAnsi" w:hAnsiTheme="minorHAnsi" w:cstheme="minorHAnsi"/>
          <w:lang w:val="en-GB"/>
        </w:rPr>
        <w:t>)</w:t>
      </w:r>
      <w:r w:rsidR="00D6122D" w:rsidRPr="00E120B6">
        <w:rPr>
          <w:rFonts w:asciiTheme="minorHAnsi" w:hAnsiTheme="minorHAnsi" w:cstheme="minorHAnsi"/>
          <w:lang w:val="en-GB"/>
        </w:rPr>
        <w:t>.</w:t>
      </w:r>
    </w:p>
    <w:p w14:paraId="7D68BD2B" w14:textId="36FAA8C6" w:rsidR="002522EE" w:rsidRPr="00E120B6" w:rsidRDefault="00E12049" w:rsidP="00E22E7D">
      <w:pPr>
        <w:pStyle w:val="NormalnyWeb"/>
        <w:spacing w:line="480" w:lineRule="auto"/>
        <w:jc w:val="both"/>
        <w:rPr>
          <w:rFonts w:asciiTheme="minorHAnsi" w:hAnsiTheme="minorHAnsi" w:cstheme="minorHAnsi"/>
          <w:highlight w:val="yellow"/>
          <w:lang w:val="en-GB"/>
        </w:rPr>
      </w:pPr>
      <w:r w:rsidRPr="00E120B6">
        <w:rPr>
          <w:rFonts w:asciiTheme="minorHAnsi" w:hAnsiTheme="minorHAnsi" w:cstheme="minorHAnsi"/>
          <w:lang w:val="en-GB"/>
        </w:rPr>
        <w:t>Hummingbirds</w:t>
      </w:r>
      <w:r w:rsidR="00561793" w:rsidRPr="00E120B6">
        <w:rPr>
          <w:rFonts w:asciiTheme="minorHAnsi" w:hAnsiTheme="minorHAnsi" w:cstheme="minorHAnsi"/>
          <w:lang w:val="en-GB"/>
        </w:rPr>
        <w:t xml:space="preserve"> </w:t>
      </w:r>
      <w:r w:rsidRPr="00E120B6">
        <w:rPr>
          <w:rFonts w:asciiTheme="minorHAnsi" w:hAnsiTheme="minorHAnsi" w:cstheme="minorHAnsi"/>
          <w:lang w:val="en-GB"/>
        </w:rPr>
        <w:t xml:space="preserve">are known for their </w:t>
      </w:r>
      <w:r w:rsidR="008F1A59" w:rsidRPr="00E120B6">
        <w:rPr>
          <w:rFonts w:asciiTheme="minorHAnsi" w:hAnsiTheme="minorHAnsi" w:cstheme="minorHAnsi"/>
          <w:lang w:val="en-GB"/>
        </w:rPr>
        <w:t>extreme</w:t>
      </w:r>
      <w:r w:rsidR="00B70345" w:rsidRPr="00E120B6">
        <w:rPr>
          <w:rFonts w:asciiTheme="minorHAnsi" w:hAnsiTheme="minorHAnsi" w:cstheme="minorHAnsi"/>
          <w:lang w:val="en-GB"/>
        </w:rPr>
        <w:t xml:space="preserve"> </w:t>
      </w:r>
      <w:r w:rsidRPr="00E120B6">
        <w:rPr>
          <w:rFonts w:asciiTheme="minorHAnsi" w:hAnsiTheme="minorHAnsi" w:cstheme="minorHAnsi"/>
          <w:lang w:val="en-GB"/>
        </w:rPr>
        <w:t xml:space="preserve">metabolism, </w:t>
      </w:r>
      <w:r w:rsidR="00C54C91" w:rsidRPr="00E120B6">
        <w:rPr>
          <w:rFonts w:asciiTheme="minorHAnsi" w:hAnsiTheme="minorHAnsi" w:cstheme="minorHAnsi"/>
          <w:lang w:val="en-GB"/>
        </w:rPr>
        <w:t xml:space="preserve">and </w:t>
      </w:r>
      <w:r w:rsidRPr="00E120B6">
        <w:rPr>
          <w:rFonts w:asciiTheme="minorHAnsi" w:hAnsiTheme="minorHAnsi" w:cstheme="minorHAnsi"/>
          <w:lang w:val="en-GB"/>
        </w:rPr>
        <w:t xml:space="preserve">high need for energy intake </w:t>
      </w:r>
      <w:r w:rsidR="00561793" w:rsidRPr="00E120B6">
        <w:rPr>
          <w:rFonts w:asciiTheme="minorHAnsi" w:hAnsiTheme="minorHAnsi" w:cstheme="minorHAnsi"/>
          <w:lang w:val="en-GB"/>
        </w:rPr>
        <w:t xml:space="preserve">that </w:t>
      </w:r>
      <w:r w:rsidRPr="00E120B6">
        <w:rPr>
          <w:rFonts w:asciiTheme="minorHAnsi" w:hAnsiTheme="minorHAnsi" w:cstheme="minorHAnsi"/>
          <w:lang w:val="en-GB"/>
        </w:rPr>
        <w:t xml:space="preserve">makes them constantly </w:t>
      </w:r>
      <w:r w:rsidR="00FD5ACB" w:rsidRPr="00E120B6">
        <w:rPr>
          <w:rFonts w:asciiTheme="minorHAnsi" w:hAnsiTheme="minorHAnsi" w:cstheme="minorHAnsi"/>
          <w:lang w:val="en-GB"/>
        </w:rPr>
        <w:t xml:space="preserve">motivated </w:t>
      </w:r>
      <w:r w:rsidR="00B70345" w:rsidRPr="00E120B6">
        <w:rPr>
          <w:rFonts w:asciiTheme="minorHAnsi" w:hAnsiTheme="minorHAnsi" w:cstheme="minorHAnsi"/>
          <w:lang w:val="en-GB"/>
        </w:rPr>
        <w:t>to forage</w:t>
      </w:r>
      <w:r w:rsidR="001320E9" w:rsidRPr="00E120B6">
        <w:rPr>
          <w:rFonts w:asciiTheme="minorHAnsi" w:hAnsiTheme="minorHAnsi" w:cstheme="minorHAnsi"/>
          <w:lang w:val="en-GB"/>
        </w:rPr>
        <w:t xml:space="preserve"> </w:t>
      </w:r>
      <w:r w:rsidR="001320E9" w:rsidRPr="00E120B6">
        <w:rPr>
          <w:rFonts w:asciiTheme="minorHAnsi" w:hAnsiTheme="minorHAnsi" w:cstheme="minorHAnsi"/>
          <w:lang w:val="en-GB"/>
        </w:rPr>
        <w:fldChar w:fldCharType="begin" w:fldLock="1"/>
      </w:r>
      <w:r w:rsidR="0078152D" w:rsidRPr="00E120B6">
        <w:rPr>
          <w:rFonts w:asciiTheme="minorHAnsi" w:hAnsiTheme="minorHAnsi" w:cstheme="minorHAnsi"/>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E120B6">
        <w:rPr>
          <w:rFonts w:asciiTheme="minorHAnsi" w:hAnsiTheme="minorHAnsi" w:cstheme="minorHAnsi"/>
          <w:lang w:val="en-GB"/>
        </w:rPr>
        <w:fldChar w:fldCharType="separate"/>
      </w:r>
      <w:r w:rsidR="001320E9" w:rsidRPr="00E120B6">
        <w:rPr>
          <w:rFonts w:asciiTheme="minorHAnsi" w:hAnsiTheme="minorHAnsi" w:cstheme="minorHAnsi"/>
          <w:noProof/>
          <w:lang w:val="en-GB"/>
        </w:rPr>
        <w:t>(Suarez 1992)</w:t>
      </w:r>
      <w:r w:rsidR="001320E9" w:rsidRPr="00E120B6">
        <w:rPr>
          <w:rFonts w:asciiTheme="minorHAnsi" w:hAnsiTheme="minorHAnsi" w:cstheme="minorHAnsi"/>
          <w:lang w:val="en-GB"/>
        </w:rPr>
        <w:fldChar w:fldCharType="end"/>
      </w:r>
      <w:r w:rsidR="00FD5ACB" w:rsidRPr="00E120B6">
        <w:rPr>
          <w:rFonts w:asciiTheme="minorHAnsi" w:hAnsiTheme="minorHAnsi" w:cstheme="minorHAnsi"/>
          <w:lang w:val="en-GB"/>
        </w:rPr>
        <w:t xml:space="preserve">. </w:t>
      </w:r>
      <w:r w:rsidR="0068079E" w:rsidRPr="00E120B6">
        <w:rPr>
          <w:rFonts w:asciiTheme="minorHAnsi" w:hAnsiTheme="minorHAnsi" w:cstheme="minorHAnsi"/>
          <w:lang w:val="en-GB"/>
        </w:rPr>
        <w:t xml:space="preserve">As such, they are </w:t>
      </w:r>
      <w:r w:rsidRPr="00E120B6">
        <w:rPr>
          <w:rFonts w:asciiTheme="minorHAnsi" w:hAnsiTheme="minorHAnsi" w:cstheme="minorHAnsi"/>
          <w:lang w:val="en-GB"/>
        </w:rPr>
        <w:t>expected to</w:t>
      </w:r>
      <w:r w:rsidR="00561793" w:rsidRPr="00E120B6">
        <w:rPr>
          <w:rFonts w:asciiTheme="minorHAnsi" w:hAnsiTheme="minorHAnsi" w:cstheme="minorHAnsi"/>
          <w:lang w:val="en-GB"/>
        </w:rPr>
        <w:t xml:space="preserve"> exhibit high foraging efficiency </w:t>
      </w:r>
      <w:r w:rsidRPr="00E120B6">
        <w:rPr>
          <w:rFonts w:asciiTheme="minorHAnsi" w:hAnsiTheme="minorHAnsi" w:cstheme="minorHAnsi"/>
          <w:lang w:val="en-GB"/>
        </w:rPr>
        <w:t>regardless of the risk level</w:t>
      </w:r>
      <w:r w:rsidR="00561793" w:rsidRPr="00E120B6">
        <w:rPr>
          <w:rFonts w:asciiTheme="minorHAnsi" w:hAnsiTheme="minorHAnsi" w:cstheme="minorHAnsi"/>
          <w:lang w:val="en-GB"/>
        </w:rPr>
        <w:t>s</w:t>
      </w:r>
      <w:r w:rsidR="000A124F" w:rsidRPr="00E120B6">
        <w:rPr>
          <w:rFonts w:asciiTheme="minorHAnsi" w:hAnsiTheme="minorHAnsi" w:cstheme="minorHAnsi"/>
          <w:lang w:val="en-GB"/>
        </w:rPr>
        <w:t xml:space="preserve">. </w:t>
      </w:r>
      <w:r w:rsidR="00561793" w:rsidRPr="00E120B6">
        <w:rPr>
          <w:rFonts w:asciiTheme="minorHAnsi" w:hAnsiTheme="minorHAnsi" w:cstheme="minorHAnsi"/>
          <w:lang w:val="en-GB"/>
        </w:rPr>
        <w:t>This is particularly significant for traplining foragers, which use flowers disperse</w:t>
      </w:r>
      <w:r w:rsidR="00441A41" w:rsidRPr="00E120B6">
        <w:rPr>
          <w:rFonts w:asciiTheme="minorHAnsi" w:hAnsiTheme="minorHAnsi" w:cstheme="minorHAnsi"/>
          <w:lang w:val="en-GB"/>
        </w:rPr>
        <w:t>d across the habitat in a route-</w:t>
      </w:r>
      <w:r w:rsidR="00561793" w:rsidRPr="00E120B6">
        <w:rPr>
          <w:rFonts w:asciiTheme="minorHAnsi" w:hAnsiTheme="minorHAnsi" w:cstheme="minorHAnsi"/>
          <w:lang w:val="en-GB"/>
        </w:rPr>
        <w:t xml:space="preserve">like fashion, a more unpredictable resource that has </w:t>
      </w:r>
      <w:r w:rsidR="00441A41" w:rsidRPr="00E120B6">
        <w:rPr>
          <w:rFonts w:asciiTheme="minorHAnsi" w:hAnsiTheme="minorHAnsi" w:cstheme="minorHAnsi"/>
          <w:lang w:val="en-GB"/>
        </w:rPr>
        <w:t>favoured</w:t>
      </w:r>
      <w:r w:rsidR="00561793" w:rsidRPr="00E120B6">
        <w:rPr>
          <w:rFonts w:asciiTheme="minorHAnsi" w:hAnsiTheme="minorHAnsi" w:cstheme="minorHAnsi"/>
          <w:lang w:val="en-GB"/>
        </w:rPr>
        <w:t xml:space="preserve"> </w:t>
      </w:r>
      <w:r w:rsidR="00441A41" w:rsidRPr="00E120B6">
        <w:rPr>
          <w:rFonts w:asciiTheme="minorHAnsi" w:hAnsiTheme="minorHAnsi" w:cstheme="minorHAnsi"/>
          <w:lang w:val="en-GB"/>
        </w:rPr>
        <w:t>behavioural</w:t>
      </w:r>
      <w:r w:rsidR="00561793" w:rsidRPr="00E120B6">
        <w:rPr>
          <w:rFonts w:asciiTheme="minorHAnsi" w:hAnsiTheme="minorHAnsi" w:cstheme="minorHAnsi"/>
          <w:lang w:val="en-GB"/>
        </w:rPr>
        <w:t xml:space="preserve"> traits that improve foraging efficiency (</w:t>
      </w:r>
      <w:r w:rsidR="00FC1353" w:rsidRPr="00E120B6">
        <w:rPr>
          <w:rFonts w:asciiTheme="minorHAnsi" w:hAnsiTheme="minorHAnsi" w:cstheme="minorHAnsi"/>
          <w:lang w:val="en-GB"/>
        </w:rPr>
        <w:fldChar w:fldCharType="begin" w:fldLock="1"/>
      </w:r>
      <w:r w:rsidR="00FC1353" w:rsidRPr="00E120B6">
        <w:rPr>
          <w:rFonts w:asciiTheme="minorHAnsi" w:hAnsiTheme="minorHAnsi"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FC1353" w:rsidRPr="00E120B6">
        <w:rPr>
          <w:rFonts w:asciiTheme="minorHAnsi" w:hAnsiTheme="minorHAnsi" w:cstheme="minorHAnsi"/>
          <w:lang w:val="en-GB"/>
        </w:rPr>
        <w:fldChar w:fldCharType="separate"/>
      </w:r>
      <w:r w:rsidR="00FC1353" w:rsidRPr="00E120B6">
        <w:rPr>
          <w:rFonts w:asciiTheme="minorHAnsi" w:hAnsiTheme="minorHAnsi" w:cstheme="minorHAnsi"/>
          <w:noProof/>
          <w:lang w:val="en-GB"/>
        </w:rPr>
        <w:t>Araya-Salas et al. 2018</w:t>
      </w:r>
      <w:r w:rsidR="00FC1353" w:rsidRPr="00E120B6">
        <w:rPr>
          <w:rFonts w:asciiTheme="minorHAnsi" w:hAnsiTheme="minorHAnsi" w:cstheme="minorHAnsi"/>
          <w:lang w:val="en-GB"/>
        </w:rPr>
        <w:fldChar w:fldCharType="end"/>
      </w:r>
      <w:r w:rsidR="00561793" w:rsidRPr="00E120B6">
        <w:rPr>
          <w:rFonts w:asciiTheme="minorHAnsi" w:hAnsiTheme="minorHAnsi" w:cstheme="minorHAnsi"/>
          <w:lang w:val="en-GB"/>
        </w:rPr>
        <w:t xml:space="preserve">). </w:t>
      </w:r>
      <w:r w:rsidR="00E22E7D" w:rsidRPr="00E120B6">
        <w:rPr>
          <w:rFonts w:asciiTheme="minorHAnsi" w:hAnsiTheme="minorHAnsi" w:cstheme="minorHAnsi"/>
          <w:lang w:val="en-GB"/>
        </w:rPr>
        <w:t xml:space="preserve">On the other hand, </w:t>
      </w:r>
      <w:r w:rsidR="00441A41" w:rsidRPr="00E120B6">
        <w:rPr>
          <w:rFonts w:asciiTheme="minorHAnsi" w:hAnsiTheme="minorHAnsi" w:cstheme="minorHAnsi"/>
          <w:lang w:val="en-GB"/>
        </w:rPr>
        <w:t xml:space="preserve">such a free </w:t>
      </w:r>
      <w:r w:rsidR="00E22E7D" w:rsidRPr="00E120B6">
        <w:rPr>
          <w:rFonts w:asciiTheme="minorHAnsi" w:hAnsiTheme="minorHAnsi" w:cstheme="minorHAnsi"/>
        </w:rPr>
        <w:fldChar w:fldCharType="begin"/>
      </w:r>
      <w:bookmarkStart w:id="0" w:name="Bookmark1311"/>
      <w:r w:rsidR="00E22E7D" w:rsidRPr="00E120B6">
        <w:rPr>
          <w:rFonts w:asciiTheme="minorHAnsi" w:hAnsiTheme="minorHAnsi" w:cstheme="minorHAnsi"/>
        </w:rPr>
        <w:fldChar w:fldCharType="separate"/>
      </w:r>
      <w:r w:rsidR="00E22E7D" w:rsidRPr="00E120B6">
        <w:rPr>
          <w:rFonts w:asciiTheme="minorHAnsi" w:hAnsiTheme="minorHAnsi" w:cstheme="minorHAnsi"/>
          <w:lang w:val="en-GB"/>
        </w:rPr>
        <w:t>fo</w:t>
      </w:r>
      <w:r w:rsidR="00E22E7D" w:rsidRPr="00E120B6">
        <w:rPr>
          <w:rFonts w:asciiTheme="minorHAnsi" w:hAnsiTheme="minorHAnsi" w:cstheme="minorHAnsi"/>
        </w:rPr>
        <w:fldChar w:fldCharType="end"/>
      </w:r>
      <w:bookmarkEnd w:id="0"/>
      <w:r w:rsidR="00E22E7D" w:rsidRPr="00E120B6">
        <w:rPr>
          <w:rFonts w:asciiTheme="minorHAnsi" w:hAnsiTheme="minorHAnsi" w:cstheme="minorHAnsi"/>
          <w:lang w:val="en-GB"/>
        </w:rPr>
        <w:t xml:space="preserve">raging </w:t>
      </w:r>
      <w:r w:rsidR="00441A41" w:rsidRPr="00E120B6">
        <w:rPr>
          <w:rFonts w:asciiTheme="minorHAnsi" w:hAnsiTheme="minorHAnsi" w:cstheme="minorHAnsi"/>
          <w:lang w:val="en-GB"/>
        </w:rPr>
        <w:t xml:space="preserve">foraging </w:t>
      </w:r>
      <w:r w:rsidR="00E22E7D" w:rsidRPr="00E120B6">
        <w:rPr>
          <w:rFonts w:asciiTheme="minorHAnsi" w:hAnsiTheme="minorHAnsi" w:cstheme="minorHAnsi"/>
          <w:lang w:val="en-GB"/>
        </w:rPr>
        <w:t>entails a period of high vulnerability for hummingbirds, which is r</w:t>
      </w:r>
      <w:r w:rsidR="00441A41" w:rsidRPr="00E120B6">
        <w:rPr>
          <w:rFonts w:asciiTheme="minorHAnsi" w:hAnsiTheme="minorHAnsi" w:cstheme="minorHAnsi"/>
          <w:lang w:val="en-GB"/>
        </w:rPr>
        <w:t>egularly exploited by a wide range of predators</w:t>
      </w:r>
      <w:r w:rsidR="00E22E7D" w:rsidRPr="00E120B6">
        <w:rPr>
          <w:rFonts w:asciiTheme="minorHAnsi" w:hAnsiTheme="minorHAnsi" w:cstheme="minorHAnsi"/>
          <w:lang w:val="en-GB"/>
        </w:rPr>
        <w:t xml:space="preserve"> </w:t>
      </w:r>
      <w:r w:rsidR="003D3E6E">
        <w:rPr>
          <w:rFonts w:asciiTheme="minorHAnsi" w:hAnsiTheme="minorHAnsi" w:cstheme="minorHAnsi"/>
          <w:lang w:val="en-GB"/>
        </w:rPr>
        <w:fldChar w:fldCharType="begin" w:fldLock="1"/>
      </w:r>
      <w:r w:rsidR="003D3E6E">
        <w:rPr>
          <w:rFonts w:asciiTheme="minorHAnsi" w:hAnsiTheme="minorHAnsi" w:cstheme="minorHAnsi"/>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sidR="003D3E6E">
        <w:rPr>
          <w:rFonts w:asciiTheme="minorHAnsi" w:hAnsiTheme="minorHAnsi" w:cstheme="minorHAnsi"/>
          <w:lang w:val="en-GB"/>
        </w:rPr>
        <w:fldChar w:fldCharType="separate"/>
      </w:r>
      <w:r w:rsidR="003D3E6E" w:rsidRPr="003D3E6E">
        <w:rPr>
          <w:rFonts w:asciiTheme="minorHAnsi" w:hAnsiTheme="minorHAnsi" w:cstheme="minorHAnsi"/>
          <w:noProof/>
          <w:lang w:val="en-GB"/>
        </w:rPr>
        <w:t>(Stiles 1978; Owen and Cokendolpher 2006; Lorenz 2007; Zenzal et al. 2013; Sazima 2015; Nyffeler et al. 2017)</w:t>
      </w:r>
      <w:r w:rsidR="003D3E6E">
        <w:rPr>
          <w:rFonts w:asciiTheme="minorHAnsi" w:hAnsiTheme="minorHAnsi" w:cstheme="minorHAnsi"/>
          <w:lang w:val="en-GB"/>
        </w:rPr>
        <w:fldChar w:fldCharType="end"/>
      </w:r>
      <w:r w:rsidR="00E22E7D" w:rsidRPr="00E120B6">
        <w:rPr>
          <w:rFonts w:asciiTheme="minorHAnsi" w:hAnsiTheme="minorHAnsi" w:cstheme="minorHAnsi"/>
          <w:lang w:val="en-GB"/>
        </w:rPr>
        <w:t xml:space="preserve">. </w:t>
      </w:r>
      <w:r w:rsidR="002522EE" w:rsidRPr="00E120B6">
        <w:rPr>
          <w:rFonts w:asciiTheme="minorHAnsi" w:hAnsiTheme="minorHAnsi" w:cstheme="minorHAnsi"/>
          <w:lang w:val="en-GB"/>
        </w:rPr>
        <w:t xml:space="preserve">All this imposes </w:t>
      </w:r>
      <w:r w:rsidR="00FD5ACB" w:rsidRPr="00E120B6">
        <w:rPr>
          <w:rFonts w:asciiTheme="minorHAnsi" w:hAnsiTheme="minorHAnsi" w:cstheme="minorHAnsi"/>
          <w:lang w:val="en-GB"/>
        </w:rPr>
        <w:t xml:space="preserve">a </w:t>
      </w:r>
      <w:r w:rsidR="0068079E" w:rsidRPr="00E120B6">
        <w:rPr>
          <w:rFonts w:asciiTheme="minorHAnsi" w:hAnsiTheme="minorHAnsi" w:cstheme="minorHAnsi"/>
          <w:lang w:val="en-GB"/>
        </w:rPr>
        <w:t xml:space="preserve">considerable </w:t>
      </w:r>
      <w:r w:rsidR="00B70345" w:rsidRPr="00E120B6">
        <w:rPr>
          <w:rFonts w:asciiTheme="minorHAnsi" w:hAnsiTheme="minorHAnsi" w:cstheme="minorHAnsi"/>
          <w:lang w:val="en-GB"/>
        </w:rPr>
        <w:t>trade-off between foraging and avoiding predation</w:t>
      </w:r>
      <w:r w:rsidR="00FD5ACB" w:rsidRPr="00E120B6">
        <w:rPr>
          <w:rFonts w:asciiTheme="minorHAnsi" w:hAnsiTheme="minorHAnsi" w:cstheme="minorHAnsi"/>
          <w:lang w:val="en-GB"/>
        </w:rPr>
        <w:t xml:space="preserve"> in </w:t>
      </w:r>
      <w:r w:rsidR="00E22E7D" w:rsidRPr="00E120B6">
        <w:rPr>
          <w:rFonts w:asciiTheme="minorHAnsi" w:hAnsiTheme="minorHAnsi" w:cstheme="minorHAnsi"/>
          <w:lang w:val="en-GB"/>
        </w:rPr>
        <w:t>hummingbirds</w:t>
      </w:r>
      <w:r w:rsidR="00672F3C" w:rsidRPr="00E120B6">
        <w:rPr>
          <w:rFonts w:asciiTheme="minorHAnsi" w:hAnsiTheme="minorHAnsi" w:cstheme="minorHAnsi"/>
          <w:lang w:val="en-GB"/>
        </w:rPr>
        <w:t>.</w:t>
      </w:r>
      <w:r w:rsidR="004C2A47" w:rsidRPr="00E120B6">
        <w:rPr>
          <w:rFonts w:asciiTheme="minorHAnsi" w:hAnsiTheme="minorHAnsi" w:cstheme="minorHAnsi"/>
          <w:lang w:val="en-GB"/>
        </w:rPr>
        <w:t xml:space="preserve"> </w:t>
      </w:r>
    </w:p>
    <w:p w14:paraId="3706CFA5" w14:textId="318DF9EC" w:rsidR="00AD577D" w:rsidRPr="00E120B6" w:rsidRDefault="002522EE" w:rsidP="00E22E7D">
      <w:pPr>
        <w:pStyle w:val="NormalnyWeb"/>
        <w:spacing w:line="480" w:lineRule="auto"/>
        <w:jc w:val="both"/>
        <w:rPr>
          <w:rFonts w:asciiTheme="minorHAnsi" w:eastAsia="Calibri" w:hAnsiTheme="minorHAnsi" w:cstheme="minorHAnsi"/>
          <w:lang w:val="en-GB"/>
        </w:rPr>
      </w:pPr>
      <w:r w:rsidRPr="00E120B6">
        <w:rPr>
          <w:rFonts w:asciiTheme="minorHAnsi" w:hAnsiTheme="minorHAnsi" w:cstheme="minorHAnsi"/>
          <w:lang w:val="en-GB"/>
        </w:rPr>
        <w:t xml:space="preserve">Thus, we explored the trade-off between food resource exploitation and risk avoidance focusing on the fitness consequences of foraging behaviour </w:t>
      </w:r>
      <w:r w:rsidR="00AD577D" w:rsidRPr="00E120B6">
        <w:rPr>
          <w:rFonts w:asciiTheme="minorHAnsi" w:hAnsiTheme="minorHAnsi" w:cstheme="minorHAnsi"/>
          <w:lang w:val="en-GB"/>
        </w:rPr>
        <w:t xml:space="preserve">(expressed by foraging efficiency) </w:t>
      </w:r>
      <w:r w:rsidR="00A74198">
        <w:rPr>
          <w:rFonts w:asciiTheme="minorHAnsi" w:hAnsiTheme="minorHAnsi" w:cstheme="minorHAnsi"/>
          <w:lang w:val="en-GB"/>
        </w:rPr>
        <w:t xml:space="preserve">of long-billed hermits. We considered the issue </w:t>
      </w:r>
      <w:r w:rsidRPr="00E120B6">
        <w:rPr>
          <w:rFonts w:asciiTheme="minorHAnsi" w:hAnsiTheme="minorHAnsi" w:cstheme="minorHAnsi"/>
          <w:lang w:val="en-GB"/>
        </w:rPr>
        <w:t>in the context of</w:t>
      </w:r>
      <w:r w:rsidR="00AD577D" w:rsidRPr="00E120B6">
        <w:rPr>
          <w:rFonts w:asciiTheme="minorHAnsi" w:hAnsiTheme="minorHAnsi" w:cstheme="minorHAnsi"/>
          <w:lang w:val="en-GB"/>
        </w:rPr>
        <w:t xml:space="preserve"> </w:t>
      </w:r>
      <w:bookmarkStart w:id="1" w:name="_GoBack"/>
      <w:ins w:id="2" w:author="Kasia Wojczulanis" w:date="2020-05-06T14:48:00Z">
        <w:r w:rsidR="00A66A53">
          <w:rPr>
            <w:rFonts w:asciiTheme="minorHAnsi" w:hAnsiTheme="minorHAnsi" w:cstheme="minorHAnsi"/>
            <w:lang w:val="en-GB"/>
          </w:rPr>
          <w:t xml:space="preserve">low and high level of perceived </w:t>
        </w:r>
      </w:ins>
      <w:bookmarkEnd w:id="1"/>
      <w:del w:id="3" w:author="Kasia Wojczulanis" w:date="2020-05-06T14:48:00Z">
        <w:r w:rsidR="00AD577D" w:rsidRPr="00E120B6" w:rsidDel="00A66A53">
          <w:rPr>
            <w:rFonts w:asciiTheme="minorHAnsi" w:hAnsiTheme="minorHAnsi" w:cstheme="minorHAnsi"/>
            <w:lang w:val="en-GB"/>
          </w:rPr>
          <w:delText>varying level of</w:delText>
        </w:r>
        <w:r w:rsidRPr="00E120B6" w:rsidDel="00A66A53">
          <w:rPr>
            <w:rFonts w:asciiTheme="minorHAnsi" w:hAnsiTheme="minorHAnsi" w:cstheme="minorHAnsi"/>
            <w:lang w:val="en-GB"/>
          </w:rPr>
          <w:delText xml:space="preserve"> </w:delText>
        </w:r>
      </w:del>
      <w:r w:rsidRPr="00E120B6">
        <w:rPr>
          <w:rFonts w:asciiTheme="minorHAnsi" w:hAnsiTheme="minorHAnsi" w:cstheme="minorHAnsi"/>
          <w:lang w:val="en-GB"/>
        </w:rPr>
        <w:t xml:space="preserve">predation risk and in regard to three </w:t>
      </w:r>
      <w:del w:id="4" w:author="Kasia Wojczulanis" w:date="2020-05-06T14:48:00Z">
        <w:r w:rsidRPr="00E120B6" w:rsidDel="00A66A53">
          <w:rPr>
            <w:rFonts w:asciiTheme="minorHAnsi" w:hAnsiTheme="minorHAnsi" w:cstheme="minorHAnsi"/>
            <w:lang w:val="en-GB"/>
          </w:rPr>
          <w:delText xml:space="preserve">other </w:delText>
        </w:r>
      </w:del>
      <w:ins w:id="5" w:author="Kasia Wojczulanis" w:date="2020-05-06T14:48:00Z">
        <w:r w:rsidR="00A66A53">
          <w:rPr>
            <w:rFonts w:asciiTheme="minorHAnsi" w:hAnsiTheme="minorHAnsi" w:cstheme="minorHAnsi"/>
            <w:lang w:val="en-GB"/>
          </w:rPr>
          <w:t xml:space="preserve">birds </w:t>
        </w:r>
      </w:ins>
      <w:r w:rsidRPr="00E120B6">
        <w:rPr>
          <w:rFonts w:asciiTheme="minorHAnsi" w:hAnsiTheme="minorHAnsi" w:cstheme="minorHAnsi"/>
          <w:lang w:val="en-GB"/>
        </w:rPr>
        <w:t>behaviours</w:t>
      </w:r>
      <w:r w:rsidR="00AD577D" w:rsidRPr="00E120B6">
        <w:rPr>
          <w:rFonts w:asciiTheme="minorHAnsi" w:hAnsiTheme="minorHAnsi" w:cstheme="minorHAnsi"/>
          <w:lang w:val="en-GB"/>
        </w:rPr>
        <w:t>,</w:t>
      </w:r>
      <w:r w:rsidRPr="00E120B6">
        <w:rPr>
          <w:rFonts w:asciiTheme="minorHAnsi" w:hAnsiTheme="minorHAnsi" w:cstheme="minorHAnsi"/>
          <w:lang w:val="en-GB"/>
        </w:rPr>
        <w:t xml:space="preserve"> expected to affect foraging efficiency: a) exploration (number of </w:t>
      </w:r>
      <w:r w:rsidR="00A74198">
        <w:rPr>
          <w:rFonts w:asciiTheme="minorHAnsi" w:hAnsiTheme="minorHAnsi" w:cstheme="minorHAnsi"/>
          <w:lang w:val="en-GB"/>
        </w:rPr>
        <w:t xml:space="preserve">foraging spots </w:t>
      </w:r>
      <w:r w:rsidRPr="00E120B6">
        <w:rPr>
          <w:rFonts w:asciiTheme="minorHAnsi" w:hAnsiTheme="minorHAnsi" w:cstheme="minorHAnsi"/>
          <w:lang w:val="en-GB"/>
        </w:rPr>
        <w:t xml:space="preserve">used during the foraging visit), b) risk-avoidance (latency to approach the </w:t>
      </w:r>
      <w:r w:rsidR="00A74198">
        <w:rPr>
          <w:rFonts w:asciiTheme="minorHAnsi" w:hAnsiTheme="minorHAnsi" w:cstheme="minorHAnsi"/>
          <w:lang w:val="en-GB"/>
        </w:rPr>
        <w:t xml:space="preserve">foraging spot </w:t>
      </w:r>
      <w:r w:rsidRPr="00E120B6">
        <w:rPr>
          <w:rFonts w:asciiTheme="minorHAnsi" w:hAnsiTheme="minorHAnsi" w:cstheme="minorHAnsi"/>
          <w:lang w:val="en-GB"/>
        </w:rPr>
        <w:t xml:space="preserve">to forage), and c) arousal (amount of movements during the foraging </w:t>
      </w:r>
      <w:r w:rsidR="00A74198">
        <w:rPr>
          <w:rFonts w:asciiTheme="minorHAnsi" w:hAnsiTheme="minorHAnsi" w:cstheme="minorHAnsi"/>
          <w:lang w:val="en-GB"/>
        </w:rPr>
        <w:t>event</w:t>
      </w:r>
      <w:r w:rsidRPr="00E120B6">
        <w:rPr>
          <w:rFonts w:asciiTheme="minorHAnsi" w:hAnsiTheme="minorHAnsi" w:cstheme="minorHAnsi"/>
          <w:lang w:val="en-GB"/>
        </w:rPr>
        <w:t xml:space="preserve">). </w:t>
      </w:r>
      <w:r w:rsidR="00AD577D" w:rsidRPr="00E120B6">
        <w:rPr>
          <w:rFonts w:asciiTheme="minorHAnsi" w:hAnsiTheme="minorHAnsi" w:cstheme="minorHAnsi"/>
          <w:lang w:val="en-GB"/>
        </w:rPr>
        <w:t xml:space="preserve">Overall, we expected that LBH foraging </w:t>
      </w:r>
      <w:r w:rsidR="00A74198">
        <w:rPr>
          <w:rFonts w:asciiTheme="minorHAnsi" w:eastAsia="Calibri" w:hAnsiTheme="minorHAnsi" w:cstheme="minorHAnsi"/>
          <w:lang w:val="en-GB"/>
        </w:rPr>
        <w:t xml:space="preserve">behaviour </w:t>
      </w:r>
      <w:r w:rsidR="00AD577D" w:rsidRPr="00E120B6">
        <w:rPr>
          <w:rFonts w:asciiTheme="minorHAnsi" w:eastAsia="Calibri" w:hAnsiTheme="minorHAnsi" w:cstheme="minorHAnsi"/>
          <w:lang w:val="en-GB"/>
        </w:rPr>
        <w:t>would be modulated by risk level, with more precise prediction</w:t>
      </w:r>
      <w:r w:rsidR="00DA59F4" w:rsidRPr="00E120B6">
        <w:rPr>
          <w:rFonts w:asciiTheme="minorHAnsi" w:eastAsia="Calibri" w:hAnsiTheme="minorHAnsi" w:cstheme="minorHAnsi"/>
          <w:lang w:val="en-GB"/>
        </w:rPr>
        <w:t>s</w:t>
      </w:r>
      <w:r w:rsidR="00AD577D" w:rsidRPr="00E120B6">
        <w:rPr>
          <w:rFonts w:asciiTheme="minorHAnsi" w:eastAsia="Calibri" w:hAnsiTheme="minorHAnsi" w:cstheme="minorHAnsi"/>
          <w:lang w:val="en-GB"/>
        </w:rPr>
        <w:t xml:space="preserve"> hard to provide </w:t>
      </w:r>
      <w:r w:rsidR="00AD577D" w:rsidRPr="00E120B6">
        <w:rPr>
          <w:rFonts w:asciiTheme="minorHAnsi" w:eastAsia="Calibri" w:hAnsiTheme="minorHAnsi" w:cstheme="minorHAnsi"/>
          <w:i/>
          <w:iCs/>
          <w:lang w:val="en-GB"/>
        </w:rPr>
        <w:t>apriori</w:t>
      </w:r>
      <w:r w:rsidR="00AD577D" w:rsidRPr="00E120B6">
        <w:rPr>
          <w:rFonts w:asciiTheme="minorHAnsi" w:eastAsia="Calibri" w:hAnsiTheme="minorHAnsi" w:cstheme="minorHAnsi"/>
          <w:lang w:val="en-GB"/>
        </w:rPr>
        <w:t xml:space="preserve"> due to </w:t>
      </w:r>
      <w:r w:rsidR="00AD577D" w:rsidRPr="00E120B6">
        <w:rPr>
          <w:rFonts w:asciiTheme="minorHAnsi" w:eastAsia="Calibri" w:hAnsiTheme="minorHAnsi" w:cstheme="minorHAnsi"/>
          <w:lang w:val="en-GB"/>
        </w:rPr>
        <w:lastRenderedPageBreak/>
        <w:t xml:space="preserve">contrasting forces acting on foraging </w:t>
      </w:r>
      <w:r w:rsidR="00A74198">
        <w:rPr>
          <w:rFonts w:asciiTheme="minorHAnsi" w:eastAsia="Calibri" w:hAnsiTheme="minorHAnsi" w:cstheme="minorHAnsi"/>
          <w:lang w:val="en-GB"/>
        </w:rPr>
        <w:t xml:space="preserve">hummingbirds </w:t>
      </w:r>
      <w:r w:rsidR="00DA59F4" w:rsidRPr="00E120B6">
        <w:rPr>
          <w:rFonts w:asciiTheme="minorHAnsi" w:eastAsia="Calibri" w:hAnsiTheme="minorHAnsi" w:cstheme="minorHAnsi"/>
          <w:lang w:val="en-GB"/>
        </w:rPr>
        <w:t xml:space="preserve">(extreme energy demands, and high predation vulnerability) </w:t>
      </w:r>
      <w:r w:rsidR="00AD577D" w:rsidRPr="00E120B6">
        <w:rPr>
          <w:rFonts w:asciiTheme="minorHAnsi" w:eastAsia="Calibri" w:hAnsiTheme="minorHAnsi" w:cstheme="minorHAnsi"/>
          <w:lang w:val="en-GB"/>
        </w:rPr>
        <w:t xml:space="preserve">and lacking </w:t>
      </w:r>
      <w:r w:rsidR="00DA59F4" w:rsidRPr="00E120B6">
        <w:rPr>
          <w:rFonts w:asciiTheme="minorHAnsi" w:eastAsia="Calibri" w:hAnsiTheme="minorHAnsi" w:cstheme="minorHAnsi"/>
          <w:lang w:val="en-GB"/>
        </w:rPr>
        <w:t xml:space="preserve">of </w:t>
      </w:r>
      <w:r w:rsidR="00AD577D" w:rsidRPr="00E120B6">
        <w:rPr>
          <w:rFonts w:asciiTheme="minorHAnsi" w:eastAsia="Calibri" w:hAnsiTheme="minorHAnsi" w:cstheme="minorHAnsi"/>
          <w:lang w:val="en-GB"/>
        </w:rPr>
        <w:t xml:space="preserve">relevant literature on behavioural </w:t>
      </w:r>
      <w:r w:rsidR="00DA59F4" w:rsidRPr="00E120B6">
        <w:rPr>
          <w:rFonts w:asciiTheme="minorHAnsi" w:eastAsia="Calibri" w:hAnsiTheme="minorHAnsi" w:cstheme="minorHAnsi"/>
          <w:lang w:val="en-GB"/>
        </w:rPr>
        <w:t>performance</w:t>
      </w:r>
      <w:r w:rsidR="00AD577D" w:rsidRPr="00E120B6">
        <w:rPr>
          <w:rFonts w:asciiTheme="minorHAnsi" w:eastAsia="Calibri" w:hAnsiTheme="minorHAnsi" w:cstheme="minorHAnsi"/>
          <w:lang w:val="en-GB"/>
        </w:rPr>
        <w:t xml:space="preserve"> of hummingbirds in the context of risk-predation.</w:t>
      </w:r>
      <w:r w:rsidR="00A74198">
        <w:rPr>
          <w:rFonts w:asciiTheme="minorHAnsi" w:eastAsia="Calibri" w:hAnsiTheme="minorHAnsi" w:cstheme="minorHAnsi"/>
          <w:lang w:val="en-GB"/>
        </w:rPr>
        <w:t xml:space="preserve"> Nevertheless, we expected that birds behaviour would affect foraging efficiency, though again with precise </w:t>
      </w:r>
      <w:r w:rsidR="00A74198" w:rsidRPr="00E120B6">
        <w:rPr>
          <w:rFonts w:asciiTheme="minorHAnsi" w:eastAsia="Calibri" w:hAnsiTheme="minorHAnsi" w:cstheme="minorHAnsi"/>
          <w:lang w:val="en-GB"/>
        </w:rPr>
        <w:t xml:space="preserve">predictions hard to provide </w:t>
      </w:r>
      <w:r w:rsidR="00A74198">
        <w:rPr>
          <w:rFonts w:asciiTheme="minorHAnsi" w:eastAsia="Calibri" w:hAnsiTheme="minorHAnsi" w:cstheme="minorHAnsi"/>
          <w:i/>
          <w:iCs/>
          <w:lang w:val="en-GB"/>
        </w:rPr>
        <w:t>appriori.</w:t>
      </w:r>
    </w:p>
    <w:p w14:paraId="5DB29FB8" w14:textId="77777777" w:rsidR="003A7F36" w:rsidRPr="00E120B6" w:rsidRDefault="003A7F36" w:rsidP="00064F41">
      <w:pPr>
        <w:spacing w:line="480" w:lineRule="auto"/>
        <w:jc w:val="both"/>
        <w:rPr>
          <w:rFonts w:cstheme="minorHAnsi"/>
          <w:b/>
          <w:sz w:val="24"/>
          <w:szCs w:val="24"/>
          <w:lang w:val="en-GB"/>
        </w:rPr>
      </w:pPr>
    </w:p>
    <w:p w14:paraId="1222137E" w14:textId="36D67E28" w:rsidR="00385A26"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t>M</w:t>
      </w:r>
      <w:r w:rsidR="00385A26" w:rsidRPr="00E120B6">
        <w:rPr>
          <w:rFonts w:cstheme="minorHAnsi"/>
          <w:b/>
          <w:sz w:val="24"/>
          <w:szCs w:val="24"/>
          <w:lang w:val="en-GB"/>
        </w:rPr>
        <w:t>aterial and methods</w:t>
      </w:r>
    </w:p>
    <w:p w14:paraId="405289D0" w14:textId="5F76095E" w:rsidR="00534D38" w:rsidRPr="00E120B6" w:rsidRDefault="00385A26" w:rsidP="00064F41">
      <w:pPr>
        <w:spacing w:line="480" w:lineRule="auto"/>
        <w:jc w:val="both"/>
        <w:rPr>
          <w:rFonts w:cstheme="minorHAnsi"/>
          <w:sz w:val="24"/>
          <w:szCs w:val="24"/>
          <w:lang w:val="en-GB"/>
        </w:rPr>
      </w:pPr>
      <w:r w:rsidRPr="00E120B6">
        <w:rPr>
          <w:rFonts w:cstheme="minorHAnsi"/>
          <w:i/>
          <w:sz w:val="24"/>
          <w:szCs w:val="24"/>
          <w:lang w:val="en-GB"/>
        </w:rPr>
        <w:t>Fieldwork</w:t>
      </w:r>
      <w:r w:rsidR="00534D38" w:rsidRPr="00E120B6">
        <w:rPr>
          <w:rFonts w:cstheme="minorHAnsi"/>
          <w:i/>
          <w:sz w:val="24"/>
          <w:szCs w:val="24"/>
          <w:lang w:val="en-GB"/>
        </w:rPr>
        <w:t>.</w:t>
      </w:r>
      <w:r w:rsidR="00534D38" w:rsidRPr="00E120B6">
        <w:rPr>
          <w:rFonts w:cstheme="minorHAnsi"/>
          <w:sz w:val="24"/>
          <w:szCs w:val="24"/>
          <w:lang w:val="en-GB"/>
        </w:rPr>
        <w:t xml:space="preserve"> </w:t>
      </w:r>
      <w:r w:rsidRPr="00E120B6">
        <w:rPr>
          <w:rFonts w:cstheme="minorHAnsi"/>
          <w:sz w:val="24"/>
          <w:szCs w:val="24"/>
          <w:lang w:val="en-GB"/>
        </w:rPr>
        <w:t>We carried out the study at the area of one of LBH leks in La Selva Biological Station, Costa Rica (10</w:t>
      </w:r>
      <w:r w:rsidRPr="00E120B6">
        <w:rPr>
          <w:rFonts w:cstheme="minorHAnsi"/>
          <w:sz w:val="24"/>
          <w:szCs w:val="24"/>
          <w:vertAlign w:val="superscript"/>
          <w:lang w:val="en-GB"/>
        </w:rPr>
        <w:t xml:space="preserve"> o</w:t>
      </w:r>
      <w:r w:rsidRPr="00E120B6">
        <w:rPr>
          <w:rFonts w:cstheme="minorHAnsi"/>
          <w:sz w:val="24"/>
          <w:szCs w:val="24"/>
          <w:lang w:val="en-GB"/>
        </w:rPr>
        <w:t>23’ N, 84</w:t>
      </w:r>
      <w:r w:rsidRPr="00E120B6">
        <w:rPr>
          <w:rFonts w:cstheme="minorHAnsi"/>
          <w:sz w:val="24"/>
          <w:szCs w:val="24"/>
          <w:vertAlign w:val="superscript"/>
          <w:lang w:val="en-GB"/>
        </w:rPr>
        <w:t>o</w:t>
      </w:r>
      <w:r w:rsidRPr="00E120B6">
        <w:rPr>
          <w:rFonts w:cstheme="minorHAnsi"/>
          <w:sz w:val="24"/>
          <w:szCs w:val="24"/>
          <w:lang w:val="en-GB"/>
        </w:rPr>
        <w:t xml:space="preserve">10’ W) between May and June 2015. </w:t>
      </w:r>
      <w:r w:rsidR="00E22E7D" w:rsidRPr="00E120B6">
        <w:rPr>
          <w:rFonts w:cstheme="minorHAnsi"/>
          <w:sz w:val="24"/>
          <w:szCs w:val="24"/>
          <w:lang w:val="en-GB"/>
        </w:rPr>
        <w:t>B</w:t>
      </w:r>
      <w:r w:rsidR="009927AD" w:rsidRPr="00E120B6">
        <w:rPr>
          <w:rFonts w:cstheme="minorHAnsi"/>
          <w:sz w:val="24"/>
          <w:szCs w:val="24"/>
          <w:lang w:val="en-GB"/>
        </w:rPr>
        <w:t xml:space="preserve">irds were individually marked [foam tags of unique colour combinations, attached to bird back and breast with nontoxic eyelash glue, see </w:t>
      </w:r>
      <w:r w:rsidR="009927AD" w:rsidRPr="00E120B6">
        <w:rPr>
          <w:rFonts w:cstheme="minorHAnsi"/>
          <w:sz w:val="24"/>
          <w:szCs w:val="24"/>
          <w:lang w:val="en-GB"/>
        </w:rPr>
        <w:fldChar w:fldCharType="begin" w:fldLock="1"/>
      </w:r>
      <w:r w:rsidR="00543A6B" w:rsidRPr="00E120B6">
        <w:rPr>
          <w:rFonts w:cstheme="minorHAnsi"/>
          <w:sz w:val="24"/>
          <w:szCs w:val="24"/>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E120B6">
        <w:rPr>
          <w:rFonts w:cstheme="minorHAnsi"/>
          <w:sz w:val="24"/>
          <w:szCs w:val="24"/>
          <w:lang w:val="en-GB"/>
        </w:rPr>
        <w:fldChar w:fldCharType="separate"/>
      </w:r>
      <w:r w:rsidR="009927AD" w:rsidRPr="00E120B6">
        <w:rPr>
          <w:rFonts w:cstheme="minorHAnsi"/>
          <w:noProof/>
          <w:sz w:val="24"/>
          <w:szCs w:val="24"/>
          <w:lang w:val="en-GB"/>
        </w:rPr>
        <w:t>Araya-Salas et al. 2018</w:t>
      </w:r>
      <w:r w:rsidR="009927AD" w:rsidRPr="00E120B6">
        <w:rPr>
          <w:rFonts w:cstheme="minorHAnsi"/>
          <w:sz w:val="24"/>
          <w:szCs w:val="24"/>
          <w:lang w:val="en-GB"/>
        </w:rPr>
        <w:fldChar w:fldCharType="end"/>
      </w:r>
      <w:r w:rsidR="009927AD" w:rsidRPr="00E120B6">
        <w:rPr>
          <w:rFonts w:cstheme="minorHAnsi"/>
          <w:sz w:val="24"/>
          <w:szCs w:val="24"/>
          <w:lang w:val="en-GB"/>
        </w:rPr>
        <w:t xml:space="preserve"> for details] and habituated to use feeders. Of the </w:t>
      </w:r>
      <w:r w:rsidR="001226F4">
        <w:rPr>
          <w:rFonts w:cstheme="minorHAnsi"/>
          <w:sz w:val="24"/>
          <w:szCs w:val="24"/>
          <w:lang w:val="en-GB"/>
        </w:rPr>
        <w:t>21</w:t>
      </w:r>
      <w:r w:rsidR="009927AD" w:rsidRPr="00E120B6">
        <w:rPr>
          <w:rFonts w:cstheme="minorHAnsi"/>
          <w:sz w:val="24"/>
          <w:szCs w:val="24"/>
          <w:lang w:val="en-GB"/>
        </w:rPr>
        <w:t xml:space="preserve"> birds marked at the study lek, 12 individuals regularly used feeders utilized in the present study</w:t>
      </w:r>
      <w:r w:rsidR="00326299" w:rsidRPr="00E120B6">
        <w:rPr>
          <w:rFonts w:cstheme="minorHAnsi"/>
          <w:sz w:val="24"/>
          <w:szCs w:val="24"/>
          <w:lang w:val="en-GB"/>
        </w:rPr>
        <w:t xml:space="preserve"> (</w:t>
      </w:r>
      <w:r w:rsidR="00326299" w:rsidRPr="005A4C23">
        <w:rPr>
          <w:rFonts w:cstheme="minorHAnsi"/>
          <w:sz w:val="24"/>
          <w:szCs w:val="24"/>
          <w:lang w:val="en-GB"/>
        </w:rPr>
        <w:t xml:space="preserve">located at </w:t>
      </w:r>
      <w:r w:rsidR="001226F4" w:rsidRPr="005A4C23">
        <w:rPr>
          <w:rFonts w:cstheme="minorHAnsi"/>
          <w:sz w:val="24"/>
          <w:szCs w:val="24"/>
          <w:lang w:val="en-GB"/>
        </w:rPr>
        <w:t>ca 300 m</w:t>
      </w:r>
      <w:r w:rsidR="00326299" w:rsidRPr="005A4C23">
        <w:rPr>
          <w:rFonts w:cstheme="minorHAnsi"/>
          <w:sz w:val="24"/>
          <w:szCs w:val="24"/>
          <w:lang w:val="en-GB"/>
        </w:rPr>
        <w:t xml:space="preserve"> distance</w:t>
      </w:r>
      <w:r w:rsidR="00326299" w:rsidRPr="00E120B6">
        <w:rPr>
          <w:rFonts w:cstheme="minorHAnsi"/>
          <w:sz w:val="24"/>
          <w:szCs w:val="24"/>
          <w:lang w:val="en-GB"/>
        </w:rPr>
        <w:t xml:space="preserve"> from the closest lek border) and were tested in the experiment.</w:t>
      </w:r>
      <w:ins w:id="6" w:author="Kasia Wojczulanis" w:date="2020-05-04T07:52:00Z">
        <w:r w:rsidR="00AE26E1">
          <w:rPr>
            <w:rFonts w:cstheme="minorHAnsi"/>
            <w:sz w:val="24"/>
            <w:szCs w:val="24"/>
            <w:lang w:val="en-GB"/>
          </w:rPr>
          <w:t xml:space="preserve"> Thus, we performed the study based on more than a half of the local </w:t>
        </w:r>
      </w:ins>
      <w:ins w:id="7" w:author="Kasia Wojczulanis" w:date="2020-05-04T07:53:00Z">
        <w:r w:rsidR="00AE26E1">
          <w:rPr>
            <w:rFonts w:cstheme="minorHAnsi"/>
            <w:sz w:val="24"/>
            <w:szCs w:val="24"/>
            <w:lang w:val="en-GB"/>
          </w:rPr>
          <w:t xml:space="preserve">LBH </w:t>
        </w:r>
      </w:ins>
      <w:ins w:id="8" w:author="Kasia Wojczulanis" w:date="2020-05-04T07:52:00Z">
        <w:r w:rsidR="00AE26E1">
          <w:rPr>
            <w:rFonts w:cstheme="minorHAnsi"/>
            <w:sz w:val="24"/>
            <w:szCs w:val="24"/>
            <w:lang w:val="en-GB"/>
          </w:rPr>
          <w:t>population.</w:t>
        </w:r>
      </w:ins>
    </w:p>
    <w:p w14:paraId="397DBD84" w14:textId="3971A24B" w:rsidR="00DB0E0F" w:rsidRPr="00E120B6" w:rsidDel="00AE26E1" w:rsidRDefault="00DB0E0F" w:rsidP="00064F41">
      <w:pPr>
        <w:spacing w:line="480" w:lineRule="auto"/>
        <w:jc w:val="both"/>
        <w:rPr>
          <w:del w:id="9" w:author="Kasia Wojczulanis" w:date="2020-05-04T07:53:00Z"/>
          <w:rFonts w:cstheme="minorHAnsi"/>
          <w:b/>
          <w:sz w:val="24"/>
          <w:szCs w:val="24"/>
          <w:lang w:val="en-GB"/>
        </w:rPr>
      </w:pPr>
    </w:p>
    <w:p w14:paraId="46905D8D" w14:textId="1227C272" w:rsidR="00183F7E" w:rsidRPr="00E120B6" w:rsidRDefault="00A93C59" w:rsidP="00064F41">
      <w:pPr>
        <w:spacing w:line="480" w:lineRule="auto"/>
        <w:jc w:val="both"/>
        <w:rPr>
          <w:rFonts w:cstheme="minorHAnsi"/>
          <w:sz w:val="24"/>
          <w:szCs w:val="24"/>
          <w:lang w:val="en-GB"/>
        </w:rPr>
      </w:pPr>
      <w:r w:rsidRPr="00E120B6">
        <w:rPr>
          <w:rFonts w:cstheme="minorHAnsi"/>
          <w:sz w:val="24"/>
          <w:szCs w:val="24"/>
          <w:lang w:val="en-GB"/>
        </w:rPr>
        <w:t xml:space="preserve">To </w:t>
      </w:r>
      <w:ins w:id="10" w:author="Kasia Wojczulanis" w:date="2020-05-06T14:52:00Z">
        <w:r w:rsidR="004465A7">
          <w:rPr>
            <w:rFonts w:cstheme="minorHAnsi"/>
            <w:sz w:val="24"/>
            <w:szCs w:val="24"/>
            <w:lang w:val="en-GB"/>
          </w:rPr>
          <w:t xml:space="preserve">examine foraging efficiency of LBHs and </w:t>
        </w:r>
      </w:ins>
      <w:r w:rsidRPr="00E120B6">
        <w:rPr>
          <w:rFonts w:cstheme="minorHAnsi"/>
          <w:sz w:val="24"/>
          <w:szCs w:val="24"/>
          <w:lang w:val="en-GB"/>
        </w:rPr>
        <w:t xml:space="preserve">quantify </w:t>
      </w:r>
      <w:del w:id="11" w:author="Kasia Wojczulanis" w:date="2020-05-06T14:52:00Z">
        <w:r w:rsidRPr="00E120B6" w:rsidDel="004465A7">
          <w:rPr>
            <w:rFonts w:cstheme="minorHAnsi"/>
            <w:sz w:val="24"/>
            <w:szCs w:val="24"/>
            <w:lang w:val="en-GB"/>
          </w:rPr>
          <w:delText xml:space="preserve">birds </w:delText>
        </w:r>
      </w:del>
      <w:ins w:id="12" w:author="Kasia Wojczulanis" w:date="2020-05-06T14:52:00Z">
        <w:r w:rsidR="004465A7">
          <w:rPr>
            <w:rFonts w:cstheme="minorHAnsi"/>
            <w:sz w:val="24"/>
            <w:szCs w:val="24"/>
            <w:lang w:val="en-GB"/>
          </w:rPr>
          <w:t xml:space="preserve">their </w:t>
        </w:r>
      </w:ins>
      <w:r w:rsidRPr="00E120B6">
        <w:rPr>
          <w:rFonts w:cstheme="minorHAnsi"/>
          <w:sz w:val="24"/>
          <w:szCs w:val="24"/>
          <w:lang w:val="en-GB"/>
        </w:rPr>
        <w:t xml:space="preserve">behaviour in </w:t>
      </w:r>
      <w:ins w:id="13" w:author="Kasia Wojczulanis" w:date="2020-05-04T08:03:00Z">
        <w:r w:rsidR="00437939">
          <w:rPr>
            <w:rFonts w:cstheme="minorHAnsi"/>
            <w:sz w:val="24"/>
            <w:szCs w:val="24"/>
            <w:lang w:val="en-GB"/>
          </w:rPr>
          <w:t xml:space="preserve">low and high </w:t>
        </w:r>
      </w:ins>
      <w:del w:id="14" w:author="Kasia Wojczulanis" w:date="2020-05-04T08:03:00Z">
        <w:r w:rsidRPr="00E120B6" w:rsidDel="00437939">
          <w:rPr>
            <w:rFonts w:cstheme="minorHAnsi"/>
            <w:sz w:val="24"/>
            <w:szCs w:val="24"/>
            <w:lang w:val="en-GB"/>
          </w:rPr>
          <w:delText xml:space="preserve">various </w:delText>
        </w:r>
      </w:del>
      <w:r w:rsidRPr="00E120B6">
        <w:rPr>
          <w:rFonts w:cstheme="minorHAnsi"/>
          <w:sz w:val="24"/>
          <w:szCs w:val="24"/>
          <w:lang w:val="en-GB"/>
        </w:rPr>
        <w:t xml:space="preserve">risk predation context, we applied a field experiment using </w:t>
      </w:r>
      <w:ins w:id="15" w:author="Kasia Wojczulanis" w:date="2020-05-04T08:11:00Z">
        <w:r w:rsidR="004506C4">
          <w:rPr>
            <w:rFonts w:cstheme="minorHAnsi"/>
            <w:sz w:val="24"/>
            <w:szCs w:val="24"/>
            <w:lang w:val="en-GB"/>
          </w:rPr>
          <w:t xml:space="preserve">a set-up of </w:t>
        </w:r>
      </w:ins>
      <w:del w:id="16" w:author="Kasia Wojczulanis" w:date="2020-05-04T08:11:00Z">
        <w:r w:rsidRPr="00E120B6" w:rsidDel="004506C4">
          <w:rPr>
            <w:rFonts w:cstheme="minorHAnsi"/>
            <w:sz w:val="24"/>
            <w:szCs w:val="24"/>
            <w:lang w:val="en-GB"/>
          </w:rPr>
          <w:delText xml:space="preserve">a </w:delText>
        </w:r>
      </w:del>
      <w:r w:rsidR="00E673BD" w:rsidRPr="00E120B6">
        <w:rPr>
          <w:rFonts w:cstheme="minorHAnsi"/>
          <w:sz w:val="24"/>
          <w:szCs w:val="24"/>
          <w:lang w:val="en-GB"/>
        </w:rPr>
        <w:t>three</w:t>
      </w:r>
      <w:r w:rsidR="00700B6D" w:rsidRPr="00E120B6">
        <w:rPr>
          <w:rFonts w:cstheme="minorHAnsi"/>
          <w:sz w:val="24"/>
          <w:szCs w:val="24"/>
          <w:lang w:val="en-GB"/>
        </w:rPr>
        <w:t xml:space="preserve"> one-flower </w:t>
      </w:r>
      <w:r w:rsidR="00E673BD" w:rsidRPr="00E120B6">
        <w:rPr>
          <w:rFonts w:cstheme="minorHAnsi"/>
          <w:sz w:val="24"/>
          <w:szCs w:val="24"/>
          <w:lang w:val="en-GB"/>
        </w:rPr>
        <w:t>feede</w:t>
      </w:r>
      <w:r w:rsidRPr="00E120B6">
        <w:rPr>
          <w:rFonts w:cstheme="minorHAnsi"/>
          <w:sz w:val="24"/>
          <w:szCs w:val="24"/>
          <w:lang w:val="en-GB"/>
        </w:rPr>
        <w:t>rs</w:t>
      </w:r>
      <w:ins w:id="17" w:author="Kasia Wojczulanis" w:date="2020-05-06T14:45:00Z">
        <w:r w:rsidR="00A66A53">
          <w:rPr>
            <w:rFonts w:cstheme="minorHAnsi"/>
            <w:sz w:val="24"/>
            <w:szCs w:val="24"/>
            <w:lang w:val="en-GB"/>
          </w:rPr>
          <w:t>,</w:t>
        </w:r>
      </w:ins>
      <w:ins w:id="18" w:author="Kasia Wojczulanis" w:date="2020-05-04T08:04:00Z">
        <w:r w:rsidR="00437939">
          <w:rPr>
            <w:rFonts w:cstheme="minorHAnsi"/>
            <w:sz w:val="24"/>
            <w:szCs w:val="24"/>
            <w:lang w:val="en-GB"/>
          </w:rPr>
          <w:t xml:space="preserve"> </w:t>
        </w:r>
      </w:ins>
      <w:del w:id="19" w:author="Kasia Wojczulanis" w:date="2020-05-04T08:04:00Z">
        <w:r w:rsidRPr="00E120B6" w:rsidDel="00437939">
          <w:rPr>
            <w:rFonts w:cstheme="minorHAnsi"/>
            <w:sz w:val="24"/>
            <w:szCs w:val="24"/>
            <w:lang w:val="en-GB"/>
          </w:rPr>
          <w:delText xml:space="preserve"> </w:delText>
        </w:r>
      </w:del>
      <w:ins w:id="20" w:author="Kasia Wojczulanis" w:date="2020-05-04T08:04:00Z">
        <w:r w:rsidR="00437939" w:rsidRPr="00E120B6">
          <w:rPr>
            <w:rFonts w:cstheme="minorHAnsi"/>
            <w:sz w:val="24"/>
            <w:szCs w:val="24"/>
            <w:lang w:val="en-GB"/>
          </w:rPr>
          <w:t xml:space="preserve">filled up </w:t>
        </w:r>
        <w:r w:rsidR="00437939">
          <w:rPr>
            <w:rFonts w:cstheme="minorHAnsi"/>
            <w:sz w:val="24"/>
            <w:szCs w:val="24"/>
            <w:lang w:val="en-GB"/>
          </w:rPr>
          <w:t>with ~</w:t>
        </w:r>
        <w:r w:rsidR="00437939" w:rsidRPr="00E120B6">
          <w:rPr>
            <w:rFonts w:cstheme="minorHAnsi"/>
            <w:sz w:val="24"/>
            <w:szCs w:val="24"/>
            <w:lang w:val="en-GB"/>
          </w:rPr>
          <w:t>30% sugar-wate</w:t>
        </w:r>
        <w:r w:rsidR="00437939">
          <w:rPr>
            <w:rFonts w:cstheme="minorHAnsi"/>
            <w:sz w:val="24"/>
            <w:szCs w:val="24"/>
            <w:lang w:val="en-GB"/>
          </w:rPr>
          <w:t xml:space="preserve">r and </w:t>
        </w:r>
      </w:ins>
      <w:del w:id="21" w:author="Kasia Wojczulanis" w:date="2020-05-04T08:04:00Z">
        <w:r w:rsidRPr="00E120B6" w:rsidDel="00437939">
          <w:rPr>
            <w:rFonts w:cstheme="minorHAnsi"/>
            <w:sz w:val="24"/>
            <w:szCs w:val="24"/>
            <w:lang w:val="en-GB"/>
          </w:rPr>
          <w:delText xml:space="preserve">for the experimental set up. We </w:delText>
        </w:r>
      </w:del>
      <w:r w:rsidRPr="00E120B6">
        <w:rPr>
          <w:rFonts w:cstheme="minorHAnsi"/>
          <w:sz w:val="24"/>
          <w:szCs w:val="24"/>
          <w:lang w:val="en-GB"/>
        </w:rPr>
        <w:t>arrange</w:t>
      </w:r>
      <w:ins w:id="22" w:author="Kasia Wojczulanis" w:date="2020-05-04T08:04:00Z">
        <w:r w:rsidR="00437939">
          <w:rPr>
            <w:rFonts w:cstheme="minorHAnsi"/>
            <w:sz w:val="24"/>
            <w:szCs w:val="24"/>
            <w:lang w:val="en-GB"/>
          </w:rPr>
          <w:t>d</w:t>
        </w:r>
      </w:ins>
      <w:r w:rsidRPr="00E120B6">
        <w:rPr>
          <w:rFonts w:cstheme="minorHAnsi"/>
          <w:sz w:val="24"/>
          <w:szCs w:val="24"/>
          <w:lang w:val="en-GB"/>
        </w:rPr>
        <w:t xml:space="preserve"> </w:t>
      </w:r>
      <w:del w:id="23" w:author="Kasia Wojczulanis" w:date="2020-05-04T08:04:00Z">
        <w:r w:rsidRPr="00E120B6" w:rsidDel="00437939">
          <w:rPr>
            <w:rFonts w:cstheme="minorHAnsi"/>
            <w:sz w:val="24"/>
            <w:szCs w:val="24"/>
            <w:lang w:val="en-GB"/>
          </w:rPr>
          <w:delText xml:space="preserve">the feeders </w:delText>
        </w:r>
      </w:del>
      <w:r w:rsidR="00E673BD" w:rsidRPr="00E120B6">
        <w:rPr>
          <w:rFonts w:cstheme="minorHAnsi"/>
          <w:sz w:val="24"/>
          <w:szCs w:val="24"/>
          <w:lang w:val="en-GB"/>
        </w:rPr>
        <w:t>in a line</w:t>
      </w:r>
      <w:ins w:id="24" w:author="Kasia Wojczulanis" w:date="2020-05-04T08:04:00Z">
        <w:r w:rsidR="00437939">
          <w:rPr>
            <w:rFonts w:cstheme="minorHAnsi"/>
            <w:sz w:val="24"/>
            <w:szCs w:val="24"/>
            <w:lang w:val="en-GB"/>
          </w:rPr>
          <w:t xml:space="preserve"> (</w:t>
        </w:r>
      </w:ins>
      <w:del w:id="25" w:author="Kasia Wojczulanis" w:date="2020-05-04T08:04:00Z">
        <w:r w:rsidR="00326299" w:rsidRPr="00E120B6" w:rsidDel="00437939">
          <w:rPr>
            <w:rFonts w:cstheme="minorHAnsi"/>
            <w:sz w:val="24"/>
            <w:szCs w:val="24"/>
            <w:lang w:val="en-GB"/>
          </w:rPr>
          <w:delText xml:space="preserve">, </w:delText>
        </w:r>
      </w:del>
      <w:r w:rsidR="00326299" w:rsidRPr="00E120B6">
        <w:rPr>
          <w:rFonts w:cstheme="minorHAnsi"/>
          <w:sz w:val="24"/>
          <w:szCs w:val="24"/>
          <w:lang w:val="en-GB"/>
        </w:rPr>
        <w:t xml:space="preserve">separated </w:t>
      </w:r>
      <w:r w:rsidR="00E673BD" w:rsidRPr="00E120B6">
        <w:rPr>
          <w:rFonts w:cstheme="minorHAnsi"/>
          <w:sz w:val="24"/>
          <w:szCs w:val="24"/>
          <w:lang w:val="en-GB"/>
        </w:rPr>
        <w:t xml:space="preserve">by </w:t>
      </w:r>
      <w:r w:rsidR="00326299" w:rsidRPr="00E120B6">
        <w:rPr>
          <w:rFonts w:cstheme="minorHAnsi"/>
          <w:sz w:val="24"/>
          <w:szCs w:val="24"/>
          <w:lang w:val="en-GB"/>
        </w:rPr>
        <w:t xml:space="preserve">ca </w:t>
      </w:r>
      <w:r w:rsidR="00E673BD" w:rsidRPr="00E120B6">
        <w:rPr>
          <w:rFonts w:cstheme="minorHAnsi"/>
          <w:sz w:val="24"/>
          <w:szCs w:val="24"/>
          <w:lang w:val="en-GB"/>
        </w:rPr>
        <w:t>10 cm distance from each other</w:t>
      </w:r>
      <w:ins w:id="26" w:author="Kasia Wojczulanis" w:date="2020-05-04T08:04:00Z">
        <w:r w:rsidR="00437939">
          <w:rPr>
            <w:rFonts w:cstheme="minorHAnsi"/>
            <w:sz w:val="24"/>
            <w:szCs w:val="24"/>
            <w:lang w:val="en-GB"/>
          </w:rPr>
          <w:t>)</w:t>
        </w:r>
      </w:ins>
      <w:r w:rsidR="00E673BD" w:rsidRPr="00E120B6">
        <w:rPr>
          <w:rFonts w:cstheme="minorHAnsi"/>
          <w:sz w:val="24"/>
          <w:szCs w:val="24"/>
          <w:lang w:val="en-GB"/>
        </w:rPr>
        <w:t>.</w:t>
      </w:r>
      <w:r w:rsidR="00326299" w:rsidRPr="00E120B6">
        <w:rPr>
          <w:rFonts w:cstheme="minorHAnsi"/>
          <w:sz w:val="24"/>
          <w:szCs w:val="24"/>
          <w:lang w:val="en-GB"/>
        </w:rPr>
        <w:t xml:space="preserve"> The experiment </w:t>
      </w:r>
      <w:ins w:id="27" w:author="Kasia Wojczulanis" w:date="2020-05-04T08:13:00Z">
        <w:r w:rsidR="004506C4">
          <w:rPr>
            <w:rFonts w:cstheme="minorHAnsi"/>
            <w:sz w:val="24"/>
            <w:szCs w:val="24"/>
            <w:lang w:val="en-GB"/>
          </w:rPr>
          <w:t xml:space="preserve">session </w:t>
        </w:r>
      </w:ins>
      <w:r w:rsidR="00326299" w:rsidRPr="00E120B6">
        <w:rPr>
          <w:rFonts w:cstheme="minorHAnsi"/>
          <w:sz w:val="24"/>
          <w:szCs w:val="24"/>
          <w:lang w:val="en-GB"/>
        </w:rPr>
        <w:t xml:space="preserve">consisted of two </w:t>
      </w:r>
      <w:ins w:id="28" w:author="Kasia Wojczulanis" w:date="2020-05-04T07:55:00Z">
        <w:r w:rsidR="00AE26E1">
          <w:rPr>
            <w:rFonts w:cstheme="minorHAnsi"/>
            <w:sz w:val="24"/>
            <w:szCs w:val="24"/>
            <w:lang w:val="en-GB"/>
          </w:rPr>
          <w:t xml:space="preserve">consecutive </w:t>
        </w:r>
      </w:ins>
      <w:r w:rsidR="00C61C49" w:rsidRPr="00E120B6">
        <w:rPr>
          <w:rFonts w:cstheme="minorHAnsi"/>
          <w:sz w:val="24"/>
          <w:szCs w:val="24"/>
          <w:lang w:val="en-GB"/>
        </w:rPr>
        <w:t>phases</w:t>
      </w:r>
      <w:ins w:id="29" w:author="Kasia Wojczulanis" w:date="2020-05-04T07:55:00Z">
        <w:r w:rsidR="00AE26E1">
          <w:rPr>
            <w:rFonts w:cstheme="minorHAnsi"/>
            <w:sz w:val="24"/>
            <w:szCs w:val="24"/>
            <w:lang w:val="en-GB"/>
          </w:rPr>
          <w:t xml:space="preserve"> </w:t>
        </w:r>
      </w:ins>
      <w:ins w:id="30" w:author="Kasia Wojczulanis" w:date="2020-05-04T07:58:00Z">
        <w:r w:rsidR="00437939">
          <w:rPr>
            <w:rFonts w:cstheme="minorHAnsi"/>
            <w:sz w:val="24"/>
            <w:szCs w:val="24"/>
            <w:lang w:val="en-GB"/>
          </w:rPr>
          <w:t xml:space="preserve">performed </w:t>
        </w:r>
      </w:ins>
      <w:ins w:id="31" w:author="Kasia Wojczulanis" w:date="2020-05-04T07:59:00Z">
        <w:r w:rsidR="00437939">
          <w:rPr>
            <w:rFonts w:cstheme="minorHAnsi"/>
            <w:sz w:val="24"/>
            <w:szCs w:val="24"/>
            <w:lang w:val="en-GB"/>
          </w:rPr>
          <w:t>the same day</w:t>
        </w:r>
      </w:ins>
      <w:ins w:id="32" w:author="Kasia Wojczulanis" w:date="2020-05-04T08:02:00Z">
        <w:r w:rsidR="00437939" w:rsidRPr="00437939">
          <w:rPr>
            <w:rFonts w:cstheme="minorHAnsi"/>
            <w:sz w:val="24"/>
            <w:szCs w:val="24"/>
            <w:lang w:val="en-GB"/>
          </w:rPr>
          <w:t xml:space="preserve"> </w:t>
        </w:r>
        <w:r w:rsidR="00437939">
          <w:rPr>
            <w:rFonts w:cstheme="minorHAnsi"/>
            <w:sz w:val="24"/>
            <w:szCs w:val="24"/>
            <w:lang w:val="en-GB"/>
          </w:rPr>
          <w:t>(</w:t>
        </w:r>
        <w:r w:rsidR="00437939" w:rsidRPr="00782249">
          <w:rPr>
            <w:rFonts w:cstheme="minorHAnsi"/>
            <w:sz w:val="24"/>
            <w:szCs w:val="24"/>
            <w:lang w:val="en-GB"/>
          </w:rPr>
          <w:t>3-4 hours</w:t>
        </w:r>
        <w:r w:rsidR="00437939">
          <w:rPr>
            <w:rFonts w:cstheme="minorHAnsi"/>
            <w:sz w:val="24"/>
            <w:szCs w:val="24"/>
            <w:lang w:val="en-GB"/>
          </w:rPr>
          <w:t>)</w:t>
        </w:r>
      </w:ins>
      <w:ins w:id="33" w:author="Kasia Wojczulanis" w:date="2020-05-04T07:59:00Z">
        <w:r w:rsidR="00437939">
          <w:rPr>
            <w:rFonts w:cstheme="minorHAnsi"/>
            <w:sz w:val="24"/>
            <w:szCs w:val="24"/>
            <w:lang w:val="en-GB"/>
          </w:rPr>
          <w:t xml:space="preserve">, </w:t>
        </w:r>
      </w:ins>
      <w:ins w:id="34" w:author="Kasia Wojczulanis" w:date="2020-05-04T07:58:00Z">
        <w:r w:rsidR="00437939">
          <w:rPr>
            <w:rFonts w:cstheme="minorHAnsi"/>
            <w:sz w:val="24"/>
            <w:szCs w:val="24"/>
            <w:lang w:val="en-GB"/>
          </w:rPr>
          <w:t xml:space="preserve">in the low </w:t>
        </w:r>
      </w:ins>
      <w:ins w:id="35" w:author="Kasia Wojczulanis" w:date="2020-05-04T08:08:00Z">
        <w:r w:rsidR="004506C4">
          <w:rPr>
            <w:rFonts w:cstheme="minorHAnsi"/>
            <w:sz w:val="24"/>
            <w:szCs w:val="24"/>
            <w:lang w:val="en-GB"/>
          </w:rPr>
          <w:t xml:space="preserve">(first phase) </w:t>
        </w:r>
      </w:ins>
      <w:ins w:id="36" w:author="Kasia Wojczulanis" w:date="2020-05-04T07:58:00Z">
        <w:r w:rsidR="00437939">
          <w:rPr>
            <w:rFonts w:cstheme="minorHAnsi"/>
            <w:sz w:val="24"/>
            <w:szCs w:val="24"/>
            <w:lang w:val="en-GB"/>
          </w:rPr>
          <w:t xml:space="preserve">and high risk </w:t>
        </w:r>
      </w:ins>
      <w:ins w:id="37" w:author="Kasia Wojczulanis" w:date="2020-05-04T08:08:00Z">
        <w:r w:rsidR="004506C4">
          <w:rPr>
            <w:rFonts w:cstheme="minorHAnsi"/>
            <w:sz w:val="24"/>
            <w:szCs w:val="24"/>
            <w:lang w:val="en-GB"/>
          </w:rPr>
          <w:t xml:space="preserve">(second phase) </w:t>
        </w:r>
      </w:ins>
      <w:ins w:id="38" w:author="Kasia Wojczulanis" w:date="2020-05-04T07:58:00Z">
        <w:r w:rsidR="00437939">
          <w:rPr>
            <w:rFonts w:cstheme="minorHAnsi"/>
            <w:sz w:val="24"/>
            <w:szCs w:val="24"/>
            <w:lang w:val="en-GB"/>
          </w:rPr>
          <w:t xml:space="preserve">predation context. </w:t>
        </w:r>
      </w:ins>
      <w:del w:id="39" w:author="Kasia Wojczulanis" w:date="2020-05-04T07:54:00Z">
        <w:r w:rsidR="00C97C7E" w:rsidRPr="00E120B6" w:rsidDel="00AE26E1">
          <w:rPr>
            <w:rFonts w:cstheme="minorHAnsi"/>
            <w:sz w:val="24"/>
            <w:szCs w:val="24"/>
            <w:lang w:val="en-GB"/>
          </w:rPr>
          <w:delText>/treatments</w:delText>
        </w:r>
        <w:r w:rsidR="00C61C49" w:rsidRPr="00E120B6" w:rsidDel="00AE26E1">
          <w:rPr>
            <w:rFonts w:cstheme="minorHAnsi"/>
            <w:sz w:val="24"/>
            <w:szCs w:val="24"/>
            <w:lang w:val="en-GB"/>
          </w:rPr>
          <w:delText xml:space="preserve"> </w:delText>
        </w:r>
      </w:del>
      <w:del w:id="40" w:author="Kasia Wojczulanis" w:date="2020-05-04T07:55:00Z">
        <w:r w:rsidR="00326299" w:rsidRPr="00E120B6" w:rsidDel="00AE26E1">
          <w:rPr>
            <w:rFonts w:cstheme="minorHAnsi"/>
            <w:sz w:val="24"/>
            <w:szCs w:val="24"/>
            <w:lang w:val="en-GB"/>
          </w:rPr>
          <w:delText xml:space="preserve">– </w:delText>
        </w:r>
        <w:r w:rsidR="002E6084" w:rsidRPr="00E120B6" w:rsidDel="00AE26E1">
          <w:rPr>
            <w:rFonts w:cstheme="minorHAnsi"/>
            <w:sz w:val="24"/>
            <w:szCs w:val="24"/>
            <w:lang w:val="en-GB"/>
          </w:rPr>
          <w:delText xml:space="preserve">hereafter </w:delText>
        </w:r>
        <w:r w:rsidR="00326299" w:rsidRPr="00E120B6" w:rsidDel="00AE26E1">
          <w:rPr>
            <w:rFonts w:cstheme="minorHAnsi"/>
            <w:sz w:val="24"/>
            <w:szCs w:val="24"/>
            <w:lang w:val="en-GB"/>
          </w:rPr>
          <w:delText>control and experimental</w:delText>
        </w:r>
      </w:del>
      <w:del w:id="41" w:author="Kasia Wojczulanis" w:date="2020-05-04T07:58:00Z">
        <w:r w:rsidR="002E6084" w:rsidRPr="00E120B6" w:rsidDel="00437939">
          <w:rPr>
            <w:rFonts w:cstheme="minorHAnsi"/>
            <w:sz w:val="24"/>
            <w:szCs w:val="24"/>
            <w:lang w:val="en-GB"/>
          </w:rPr>
          <w:delText xml:space="preserve">. </w:delText>
        </w:r>
      </w:del>
      <w:del w:id="42" w:author="Kasia Wojczulanis" w:date="2020-05-04T07:59:00Z">
        <w:r w:rsidR="002E6084" w:rsidRPr="00E120B6" w:rsidDel="00437939">
          <w:rPr>
            <w:rFonts w:cstheme="minorHAnsi"/>
            <w:sz w:val="24"/>
            <w:szCs w:val="24"/>
            <w:lang w:val="en-GB"/>
          </w:rPr>
          <w:delText>B</w:delText>
        </w:r>
        <w:r w:rsidR="00C61C49" w:rsidRPr="00E120B6" w:rsidDel="00437939">
          <w:rPr>
            <w:rFonts w:cstheme="minorHAnsi"/>
            <w:sz w:val="24"/>
            <w:szCs w:val="24"/>
            <w:lang w:val="en-GB"/>
          </w:rPr>
          <w:delText xml:space="preserve">oth </w:delText>
        </w:r>
        <w:r w:rsidR="002E6084" w:rsidRPr="00E120B6" w:rsidDel="00437939">
          <w:rPr>
            <w:rFonts w:cstheme="minorHAnsi"/>
            <w:sz w:val="24"/>
            <w:szCs w:val="24"/>
            <w:lang w:val="en-GB"/>
          </w:rPr>
          <w:delText xml:space="preserve">phases were </w:delText>
        </w:r>
        <w:r w:rsidR="00C61C49" w:rsidRPr="00E120B6" w:rsidDel="00437939">
          <w:rPr>
            <w:rFonts w:cstheme="minorHAnsi"/>
            <w:sz w:val="24"/>
            <w:szCs w:val="24"/>
            <w:lang w:val="en-GB"/>
          </w:rPr>
          <w:delText>performed at the same day, with the control being directly followed by the experimental phase</w:delText>
        </w:r>
        <w:r w:rsidR="00326299" w:rsidRPr="00E120B6" w:rsidDel="00437939">
          <w:rPr>
            <w:rFonts w:cstheme="minorHAnsi"/>
            <w:sz w:val="24"/>
            <w:szCs w:val="24"/>
            <w:lang w:val="en-GB"/>
          </w:rPr>
          <w:delText xml:space="preserve">. </w:delText>
        </w:r>
        <w:r w:rsidR="00183F7E" w:rsidRPr="00E120B6" w:rsidDel="00437939">
          <w:rPr>
            <w:rFonts w:cstheme="minorHAnsi"/>
            <w:sz w:val="24"/>
            <w:szCs w:val="24"/>
            <w:lang w:val="en-GB"/>
          </w:rPr>
          <w:delText xml:space="preserve">The experimental phase started at the moment when all the focal individuals have been recorded at the feeder for the control conditions, and lasted until all of them visited the feeder again in the experimental conditions. </w:delText>
        </w:r>
      </w:del>
      <w:del w:id="43" w:author="Kasia Wojczulanis" w:date="2020-05-04T08:02:00Z">
        <w:r w:rsidR="00183F7E" w:rsidRPr="00E120B6" w:rsidDel="00437939">
          <w:rPr>
            <w:rFonts w:cstheme="minorHAnsi"/>
            <w:sz w:val="24"/>
            <w:szCs w:val="24"/>
            <w:lang w:val="en-GB"/>
          </w:rPr>
          <w:delText xml:space="preserve">Since focal individuals visited feeders regularly, appearing at the </w:delText>
        </w:r>
        <w:r w:rsidR="002E6084" w:rsidRPr="00E120B6" w:rsidDel="00437939">
          <w:rPr>
            <w:rFonts w:cstheme="minorHAnsi"/>
            <w:sz w:val="24"/>
            <w:szCs w:val="24"/>
            <w:lang w:val="en-GB"/>
          </w:rPr>
          <w:delText xml:space="preserve">feeders </w:delText>
        </w:r>
        <w:r w:rsidR="00183F7E" w:rsidRPr="00E120B6" w:rsidDel="00437939">
          <w:rPr>
            <w:rFonts w:cstheme="minorHAnsi"/>
            <w:sz w:val="24"/>
            <w:szCs w:val="24"/>
            <w:lang w:val="en-GB"/>
          </w:rPr>
          <w:delText xml:space="preserve">site </w:delText>
        </w:r>
        <w:r w:rsidR="00183F7E" w:rsidRPr="00782249" w:rsidDel="00437939">
          <w:rPr>
            <w:rFonts w:cstheme="minorHAnsi"/>
            <w:sz w:val="24"/>
            <w:szCs w:val="24"/>
            <w:lang w:val="en-GB"/>
          </w:rPr>
          <w:delText>on average</w:delText>
        </w:r>
        <w:r w:rsidR="001226F4" w:rsidRPr="00782249" w:rsidDel="00437939">
          <w:rPr>
            <w:rFonts w:cstheme="minorHAnsi"/>
            <w:sz w:val="24"/>
            <w:szCs w:val="24"/>
            <w:lang w:val="en-GB"/>
          </w:rPr>
          <w:delText xml:space="preserve"> 2.3</w:delText>
        </w:r>
        <w:r w:rsidR="00183F7E" w:rsidRPr="00782249" w:rsidDel="00437939">
          <w:rPr>
            <w:rFonts w:cstheme="minorHAnsi"/>
            <w:sz w:val="24"/>
            <w:szCs w:val="24"/>
            <w:lang w:val="en-GB"/>
          </w:rPr>
          <w:delText xml:space="preserve"> times per hour, we were able to complete the </w:delText>
        </w:r>
      </w:del>
      <w:del w:id="44" w:author="Kasia Wojczulanis" w:date="2020-05-04T07:59:00Z">
        <w:r w:rsidR="00183F7E" w:rsidRPr="00782249" w:rsidDel="00437939">
          <w:rPr>
            <w:rFonts w:cstheme="minorHAnsi"/>
            <w:sz w:val="24"/>
            <w:szCs w:val="24"/>
            <w:lang w:val="en-GB"/>
          </w:rPr>
          <w:delText xml:space="preserve">two phases </w:delText>
        </w:r>
      </w:del>
      <w:del w:id="45" w:author="Kasia Wojczulanis" w:date="2020-05-04T08:02:00Z">
        <w:r w:rsidR="00183F7E" w:rsidRPr="00782249" w:rsidDel="00437939">
          <w:rPr>
            <w:rFonts w:cstheme="minorHAnsi"/>
            <w:sz w:val="24"/>
            <w:szCs w:val="24"/>
            <w:lang w:val="en-GB"/>
          </w:rPr>
          <w:delText xml:space="preserve">within </w:delText>
        </w:r>
        <w:r w:rsidR="00782249" w:rsidRPr="00782249" w:rsidDel="00437939">
          <w:rPr>
            <w:rFonts w:cstheme="minorHAnsi"/>
            <w:sz w:val="24"/>
            <w:szCs w:val="24"/>
            <w:lang w:val="en-GB"/>
          </w:rPr>
          <w:delText>3-4</w:delText>
        </w:r>
        <w:r w:rsidR="00183F7E" w:rsidRPr="00782249" w:rsidDel="00437939">
          <w:rPr>
            <w:rFonts w:cstheme="minorHAnsi"/>
            <w:sz w:val="24"/>
            <w:szCs w:val="24"/>
            <w:lang w:val="en-GB"/>
          </w:rPr>
          <w:delText xml:space="preserve"> hours. </w:delText>
        </w:r>
      </w:del>
      <w:r w:rsidR="00326299" w:rsidRPr="00782249">
        <w:rPr>
          <w:rFonts w:cstheme="minorHAnsi"/>
          <w:sz w:val="24"/>
          <w:szCs w:val="24"/>
          <w:lang w:val="en-GB"/>
        </w:rPr>
        <w:t>During</w:t>
      </w:r>
      <w:r w:rsidR="00326299" w:rsidRPr="00E120B6">
        <w:rPr>
          <w:rFonts w:cstheme="minorHAnsi"/>
          <w:sz w:val="24"/>
          <w:szCs w:val="24"/>
          <w:lang w:val="en-GB"/>
        </w:rPr>
        <w:t xml:space="preserve"> </w:t>
      </w:r>
      <w:ins w:id="46" w:author="Kasia Wojczulanis" w:date="2020-05-04T08:00:00Z">
        <w:r w:rsidR="00437939">
          <w:rPr>
            <w:rFonts w:cstheme="minorHAnsi"/>
            <w:sz w:val="24"/>
            <w:szCs w:val="24"/>
            <w:lang w:val="en-GB"/>
          </w:rPr>
          <w:t xml:space="preserve">the whole experiment </w:t>
        </w:r>
      </w:ins>
      <w:del w:id="47" w:author="Kasia Wojczulanis" w:date="2020-05-04T08:00:00Z">
        <w:r w:rsidR="00326299" w:rsidRPr="00E120B6" w:rsidDel="00437939">
          <w:rPr>
            <w:rFonts w:cstheme="minorHAnsi"/>
            <w:sz w:val="24"/>
            <w:szCs w:val="24"/>
            <w:lang w:val="en-GB"/>
          </w:rPr>
          <w:delText xml:space="preserve">both </w:delText>
        </w:r>
        <w:r w:rsidR="00C61C49" w:rsidRPr="00E120B6" w:rsidDel="00437939">
          <w:rPr>
            <w:rFonts w:cstheme="minorHAnsi"/>
            <w:sz w:val="24"/>
            <w:szCs w:val="24"/>
            <w:lang w:val="en-GB"/>
          </w:rPr>
          <w:delText xml:space="preserve">phases </w:delText>
        </w:r>
        <w:r w:rsidR="00326299" w:rsidRPr="00E120B6" w:rsidDel="00437939">
          <w:rPr>
            <w:rFonts w:cstheme="minorHAnsi"/>
            <w:sz w:val="24"/>
            <w:szCs w:val="24"/>
            <w:lang w:val="en-GB"/>
          </w:rPr>
          <w:delText xml:space="preserve">of the experiment </w:delText>
        </w:r>
      </w:del>
      <w:del w:id="48" w:author="Kasia Wojczulanis" w:date="2020-05-04T08:08:00Z">
        <w:r w:rsidR="00326299" w:rsidRPr="00E120B6" w:rsidDel="004506C4">
          <w:rPr>
            <w:rFonts w:cstheme="minorHAnsi"/>
            <w:sz w:val="24"/>
            <w:szCs w:val="24"/>
            <w:lang w:val="en-GB"/>
          </w:rPr>
          <w:delText xml:space="preserve">the three feeders were </w:delText>
        </w:r>
      </w:del>
      <w:del w:id="49" w:author="Kasia Wojczulanis" w:date="2020-05-04T08:02:00Z">
        <w:r w:rsidR="00385A26" w:rsidRPr="00E120B6" w:rsidDel="00437939">
          <w:rPr>
            <w:rFonts w:cstheme="minorHAnsi"/>
            <w:sz w:val="24"/>
            <w:szCs w:val="24"/>
            <w:lang w:val="en-GB"/>
          </w:rPr>
          <w:delText xml:space="preserve">filled </w:delText>
        </w:r>
        <w:r w:rsidR="00326299" w:rsidRPr="00E120B6" w:rsidDel="00437939">
          <w:rPr>
            <w:rFonts w:cstheme="minorHAnsi"/>
            <w:sz w:val="24"/>
            <w:szCs w:val="24"/>
            <w:lang w:val="en-GB"/>
          </w:rPr>
          <w:delText xml:space="preserve">up </w:delText>
        </w:r>
        <w:r w:rsidRPr="00E120B6" w:rsidDel="00437939">
          <w:rPr>
            <w:rFonts w:cstheme="minorHAnsi"/>
            <w:sz w:val="24"/>
            <w:szCs w:val="24"/>
            <w:lang w:val="en-GB"/>
          </w:rPr>
          <w:delText>with ~ 30% sugar-wate</w:delText>
        </w:r>
      </w:del>
      <w:del w:id="50" w:author="Kasia Wojczulanis" w:date="2020-05-04T08:08:00Z">
        <w:r w:rsidRPr="00E120B6" w:rsidDel="004506C4">
          <w:rPr>
            <w:rFonts w:cstheme="minorHAnsi"/>
            <w:sz w:val="24"/>
            <w:szCs w:val="24"/>
            <w:lang w:val="en-GB"/>
          </w:rPr>
          <w:delText>r</w:delText>
        </w:r>
        <w:r w:rsidR="00326299" w:rsidRPr="00E120B6" w:rsidDel="004506C4">
          <w:rPr>
            <w:rFonts w:cstheme="minorHAnsi"/>
            <w:sz w:val="24"/>
            <w:szCs w:val="24"/>
            <w:lang w:val="en-GB"/>
          </w:rPr>
          <w:delText xml:space="preserve"> and </w:delText>
        </w:r>
      </w:del>
      <w:r w:rsidR="00326299" w:rsidRPr="00E120B6">
        <w:rPr>
          <w:rFonts w:cstheme="minorHAnsi"/>
          <w:sz w:val="24"/>
          <w:szCs w:val="24"/>
          <w:lang w:val="en-GB"/>
        </w:rPr>
        <w:t>birds were allowed to forage on the nectar spontaneously</w:t>
      </w:r>
      <w:ins w:id="51" w:author="Kasia Wojczulanis" w:date="2020-05-04T08:12:00Z">
        <w:r w:rsidR="004506C4">
          <w:rPr>
            <w:rFonts w:cstheme="minorHAnsi"/>
            <w:sz w:val="24"/>
            <w:szCs w:val="24"/>
            <w:lang w:val="en-GB"/>
          </w:rPr>
          <w:t xml:space="preserve"> and their </w:t>
        </w:r>
      </w:ins>
      <w:del w:id="52" w:author="Kasia Wojczulanis" w:date="2020-05-04T08:12:00Z">
        <w:r w:rsidR="00326299" w:rsidRPr="00E120B6" w:rsidDel="004506C4">
          <w:rPr>
            <w:rFonts w:cstheme="minorHAnsi"/>
            <w:sz w:val="24"/>
            <w:szCs w:val="24"/>
            <w:lang w:val="en-GB"/>
          </w:rPr>
          <w:delText xml:space="preserve">, while their </w:delText>
        </w:r>
      </w:del>
      <w:r w:rsidR="00326299" w:rsidRPr="00E120B6">
        <w:rPr>
          <w:rFonts w:cstheme="minorHAnsi"/>
          <w:sz w:val="24"/>
          <w:szCs w:val="24"/>
          <w:lang w:val="en-GB"/>
        </w:rPr>
        <w:t xml:space="preserve">behaviour </w:t>
      </w:r>
      <w:del w:id="53" w:author="Kasia Wojczulanis" w:date="2020-05-04T08:12:00Z">
        <w:r w:rsidR="00326299" w:rsidRPr="00E120B6" w:rsidDel="004506C4">
          <w:rPr>
            <w:rFonts w:cstheme="minorHAnsi"/>
            <w:sz w:val="24"/>
            <w:szCs w:val="24"/>
            <w:lang w:val="en-GB"/>
          </w:rPr>
          <w:delText xml:space="preserve">at feeders site </w:delText>
        </w:r>
      </w:del>
      <w:del w:id="54" w:author="Kasia Wojczulanis" w:date="2020-05-04T08:11:00Z">
        <w:r w:rsidR="00326299" w:rsidRPr="00E120B6" w:rsidDel="004506C4">
          <w:rPr>
            <w:rFonts w:cstheme="minorHAnsi"/>
            <w:sz w:val="24"/>
            <w:szCs w:val="24"/>
            <w:lang w:val="en-GB"/>
          </w:rPr>
          <w:delText xml:space="preserve">were </w:delText>
        </w:r>
      </w:del>
      <w:ins w:id="55" w:author="Kasia Wojczulanis" w:date="2020-05-04T08:11:00Z">
        <w:r w:rsidR="004506C4">
          <w:rPr>
            <w:rFonts w:cstheme="minorHAnsi"/>
            <w:sz w:val="24"/>
            <w:szCs w:val="24"/>
            <w:lang w:val="en-GB"/>
          </w:rPr>
          <w:t xml:space="preserve">was </w:t>
        </w:r>
      </w:ins>
      <w:r w:rsidR="00326299" w:rsidRPr="00E120B6">
        <w:rPr>
          <w:rFonts w:cstheme="minorHAnsi"/>
          <w:sz w:val="24"/>
          <w:szCs w:val="24"/>
          <w:lang w:val="en-GB"/>
        </w:rPr>
        <w:t xml:space="preserve">recorded </w:t>
      </w:r>
      <w:r w:rsidR="00C61C49" w:rsidRPr="00E120B6">
        <w:rPr>
          <w:rFonts w:cstheme="minorHAnsi"/>
          <w:sz w:val="24"/>
          <w:szCs w:val="24"/>
          <w:lang w:val="en-GB"/>
        </w:rPr>
        <w:t xml:space="preserve">by </w:t>
      </w:r>
      <w:del w:id="56" w:author="Kasia Wojczulanis" w:date="2020-05-06T14:47:00Z">
        <w:r w:rsidR="00C61C49" w:rsidRPr="00E120B6" w:rsidDel="00A66A53">
          <w:rPr>
            <w:rFonts w:cstheme="minorHAnsi"/>
            <w:sz w:val="24"/>
            <w:szCs w:val="24"/>
            <w:lang w:val="en-GB"/>
          </w:rPr>
          <w:delText xml:space="preserve">human observer and </w:delText>
        </w:r>
      </w:del>
      <w:r w:rsidR="00C61C49" w:rsidRPr="00E120B6">
        <w:rPr>
          <w:rFonts w:cstheme="minorHAnsi"/>
          <w:sz w:val="24"/>
          <w:szCs w:val="24"/>
          <w:lang w:val="en-GB"/>
        </w:rPr>
        <w:t>a commercial camera</w:t>
      </w:r>
      <w:r w:rsidRPr="00E120B6">
        <w:rPr>
          <w:rFonts w:cstheme="minorHAnsi"/>
          <w:sz w:val="24"/>
          <w:szCs w:val="24"/>
          <w:lang w:val="en-GB"/>
        </w:rPr>
        <w:t xml:space="preserve"> (continuous recording mode)</w:t>
      </w:r>
      <w:r w:rsidR="00C61C49" w:rsidRPr="00E120B6">
        <w:rPr>
          <w:rFonts w:cstheme="minorHAnsi"/>
          <w:sz w:val="24"/>
          <w:szCs w:val="24"/>
          <w:lang w:val="en-GB"/>
        </w:rPr>
        <w:t xml:space="preserve">. </w:t>
      </w:r>
      <w:del w:id="57" w:author="Kasia Wojczulanis" w:date="2020-05-04T08:09:00Z">
        <w:r w:rsidR="00C61C49" w:rsidRPr="00E120B6" w:rsidDel="004506C4">
          <w:rPr>
            <w:rFonts w:cstheme="minorHAnsi"/>
            <w:sz w:val="24"/>
            <w:szCs w:val="24"/>
            <w:lang w:val="en-GB"/>
          </w:rPr>
          <w:delText>The o</w:delText>
        </w:r>
      </w:del>
      <w:ins w:id="58" w:author="Kasia Wojczulanis" w:date="2020-05-04T08:09:00Z">
        <w:r w:rsidR="004506C4">
          <w:rPr>
            <w:rFonts w:cstheme="minorHAnsi"/>
            <w:sz w:val="24"/>
            <w:szCs w:val="24"/>
            <w:lang w:val="en-GB"/>
          </w:rPr>
          <w:t>O</w:t>
        </w:r>
      </w:ins>
      <w:r w:rsidR="00C61C49" w:rsidRPr="00E120B6">
        <w:rPr>
          <w:rFonts w:cstheme="minorHAnsi"/>
          <w:sz w:val="24"/>
          <w:szCs w:val="24"/>
          <w:lang w:val="en-GB"/>
        </w:rPr>
        <w:t xml:space="preserve">nly </w:t>
      </w:r>
      <w:ins w:id="59" w:author="Kasia Wojczulanis" w:date="2020-05-04T08:09:00Z">
        <w:r w:rsidR="004506C4">
          <w:rPr>
            <w:rFonts w:cstheme="minorHAnsi"/>
            <w:sz w:val="24"/>
            <w:szCs w:val="24"/>
            <w:lang w:val="en-GB"/>
          </w:rPr>
          <w:t xml:space="preserve">during the second phase, to increase the level of predation risk, we </w:t>
        </w:r>
      </w:ins>
      <w:del w:id="60" w:author="Kasia Wojczulanis" w:date="2020-05-04T08:09:00Z">
        <w:r w:rsidR="00C61C49" w:rsidRPr="00E120B6" w:rsidDel="004506C4">
          <w:rPr>
            <w:rFonts w:cstheme="minorHAnsi"/>
            <w:sz w:val="24"/>
            <w:szCs w:val="24"/>
            <w:lang w:val="en-GB"/>
          </w:rPr>
          <w:delText xml:space="preserve">difference between the control and experimental phase were a threat model </w:delText>
        </w:r>
      </w:del>
      <w:r w:rsidR="00C61C49" w:rsidRPr="00E120B6">
        <w:rPr>
          <w:rFonts w:cstheme="minorHAnsi"/>
          <w:sz w:val="24"/>
          <w:szCs w:val="24"/>
          <w:lang w:val="en-GB"/>
        </w:rPr>
        <w:t xml:space="preserve">attached to feeders </w:t>
      </w:r>
      <w:ins w:id="61" w:author="Kasia Wojczulanis" w:date="2020-05-04T08:09:00Z">
        <w:r w:rsidR="004506C4">
          <w:rPr>
            <w:rFonts w:cstheme="minorHAnsi"/>
            <w:sz w:val="24"/>
            <w:szCs w:val="24"/>
            <w:lang w:val="en-GB"/>
          </w:rPr>
          <w:t xml:space="preserve">a threat </w:t>
        </w:r>
        <w:r w:rsidR="004506C4">
          <w:rPr>
            <w:rFonts w:cstheme="minorHAnsi"/>
            <w:sz w:val="24"/>
            <w:szCs w:val="24"/>
            <w:lang w:val="en-GB"/>
          </w:rPr>
          <w:lastRenderedPageBreak/>
          <w:t>model</w:t>
        </w:r>
      </w:ins>
      <w:del w:id="62" w:author="Kasia Wojczulanis" w:date="2020-05-04T08:09:00Z">
        <w:r w:rsidR="00C61C49" w:rsidRPr="00E120B6" w:rsidDel="004506C4">
          <w:rPr>
            <w:rFonts w:cstheme="minorHAnsi"/>
            <w:sz w:val="24"/>
            <w:szCs w:val="24"/>
            <w:lang w:val="en-GB"/>
          </w:rPr>
          <w:delText>during the experimental phase</w:delText>
        </w:r>
      </w:del>
      <w:r w:rsidR="00C97C7E" w:rsidRPr="00E120B6">
        <w:rPr>
          <w:rFonts w:cstheme="minorHAnsi"/>
          <w:sz w:val="24"/>
          <w:szCs w:val="24"/>
          <w:lang w:val="en-GB"/>
        </w:rPr>
        <w:t>, a dead</w:t>
      </w:r>
      <w:r w:rsidR="00C61C49" w:rsidRPr="00E120B6">
        <w:rPr>
          <w:rFonts w:cstheme="minorHAnsi"/>
          <w:sz w:val="24"/>
          <w:szCs w:val="24"/>
          <w:lang w:val="en-GB"/>
        </w:rPr>
        <w:t xml:space="preserve"> specimens of the bull</w:t>
      </w:r>
      <w:r w:rsidR="002E6084" w:rsidRPr="00E120B6">
        <w:rPr>
          <w:rFonts w:cstheme="minorHAnsi"/>
          <w:sz w:val="24"/>
          <w:szCs w:val="24"/>
          <w:lang w:val="en-GB"/>
        </w:rPr>
        <w:t>et</w:t>
      </w:r>
      <w:r w:rsidR="00C61C49" w:rsidRPr="00E120B6">
        <w:rPr>
          <w:rFonts w:cstheme="minorHAnsi"/>
          <w:sz w:val="24"/>
          <w:szCs w:val="24"/>
          <w:lang w:val="en-GB"/>
        </w:rPr>
        <w:t xml:space="preserve"> ant (</w:t>
      </w:r>
      <w:r w:rsidR="002E6084" w:rsidRPr="00E120B6">
        <w:rPr>
          <w:rFonts w:cstheme="minorHAnsi"/>
          <w:i/>
          <w:sz w:val="24"/>
          <w:szCs w:val="24"/>
          <w:lang w:val="en-GB"/>
        </w:rPr>
        <w:t>Paraponera clavata</w:t>
      </w:r>
      <w:r w:rsidR="00C61C49" w:rsidRPr="00E120B6">
        <w:rPr>
          <w:rFonts w:cstheme="minorHAnsi"/>
          <w:sz w:val="24"/>
          <w:szCs w:val="24"/>
          <w:lang w:val="en-GB"/>
        </w:rPr>
        <w:t>; found dead in the forest). Although the ant is not a predator of hummingbird</w:t>
      </w:r>
      <w:r w:rsidR="00183F7E" w:rsidRPr="00E120B6">
        <w:rPr>
          <w:rFonts w:cstheme="minorHAnsi"/>
          <w:sz w:val="24"/>
          <w:szCs w:val="24"/>
          <w:lang w:val="en-GB"/>
        </w:rPr>
        <w:t>s (including LBH)</w:t>
      </w:r>
      <w:r w:rsidR="00C61C49" w:rsidRPr="00E120B6">
        <w:rPr>
          <w:rFonts w:cstheme="minorHAnsi"/>
          <w:sz w:val="24"/>
          <w:szCs w:val="24"/>
          <w:lang w:val="en-GB"/>
        </w:rPr>
        <w:t xml:space="preserve">, the ant-bird encounter imposes </w:t>
      </w:r>
      <w:r w:rsidR="00183F7E" w:rsidRPr="00E120B6">
        <w:rPr>
          <w:rFonts w:cstheme="minorHAnsi"/>
          <w:sz w:val="24"/>
          <w:szCs w:val="24"/>
          <w:lang w:val="en-GB"/>
        </w:rPr>
        <w:t xml:space="preserve">potential </w:t>
      </w:r>
      <w:r w:rsidR="00C61C49" w:rsidRPr="00E120B6">
        <w:rPr>
          <w:rFonts w:cstheme="minorHAnsi"/>
          <w:sz w:val="24"/>
          <w:szCs w:val="24"/>
          <w:lang w:val="en-GB"/>
        </w:rPr>
        <w:t xml:space="preserve">danger for the bird in the form of being bitten. </w:t>
      </w:r>
      <w:del w:id="63" w:author="Kasia Wojczulanis" w:date="2020-05-06T14:46:00Z">
        <w:r w:rsidR="00C61C49" w:rsidRPr="00E120B6" w:rsidDel="00A66A53">
          <w:rPr>
            <w:rFonts w:cstheme="minorHAnsi"/>
            <w:sz w:val="24"/>
            <w:szCs w:val="24"/>
            <w:lang w:val="en-GB"/>
          </w:rPr>
          <w:delText xml:space="preserve">Indeed, an average birds response </w:delText>
        </w:r>
        <w:r w:rsidR="002E6084" w:rsidRPr="00E120B6" w:rsidDel="00A66A53">
          <w:rPr>
            <w:rFonts w:cstheme="minorHAnsi"/>
            <w:sz w:val="24"/>
            <w:szCs w:val="24"/>
            <w:lang w:val="en-GB"/>
          </w:rPr>
          <w:delText xml:space="preserve">for the threat exposure </w:delText>
        </w:r>
        <w:r w:rsidR="00C61C49" w:rsidRPr="00E120B6" w:rsidDel="00A66A53">
          <w:rPr>
            <w:rFonts w:cstheme="minorHAnsi"/>
            <w:sz w:val="24"/>
            <w:szCs w:val="24"/>
            <w:lang w:val="en-GB"/>
          </w:rPr>
          <w:delText xml:space="preserve">was as expected </w:delText>
        </w:r>
        <w:r w:rsidR="005862D2" w:rsidRPr="00E120B6" w:rsidDel="00A66A53">
          <w:rPr>
            <w:rFonts w:cstheme="minorHAnsi"/>
            <w:sz w:val="24"/>
            <w:szCs w:val="24"/>
            <w:lang w:val="en-GB"/>
          </w:rPr>
          <w:delText xml:space="preserve">(see results). </w:delText>
        </w:r>
      </w:del>
      <w:r w:rsidR="00183F7E" w:rsidRPr="00E120B6">
        <w:rPr>
          <w:rFonts w:cstheme="minorHAnsi"/>
          <w:sz w:val="24"/>
          <w:szCs w:val="24"/>
          <w:lang w:val="en-GB"/>
        </w:rPr>
        <w:t>We performed t</w:t>
      </w:r>
      <w:r w:rsidR="00385A26" w:rsidRPr="00E120B6">
        <w:rPr>
          <w:rFonts w:cstheme="minorHAnsi"/>
          <w:sz w:val="24"/>
          <w:szCs w:val="24"/>
          <w:lang w:val="en-GB"/>
        </w:rPr>
        <w:t xml:space="preserve">otal of </w:t>
      </w:r>
      <w:r w:rsidR="00183F7E" w:rsidRPr="00E120B6">
        <w:rPr>
          <w:rFonts w:cstheme="minorHAnsi"/>
          <w:sz w:val="24"/>
          <w:szCs w:val="24"/>
          <w:lang w:val="en-GB"/>
        </w:rPr>
        <w:t xml:space="preserve">four </w:t>
      </w:r>
      <w:r w:rsidR="00385A26" w:rsidRPr="00E120B6">
        <w:rPr>
          <w:rFonts w:cstheme="minorHAnsi"/>
          <w:sz w:val="24"/>
          <w:szCs w:val="24"/>
          <w:lang w:val="en-GB"/>
        </w:rPr>
        <w:t xml:space="preserve">complete </w:t>
      </w:r>
      <w:del w:id="64" w:author="Kasia Wojczulanis" w:date="2020-05-04T08:13:00Z">
        <w:r w:rsidR="002E6084" w:rsidRPr="00E120B6" w:rsidDel="004506C4">
          <w:rPr>
            <w:rFonts w:cstheme="minorHAnsi"/>
            <w:sz w:val="24"/>
            <w:szCs w:val="24"/>
            <w:lang w:val="en-GB"/>
          </w:rPr>
          <w:delText>control-</w:delText>
        </w:r>
      </w:del>
      <w:r w:rsidR="002E6084" w:rsidRPr="00E120B6">
        <w:rPr>
          <w:rFonts w:cstheme="minorHAnsi"/>
          <w:sz w:val="24"/>
          <w:szCs w:val="24"/>
          <w:lang w:val="en-GB"/>
        </w:rPr>
        <w:t>experimental sessions</w:t>
      </w:r>
      <w:r w:rsidR="00385A26" w:rsidRPr="00E120B6">
        <w:rPr>
          <w:rFonts w:cstheme="minorHAnsi"/>
          <w:sz w:val="24"/>
          <w:szCs w:val="24"/>
          <w:lang w:val="en-GB"/>
        </w:rPr>
        <w:t xml:space="preserve"> within ca two weeks.</w:t>
      </w:r>
    </w:p>
    <w:p w14:paraId="0BC10675" w14:textId="210DFFA0" w:rsidR="00D73C2B" w:rsidRPr="00E120B6" w:rsidRDefault="00D33C28" w:rsidP="00064F41">
      <w:pPr>
        <w:spacing w:line="480" w:lineRule="auto"/>
        <w:jc w:val="both"/>
        <w:rPr>
          <w:rFonts w:cstheme="minorHAnsi"/>
          <w:sz w:val="24"/>
          <w:szCs w:val="24"/>
          <w:lang w:val="en-GB"/>
        </w:rPr>
      </w:pPr>
      <w:r w:rsidRPr="00E120B6">
        <w:rPr>
          <w:rFonts w:cstheme="minorHAnsi"/>
          <w:sz w:val="24"/>
          <w:szCs w:val="24"/>
          <w:lang w:val="en-GB"/>
        </w:rPr>
        <w:t>We first screened video recordings with VLC software (</w:t>
      </w:r>
      <w:r w:rsidR="002E6084" w:rsidRPr="00E120B6">
        <w:rPr>
          <w:rFonts w:cstheme="minorHAnsi"/>
          <w:sz w:val="24"/>
          <w:szCs w:val="24"/>
          <w:lang w:val="en-GB"/>
        </w:rPr>
        <w:t>www.videolan.org</w:t>
      </w:r>
      <w:r w:rsidRPr="00E120B6">
        <w:rPr>
          <w:rFonts w:cstheme="minorHAnsi"/>
          <w:sz w:val="24"/>
          <w:szCs w:val="24"/>
          <w:lang w:val="en-GB"/>
        </w:rPr>
        <w:t>), to locate and cut out</w:t>
      </w:r>
      <w:r w:rsidR="002E6084" w:rsidRPr="00E120B6">
        <w:rPr>
          <w:rFonts w:cstheme="minorHAnsi"/>
          <w:sz w:val="24"/>
          <w:szCs w:val="24"/>
          <w:lang w:val="en-GB"/>
        </w:rPr>
        <w:t xml:space="preserve"> video fragments with</w:t>
      </w:r>
      <w:r w:rsidRPr="00E120B6">
        <w:rPr>
          <w:rFonts w:cstheme="minorHAnsi"/>
          <w:sz w:val="24"/>
          <w:szCs w:val="24"/>
          <w:lang w:val="en-GB"/>
        </w:rPr>
        <w:t xml:space="preserve"> foraging visits of all focal birds. As a foraging visit we considered </w:t>
      </w:r>
      <w:r w:rsidR="007A2BB0" w:rsidRPr="00E120B6">
        <w:rPr>
          <w:rFonts w:cstheme="minorHAnsi"/>
          <w:sz w:val="24"/>
          <w:szCs w:val="24"/>
          <w:lang w:val="en-GB"/>
        </w:rPr>
        <w:t xml:space="preserve">birds’ </w:t>
      </w:r>
      <w:r w:rsidRPr="00E120B6">
        <w:rPr>
          <w:rFonts w:cstheme="minorHAnsi"/>
          <w:sz w:val="24"/>
          <w:szCs w:val="24"/>
          <w:lang w:val="en-GB"/>
        </w:rPr>
        <w:t xml:space="preserve">visit </w:t>
      </w:r>
      <w:r w:rsidR="007A2BB0" w:rsidRPr="00E120B6">
        <w:rPr>
          <w:rFonts w:cstheme="minorHAnsi"/>
          <w:sz w:val="24"/>
          <w:szCs w:val="24"/>
          <w:lang w:val="en-GB"/>
        </w:rPr>
        <w:t xml:space="preserve">at the feeder area </w:t>
      </w:r>
      <w:r w:rsidR="00D73C2B" w:rsidRPr="00E120B6">
        <w:rPr>
          <w:rFonts w:cstheme="minorHAnsi"/>
          <w:sz w:val="24"/>
          <w:szCs w:val="24"/>
          <w:lang w:val="en-GB"/>
        </w:rPr>
        <w:t xml:space="preserve">when </w:t>
      </w:r>
      <w:r w:rsidR="007A2BB0" w:rsidRPr="00E120B6">
        <w:rPr>
          <w:rFonts w:cstheme="minorHAnsi"/>
          <w:sz w:val="24"/>
          <w:szCs w:val="24"/>
          <w:lang w:val="en-GB"/>
        </w:rPr>
        <w:t xml:space="preserve">it </w:t>
      </w:r>
      <w:r w:rsidR="00D73C2B" w:rsidRPr="00E120B6">
        <w:rPr>
          <w:rFonts w:cstheme="minorHAnsi"/>
          <w:sz w:val="24"/>
          <w:szCs w:val="24"/>
          <w:lang w:val="en-GB"/>
        </w:rPr>
        <w:t xml:space="preserve">inserted the bill into a feeder at least once. For each </w:t>
      </w:r>
      <w:ins w:id="65" w:author="Kasia Wojczulanis" w:date="2020-05-04T08:14:00Z">
        <w:r w:rsidR="004506C4">
          <w:rPr>
            <w:rFonts w:cstheme="minorHAnsi"/>
            <w:sz w:val="24"/>
            <w:szCs w:val="24"/>
            <w:lang w:val="en-GB"/>
          </w:rPr>
          <w:t xml:space="preserve">bird’s </w:t>
        </w:r>
      </w:ins>
      <w:r w:rsidR="00D73C2B" w:rsidRPr="00E120B6">
        <w:rPr>
          <w:rFonts w:cstheme="minorHAnsi"/>
          <w:sz w:val="24"/>
          <w:szCs w:val="24"/>
          <w:lang w:val="en-GB"/>
        </w:rPr>
        <w:t xml:space="preserve">visit </w:t>
      </w:r>
      <w:del w:id="66" w:author="Kasia Wojczulanis" w:date="2020-05-04T08:14:00Z">
        <w:r w:rsidRPr="00E120B6" w:rsidDel="004506C4">
          <w:rPr>
            <w:rFonts w:cstheme="minorHAnsi"/>
            <w:sz w:val="24"/>
            <w:szCs w:val="24"/>
            <w:lang w:val="en-GB"/>
          </w:rPr>
          <w:delText xml:space="preserve">(both at control and experimental phase) </w:delText>
        </w:r>
      </w:del>
      <w:r w:rsidR="00D73C2B" w:rsidRPr="00E120B6">
        <w:rPr>
          <w:rFonts w:cstheme="minorHAnsi"/>
          <w:sz w:val="24"/>
          <w:szCs w:val="24"/>
          <w:lang w:val="en-GB"/>
        </w:rPr>
        <w:t>we established several crucial time-points (</w:t>
      </w:r>
      <w:r w:rsidR="00686693" w:rsidRPr="00E120B6">
        <w:rPr>
          <w:rFonts w:cstheme="minorHAnsi"/>
          <w:sz w:val="24"/>
          <w:szCs w:val="24"/>
          <w:lang w:val="en-GB"/>
        </w:rPr>
        <w:t xml:space="preserve">white and black </w:t>
      </w:r>
      <w:r w:rsidR="00D73C2B" w:rsidRPr="00E120B6">
        <w:rPr>
          <w:rFonts w:cstheme="minorHAnsi"/>
          <w:sz w:val="24"/>
          <w:szCs w:val="24"/>
          <w:lang w:val="en-GB"/>
        </w:rPr>
        <w:t xml:space="preserve">circles on Fig. </w:t>
      </w:r>
      <w:r w:rsidR="003A6186" w:rsidRPr="00E120B6">
        <w:rPr>
          <w:rFonts w:cstheme="minorHAnsi"/>
          <w:sz w:val="24"/>
          <w:szCs w:val="24"/>
          <w:lang w:val="en-GB"/>
        </w:rPr>
        <w:t>1</w:t>
      </w:r>
      <w:r w:rsidR="00D73C2B" w:rsidRPr="00E120B6">
        <w:rPr>
          <w:rFonts w:cstheme="minorHAnsi"/>
          <w:sz w:val="24"/>
          <w:szCs w:val="24"/>
          <w:lang w:val="en-GB"/>
        </w:rPr>
        <w:t>)</w:t>
      </w:r>
      <w:r w:rsidR="007A2BB0" w:rsidRPr="00E120B6">
        <w:rPr>
          <w:rFonts w:cstheme="minorHAnsi"/>
          <w:sz w:val="24"/>
          <w:szCs w:val="24"/>
          <w:lang w:val="en-GB"/>
        </w:rPr>
        <w:t xml:space="preserve">, with 0.1 seconds precision, using Cowlog </w:t>
      </w:r>
      <w:r w:rsidR="00F26029" w:rsidRPr="00E120B6">
        <w:rPr>
          <w:rFonts w:cstheme="minorHAnsi"/>
          <w:sz w:val="24"/>
          <w:szCs w:val="24"/>
          <w:lang w:val="en-GB"/>
        </w:rPr>
        <w:t>software</w:t>
      </w:r>
      <w:r w:rsidR="002E6084" w:rsidRPr="00E120B6">
        <w:rPr>
          <w:rFonts w:cstheme="minorHAnsi"/>
          <w:sz w:val="24"/>
          <w:szCs w:val="24"/>
          <w:lang w:val="en-GB"/>
        </w:rPr>
        <w:t xml:space="preserve"> </w:t>
      </w:r>
      <w:r w:rsidR="002E6084"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E120B6">
        <w:rPr>
          <w:rFonts w:cstheme="minorHAnsi"/>
          <w:sz w:val="24"/>
          <w:szCs w:val="24"/>
          <w:lang w:val="en-GB"/>
        </w:rPr>
        <w:fldChar w:fldCharType="separate"/>
      </w:r>
      <w:r w:rsidR="002E6084" w:rsidRPr="00E120B6">
        <w:rPr>
          <w:rFonts w:cstheme="minorHAnsi"/>
          <w:noProof/>
          <w:sz w:val="24"/>
          <w:szCs w:val="24"/>
          <w:lang w:val="en-GB"/>
        </w:rPr>
        <w:t>(Pastell 2016)</w:t>
      </w:r>
      <w:r w:rsidR="002E6084" w:rsidRPr="00E120B6">
        <w:rPr>
          <w:rFonts w:cstheme="minorHAnsi"/>
          <w:sz w:val="24"/>
          <w:szCs w:val="24"/>
          <w:lang w:val="en-GB"/>
        </w:rPr>
        <w:fldChar w:fldCharType="end"/>
      </w:r>
      <w:r w:rsidRPr="00E120B6">
        <w:rPr>
          <w:rFonts w:cstheme="minorHAnsi"/>
          <w:sz w:val="24"/>
          <w:szCs w:val="24"/>
          <w:lang w:val="en-GB"/>
        </w:rPr>
        <w:t>.</w:t>
      </w:r>
      <w:del w:id="67" w:author="Kasia Wojczulanis" w:date="2020-05-04T08:15:00Z">
        <w:r w:rsidRPr="00E120B6" w:rsidDel="004506C4">
          <w:rPr>
            <w:rFonts w:cstheme="minorHAnsi"/>
            <w:sz w:val="24"/>
            <w:szCs w:val="24"/>
            <w:lang w:val="en-GB"/>
          </w:rPr>
          <w:delText xml:space="preserve"> </w:delText>
        </w:r>
      </w:del>
      <w:r w:rsidR="00D73C2B" w:rsidRPr="00E120B6">
        <w:rPr>
          <w:rFonts w:cstheme="minorHAnsi"/>
          <w:sz w:val="24"/>
          <w:szCs w:val="24"/>
          <w:lang w:val="en-GB"/>
        </w:rPr>
        <w:t xml:space="preserve"> </w:t>
      </w:r>
      <w:r w:rsidR="007A2BB0" w:rsidRPr="00E120B6">
        <w:rPr>
          <w:rFonts w:cstheme="minorHAnsi"/>
          <w:sz w:val="24"/>
          <w:szCs w:val="24"/>
          <w:lang w:val="en-GB"/>
        </w:rPr>
        <w:t>B</w:t>
      </w:r>
      <w:r w:rsidR="00D73C2B" w:rsidRPr="00E120B6">
        <w:rPr>
          <w:rFonts w:cstheme="minorHAnsi"/>
          <w:sz w:val="24"/>
          <w:szCs w:val="24"/>
          <w:lang w:val="en-GB"/>
        </w:rPr>
        <w:t xml:space="preserve">ased on </w:t>
      </w:r>
      <w:r w:rsidR="007A2BB0" w:rsidRPr="00E120B6">
        <w:rPr>
          <w:rFonts w:cstheme="minorHAnsi"/>
          <w:sz w:val="24"/>
          <w:szCs w:val="24"/>
          <w:lang w:val="en-GB"/>
        </w:rPr>
        <w:t>the</w:t>
      </w:r>
      <w:r w:rsidR="002E6084" w:rsidRPr="00E120B6">
        <w:rPr>
          <w:rFonts w:cstheme="minorHAnsi"/>
          <w:sz w:val="24"/>
          <w:szCs w:val="24"/>
          <w:lang w:val="en-GB"/>
        </w:rPr>
        <w:t>se</w:t>
      </w:r>
      <w:r w:rsidR="007A2BB0" w:rsidRPr="00E120B6">
        <w:rPr>
          <w:rFonts w:cstheme="minorHAnsi"/>
          <w:sz w:val="24"/>
          <w:szCs w:val="24"/>
          <w:lang w:val="en-GB"/>
        </w:rPr>
        <w:t xml:space="preserve"> time-points we </w:t>
      </w:r>
      <w:r w:rsidR="00D73C2B" w:rsidRPr="00E120B6">
        <w:rPr>
          <w:rFonts w:cstheme="minorHAnsi"/>
          <w:sz w:val="24"/>
          <w:szCs w:val="24"/>
          <w:lang w:val="en-GB"/>
        </w:rPr>
        <w:t>calculated duration</w:t>
      </w:r>
      <w:r w:rsidRPr="00E120B6">
        <w:rPr>
          <w:rFonts w:cstheme="minorHAnsi"/>
          <w:sz w:val="24"/>
          <w:szCs w:val="24"/>
          <w:lang w:val="en-GB"/>
        </w:rPr>
        <w:t xml:space="preserve"> </w:t>
      </w:r>
      <w:r w:rsidR="00D73C2B" w:rsidRPr="00E120B6">
        <w:rPr>
          <w:rFonts w:cstheme="minorHAnsi"/>
          <w:sz w:val="24"/>
          <w:szCs w:val="24"/>
          <w:lang w:val="en-GB"/>
        </w:rPr>
        <w:t xml:space="preserve">of </w:t>
      </w:r>
      <w:r w:rsidR="009E57AA" w:rsidRPr="00E120B6">
        <w:rPr>
          <w:rFonts w:cstheme="minorHAnsi"/>
          <w:sz w:val="24"/>
          <w:szCs w:val="24"/>
          <w:lang w:val="en-GB"/>
        </w:rPr>
        <w:t xml:space="preserve">events </w:t>
      </w:r>
      <w:r w:rsidR="00D73C2B" w:rsidRPr="00E120B6">
        <w:rPr>
          <w:rFonts w:cstheme="minorHAnsi"/>
          <w:sz w:val="24"/>
          <w:szCs w:val="24"/>
          <w:lang w:val="en-GB"/>
        </w:rPr>
        <w:t xml:space="preserve">such as: </w:t>
      </w:r>
      <w:r w:rsidR="002E6084" w:rsidRPr="00E120B6">
        <w:rPr>
          <w:rFonts w:cstheme="minorHAnsi"/>
          <w:sz w:val="24"/>
          <w:szCs w:val="24"/>
          <w:lang w:val="en-GB"/>
        </w:rPr>
        <w:t>latency to forage [</w:t>
      </w:r>
      <w:r w:rsidRPr="00E120B6">
        <w:rPr>
          <w:rFonts w:cstheme="minorHAnsi"/>
          <w:sz w:val="24"/>
          <w:szCs w:val="24"/>
          <w:lang w:val="en-GB"/>
        </w:rPr>
        <w:t xml:space="preserve">the interval between appearance in the feeder area (usually hovering in front of the feeder) and the onset of foraging, i.e.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a-b</w:t>
      </w:r>
      <w:r w:rsidRPr="00E120B6">
        <w:rPr>
          <w:rFonts w:cstheme="minorHAnsi"/>
          <w:sz w:val="24"/>
          <w:szCs w:val="24"/>
          <w:lang w:val="en-GB"/>
        </w:rPr>
        <w:t xml:space="preserve"> on </w:t>
      </w:r>
      <w:r w:rsidR="009E57AA" w:rsidRPr="00E120B6">
        <w:rPr>
          <w:rFonts w:cstheme="minorHAnsi"/>
          <w:sz w:val="24"/>
          <w:szCs w:val="24"/>
          <w:lang w:val="en-GB"/>
        </w:rPr>
        <w:t>Fig</w:t>
      </w:r>
      <w:r w:rsidR="00E120BA" w:rsidRPr="00E120B6">
        <w:rPr>
          <w:rFonts w:cstheme="minorHAnsi"/>
          <w:sz w:val="24"/>
          <w:szCs w:val="24"/>
          <w:lang w:val="en-GB"/>
        </w:rPr>
        <w:t>.</w:t>
      </w:r>
      <w:r w:rsidR="009E57AA" w:rsidRPr="00E120B6">
        <w:rPr>
          <w:rFonts w:cstheme="minorHAnsi"/>
          <w:sz w:val="24"/>
          <w:szCs w:val="24"/>
          <w:lang w:val="en-GB"/>
        </w:rPr>
        <w:t xml:space="preserve"> </w:t>
      </w:r>
      <w:r w:rsidR="003630FE">
        <w:rPr>
          <w:rFonts w:cstheme="minorHAnsi"/>
          <w:sz w:val="24"/>
          <w:szCs w:val="24"/>
          <w:lang w:val="en-GB"/>
        </w:rPr>
        <w:t>1</w:t>
      </w:r>
      <w:r w:rsidR="002E6084" w:rsidRPr="00E120B6">
        <w:rPr>
          <w:rFonts w:cstheme="minorHAnsi"/>
          <w:sz w:val="24"/>
          <w:szCs w:val="24"/>
          <w:lang w:val="en-GB"/>
        </w:rPr>
        <w:t>]</w:t>
      </w:r>
      <w:r w:rsidR="009E57AA" w:rsidRPr="00E120B6">
        <w:rPr>
          <w:rFonts w:cstheme="minorHAnsi"/>
          <w:sz w:val="24"/>
          <w:szCs w:val="24"/>
          <w:lang w:val="en-GB"/>
        </w:rPr>
        <w:t xml:space="preserve">; </w:t>
      </w:r>
      <w:r w:rsidR="00D73C2B" w:rsidRPr="00E120B6">
        <w:rPr>
          <w:rFonts w:cstheme="minorHAnsi"/>
          <w:sz w:val="24"/>
          <w:szCs w:val="24"/>
          <w:lang w:val="en-GB"/>
        </w:rPr>
        <w:t>f</w:t>
      </w:r>
      <w:r w:rsidR="00B136B5">
        <w:rPr>
          <w:rFonts w:cstheme="minorHAnsi"/>
          <w:sz w:val="24"/>
          <w:szCs w:val="24"/>
          <w:lang w:val="en-GB"/>
        </w:rPr>
        <w:t>eeding</w:t>
      </w:r>
      <w:r w:rsidR="00D73C2B" w:rsidRPr="00E120B6">
        <w:rPr>
          <w:rFonts w:cstheme="minorHAnsi"/>
          <w:sz w:val="24"/>
          <w:szCs w:val="24"/>
          <w:lang w:val="en-GB"/>
        </w:rPr>
        <w:t xml:space="preserve"> interval</w:t>
      </w:r>
      <w:r w:rsidR="009E57AA" w:rsidRPr="00E120B6">
        <w:rPr>
          <w:rFonts w:cstheme="minorHAnsi"/>
          <w:sz w:val="24"/>
          <w:szCs w:val="24"/>
          <w:lang w:val="en-GB"/>
        </w:rPr>
        <w:t>/s</w:t>
      </w:r>
      <w:r w:rsidR="00D73C2B" w:rsidRPr="00E120B6">
        <w:rPr>
          <w:rFonts w:cstheme="minorHAnsi"/>
          <w:sz w:val="24"/>
          <w:szCs w:val="24"/>
          <w:lang w:val="en-GB"/>
        </w:rPr>
        <w:t xml:space="preserve"> (</w:t>
      </w:r>
      <w:r w:rsidR="009E57AA" w:rsidRPr="00E120B6">
        <w:rPr>
          <w:rFonts w:cstheme="minorHAnsi"/>
          <w:sz w:val="24"/>
          <w:szCs w:val="24"/>
          <w:lang w:val="en-GB"/>
        </w:rPr>
        <w:t xml:space="preserve">e.g. </w:t>
      </w:r>
      <w:r w:rsidR="00B136B5">
        <w:rPr>
          <w:rFonts w:cstheme="minorHAnsi"/>
          <w:sz w:val="24"/>
          <w:szCs w:val="24"/>
          <w:lang w:val="en-GB"/>
        </w:rPr>
        <w:t xml:space="preserve">time-distance for </w:t>
      </w:r>
      <w:r w:rsidR="009E57AA" w:rsidRPr="00E120B6">
        <w:rPr>
          <w:rFonts w:cstheme="minorHAnsi"/>
          <w:sz w:val="24"/>
          <w:szCs w:val="24"/>
          <w:lang w:val="en-GB"/>
        </w:rPr>
        <w:t xml:space="preserve">b-c, Fig. </w:t>
      </w:r>
      <w:r w:rsidR="003630FE">
        <w:rPr>
          <w:rFonts w:cstheme="minorHAnsi"/>
          <w:sz w:val="24"/>
          <w:szCs w:val="24"/>
          <w:lang w:val="en-GB"/>
        </w:rPr>
        <w:t>1</w:t>
      </w:r>
      <w:r w:rsidR="009E57AA" w:rsidRPr="00E120B6">
        <w:rPr>
          <w:rFonts w:cstheme="minorHAnsi"/>
          <w:sz w:val="24"/>
          <w:szCs w:val="24"/>
          <w:lang w:val="en-GB"/>
        </w:rPr>
        <w:t xml:space="preserve">; on average </w:t>
      </w:r>
      <w:r w:rsidR="0006129D">
        <w:rPr>
          <w:rFonts w:cstheme="minorHAnsi"/>
          <w:sz w:val="24"/>
          <w:szCs w:val="24"/>
          <w:lang w:val="en-GB"/>
        </w:rPr>
        <w:t xml:space="preserve">4.9 </w:t>
      </w:r>
      <w:r w:rsidR="009E57AA" w:rsidRPr="00E120B6">
        <w:rPr>
          <w:rFonts w:cstheme="minorHAnsi"/>
          <w:sz w:val="24"/>
          <w:szCs w:val="24"/>
          <w:lang w:val="en-GB"/>
        </w:rPr>
        <w:t>events</w:t>
      </w:r>
      <w:r w:rsidR="0006129D">
        <w:rPr>
          <w:rFonts w:cstheme="minorHAnsi"/>
          <w:sz w:val="24"/>
          <w:szCs w:val="24"/>
          <w:lang w:val="en-GB"/>
        </w:rPr>
        <w:t>, with a range of 1-26</w:t>
      </w:r>
      <w:r w:rsidR="00D73C2B" w:rsidRPr="00E120B6">
        <w:rPr>
          <w:rFonts w:cstheme="minorHAnsi"/>
          <w:sz w:val="24"/>
          <w:szCs w:val="24"/>
          <w:lang w:val="en-GB"/>
        </w:rPr>
        <w:t>)</w:t>
      </w:r>
      <w:r w:rsidR="009E57AA" w:rsidRPr="00E120B6">
        <w:rPr>
          <w:rFonts w:cstheme="minorHAnsi"/>
          <w:sz w:val="24"/>
          <w:szCs w:val="24"/>
          <w:lang w:val="en-GB"/>
        </w:rPr>
        <w:t>; f</w:t>
      </w:r>
      <w:r w:rsidR="00B136B5">
        <w:rPr>
          <w:rFonts w:cstheme="minorHAnsi"/>
          <w:sz w:val="24"/>
          <w:szCs w:val="24"/>
          <w:lang w:val="en-GB"/>
        </w:rPr>
        <w:t xml:space="preserve">eeding </w:t>
      </w:r>
      <w:r w:rsidR="009E57AA" w:rsidRPr="00E120B6">
        <w:rPr>
          <w:rFonts w:cstheme="minorHAnsi"/>
          <w:sz w:val="24"/>
          <w:szCs w:val="24"/>
          <w:lang w:val="en-GB"/>
        </w:rPr>
        <w:t xml:space="preserve">break/s (e.g.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c-d, Fig. </w:t>
      </w:r>
      <w:r w:rsidR="003630FE">
        <w:rPr>
          <w:rFonts w:cstheme="minorHAnsi"/>
          <w:sz w:val="24"/>
          <w:szCs w:val="24"/>
          <w:lang w:val="en-GB"/>
        </w:rPr>
        <w:t>1</w:t>
      </w:r>
      <w:r w:rsidR="009E57AA" w:rsidRPr="00E120B6">
        <w:rPr>
          <w:rFonts w:cstheme="minorHAnsi"/>
          <w:sz w:val="24"/>
          <w:szCs w:val="24"/>
          <w:lang w:val="en-GB"/>
        </w:rPr>
        <w:t>); total foraging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b-e, Fig. </w:t>
      </w:r>
      <w:r w:rsidR="003630FE">
        <w:rPr>
          <w:rFonts w:cstheme="minorHAnsi"/>
          <w:sz w:val="24"/>
          <w:szCs w:val="24"/>
          <w:lang w:val="en-GB"/>
        </w:rPr>
        <w:t>1</w:t>
      </w:r>
      <w:r w:rsidR="009E57AA" w:rsidRPr="00E120B6">
        <w:rPr>
          <w:rFonts w:cstheme="minorHAnsi"/>
          <w:sz w:val="24"/>
          <w:szCs w:val="24"/>
          <w:lang w:val="en-GB"/>
        </w:rPr>
        <w:t>) and total foraging visit (</w:t>
      </w:r>
      <w:r w:rsidR="00B136B5">
        <w:rPr>
          <w:rFonts w:cstheme="minorHAnsi"/>
          <w:sz w:val="24"/>
          <w:szCs w:val="24"/>
          <w:lang w:val="en-GB"/>
        </w:rPr>
        <w:t>time-</w:t>
      </w:r>
      <w:r w:rsidR="009E57AA" w:rsidRPr="00E120B6">
        <w:rPr>
          <w:rFonts w:cstheme="minorHAnsi"/>
          <w:sz w:val="24"/>
          <w:szCs w:val="24"/>
          <w:lang w:val="en-GB"/>
        </w:rPr>
        <w:t xml:space="preserve">distance a-e, Fig. </w:t>
      </w:r>
      <w:r w:rsidR="003630FE">
        <w:rPr>
          <w:rFonts w:cstheme="minorHAnsi"/>
          <w:sz w:val="24"/>
          <w:szCs w:val="24"/>
          <w:lang w:val="en-GB"/>
        </w:rPr>
        <w:t>1</w:t>
      </w:r>
      <w:r w:rsidR="009E57AA" w:rsidRPr="00E120B6">
        <w:rPr>
          <w:rFonts w:cstheme="minorHAnsi"/>
          <w:sz w:val="24"/>
          <w:szCs w:val="24"/>
          <w:lang w:val="en-GB"/>
        </w:rPr>
        <w:t>).</w:t>
      </w:r>
      <w:r w:rsidR="00F26029" w:rsidRPr="00E120B6">
        <w:rPr>
          <w:rFonts w:cstheme="minorHAnsi"/>
          <w:sz w:val="24"/>
          <w:szCs w:val="24"/>
          <w:lang w:val="en-GB"/>
        </w:rPr>
        <w:t xml:space="preserve"> For each visit we also noted which and how many times each of the three feeders were used by the focal bird.</w:t>
      </w:r>
      <w:r w:rsidR="009E57AA" w:rsidRPr="00E120B6">
        <w:rPr>
          <w:rFonts w:cstheme="minorHAnsi"/>
          <w:sz w:val="24"/>
          <w:szCs w:val="24"/>
          <w:lang w:val="en-GB"/>
        </w:rPr>
        <w:tab/>
      </w:r>
    </w:p>
    <w:p w14:paraId="339A89C6" w14:textId="51DC4D71" w:rsidR="0092528F" w:rsidRPr="00A02634" w:rsidDel="004465A7" w:rsidRDefault="00A66A53">
      <w:pPr>
        <w:spacing w:line="480" w:lineRule="auto"/>
        <w:jc w:val="both"/>
        <w:rPr>
          <w:del w:id="68" w:author="Kasia Wojczulanis" w:date="2020-05-06T14:54:00Z"/>
          <w:moveTo w:id="69" w:author="Kasia Wojczulanis" w:date="2020-05-04T08:35:00Z"/>
          <w:rFonts w:cstheme="minorHAnsi"/>
          <w:b/>
          <w:sz w:val="24"/>
          <w:szCs w:val="24"/>
          <w:lang w:val="en-GB"/>
        </w:rPr>
      </w:pPr>
      <w:ins w:id="70" w:author="Kasia Wojczulanis" w:date="2020-05-06T14:49:00Z">
        <w:r w:rsidRPr="004465A7">
          <w:rPr>
            <w:rFonts w:cstheme="minorHAnsi"/>
            <w:sz w:val="24"/>
            <w:szCs w:val="24"/>
            <w:lang w:val="en-GB"/>
            <w:rPrChange w:id="71" w:author="Kasia Wojczulanis" w:date="2020-05-06T14:55:00Z">
              <w:rPr>
                <w:rFonts w:cstheme="minorHAnsi"/>
                <w:sz w:val="24"/>
                <w:szCs w:val="24"/>
                <w:highlight w:val="yellow"/>
                <w:lang w:val="en-GB"/>
              </w:rPr>
            </w:rPrChange>
          </w:rPr>
          <w:t xml:space="preserve">We </w:t>
        </w:r>
      </w:ins>
      <w:moveToRangeStart w:id="72" w:author="Kasia Wojczulanis" w:date="2020-05-04T08:35:00Z" w:name="move39473759"/>
      <w:moveTo w:id="73" w:author="Kasia Wojczulanis" w:date="2020-05-04T08:35:00Z">
        <w:del w:id="74" w:author="Kasia Wojczulanis" w:date="2020-05-06T14:49:00Z">
          <w:r w:rsidR="0092528F" w:rsidRPr="004465A7" w:rsidDel="00A66A53">
            <w:rPr>
              <w:rFonts w:cstheme="minorHAnsi"/>
              <w:sz w:val="24"/>
              <w:szCs w:val="24"/>
              <w:lang w:val="en-GB"/>
            </w:rPr>
            <w:delText xml:space="preserve">Finally, as a proxy for fitness we </w:delText>
          </w:r>
        </w:del>
        <w:r w:rsidR="0092528F" w:rsidRPr="004465A7">
          <w:rPr>
            <w:rFonts w:cstheme="minorHAnsi"/>
            <w:sz w:val="24"/>
            <w:szCs w:val="24"/>
            <w:lang w:val="en-GB"/>
          </w:rPr>
          <w:t xml:space="preserve">calculated </w:t>
        </w:r>
        <w:r w:rsidR="0092528F" w:rsidRPr="004465A7">
          <w:rPr>
            <w:rFonts w:cstheme="minorHAnsi"/>
            <w:b/>
            <w:sz w:val="24"/>
            <w:szCs w:val="24"/>
            <w:lang w:val="en-GB"/>
          </w:rPr>
          <w:t>foraging efficiency</w:t>
        </w:r>
      </w:moveTo>
      <w:ins w:id="75" w:author="Kasia Wojczulanis" w:date="2020-05-06T14:50:00Z">
        <w:r w:rsidR="004465A7" w:rsidRPr="004465A7">
          <w:rPr>
            <w:rFonts w:cstheme="minorHAnsi"/>
            <w:b/>
            <w:sz w:val="24"/>
            <w:szCs w:val="24"/>
            <w:lang w:val="en-GB"/>
            <w:rPrChange w:id="76" w:author="Kasia Wojczulanis" w:date="2020-05-06T14:55:00Z">
              <w:rPr>
                <w:rFonts w:cstheme="minorHAnsi"/>
                <w:b/>
                <w:sz w:val="24"/>
                <w:szCs w:val="24"/>
                <w:highlight w:val="yellow"/>
                <w:lang w:val="en-GB"/>
              </w:rPr>
            </w:rPrChange>
          </w:rPr>
          <w:t xml:space="preserve"> </w:t>
        </w:r>
      </w:ins>
      <w:moveTo w:id="77" w:author="Kasia Wojczulanis" w:date="2020-05-04T08:35:00Z">
        <w:del w:id="78" w:author="Kasia Wojczulanis" w:date="2020-05-06T14:50:00Z">
          <w:r w:rsidR="0092528F" w:rsidRPr="004465A7" w:rsidDel="00A66A53">
            <w:rPr>
              <w:rFonts w:cstheme="minorHAnsi"/>
              <w:sz w:val="24"/>
              <w:szCs w:val="24"/>
              <w:lang w:val="en-GB"/>
            </w:rPr>
            <w:delText xml:space="preserve">, </w:delText>
          </w:r>
        </w:del>
      </w:moveTo>
      <w:ins w:id="79" w:author="Kasia Wojczulanis" w:date="2020-05-06T14:50:00Z">
        <w:r w:rsidRPr="004465A7">
          <w:rPr>
            <w:rFonts w:cstheme="minorHAnsi"/>
            <w:sz w:val="24"/>
            <w:szCs w:val="24"/>
            <w:lang w:val="en-GB"/>
            <w:rPrChange w:id="80" w:author="Kasia Wojczulanis" w:date="2020-05-06T14:55:00Z">
              <w:rPr>
                <w:rFonts w:cstheme="minorHAnsi"/>
                <w:sz w:val="24"/>
                <w:szCs w:val="24"/>
                <w:highlight w:val="yellow"/>
                <w:lang w:val="en-GB"/>
              </w:rPr>
            </w:rPrChange>
          </w:rPr>
          <w:t xml:space="preserve">dividing </w:t>
        </w:r>
      </w:ins>
      <w:moveTo w:id="81" w:author="Kasia Wojczulanis" w:date="2020-05-04T08:35:00Z">
        <w:del w:id="82" w:author="Kasia Wojczulanis" w:date="2020-05-06T14:50:00Z">
          <w:r w:rsidR="0092528F" w:rsidRPr="004465A7" w:rsidDel="00A66A53">
            <w:rPr>
              <w:rFonts w:cstheme="minorHAnsi"/>
              <w:sz w:val="24"/>
              <w:szCs w:val="24"/>
              <w:lang w:val="en-GB"/>
            </w:rPr>
            <w:delText xml:space="preserve">which was the ratio of </w:delText>
          </w:r>
        </w:del>
      </w:moveTo>
      <w:ins w:id="83" w:author="Kasia Wojczulanis" w:date="2020-05-06T14:50:00Z">
        <w:r w:rsidRPr="004465A7">
          <w:rPr>
            <w:rFonts w:cstheme="minorHAnsi"/>
            <w:sz w:val="24"/>
            <w:szCs w:val="24"/>
            <w:lang w:val="en-GB"/>
            <w:rPrChange w:id="84" w:author="Kasia Wojczulanis" w:date="2020-05-06T14:55:00Z">
              <w:rPr>
                <w:rFonts w:cstheme="minorHAnsi"/>
                <w:sz w:val="24"/>
                <w:szCs w:val="24"/>
                <w:highlight w:val="yellow"/>
                <w:lang w:val="en-GB"/>
              </w:rPr>
            </w:rPrChange>
          </w:rPr>
          <w:t xml:space="preserve">the </w:t>
        </w:r>
      </w:ins>
      <w:moveTo w:id="85" w:author="Kasia Wojczulanis" w:date="2020-05-04T08:35:00Z">
        <w:r w:rsidR="0092528F" w:rsidRPr="004465A7">
          <w:rPr>
            <w:rFonts w:cstheme="minorHAnsi"/>
            <w:sz w:val="24"/>
            <w:szCs w:val="24"/>
            <w:lang w:val="en-GB"/>
          </w:rPr>
          <w:t xml:space="preserve">total duration of foraging (sum of duration all feeding intervals) </w:t>
        </w:r>
        <w:del w:id="86" w:author="Kasia Wojczulanis" w:date="2020-05-06T14:50:00Z">
          <w:r w:rsidR="0092528F" w:rsidRPr="004465A7" w:rsidDel="004465A7">
            <w:rPr>
              <w:rFonts w:cstheme="minorHAnsi"/>
              <w:sz w:val="24"/>
              <w:szCs w:val="24"/>
              <w:lang w:val="en-GB"/>
            </w:rPr>
            <w:delText xml:space="preserve">to </w:delText>
          </w:r>
        </w:del>
      </w:moveTo>
      <w:ins w:id="87" w:author="Kasia Wojczulanis" w:date="2020-05-06T14:50:00Z">
        <w:r w:rsidR="004465A7" w:rsidRPr="004465A7">
          <w:rPr>
            <w:rFonts w:cstheme="minorHAnsi"/>
            <w:sz w:val="24"/>
            <w:szCs w:val="24"/>
            <w:lang w:val="en-GB"/>
            <w:rPrChange w:id="88" w:author="Kasia Wojczulanis" w:date="2020-05-06T14:55:00Z">
              <w:rPr>
                <w:rFonts w:cstheme="minorHAnsi"/>
                <w:sz w:val="24"/>
                <w:szCs w:val="24"/>
                <w:highlight w:val="yellow"/>
                <w:lang w:val="en-GB"/>
              </w:rPr>
            </w:rPrChange>
          </w:rPr>
          <w:t xml:space="preserve">by </w:t>
        </w:r>
      </w:ins>
      <w:moveTo w:id="89" w:author="Kasia Wojczulanis" w:date="2020-05-04T08:35:00Z">
        <w:r w:rsidR="0092528F" w:rsidRPr="004465A7">
          <w:rPr>
            <w:rFonts w:cstheme="minorHAnsi"/>
            <w:sz w:val="24"/>
            <w:szCs w:val="24"/>
            <w:lang w:val="en-GB"/>
          </w:rPr>
          <w:t>the total duration of the foraging visit.</w:t>
        </w:r>
      </w:moveTo>
      <w:ins w:id="90" w:author="Kasia Wojczulanis" w:date="2020-05-06T14:51:00Z">
        <w:r w:rsidR="004465A7" w:rsidRPr="004465A7">
          <w:rPr>
            <w:rFonts w:cstheme="minorHAnsi"/>
            <w:sz w:val="24"/>
            <w:szCs w:val="24"/>
            <w:lang w:val="en-GB"/>
          </w:rPr>
          <w:t xml:space="preserve"> </w:t>
        </w:r>
      </w:ins>
      <w:ins w:id="91" w:author="Kasia Wojczulanis" w:date="2020-05-06T14:55:00Z">
        <w:r w:rsidR="004465A7" w:rsidRPr="004465A7">
          <w:rPr>
            <w:rFonts w:cstheme="minorHAnsi"/>
            <w:sz w:val="24"/>
            <w:szCs w:val="24"/>
            <w:lang w:val="en-GB"/>
          </w:rPr>
          <w:t>I</w:t>
        </w:r>
        <w:r w:rsidR="004465A7" w:rsidRPr="00A02634">
          <w:rPr>
            <w:rFonts w:cstheme="minorHAnsi"/>
            <w:sz w:val="24"/>
            <w:szCs w:val="24"/>
            <w:lang w:val="en-GB"/>
          </w:rPr>
          <w:t xml:space="preserve">n respect to birds behavioural performance during the foraging, </w:t>
        </w:r>
      </w:ins>
      <w:ins w:id="92" w:author="Kasia Wojczulanis" w:date="2020-05-06T14:54:00Z">
        <w:r w:rsidR="004465A7" w:rsidRPr="00A02634">
          <w:rPr>
            <w:rFonts w:cstheme="minorHAnsi"/>
            <w:sz w:val="24"/>
            <w:szCs w:val="24"/>
            <w:lang w:val="en-GB"/>
          </w:rPr>
          <w:t xml:space="preserve">we </w:t>
        </w:r>
      </w:ins>
    </w:p>
    <w:moveToRangeEnd w:id="72"/>
    <w:p w14:paraId="072161BE" w14:textId="331C8DA0" w:rsidR="009A2696" w:rsidRPr="00E120B6" w:rsidRDefault="00DB0E0F" w:rsidP="004465A7">
      <w:pPr>
        <w:spacing w:line="480" w:lineRule="auto"/>
        <w:jc w:val="both"/>
        <w:rPr>
          <w:rFonts w:cstheme="minorHAnsi"/>
          <w:sz w:val="24"/>
          <w:szCs w:val="24"/>
          <w:lang w:val="en-GB"/>
        </w:rPr>
      </w:pPr>
      <w:del w:id="93" w:author="Kasia Wojczulanis" w:date="2020-05-06T14:54:00Z">
        <w:r w:rsidRPr="00A02634" w:rsidDel="004465A7">
          <w:rPr>
            <w:rFonts w:cstheme="minorHAnsi"/>
            <w:sz w:val="24"/>
            <w:szCs w:val="24"/>
            <w:lang w:val="en-GB"/>
          </w:rPr>
          <w:delText>To</w:delText>
        </w:r>
        <w:r w:rsidR="00D33C28" w:rsidRPr="00A02634" w:rsidDel="004465A7">
          <w:rPr>
            <w:rFonts w:cstheme="minorHAnsi"/>
            <w:sz w:val="24"/>
            <w:szCs w:val="24"/>
            <w:lang w:val="en-GB"/>
          </w:rPr>
          <w:delText xml:space="preserve"> further analyse </w:delText>
        </w:r>
        <w:r w:rsidRPr="00E841DB" w:rsidDel="004465A7">
          <w:rPr>
            <w:rFonts w:cstheme="minorHAnsi"/>
            <w:sz w:val="24"/>
            <w:szCs w:val="24"/>
            <w:lang w:val="en-GB"/>
          </w:rPr>
          <w:delText xml:space="preserve">birds behaviour we </w:delText>
        </w:r>
      </w:del>
      <w:r w:rsidR="00B136B5" w:rsidRPr="00E841DB">
        <w:rPr>
          <w:rFonts w:cstheme="minorHAnsi"/>
          <w:sz w:val="24"/>
          <w:szCs w:val="24"/>
          <w:lang w:val="en-GB"/>
        </w:rPr>
        <w:t>focused on</w:t>
      </w:r>
      <w:r w:rsidR="007A2BB0" w:rsidRPr="00E841DB">
        <w:rPr>
          <w:rFonts w:cstheme="minorHAnsi"/>
          <w:sz w:val="24"/>
          <w:szCs w:val="24"/>
          <w:lang w:val="en-GB"/>
        </w:rPr>
        <w:t xml:space="preserve"> </w:t>
      </w:r>
      <w:r w:rsidR="002E6084" w:rsidRPr="00E841DB">
        <w:rPr>
          <w:rFonts w:cstheme="minorHAnsi"/>
          <w:sz w:val="24"/>
          <w:szCs w:val="24"/>
          <w:lang w:val="en-GB"/>
        </w:rPr>
        <w:t>three functional behaviours</w:t>
      </w:r>
      <w:ins w:id="94" w:author="Kasia Wojczulanis" w:date="2020-05-06T14:55:00Z">
        <w:r w:rsidR="004465A7" w:rsidRPr="004465A7">
          <w:rPr>
            <w:rFonts w:cstheme="minorHAnsi"/>
            <w:sz w:val="24"/>
            <w:szCs w:val="24"/>
            <w:lang w:val="en-GB"/>
            <w:rPrChange w:id="95" w:author="Kasia Wojczulanis" w:date="2020-05-06T14:55:00Z">
              <w:rPr>
                <w:rFonts w:cstheme="minorHAnsi"/>
                <w:sz w:val="24"/>
                <w:szCs w:val="24"/>
                <w:highlight w:val="yellow"/>
                <w:lang w:val="en-GB"/>
              </w:rPr>
            </w:rPrChange>
          </w:rPr>
          <w:t xml:space="preserve"> that are </w:t>
        </w:r>
      </w:ins>
      <w:del w:id="96" w:author="Kasia Wojczulanis" w:date="2020-05-06T14:55:00Z">
        <w:r w:rsidR="002E6084" w:rsidRPr="004465A7" w:rsidDel="004465A7">
          <w:rPr>
            <w:rFonts w:cstheme="minorHAnsi"/>
            <w:sz w:val="24"/>
            <w:szCs w:val="24"/>
            <w:lang w:val="en-GB"/>
          </w:rPr>
          <w:delText xml:space="preserve">, </w:delText>
        </w:r>
      </w:del>
      <w:r w:rsidR="002E6084" w:rsidRPr="004465A7">
        <w:rPr>
          <w:rFonts w:cstheme="minorHAnsi"/>
          <w:sz w:val="24"/>
          <w:szCs w:val="24"/>
          <w:lang w:val="en-GB"/>
        </w:rPr>
        <w:t xml:space="preserve">likely to </w:t>
      </w:r>
      <w:r w:rsidR="00C97C7E" w:rsidRPr="00A02634">
        <w:rPr>
          <w:rFonts w:cstheme="minorHAnsi"/>
          <w:sz w:val="24"/>
          <w:szCs w:val="24"/>
          <w:lang w:val="en-GB"/>
        </w:rPr>
        <w:t>affect foraging outcome</w:t>
      </w:r>
      <w:r w:rsidR="00671443" w:rsidRPr="00A02634">
        <w:rPr>
          <w:rFonts w:cstheme="minorHAnsi"/>
          <w:sz w:val="24"/>
          <w:szCs w:val="24"/>
          <w:lang w:val="en-GB"/>
        </w:rPr>
        <w:t>: exploration</w:t>
      </w:r>
      <w:r w:rsidR="00671443" w:rsidRPr="00E120B6">
        <w:rPr>
          <w:rFonts w:cstheme="minorHAnsi"/>
          <w:sz w:val="24"/>
          <w:szCs w:val="24"/>
          <w:lang w:val="en-GB"/>
        </w:rPr>
        <w:t xml:space="preserve">, risk-avoidance and arousal </w:t>
      </w:r>
      <w:r w:rsidR="00671443"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(Réale et al. 2007)</w:t>
      </w:r>
      <w:r w:rsidR="00671443" w:rsidRPr="00E120B6">
        <w:rPr>
          <w:rFonts w:cstheme="minorHAnsi"/>
          <w:sz w:val="24"/>
          <w:szCs w:val="24"/>
          <w:lang w:val="en-GB"/>
        </w:rPr>
        <w:fldChar w:fldCharType="end"/>
      </w:r>
      <w:r w:rsidR="00671443" w:rsidRPr="00E120B6">
        <w:rPr>
          <w:rFonts w:cstheme="minorHAnsi"/>
          <w:sz w:val="24"/>
          <w:szCs w:val="24"/>
          <w:lang w:val="en-GB"/>
        </w:rPr>
        <w:t xml:space="preserve">. </w:t>
      </w:r>
      <w:r w:rsidR="00700B6D" w:rsidRPr="00E120B6">
        <w:rPr>
          <w:rFonts w:cstheme="minorHAnsi"/>
          <w:sz w:val="24"/>
          <w:szCs w:val="24"/>
          <w:lang w:val="en-GB"/>
        </w:rPr>
        <w:t xml:space="preserve">As a proxy for </w:t>
      </w:r>
      <w:r w:rsidR="00E22E7D" w:rsidRPr="00E120B6">
        <w:rPr>
          <w:rFonts w:cstheme="minorHAnsi"/>
          <w:b/>
          <w:sz w:val="24"/>
          <w:szCs w:val="24"/>
          <w:lang w:val="en-GB"/>
        </w:rPr>
        <w:t>explorat</w:t>
      </w:r>
      <w:r w:rsidR="00C97C7E" w:rsidRPr="00E120B6">
        <w:rPr>
          <w:rFonts w:cstheme="minorHAnsi"/>
          <w:b/>
          <w:sz w:val="24"/>
          <w:szCs w:val="24"/>
          <w:lang w:val="en-GB"/>
        </w:rPr>
        <w:t>ion</w:t>
      </w:r>
      <w:r w:rsidR="00700B6D" w:rsidRPr="00E120B6">
        <w:rPr>
          <w:rFonts w:cstheme="minorHAnsi"/>
          <w:sz w:val="24"/>
          <w:szCs w:val="24"/>
          <w:lang w:val="en-GB"/>
        </w:rPr>
        <w:t xml:space="preserve"> we utilized a </w:t>
      </w:r>
      <w:r w:rsidR="00700B6D" w:rsidRPr="00E120B6">
        <w:rPr>
          <w:rFonts w:cstheme="minorHAnsi"/>
          <w:b/>
          <w:sz w:val="24"/>
          <w:szCs w:val="24"/>
          <w:lang w:val="en-GB"/>
        </w:rPr>
        <w:t xml:space="preserve">standardized number of feeders </w:t>
      </w:r>
      <w:r w:rsidR="00700B6D" w:rsidRPr="00E120B6">
        <w:rPr>
          <w:rFonts w:cstheme="minorHAnsi"/>
          <w:sz w:val="24"/>
          <w:szCs w:val="24"/>
          <w:lang w:val="en-GB"/>
        </w:rPr>
        <w:t>- total</w:t>
      </w:r>
      <w:r w:rsidR="00700B6D" w:rsidRPr="00E120B6">
        <w:rPr>
          <w:rFonts w:cstheme="minorHAnsi"/>
          <w:b/>
          <w:sz w:val="24"/>
          <w:szCs w:val="24"/>
          <w:lang w:val="en-GB"/>
        </w:rPr>
        <w:t xml:space="preserve"> </w:t>
      </w:r>
      <w:r w:rsidR="00700B6D" w:rsidRPr="00E120B6">
        <w:rPr>
          <w:rFonts w:cstheme="minorHAnsi"/>
          <w:sz w:val="24"/>
          <w:szCs w:val="24"/>
          <w:lang w:val="en-GB"/>
        </w:rPr>
        <w:t>number of feeders</w:t>
      </w:r>
      <w:r w:rsidR="00C97C7E" w:rsidRPr="00E120B6">
        <w:rPr>
          <w:rFonts w:cstheme="minorHAnsi"/>
          <w:sz w:val="24"/>
          <w:szCs w:val="24"/>
          <w:lang w:val="en-GB"/>
        </w:rPr>
        <w:t xml:space="preserve"> change performed </w:t>
      </w:r>
      <w:r w:rsidR="00384E32" w:rsidRPr="00E120B6">
        <w:rPr>
          <w:rFonts w:cstheme="minorHAnsi"/>
          <w:sz w:val="24"/>
          <w:szCs w:val="24"/>
          <w:lang w:val="en-GB"/>
        </w:rPr>
        <w:t xml:space="preserve">during the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visit </w:t>
      </w:r>
      <w:r w:rsidR="00700B6D" w:rsidRPr="00E120B6">
        <w:rPr>
          <w:rFonts w:cstheme="minorHAnsi"/>
          <w:sz w:val="24"/>
          <w:szCs w:val="24"/>
          <w:lang w:val="en-GB"/>
        </w:rPr>
        <w:t>divided by the t</w:t>
      </w:r>
      <w:r w:rsidR="00384E32" w:rsidRPr="00E120B6">
        <w:rPr>
          <w:rFonts w:cstheme="minorHAnsi"/>
          <w:sz w:val="24"/>
          <w:szCs w:val="24"/>
          <w:lang w:val="en-GB"/>
        </w:rPr>
        <w:t xml:space="preserve">otal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duration. As a proxy for </w:t>
      </w:r>
      <w:r w:rsidR="00700B6D" w:rsidRPr="00E120B6">
        <w:rPr>
          <w:rFonts w:cstheme="minorHAnsi"/>
          <w:b/>
          <w:sz w:val="24"/>
          <w:szCs w:val="24"/>
          <w:lang w:val="en-GB"/>
        </w:rPr>
        <w:t xml:space="preserve">risk-avoidance </w:t>
      </w:r>
      <w:r w:rsidR="00700B6D" w:rsidRPr="00E120B6">
        <w:rPr>
          <w:rFonts w:cstheme="minorHAnsi"/>
          <w:sz w:val="24"/>
          <w:szCs w:val="24"/>
          <w:lang w:val="en-GB"/>
        </w:rPr>
        <w:t xml:space="preserve">we </w:t>
      </w:r>
      <w:r w:rsidR="00E22E7D" w:rsidRPr="00E120B6">
        <w:rPr>
          <w:rFonts w:cstheme="minorHAnsi"/>
          <w:sz w:val="24"/>
          <w:szCs w:val="24"/>
          <w:lang w:val="en-GB"/>
        </w:rPr>
        <w:t xml:space="preserve">used </w:t>
      </w:r>
      <w:r w:rsidR="00700B6D" w:rsidRPr="00E120B6">
        <w:rPr>
          <w:rFonts w:cstheme="minorHAnsi"/>
          <w:b/>
          <w:sz w:val="24"/>
          <w:szCs w:val="24"/>
          <w:lang w:val="en-GB"/>
        </w:rPr>
        <w:t>latency to approach the feeder</w:t>
      </w:r>
      <w:r w:rsidR="00384E32" w:rsidRPr="00E120B6">
        <w:rPr>
          <w:rFonts w:cstheme="minorHAnsi"/>
          <w:sz w:val="24"/>
          <w:szCs w:val="24"/>
          <w:lang w:val="en-GB"/>
        </w:rPr>
        <w:t xml:space="preserve"> – </w:t>
      </w:r>
      <w:r w:rsidR="007A2BB0" w:rsidRPr="00E120B6">
        <w:rPr>
          <w:rFonts w:cstheme="minorHAnsi"/>
          <w:sz w:val="24"/>
          <w:szCs w:val="24"/>
          <w:lang w:val="en-GB"/>
        </w:rPr>
        <w:t>as defined above (</w:t>
      </w:r>
      <w:del w:id="97" w:author="Kasia Wojczulanis" w:date="2020-05-04T08:16:00Z">
        <w:r w:rsidR="00C97C7E" w:rsidRPr="00E120B6" w:rsidDel="004506C4">
          <w:rPr>
            <w:rFonts w:cstheme="minorHAnsi"/>
            <w:sz w:val="24"/>
            <w:szCs w:val="24"/>
            <w:lang w:val="en-GB"/>
          </w:rPr>
          <w:delText xml:space="preserve">also labelled </w:delText>
        </w:r>
        <w:r w:rsidR="007A2BB0" w:rsidRPr="00E120B6" w:rsidDel="004506C4">
          <w:rPr>
            <w:rFonts w:cstheme="minorHAnsi"/>
            <w:sz w:val="24"/>
            <w:szCs w:val="24"/>
            <w:lang w:val="en-GB"/>
          </w:rPr>
          <w:delText xml:space="preserve">latency to forage, </w:delText>
        </w:r>
      </w:del>
      <w:r w:rsidR="00B136B5">
        <w:rPr>
          <w:rFonts w:cstheme="minorHAnsi"/>
          <w:sz w:val="24"/>
          <w:szCs w:val="24"/>
          <w:lang w:val="en-GB"/>
        </w:rPr>
        <w:t>time-</w:t>
      </w:r>
      <w:r w:rsidR="007A2BB0" w:rsidRPr="00E120B6">
        <w:rPr>
          <w:rFonts w:cstheme="minorHAnsi"/>
          <w:sz w:val="24"/>
          <w:szCs w:val="24"/>
          <w:lang w:val="en-GB"/>
        </w:rPr>
        <w:t xml:space="preserve">distance </w:t>
      </w:r>
      <w:r w:rsidR="00B136B5">
        <w:rPr>
          <w:rFonts w:cstheme="minorHAnsi"/>
          <w:sz w:val="24"/>
          <w:szCs w:val="24"/>
          <w:lang w:val="en-GB"/>
        </w:rPr>
        <w:lastRenderedPageBreak/>
        <w:t xml:space="preserve">for </w:t>
      </w:r>
      <w:r w:rsidR="007A2BB0" w:rsidRPr="00E120B6">
        <w:rPr>
          <w:rFonts w:cstheme="minorHAnsi"/>
          <w:sz w:val="24"/>
          <w:szCs w:val="24"/>
          <w:lang w:val="en-GB"/>
        </w:rPr>
        <w:t xml:space="preserve">a-b on Fig. </w:t>
      </w:r>
      <w:r w:rsidR="00E120BA" w:rsidRPr="00E120B6">
        <w:rPr>
          <w:rFonts w:cstheme="minorHAnsi"/>
          <w:sz w:val="24"/>
          <w:szCs w:val="24"/>
          <w:lang w:val="en-GB"/>
        </w:rPr>
        <w:t>3</w:t>
      </w:r>
      <w:r w:rsidR="007A2BB0" w:rsidRPr="00E120B6">
        <w:rPr>
          <w:rFonts w:cstheme="minorHAnsi"/>
          <w:sz w:val="24"/>
          <w:szCs w:val="24"/>
          <w:lang w:val="en-GB"/>
        </w:rPr>
        <w:t>).</w:t>
      </w:r>
      <w:r w:rsidR="00384E32" w:rsidRPr="00E120B6">
        <w:rPr>
          <w:rFonts w:cstheme="minorHAnsi"/>
          <w:sz w:val="24"/>
          <w:szCs w:val="24"/>
          <w:lang w:val="en-GB"/>
        </w:rPr>
        <w:t xml:space="preserve"> </w:t>
      </w:r>
      <w:r w:rsidR="009A2696" w:rsidRPr="00E120B6">
        <w:rPr>
          <w:rFonts w:cstheme="minorHAnsi"/>
          <w:sz w:val="24"/>
          <w:szCs w:val="24"/>
          <w:lang w:val="en-GB"/>
        </w:rPr>
        <w:t xml:space="preserve">For both the parameters, the higher </w:t>
      </w:r>
      <w:r w:rsidR="007A2BB0" w:rsidRPr="00E120B6">
        <w:rPr>
          <w:rFonts w:cstheme="minorHAnsi"/>
          <w:sz w:val="24"/>
          <w:szCs w:val="24"/>
          <w:lang w:val="en-GB"/>
        </w:rPr>
        <w:t xml:space="preserve">the </w:t>
      </w:r>
      <w:r w:rsidR="009A2696" w:rsidRPr="00E120B6">
        <w:rPr>
          <w:rFonts w:cstheme="minorHAnsi"/>
          <w:sz w:val="24"/>
          <w:szCs w:val="24"/>
          <w:lang w:val="en-GB"/>
        </w:rPr>
        <w:t>value</w:t>
      </w:r>
      <w:r w:rsidR="007A2BB0" w:rsidRPr="00E120B6">
        <w:rPr>
          <w:rFonts w:cstheme="minorHAnsi"/>
          <w:sz w:val="24"/>
          <w:szCs w:val="24"/>
          <w:lang w:val="en-GB"/>
        </w:rPr>
        <w:t xml:space="preserve">, </w:t>
      </w:r>
      <w:r w:rsidR="009A2696" w:rsidRPr="00E120B6">
        <w:rPr>
          <w:rFonts w:cstheme="minorHAnsi"/>
          <w:sz w:val="24"/>
          <w:szCs w:val="24"/>
          <w:lang w:val="en-GB"/>
        </w:rPr>
        <w:t xml:space="preserve">the stronger </w:t>
      </w:r>
      <w:r w:rsidR="00C97C7E" w:rsidRPr="00E120B6">
        <w:rPr>
          <w:rFonts w:cstheme="minorHAnsi"/>
          <w:sz w:val="24"/>
          <w:szCs w:val="24"/>
          <w:lang w:val="en-GB"/>
        </w:rPr>
        <w:t xml:space="preserve">was </w:t>
      </w:r>
      <w:r w:rsidR="007A2BB0" w:rsidRPr="00E120B6">
        <w:rPr>
          <w:rFonts w:cstheme="minorHAnsi"/>
          <w:sz w:val="24"/>
          <w:szCs w:val="24"/>
          <w:lang w:val="en-GB"/>
        </w:rPr>
        <w:t xml:space="preserve">the </w:t>
      </w:r>
      <w:r w:rsidR="009A2696" w:rsidRPr="00E120B6">
        <w:rPr>
          <w:rFonts w:cstheme="minorHAnsi"/>
          <w:sz w:val="24"/>
          <w:szCs w:val="24"/>
          <w:lang w:val="en-GB"/>
        </w:rPr>
        <w:t xml:space="preserve">exhibited </w:t>
      </w:r>
      <w:r w:rsidR="007A2BB0" w:rsidRPr="00E120B6">
        <w:rPr>
          <w:rFonts w:cstheme="minorHAnsi"/>
          <w:sz w:val="24"/>
          <w:szCs w:val="24"/>
          <w:lang w:val="en-GB"/>
        </w:rPr>
        <w:t>behaviour</w:t>
      </w:r>
      <w:r w:rsidR="009A2696" w:rsidRPr="00E120B6">
        <w:rPr>
          <w:rFonts w:cstheme="minorHAnsi"/>
          <w:sz w:val="24"/>
          <w:szCs w:val="24"/>
          <w:lang w:val="en-GB"/>
        </w:rPr>
        <w:t xml:space="preserve">. </w:t>
      </w:r>
    </w:p>
    <w:p w14:paraId="34AEC0C5" w14:textId="1865275E" w:rsidR="009A2696" w:rsidRPr="00E120B6" w:rsidRDefault="00DD0CAC" w:rsidP="00064F41">
      <w:pPr>
        <w:spacing w:line="480" w:lineRule="auto"/>
        <w:jc w:val="both"/>
        <w:rPr>
          <w:rFonts w:cstheme="minorHAnsi"/>
          <w:sz w:val="24"/>
          <w:szCs w:val="24"/>
          <w:lang w:val="en-GB"/>
        </w:rPr>
      </w:pPr>
      <w:r w:rsidRPr="00E120B6">
        <w:rPr>
          <w:rFonts w:cstheme="minorHAnsi"/>
          <w:sz w:val="24"/>
          <w:szCs w:val="24"/>
          <w:lang w:val="en-GB"/>
        </w:rPr>
        <w:t xml:space="preserve">As </w:t>
      </w:r>
      <w:r w:rsidR="00384E32" w:rsidRPr="00E120B6">
        <w:rPr>
          <w:rFonts w:cstheme="minorHAnsi"/>
          <w:b/>
          <w:sz w:val="24"/>
          <w:szCs w:val="24"/>
          <w:lang w:val="en-GB"/>
        </w:rPr>
        <w:t>arousal</w:t>
      </w:r>
      <w:r w:rsidR="00384E32" w:rsidRPr="00E120B6">
        <w:rPr>
          <w:rFonts w:cstheme="minorHAnsi"/>
          <w:sz w:val="24"/>
          <w:szCs w:val="24"/>
          <w:lang w:val="en-GB"/>
        </w:rPr>
        <w:t xml:space="preserve"> </w:t>
      </w:r>
      <w:r w:rsidR="00E22E7D" w:rsidRPr="00E120B6">
        <w:rPr>
          <w:rFonts w:cstheme="minorHAnsi"/>
          <w:sz w:val="24"/>
          <w:szCs w:val="24"/>
          <w:lang w:val="en-GB"/>
        </w:rPr>
        <w:t>we considered</w:t>
      </w:r>
      <w:r w:rsidRPr="00E120B6">
        <w:rPr>
          <w:rFonts w:cstheme="minorHAnsi"/>
          <w:sz w:val="24"/>
          <w:szCs w:val="24"/>
          <w:lang w:val="en-GB"/>
        </w:rPr>
        <w:t xml:space="preserve"> a total </w:t>
      </w:r>
      <w:r w:rsidR="00F64F74" w:rsidRPr="00E120B6">
        <w:rPr>
          <w:rFonts w:cstheme="minorHAnsi"/>
          <w:sz w:val="24"/>
          <w:szCs w:val="24"/>
          <w:lang w:val="en-GB"/>
        </w:rPr>
        <w:t xml:space="preserve">range of movements </w:t>
      </w:r>
      <w:r w:rsidRPr="00E120B6">
        <w:rPr>
          <w:rFonts w:cstheme="minorHAnsi"/>
          <w:sz w:val="24"/>
          <w:szCs w:val="24"/>
          <w:lang w:val="en-GB"/>
        </w:rPr>
        <w:t xml:space="preserve">at the </w:t>
      </w:r>
      <w:r w:rsidR="00F64F74" w:rsidRPr="00E120B6">
        <w:rPr>
          <w:rFonts w:cstheme="minorHAnsi"/>
          <w:sz w:val="24"/>
          <w:szCs w:val="24"/>
          <w:lang w:val="en-GB"/>
        </w:rPr>
        <w:t>feeder</w:t>
      </w:r>
      <w:r w:rsidRPr="00E120B6">
        <w:rPr>
          <w:rFonts w:cstheme="minorHAnsi"/>
          <w:sz w:val="24"/>
          <w:szCs w:val="24"/>
          <w:lang w:val="en-GB"/>
        </w:rPr>
        <w:t xml:space="preserve"> recorded during the total foraging time (</w:t>
      </w:r>
      <w:r w:rsidR="00B136B5">
        <w:rPr>
          <w:rFonts w:cstheme="minorHAnsi"/>
          <w:sz w:val="24"/>
          <w:szCs w:val="24"/>
          <w:lang w:val="en-GB"/>
        </w:rPr>
        <w:t>time-</w:t>
      </w:r>
      <w:r w:rsidRPr="00E120B6">
        <w:rPr>
          <w:rFonts w:cstheme="minorHAnsi"/>
          <w:sz w:val="24"/>
          <w:szCs w:val="24"/>
          <w:lang w:val="en-GB"/>
        </w:rPr>
        <w:t xml:space="preserve">distance </w:t>
      </w:r>
      <w:r w:rsidR="00B136B5">
        <w:rPr>
          <w:rFonts w:cstheme="minorHAnsi"/>
          <w:sz w:val="24"/>
          <w:szCs w:val="24"/>
          <w:lang w:val="en-GB"/>
        </w:rPr>
        <w:t xml:space="preserve">for </w:t>
      </w:r>
      <w:r w:rsidRPr="00E120B6">
        <w:rPr>
          <w:rFonts w:cstheme="minorHAnsi"/>
          <w:sz w:val="24"/>
          <w:szCs w:val="24"/>
          <w:lang w:val="en-GB"/>
        </w:rPr>
        <w:t xml:space="preserve">b-e on Fig. </w:t>
      </w:r>
      <w:r w:rsidR="003630FE">
        <w:rPr>
          <w:rFonts w:cstheme="minorHAnsi"/>
          <w:sz w:val="24"/>
          <w:szCs w:val="24"/>
          <w:lang w:val="en-GB"/>
        </w:rPr>
        <w:t>1</w:t>
      </w:r>
      <w:r w:rsidRPr="00E120B6">
        <w:rPr>
          <w:rFonts w:cstheme="minorHAnsi"/>
          <w:sz w:val="24"/>
          <w:szCs w:val="24"/>
          <w:lang w:val="en-GB"/>
        </w:rPr>
        <w:t>), standardized by the number of feeder changes</w:t>
      </w:r>
      <w:r w:rsidR="00F64F74" w:rsidRPr="00E120B6">
        <w:rPr>
          <w:rFonts w:cstheme="minorHAnsi"/>
          <w:sz w:val="24"/>
          <w:szCs w:val="24"/>
          <w:lang w:val="en-GB"/>
        </w:rPr>
        <w:t>.</w:t>
      </w:r>
      <w:r w:rsidRPr="00E120B6">
        <w:rPr>
          <w:rFonts w:cstheme="minorHAnsi"/>
          <w:sz w:val="24"/>
          <w:szCs w:val="24"/>
          <w:lang w:val="en-GB"/>
        </w:rPr>
        <w:t xml:space="preserve"> </w:t>
      </w:r>
      <w:ins w:id="98" w:author="Kasia Wojczulanis" w:date="2020-05-06T14:57:00Z">
        <w:r w:rsidR="004465A7">
          <w:rPr>
            <w:rFonts w:cstheme="minorHAnsi"/>
            <w:sz w:val="24"/>
            <w:szCs w:val="24"/>
            <w:lang w:val="en-GB"/>
          </w:rPr>
          <w:t>To quantified the movements, we took advantage o</w:t>
        </w:r>
      </w:ins>
      <w:ins w:id="99" w:author="Kasia Wojczulanis" w:date="2020-05-06T14:58:00Z">
        <w:r w:rsidR="004465A7">
          <w:rPr>
            <w:rFonts w:cstheme="minorHAnsi"/>
            <w:sz w:val="24"/>
            <w:szCs w:val="24"/>
            <w:lang w:val="en-GB"/>
          </w:rPr>
          <w:t xml:space="preserve">f the </w:t>
        </w:r>
      </w:ins>
      <w:ins w:id="100" w:author="Kasia Wojczulanis" w:date="2020-05-04T08:27:00Z">
        <w:r w:rsidR="0092528F">
          <w:rPr>
            <w:rFonts w:cstheme="minorHAnsi"/>
            <w:sz w:val="24"/>
            <w:szCs w:val="24"/>
            <w:lang w:val="en-GB"/>
          </w:rPr>
          <w:t>line-arrangement</w:t>
        </w:r>
      </w:ins>
      <w:ins w:id="101" w:author="Kasia Wojczulanis" w:date="2020-05-04T08:28:00Z">
        <w:r w:rsidR="0092528F">
          <w:rPr>
            <w:rFonts w:cstheme="minorHAnsi"/>
            <w:sz w:val="24"/>
            <w:szCs w:val="24"/>
            <w:lang w:val="en-GB"/>
          </w:rPr>
          <w:t xml:space="preserve"> of the feeders </w:t>
        </w:r>
      </w:ins>
      <w:ins w:id="102" w:author="Kasia Wojczulanis" w:date="2020-05-06T14:58:00Z">
        <w:r w:rsidR="004465A7">
          <w:rPr>
            <w:rFonts w:cstheme="minorHAnsi"/>
            <w:sz w:val="24"/>
            <w:szCs w:val="24"/>
            <w:lang w:val="en-GB"/>
          </w:rPr>
          <w:t xml:space="preserve">that </w:t>
        </w:r>
      </w:ins>
      <w:ins w:id="103" w:author="Kasia Wojczulanis" w:date="2020-05-06T15:00:00Z">
        <w:r w:rsidR="00A02634">
          <w:rPr>
            <w:rFonts w:cstheme="minorHAnsi"/>
            <w:sz w:val="24"/>
            <w:szCs w:val="24"/>
            <w:lang w:val="en-GB"/>
          </w:rPr>
          <w:t xml:space="preserve">greatly </w:t>
        </w:r>
      </w:ins>
      <w:ins w:id="104" w:author="Kasia Wojczulanis" w:date="2020-05-04T08:28:00Z">
        <w:r w:rsidR="0092528F">
          <w:rPr>
            <w:rFonts w:cstheme="minorHAnsi"/>
            <w:sz w:val="24"/>
            <w:szCs w:val="24"/>
            <w:lang w:val="en-GB"/>
          </w:rPr>
          <w:t xml:space="preserve">restricted birds </w:t>
        </w:r>
      </w:ins>
      <w:ins w:id="105" w:author="Kasia Wojczulanis" w:date="2020-05-06T15:00:00Z">
        <w:r w:rsidR="00A02634">
          <w:rPr>
            <w:rFonts w:cstheme="minorHAnsi"/>
            <w:sz w:val="24"/>
            <w:szCs w:val="24"/>
            <w:lang w:val="en-GB"/>
          </w:rPr>
          <w:t xml:space="preserve">activity </w:t>
        </w:r>
      </w:ins>
      <w:ins w:id="106" w:author="Kasia Wojczulanis" w:date="2020-05-04T08:29:00Z">
        <w:r w:rsidR="0092528F">
          <w:rPr>
            <w:rFonts w:cstheme="minorHAnsi"/>
            <w:sz w:val="24"/>
            <w:szCs w:val="24"/>
            <w:lang w:val="en-GB"/>
          </w:rPr>
          <w:t xml:space="preserve">to </w:t>
        </w:r>
      </w:ins>
      <w:ins w:id="107" w:author="Kasia Wojczulanis" w:date="2020-05-04T08:28:00Z">
        <w:r w:rsidR="0092528F">
          <w:rPr>
            <w:rFonts w:cstheme="minorHAnsi"/>
            <w:sz w:val="24"/>
            <w:szCs w:val="24"/>
            <w:lang w:val="en-GB"/>
          </w:rPr>
          <w:t>two directions</w:t>
        </w:r>
      </w:ins>
      <w:ins w:id="108" w:author="Kasia Wojczulanis" w:date="2020-05-06T14:58:00Z">
        <w:r w:rsidR="004465A7">
          <w:rPr>
            <w:rFonts w:cstheme="minorHAnsi"/>
            <w:sz w:val="24"/>
            <w:szCs w:val="24"/>
            <w:lang w:val="en-GB"/>
          </w:rPr>
          <w:t xml:space="preserve">. That </w:t>
        </w:r>
      </w:ins>
      <w:ins w:id="109" w:author="Kasia Wojczulanis" w:date="2020-05-04T08:29:00Z">
        <w:r w:rsidR="004465A7">
          <w:rPr>
            <w:rFonts w:cstheme="minorHAnsi"/>
            <w:sz w:val="24"/>
            <w:szCs w:val="24"/>
            <w:lang w:val="en-GB"/>
          </w:rPr>
          <w:t xml:space="preserve">simplified </w:t>
        </w:r>
      </w:ins>
      <w:ins w:id="110" w:author="Kasia Wojczulanis" w:date="2020-05-04T08:30:00Z">
        <w:r w:rsidR="0092528F">
          <w:rPr>
            <w:rFonts w:cstheme="minorHAnsi"/>
            <w:sz w:val="24"/>
            <w:szCs w:val="24"/>
            <w:lang w:val="en-GB"/>
          </w:rPr>
          <w:t>further analyses</w:t>
        </w:r>
      </w:ins>
      <w:ins w:id="111" w:author="Kasia Wojczulanis" w:date="2020-05-06T14:58:00Z">
        <w:r w:rsidR="004465A7">
          <w:rPr>
            <w:rFonts w:cstheme="minorHAnsi"/>
            <w:sz w:val="24"/>
            <w:szCs w:val="24"/>
            <w:lang w:val="en-GB"/>
          </w:rPr>
          <w:t xml:space="preserve">, as </w:t>
        </w:r>
      </w:ins>
      <w:ins w:id="112" w:author="Kasia Wojczulanis" w:date="2020-05-06T15:01:00Z">
        <w:r w:rsidR="00A02634">
          <w:rPr>
            <w:rFonts w:cstheme="minorHAnsi"/>
            <w:sz w:val="24"/>
            <w:szCs w:val="24"/>
            <w:lang w:val="en-GB"/>
          </w:rPr>
          <w:t xml:space="preserve">operating in two-dimensional space, we </w:t>
        </w:r>
      </w:ins>
      <w:ins w:id="113" w:author="Kasia Wojczulanis" w:date="2020-05-06T14:58:00Z">
        <w:r w:rsidR="004465A7">
          <w:rPr>
            <w:rFonts w:cstheme="minorHAnsi"/>
            <w:sz w:val="24"/>
            <w:szCs w:val="24"/>
            <w:lang w:val="en-GB"/>
          </w:rPr>
          <w:t xml:space="preserve">could </w:t>
        </w:r>
      </w:ins>
      <w:del w:id="114" w:author="Kasia Wojczulanis" w:date="2020-05-04T08:31:00Z">
        <w:r w:rsidRPr="00E120B6" w:rsidDel="0092528F">
          <w:rPr>
            <w:rFonts w:cstheme="minorHAnsi"/>
            <w:sz w:val="24"/>
            <w:szCs w:val="24"/>
            <w:lang w:val="en-GB"/>
          </w:rPr>
          <w:delText>For that w</w:delText>
        </w:r>
      </w:del>
      <w:del w:id="115" w:author="Kasia Wojczulanis" w:date="2020-05-04T08:32:00Z">
        <w:r w:rsidRPr="00E120B6" w:rsidDel="0092528F">
          <w:rPr>
            <w:rFonts w:cstheme="minorHAnsi"/>
            <w:sz w:val="24"/>
            <w:szCs w:val="24"/>
            <w:lang w:val="en-GB"/>
          </w:rPr>
          <w:delText xml:space="preserve">e </w:delText>
        </w:r>
      </w:del>
      <w:del w:id="116" w:author="Kasia Wojczulanis" w:date="2020-05-04T08:31:00Z">
        <w:r w:rsidRPr="00E120B6" w:rsidDel="0092528F">
          <w:rPr>
            <w:rFonts w:cstheme="minorHAnsi"/>
            <w:sz w:val="24"/>
            <w:szCs w:val="24"/>
            <w:lang w:val="en-GB"/>
          </w:rPr>
          <w:delText xml:space="preserve">first </w:delText>
        </w:r>
      </w:del>
      <w:del w:id="117" w:author="Kasia Wojczulanis" w:date="2020-05-06T14:59:00Z">
        <w:r w:rsidRPr="00E120B6" w:rsidDel="004465A7">
          <w:rPr>
            <w:rFonts w:cstheme="minorHAnsi"/>
            <w:sz w:val="24"/>
            <w:szCs w:val="24"/>
            <w:lang w:val="en-GB"/>
          </w:rPr>
          <w:delText>process</w:delText>
        </w:r>
      </w:del>
      <w:del w:id="118" w:author="Kasia Wojczulanis" w:date="2020-05-04T08:32:00Z">
        <w:r w:rsidRPr="00E120B6" w:rsidDel="0092528F">
          <w:rPr>
            <w:rFonts w:cstheme="minorHAnsi"/>
            <w:sz w:val="24"/>
            <w:szCs w:val="24"/>
            <w:lang w:val="en-GB"/>
          </w:rPr>
          <w:delText xml:space="preserve">ed </w:delText>
        </w:r>
      </w:del>
      <w:del w:id="119" w:author="Kasia Wojczulanis" w:date="2020-05-06T14:59:00Z">
        <w:r w:rsidRPr="00E120B6" w:rsidDel="004465A7">
          <w:rPr>
            <w:rFonts w:cstheme="minorHAnsi"/>
            <w:sz w:val="24"/>
            <w:szCs w:val="24"/>
            <w:lang w:val="en-GB"/>
          </w:rPr>
          <w:delText xml:space="preserve">the video </w:delText>
        </w:r>
        <w:r w:rsidR="00C97C7E" w:rsidRPr="00E120B6" w:rsidDel="004465A7">
          <w:rPr>
            <w:rFonts w:cstheme="minorHAnsi"/>
            <w:sz w:val="24"/>
            <w:szCs w:val="24"/>
            <w:lang w:val="en-GB"/>
          </w:rPr>
          <w:delText>cut-</w:delText>
        </w:r>
        <w:r w:rsidRPr="00E120B6" w:rsidDel="004465A7">
          <w:rPr>
            <w:rFonts w:cstheme="minorHAnsi"/>
            <w:sz w:val="24"/>
            <w:szCs w:val="24"/>
            <w:lang w:val="en-GB"/>
          </w:rPr>
          <w:delText xml:space="preserve">recordings </w:delText>
        </w:r>
      </w:del>
      <w:del w:id="120" w:author="Kasia Wojczulanis" w:date="2020-05-04T08:31:00Z">
        <w:r w:rsidRPr="00E120B6" w:rsidDel="0092528F">
          <w:rPr>
            <w:rFonts w:cstheme="minorHAnsi"/>
            <w:sz w:val="24"/>
            <w:szCs w:val="24"/>
            <w:lang w:val="en-GB"/>
          </w:rPr>
          <w:delText xml:space="preserve">using Tracker software </w:delText>
        </w:r>
        <w:r w:rsidR="00671443" w:rsidRPr="00E120B6" w:rsidDel="0092528F">
          <w:rPr>
            <w:rFonts w:cstheme="minorHAnsi"/>
            <w:sz w:val="24"/>
            <w:szCs w:val="24"/>
            <w:lang w:val="en-GB"/>
          </w:rPr>
          <w:delText>(physlets.org/tracker)</w:delText>
        </w:r>
      </w:del>
      <w:del w:id="121" w:author="Kasia Wojczulanis" w:date="2020-05-04T08:22:00Z">
        <w:r w:rsidRPr="00E120B6" w:rsidDel="002857E9">
          <w:rPr>
            <w:rFonts w:cstheme="minorHAnsi"/>
            <w:sz w:val="24"/>
            <w:szCs w:val="24"/>
            <w:lang w:val="en-GB"/>
          </w:rPr>
          <w:delText>,</w:delText>
        </w:r>
      </w:del>
      <w:del w:id="122" w:author="Kasia Wojczulanis" w:date="2020-05-04T08:31:00Z">
        <w:r w:rsidRPr="00E120B6" w:rsidDel="0092528F">
          <w:rPr>
            <w:rFonts w:cstheme="minorHAnsi"/>
            <w:sz w:val="24"/>
            <w:szCs w:val="24"/>
            <w:lang w:val="en-GB"/>
          </w:rPr>
          <w:delText xml:space="preserve"> which allowed to </w:delText>
        </w:r>
      </w:del>
      <w:r w:rsidRPr="00E120B6">
        <w:rPr>
          <w:rFonts w:cstheme="minorHAnsi"/>
          <w:sz w:val="24"/>
          <w:szCs w:val="24"/>
          <w:lang w:val="en-GB"/>
        </w:rPr>
        <w:t>establish Cartesian coordinates of a bird position for each video frame</w:t>
      </w:r>
      <w:ins w:id="123" w:author="Kasia Wojczulanis" w:date="2020-05-06T14:59:00Z">
        <w:r w:rsidR="004465A7" w:rsidRPr="004465A7">
          <w:rPr>
            <w:rFonts w:cstheme="minorHAnsi"/>
            <w:sz w:val="24"/>
            <w:szCs w:val="24"/>
            <w:lang w:val="en-GB"/>
          </w:rPr>
          <w:t xml:space="preserve"> </w:t>
        </w:r>
      </w:ins>
      <w:ins w:id="124" w:author="Kasia Wojczulanis" w:date="2020-05-06T15:02:00Z">
        <w:r w:rsidR="00A02634">
          <w:rPr>
            <w:rFonts w:cstheme="minorHAnsi"/>
            <w:sz w:val="24"/>
            <w:szCs w:val="24"/>
            <w:lang w:val="en-GB"/>
          </w:rPr>
          <w:t xml:space="preserve">in </w:t>
        </w:r>
      </w:ins>
      <w:ins w:id="125" w:author="Kasia Wojczulanis" w:date="2020-05-06T14:59:00Z">
        <w:r w:rsidR="004465A7" w:rsidRPr="00E120B6">
          <w:rPr>
            <w:rFonts w:cstheme="minorHAnsi"/>
            <w:sz w:val="24"/>
            <w:szCs w:val="24"/>
            <w:lang w:val="en-GB"/>
          </w:rPr>
          <w:t>Tracker software</w:t>
        </w:r>
        <w:r w:rsidR="00A02634">
          <w:rPr>
            <w:rFonts w:cstheme="minorHAnsi"/>
            <w:sz w:val="24"/>
            <w:szCs w:val="24"/>
            <w:lang w:val="en-GB"/>
          </w:rPr>
          <w:t xml:space="preserve"> </w:t>
        </w:r>
      </w:ins>
      <w:ins w:id="126" w:author="Kasia Wojczulanis" w:date="2020-05-06T15:02:00Z">
        <w:r w:rsidR="00A02634">
          <w:rPr>
            <w:rFonts w:cstheme="minorHAnsi"/>
            <w:sz w:val="24"/>
            <w:szCs w:val="24"/>
            <w:lang w:val="en-GB"/>
          </w:rPr>
          <w:t>(</w:t>
        </w:r>
      </w:ins>
      <w:ins w:id="127" w:author="Kasia Wojczulanis" w:date="2020-05-06T14:59:00Z">
        <w:r w:rsidR="004465A7" w:rsidRPr="00E120B6">
          <w:rPr>
            <w:rFonts w:cstheme="minorHAnsi"/>
            <w:sz w:val="24"/>
            <w:szCs w:val="24"/>
            <w:lang w:val="en-GB"/>
          </w:rPr>
          <w:t>physlets.org/tracker)</w:t>
        </w:r>
      </w:ins>
      <w:ins w:id="128" w:author="Kasia Wojczulanis" w:date="2020-05-04T08:33:00Z">
        <w:r w:rsidR="0092528F">
          <w:rPr>
            <w:rFonts w:cstheme="minorHAnsi"/>
            <w:sz w:val="24"/>
            <w:szCs w:val="24"/>
            <w:lang w:val="en-GB"/>
          </w:rPr>
          <w:t xml:space="preserve">. Of that </w:t>
        </w:r>
      </w:ins>
      <w:ins w:id="129" w:author="Kasia Wojczulanis" w:date="2020-05-06T14:59:00Z">
        <w:r w:rsidR="004465A7">
          <w:rPr>
            <w:rFonts w:cstheme="minorHAnsi"/>
            <w:sz w:val="24"/>
            <w:szCs w:val="24"/>
            <w:lang w:val="en-GB"/>
          </w:rPr>
          <w:t xml:space="preserve">we </w:t>
        </w:r>
      </w:ins>
      <w:del w:id="130" w:author="Kasia Wojczulanis" w:date="2020-05-04T08:20:00Z">
        <w:r w:rsidRPr="00E120B6" w:rsidDel="002857E9">
          <w:rPr>
            <w:rFonts w:cstheme="minorHAnsi"/>
            <w:sz w:val="24"/>
            <w:szCs w:val="24"/>
            <w:lang w:val="en-GB"/>
          </w:rPr>
          <w:delText xml:space="preserve">. Then, we </w:delText>
        </w:r>
      </w:del>
      <w:r w:rsidRPr="00E120B6">
        <w:rPr>
          <w:rFonts w:cstheme="minorHAnsi"/>
          <w:sz w:val="24"/>
          <w:szCs w:val="24"/>
          <w:lang w:val="en-GB"/>
        </w:rPr>
        <w:t>c</w:t>
      </w:r>
      <w:r w:rsidR="00F64F74" w:rsidRPr="00E120B6">
        <w:rPr>
          <w:rFonts w:cstheme="minorHAnsi"/>
          <w:sz w:val="24"/>
          <w:szCs w:val="24"/>
          <w:lang w:val="en-GB"/>
        </w:rPr>
        <w:t>alculate</w:t>
      </w:r>
      <w:ins w:id="131" w:author="Kasia Wojczulanis" w:date="2020-05-04T08:33:00Z">
        <w:r w:rsidR="0092528F">
          <w:rPr>
            <w:rFonts w:cstheme="minorHAnsi"/>
            <w:sz w:val="24"/>
            <w:szCs w:val="24"/>
            <w:lang w:val="en-GB"/>
          </w:rPr>
          <w:t>d</w:t>
        </w:r>
      </w:ins>
      <w:del w:id="132" w:author="Kasia Wojczulanis" w:date="2020-05-04T08:21:00Z">
        <w:r w:rsidR="00F64F74" w:rsidRPr="00E120B6" w:rsidDel="002857E9">
          <w:rPr>
            <w:rFonts w:cstheme="minorHAnsi"/>
            <w:sz w:val="24"/>
            <w:szCs w:val="24"/>
            <w:lang w:val="en-GB"/>
          </w:rPr>
          <w:delText>d</w:delText>
        </w:r>
      </w:del>
      <w:r w:rsidR="00F64F74" w:rsidRPr="00E120B6">
        <w:rPr>
          <w:rFonts w:cstheme="minorHAnsi"/>
          <w:sz w:val="24"/>
          <w:szCs w:val="24"/>
          <w:lang w:val="en-GB"/>
        </w:rPr>
        <w:t xml:space="preserve"> </w:t>
      </w:r>
      <w:ins w:id="133" w:author="Kasia Wojczulanis" w:date="2020-05-04T08:19:00Z">
        <w:r w:rsidR="002857E9">
          <w:rPr>
            <w:rFonts w:cstheme="minorHAnsi"/>
            <w:sz w:val="24"/>
            <w:szCs w:val="24"/>
            <w:lang w:val="en-GB"/>
          </w:rPr>
          <w:t>distance</w:t>
        </w:r>
      </w:ins>
      <w:ins w:id="134" w:author="Kasia Wojczulanis" w:date="2020-05-06T15:02:00Z">
        <w:r w:rsidR="00A02634">
          <w:rPr>
            <w:rFonts w:cstheme="minorHAnsi"/>
            <w:sz w:val="24"/>
            <w:szCs w:val="24"/>
            <w:lang w:val="en-GB"/>
          </w:rPr>
          <w:t>s</w:t>
        </w:r>
      </w:ins>
      <w:ins w:id="135" w:author="Kasia Wojczulanis" w:date="2020-05-04T08:19:00Z">
        <w:r w:rsidR="002857E9">
          <w:rPr>
            <w:rFonts w:cstheme="minorHAnsi"/>
            <w:sz w:val="24"/>
            <w:szCs w:val="24"/>
            <w:lang w:val="en-GB"/>
          </w:rPr>
          <w:t xml:space="preserve"> between each two bir</w:t>
        </w:r>
      </w:ins>
      <w:ins w:id="136" w:author="Kasia Wojczulanis" w:date="2020-05-04T08:20:00Z">
        <w:r w:rsidR="002857E9">
          <w:rPr>
            <w:rFonts w:cstheme="minorHAnsi"/>
            <w:sz w:val="24"/>
            <w:szCs w:val="24"/>
            <w:lang w:val="en-GB"/>
          </w:rPr>
          <w:t>d</w:t>
        </w:r>
      </w:ins>
      <w:ins w:id="137" w:author="Kasia Wojczulanis" w:date="2020-05-04T08:19:00Z">
        <w:r w:rsidR="002857E9">
          <w:rPr>
            <w:rFonts w:cstheme="minorHAnsi"/>
            <w:sz w:val="24"/>
            <w:szCs w:val="24"/>
            <w:lang w:val="en-GB"/>
          </w:rPr>
          <w:t>’s position</w:t>
        </w:r>
      </w:ins>
      <w:ins w:id="138" w:author="Kasia Wojczulanis" w:date="2020-05-06T15:02:00Z">
        <w:r w:rsidR="00A02634">
          <w:rPr>
            <w:rFonts w:cstheme="minorHAnsi"/>
            <w:sz w:val="24"/>
            <w:szCs w:val="24"/>
            <w:lang w:val="en-GB"/>
          </w:rPr>
          <w:t>s</w:t>
        </w:r>
      </w:ins>
      <w:ins w:id="139" w:author="Kasia Wojczulanis" w:date="2020-05-04T08:20:00Z">
        <w:r w:rsidR="002857E9">
          <w:rPr>
            <w:rFonts w:cstheme="minorHAnsi"/>
            <w:sz w:val="24"/>
            <w:szCs w:val="24"/>
            <w:lang w:val="en-GB"/>
          </w:rPr>
          <w:t xml:space="preserve"> </w:t>
        </w:r>
      </w:ins>
      <w:ins w:id="140" w:author="Kasia Wojczulanis" w:date="2020-05-04T08:22:00Z">
        <w:r w:rsidR="002857E9">
          <w:rPr>
            <w:rFonts w:cstheme="minorHAnsi"/>
            <w:sz w:val="24"/>
            <w:szCs w:val="24"/>
            <w:lang w:val="en-GB"/>
          </w:rPr>
          <w:t xml:space="preserve">using </w:t>
        </w:r>
      </w:ins>
      <w:ins w:id="141" w:author="Kasia Wojczulanis" w:date="2020-05-04T08:21:00Z">
        <w:r w:rsidR="002857E9">
          <w:rPr>
            <w:rFonts w:cstheme="minorHAnsi"/>
            <w:sz w:val="24"/>
            <w:szCs w:val="24"/>
            <w:lang w:val="en-GB"/>
          </w:rPr>
          <w:t xml:space="preserve">Pythagoras </w:t>
        </w:r>
      </w:ins>
      <w:ins w:id="142" w:author="Kasia Wojczulanis" w:date="2020-05-04T08:20:00Z">
        <w:r w:rsidR="002857E9">
          <w:rPr>
            <w:rFonts w:cstheme="minorHAnsi"/>
            <w:sz w:val="24"/>
            <w:szCs w:val="24"/>
            <w:lang w:val="en-GB"/>
          </w:rPr>
          <w:t>theorem</w:t>
        </w:r>
      </w:ins>
      <w:ins w:id="143" w:author="Kasia Wojczulanis" w:date="2020-05-06T15:03:00Z">
        <w:r w:rsidR="00A02634">
          <w:rPr>
            <w:rFonts w:cstheme="minorHAnsi"/>
            <w:sz w:val="24"/>
            <w:szCs w:val="24"/>
            <w:lang w:val="en-GB"/>
          </w:rPr>
          <w:t xml:space="preserve">, then </w:t>
        </w:r>
      </w:ins>
      <w:r w:rsidRPr="00E120B6">
        <w:rPr>
          <w:rFonts w:cstheme="minorHAnsi"/>
          <w:sz w:val="24"/>
          <w:szCs w:val="24"/>
          <w:lang w:val="en-GB"/>
        </w:rPr>
        <w:t>coefficient</w:t>
      </w:r>
      <w:r w:rsidR="00F64F74" w:rsidRPr="00E120B6">
        <w:rPr>
          <w:rFonts w:cstheme="minorHAnsi"/>
          <w:sz w:val="24"/>
          <w:szCs w:val="24"/>
          <w:lang w:val="en-GB"/>
        </w:rPr>
        <w:t xml:space="preserve"> of variance </w:t>
      </w:r>
      <w:del w:id="144" w:author="Kasia Wojczulanis" w:date="2020-05-06T15:03:00Z">
        <w:r w:rsidR="00F64F74" w:rsidRPr="00E120B6" w:rsidDel="00A02634">
          <w:rPr>
            <w:rFonts w:cstheme="minorHAnsi"/>
            <w:sz w:val="24"/>
            <w:szCs w:val="24"/>
            <w:lang w:val="en-GB"/>
          </w:rPr>
          <w:delText xml:space="preserve">of </w:delText>
        </w:r>
      </w:del>
      <w:del w:id="145" w:author="Kasia Wojczulanis" w:date="2020-05-04T08:20:00Z">
        <w:r w:rsidRPr="00E120B6" w:rsidDel="002857E9">
          <w:rPr>
            <w:rFonts w:cstheme="minorHAnsi"/>
            <w:sz w:val="24"/>
            <w:szCs w:val="24"/>
            <w:lang w:val="en-GB"/>
          </w:rPr>
          <w:delText xml:space="preserve">bird movements based on </w:delText>
        </w:r>
      </w:del>
      <w:ins w:id="146" w:author="Kasia Wojczulanis" w:date="2020-05-04T08:22:00Z">
        <w:r w:rsidR="002857E9">
          <w:rPr>
            <w:rFonts w:cstheme="minorHAnsi"/>
            <w:sz w:val="24"/>
            <w:szCs w:val="24"/>
            <w:lang w:val="en-GB"/>
          </w:rPr>
          <w:t xml:space="preserve">for all these </w:t>
        </w:r>
      </w:ins>
      <w:ins w:id="147" w:author="Kasia Wojczulanis" w:date="2020-05-04T08:20:00Z">
        <w:r w:rsidR="002857E9">
          <w:rPr>
            <w:rFonts w:cstheme="minorHAnsi"/>
            <w:sz w:val="24"/>
            <w:szCs w:val="24"/>
            <w:lang w:val="en-GB"/>
          </w:rPr>
          <w:t>distances</w:t>
        </w:r>
      </w:ins>
      <w:del w:id="148" w:author="Kasia Wojczulanis" w:date="2020-05-04T08:20:00Z">
        <w:r w:rsidRPr="00E120B6" w:rsidDel="002857E9">
          <w:rPr>
            <w:rFonts w:cstheme="minorHAnsi"/>
            <w:sz w:val="24"/>
            <w:szCs w:val="24"/>
            <w:lang w:val="en-GB"/>
          </w:rPr>
          <w:delText>the formula</w:delText>
        </w:r>
        <w:r w:rsidR="00F64F74" w:rsidRPr="00E120B6" w:rsidDel="002857E9">
          <w:rPr>
            <w:rFonts w:cstheme="minorHAnsi"/>
            <w:sz w:val="24"/>
            <w:szCs w:val="24"/>
            <w:lang w:val="en-GB"/>
          </w:rPr>
          <w:delText>: sqrt((x</w:delText>
        </w:r>
        <w:r w:rsidR="00F64F74" w:rsidRPr="00E120B6" w:rsidDel="002857E9">
          <w:rPr>
            <w:rFonts w:cstheme="minorHAnsi"/>
            <w:sz w:val="24"/>
            <w:szCs w:val="24"/>
            <w:vertAlign w:val="subscript"/>
            <w:lang w:val="en-GB"/>
          </w:rPr>
          <w:delText>j</w:delText>
        </w:r>
        <w:r w:rsidR="00F64F74" w:rsidRPr="00E120B6" w:rsidDel="002857E9">
          <w:rPr>
            <w:rFonts w:cstheme="minorHAnsi"/>
            <w:sz w:val="24"/>
            <w:szCs w:val="24"/>
            <w:lang w:val="en-GB"/>
          </w:rPr>
          <w:delText xml:space="preserve"> - x</w:delText>
        </w:r>
        <w:r w:rsidR="00F64F74" w:rsidRPr="00E120B6" w:rsidDel="002857E9">
          <w:rPr>
            <w:rFonts w:cstheme="minorHAnsi"/>
            <w:sz w:val="24"/>
            <w:szCs w:val="24"/>
            <w:vertAlign w:val="subscript"/>
            <w:lang w:val="en-GB"/>
          </w:rPr>
          <w:delText>i</w:delText>
        </w:r>
        <w:r w:rsidR="00F64F74" w:rsidRPr="00E120B6" w:rsidDel="002857E9">
          <w:rPr>
            <w:rFonts w:cstheme="minorHAnsi"/>
            <w:sz w:val="24"/>
            <w:szCs w:val="24"/>
            <w:lang w:val="en-GB"/>
          </w:rPr>
          <w:delText>)</w:delText>
        </w:r>
        <w:r w:rsidR="00F64F74" w:rsidRPr="00E120B6" w:rsidDel="002857E9">
          <w:rPr>
            <w:rFonts w:cstheme="minorHAnsi"/>
            <w:sz w:val="24"/>
            <w:szCs w:val="24"/>
            <w:vertAlign w:val="superscript"/>
            <w:lang w:val="en-GB"/>
          </w:rPr>
          <w:delText>2</w:delText>
        </w:r>
        <w:r w:rsidR="00F64F74" w:rsidRPr="00E120B6" w:rsidDel="002857E9">
          <w:rPr>
            <w:rFonts w:cstheme="minorHAnsi"/>
            <w:sz w:val="24"/>
            <w:szCs w:val="24"/>
            <w:lang w:val="en-GB"/>
          </w:rPr>
          <w:delText xml:space="preserve"> + (y</w:delText>
        </w:r>
        <w:r w:rsidR="00F64F74" w:rsidRPr="00E120B6" w:rsidDel="002857E9">
          <w:rPr>
            <w:rFonts w:cstheme="minorHAnsi"/>
            <w:sz w:val="24"/>
            <w:szCs w:val="24"/>
            <w:vertAlign w:val="subscript"/>
            <w:lang w:val="en-GB"/>
          </w:rPr>
          <w:delText>j</w:delText>
        </w:r>
        <w:r w:rsidR="00F64F74" w:rsidRPr="00E120B6" w:rsidDel="002857E9">
          <w:rPr>
            <w:rFonts w:cstheme="minorHAnsi"/>
            <w:sz w:val="24"/>
            <w:szCs w:val="24"/>
            <w:lang w:val="en-GB"/>
          </w:rPr>
          <w:delText xml:space="preserve"> - y</w:delText>
        </w:r>
        <w:r w:rsidR="00F64F74" w:rsidRPr="00E120B6" w:rsidDel="002857E9">
          <w:rPr>
            <w:rFonts w:cstheme="minorHAnsi"/>
            <w:sz w:val="24"/>
            <w:szCs w:val="24"/>
            <w:vertAlign w:val="subscript"/>
            <w:lang w:val="en-GB"/>
          </w:rPr>
          <w:delText>i</w:delText>
        </w:r>
        <w:r w:rsidR="00F64F74" w:rsidRPr="00E120B6" w:rsidDel="002857E9">
          <w:rPr>
            <w:rFonts w:cstheme="minorHAnsi"/>
            <w:sz w:val="24"/>
            <w:szCs w:val="24"/>
            <w:lang w:val="en-GB"/>
          </w:rPr>
          <w:delText>)</w:delText>
        </w:r>
        <w:r w:rsidR="00F64F74" w:rsidRPr="00E120B6" w:rsidDel="002857E9">
          <w:rPr>
            <w:rFonts w:cstheme="minorHAnsi"/>
            <w:sz w:val="24"/>
            <w:szCs w:val="24"/>
            <w:vertAlign w:val="superscript"/>
            <w:lang w:val="en-GB"/>
          </w:rPr>
          <w:delText>2</w:delText>
        </w:r>
        <w:r w:rsidR="00F64F74" w:rsidRPr="00E120B6" w:rsidDel="002857E9">
          <w:rPr>
            <w:rFonts w:cstheme="minorHAnsi"/>
            <w:sz w:val="24"/>
            <w:szCs w:val="24"/>
            <w:lang w:val="en-GB"/>
          </w:rPr>
          <w:delText>), where x</w:delText>
        </w:r>
        <w:r w:rsidR="00F64F74" w:rsidRPr="00E120B6" w:rsidDel="002857E9">
          <w:rPr>
            <w:rFonts w:cstheme="minorHAnsi"/>
            <w:sz w:val="24"/>
            <w:szCs w:val="24"/>
            <w:vertAlign w:val="subscript"/>
            <w:lang w:val="en-GB"/>
          </w:rPr>
          <w:delText>i,j</w:delText>
        </w:r>
        <w:r w:rsidR="00F64F74" w:rsidRPr="00E120B6" w:rsidDel="002857E9">
          <w:rPr>
            <w:rFonts w:cstheme="minorHAnsi"/>
            <w:sz w:val="24"/>
            <w:szCs w:val="24"/>
            <w:lang w:val="en-GB"/>
          </w:rPr>
          <w:delText xml:space="preserve"> and y</w:delText>
        </w:r>
        <w:r w:rsidR="00F64F74" w:rsidRPr="00E120B6" w:rsidDel="002857E9">
          <w:rPr>
            <w:rFonts w:cstheme="minorHAnsi"/>
            <w:sz w:val="24"/>
            <w:szCs w:val="24"/>
            <w:vertAlign w:val="subscript"/>
            <w:lang w:val="en-GB"/>
          </w:rPr>
          <w:delText>i,j</w:delText>
        </w:r>
        <w:r w:rsidR="00F64F74" w:rsidRPr="00E120B6" w:rsidDel="002857E9">
          <w:rPr>
            <w:rFonts w:cstheme="minorHAnsi"/>
            <w:sz w:val="24"/>
            <w:szCs w:val="24"/>
            <w:lang w:val="en-GB"/>
          </w:rPr>
          <w:delText xml:space="preserve"> are </w:delText>
        </w:r>
        <w:r w:rsidR="0051112B" w:rsidRPr="00E120B6" w:rsidDel="002857E9">
          <w:rPr>
            <w:rFonts w:cstheme="minorHAnsi"/>
            <w:sz w:val="24"/>
            <w:szCs w:val="24"/>
            <w:lang w:val="en-GB"/>
          </w:rPr>
          <w:delText>Cartesian</w:delText>
        </w:r>
        <w:r w:rsidR="00F64F74" w:rsidRPr="00E120B6" w:rsidDel="002857E9">
          <w:rPr>
            <w:rFonts w:cstheme="minorHAnsi"/>
            <w:sz w:val="24"/>
            <w:szCs w:val="24"/>
            <w:lang w:val="en-GB"/>
          </w:rPr>
          <w:delText xml:space="preserve"> coordinates of the bird position in </w:delText>
        </w:r>
        <w:r w:rsidRPr="00E120B6" w:rsidDel="002857E9">
          <w:rPr>
            <w:rFonts w:cstheme="minorHAnsi"/>
            <w:sz w:val="24"/>
            <w:szCs w:val="24"/>
            <w:lang w:val="en-GB"/>
          </w:rPr>
          <w:delText xml:space="preserve">a </w:delText>
        </w:r>
        <w:r w:rsidR="00F64F74" w:rsidRPr="00E120B6" w:rsidDel="002857E9">
          <w:rPr>
            <w:rFonts w:cstheme="minorHAnsi"/>
            <w:sz w:val="24"/>
            <w:szCs w:val="24"/>
            <w:lang w:val="en-GB"/>
          </w:rPr>
          <w:delText xml:space="preserve">focal </w:delText>
        </w:r>
        <w:r w:rsidR="00F64F74" w:rsidRPr="00E120B6" w:rsidDel="002857E9">
          <w:rPr>
            <w:rStyle w:val="Uwydatnienie"/>
            <w:rFonts w:cstheme="minorHAnsi"/>
            <w:sz w:val="24"/>
            <w:szCs w:val="24"/>
            <w:lang w:val="en-GB"/>
          </w:rPr>
          <w:delText>i</w:delText>
        </w:r>
        <w:r w:rsidR="00F64F74" w:rsidRPr="00E120B6" w:rsidDel="002857E9">
          <w:rPr>
            <w:rFonts w:cstheme="minorHAnsi"/>
            <w:sz w:val="24"/>
            <w:szCs w:val="24"/>
            <w:lang w:val="en-GB"/>
          </w:rPr>
          <w:delText xml:space="preserve"> and previous </w:delText>
        </w:r>
        <w:r w:rsidR="00F64F74" w:rsidRPr="00E120B6" w:rsidDel="002857E9">
          <w:rPr>
            <w:rStyle w:val="Uwydatnienie"/>
            <w:rFonts w:cstheme="minorHAnsi"/>
            <w:sz w:val="24"/>
            <w:szCs w:val="24"/>
            <w:lang w:val="en-GB"/>
          </w:rPr>
          <w:delText>j</w:delText>
        </w:r>
        <w:r w:rsidR="00F64F74" w:rsidRPr="00E120B6" w:rsidDel="002857E9">
          <w:rPr>
            <w:rFonts w:cstheme="minorHAnsi"/>
            <w:sz w:val="24"/>
            <w:szCs w:val="24"/>
            <w:lang w:val="en-GB"/>
          </w:rPr>
          <w:delText xml:space="preserve"> video frame</w:delText>
        </w:r>
      </w:del>
      <w:r w:rsidR="00F64F74" w:rsidRPr="00E120B6">
        <w:rPr>
          <w:rFonts w:cstheme="minorHAnsi"/>
          <w:sz w:val="24"/>
          <w:szCs w:val="24"/>
          <w:lang w:val="en-GB"/>
        </w:rPr>
        <w:t xml:space="preserve">. </w:t>
      </w:r>
      <w:r w:rsidRPr="00E120B6">
        <w:rPr>
          <w:rFonts w:cstheme="minorHAnsi"/>
          <w:sz w:val="24"/>
          <w:szCs w:val="24"/>
          <w:lang w:val="en-GB"/>
        </w:rPr>
        <w:t xml:space="preserve">Since birds movements could be biased by </w:t>
      </w:r>
      <w:r w:rsidR="00E22E7D" w:rsidRPr="00E120B6">
        <w:rPr>
          <w:rFonts w:cstheme="minorHAnsi"/>
          <w:sz w:val="24"/>
          <w:szCs w:val="24"/>
          <w:lang w:val="en-GB"/>
        </w:rPr>
        <w:t xml:space="preserve">exploratory </w:t>
      </w:r>
      <w:r w:rsidR="00A06D88" w:rsidRPr="00E120B6">
        <w:rPr>
          <w:rFonts w:cstheme="minorHAnsi"/>
          <w:sz w:val="24"/>
          <w:szCs w:val="24"/>
          <w:lang w:val="en-GB"/>
        </w:rPr>
        <w:t xml:space="preserve">behaviour, we standardized </w:t>
      </w:r>
      <w:del w:id="149" w:author="Kasia Wojczulanis" w:date="2020-05-04T08:34:00Z">
        <w:r w:rsidR="00A06D88" w:rsidRPr="00E120B6" w:rsidDel="0092528F">
          <w:rPr>
            <w:rFonts w:cstheme="minorHAnsi"/>
            <w:sz w:val="24"/>
            <w:szCs w:val="24"/>
            <w:lang w:val="en-GB"/>
          </w:rPr>
          <w:delText xml:space="preserve">this </w:delText>
        </w:r>
      </w:del>
      <w:ins w:id="150" w:author="Kasia Wojczulanis" w:date="2020-05-04T08:34:00Z">
        <w:r w:rsidR="0092528F">
          <w:rPr>
            <w:rFonts w:cstheme="minorHAnsi"/>
            <w:sz w:val="24"/>
            <w:szCs w:val="24"/>
            <w:lang w:val="en-GB"/>
          </w:rPr>
          <w:t xml:space="preserve">the </w:t>
        </w:r>
      </w:ins>
      <w:r w:rsidR="00A06D88" w:rsidRPr="00E120B6">
        <w:rPr>
          <w:rFonts w:cstheme="minorHAnsi"/>
          <w:sz w:val="24"/>
          <w:szCs w:val="24"/>
          <w:lang w:val="en-GB"/>
        </w:rPr>
        <w:t xml:space="preserve">coefficient </w:t>
      </w:r>
      <w:ins w:id="151" w:author="Kasia Wojczulanis" w:date="2020-05-04T08:34:00Z">
        <w:r w:rsidR="0092528F">
          <w:rPr>
            <w:rFonts w:cstheme="minorHAnsi"/>
            <w:sz w:val="24"/>
            <w:szCs w:val="24"/>
            <w:lang w:val="en-GB"/>
          </w:rPr>
          <w:t xml:space="preserve">of variance </w:t>
        </w:r>
      </w:ins>
      <w:r w:rsidR="00A06D88" w:rsidRPr="00E120B6">
        <w:rPr>
          <w:rFonts w:cstheme="minorHAnsi"/>
          <w:sz w:val="24"/>
          <w:szCs w:val="24"/>
          <w:lang w:val="en-GB"/>
        </w:rPr>
        <w:t xml:space="preserve">dividing it by the number of feeder changes at given visit. </w:t>
      </w:r>
      <w:r w:rsidR="00C97C7E" w:rsidRPr="00E120B6">
        <w:rPr>
          <w:rFonts w:cstheme="minorHAnsi"/>
          <w:sz w:val="24"/>
          <w:szCs w:val="24"/>
          <w:lang w:val="en-GB"/>
        </w:rPr>
        <w:t>T</w:t>
      </w:r>
      <w:r w:rsidRPr="00E120B6">
        <w:rPr>
          <w:rFonts w:cstheme="minorHAnsi"/>
          <w:sz w:val="24"/>
          <w:szCs w:val="24"/>
          <w:lang w:val="en-GB"/>
        </w:rPr>
        <w:t xml:space="preserve">he </w:t>
      </w:r>
      <w:r w:rsidR="00F64F74" w:rsidRPr="00E120B6">
        <w:rPr>
          <w:rFonts w:cstheme="minorHAnsi"/>
          <w:sz w:val="24"/>
          <w:szCs w:val="24"/>
          <w:lang w:val="en-GB"/>
        </w:rPr>
        <w:t>higher value</w:t>
      </w:r>
      <w:r w:rsidR="00671443" w:rsidRPr="00E120B6">
        <w:rPr>
          <w:rFonts w:cstheme="minorHAnsi"/>
          <w:sz w:val="24"/>
          <w:szCs w:val="24"/>
          <w:lang w:val="en-GB"/>
        </w:rPr>
        <w:t xml:space="preserve"> of the </w:t>
      </w:r>
      <w:ins w:id="152" w:author="Kasia Wojczulanis" w:date="2020-05-04T08:34:00Z">
        <w:r w:rsidR="0092528F">
          <w:rPr>
            <w:rFonts w:cstheme="minorHAnsi"/>
            <w:sz w:val="24"/>
            <w:szCs w:val="24"/>
            <w:lang w:val="en-GB"/>
          </w:rPr>
          <w:t xml:space="preserve">standardized </w:t>
        </w:r>
      </w:ins>
      <w:r w:rsidR="00671443" w:rsidRPr="00E120B6">
        <w:rPr>
          <w:rFonts w:cstheme="minorHAnsi"/>
          <w:sz w:val="24"/>
          <w:szCs w:val="24"/>
          <w:lang w:val="en-GB"/>
        </w:rPr>
        <w:t>coe</w:t>
      </w:r>
      <w:r w:rsidR="00E22E7D" w:rsidRPr="00E120B6">
        <w:rPr>
          <w:rFonts w:cstheme="minorHAnsi"/>
          <w:sz w:val="24"/>
          <w:szCs w:val="24"/>
          <w:lang w:val="en-GB"/>
        </w:rPr>
        <w:t>f</w:t>
      </w:r>
      <w:r w:rsidR="00671443" w:rsidRPr="00E120B6">
        <w:rPr>
          <w:rFonts w:cstheme="minorHAnsi"/>
          <w:sz w:val="24"/>
          <w:szCs w:val="24"/>
          <w:lang w:val="en-GB"/>
        </w:rPr>
        <w:t>ficient</w:t>
      </w:r>
      <w:r w:rsidR="00C97C7E" w:rsidRPr="00E120B6">
        <w:rPr>
          <w:rFonts w:cstheme="minorHAnsi"/>
          <w:sz w:val="24"/>
          <w:szCs w:val="24"/>
          <w:lang w:val="en-GB"/>
        </w:rPr>
        <w:t xml:space="preserve"> was related to </w:t>
      </w:r>
      <w:r w:rsidR="00F64F74" w:rsidRPr="00E120B6">
        <w:rPr>
          <w:rFonts w:cstheme="minorHAnsi"/>
          <w:sz w:val="24"/>
          <w:szCs w:val="24"/>
          <w:lang w:val="en-GB"/>
        </w:rPr>
        <w:t xml:space="preserve">the higher arousal. </w:t>
      </w:r>
    </w:p>
    <w:p w14:paraId="2F260675" w14:textId="6305E536" w:rsidR="00F64F74" w:rsidRPr="00E120B6" w:rsidDel="0092528F" w:rsidRDefault="00A06D88" w:rsidP="00064F41">
      <w:pPr>
        <w:spacing w:line="480" w:lineRule="auto"/>
        <w:jc w:val="both"/>
        <w:rPr>
          <w:moveFrom w:id="153" w:author="Kasia Wojczulanis" w:date="2020-05-04T08:35:00Z"/>
          <w:rFonts w:cstheme="minorHAnsi"/>
          <w:b/>
          <w:sz w:val="24"/>
          <w:szCs w:val="24"/>
          <w:lang w:val="en-GB"/>
        </w:rPr>
      </w:pPr>
      <w:moveFromRangeStart w:id="154" w:author="Kasia Wojczulanis" w:date="2020-05-04T08:35:00Z" w:name="move39473759"/>
      <w:moveFrom w:id="155" w:author="Kasia Wojczulanis" w:date="2020-05-04T08:35:00Z">
        <w:r w:rsidRPr="00E120B6" w:rsidDel="0092528F">
          <w:rPr>
            <w:rFonts w:cstheme="minorHAnsi"/>
            <w:sz w:val="24"/>
            <w:szCs w:val="24"/>
            <w:lang w:val="en-GB"/>
          </w:rPr>
          <w:t xml:space="preserve">Finally, </w:t>
        </w:r>
        <w:r w:rsidR="00C97C7E" w:rsidRPr="00E120B6" w:rsidDel="0092528F">
          <w:rPr>
            <w:rFonts w:cstheme="minorHAnsi"/>
            <w:sz w:val="24"/>
            <w:szCs w:val="24"/>
            <w:lang w:val="en-GB"/>
          </w:rPr>
          <w:t xml:space="preserve">as a proxy for fitness </w:t>
        </w:r>
        <w:r w:rsidRPr="00E120B6" w:rsidDel="0092528F">
          <w:rPr>
            <w:rFonts w:cstheme="minorHAnsi"/>
            <w:sz w:val="24"/>
            <w:szCs w:val="24"/>
            <w:lang w:val="en-GB"/>
          </w:rPr>
          <w:t xml:space="preserve">we calculated </w:t>
        </w:r>
        <w:r w:rsidR="00932927" w:rsidRPr="00E120B6" w:rsidDel="0092528F">
          <w:rPr>
            <w:rFonts w:cstheme="minorHAnsi"/>
            <w:b/>
            <w:sz w:val="24"/>
            <w:szCs w:val="24"/>
            <w:lang w:val="en-GB"/>
          </w:rPr>
          <w:t>f</w:t>
        </w:r>
        <w:r w:rsidR="00F64F74" w:rsidRPr="00E120B6" w:rsidDel="0092528F">
          <w:rPr>
            <w:rFonts w:cstheme="minorHAnsi"/>
            <w:b/>
            <w:sz w:val="24"/>
            <w:szCs w:val="24"/>
            <w:lang w:val="en-GB"/>
          </w:rPr>
          <w:t>oraging efficiency</w:t>
        </w:r>
        <w:r w:rsidRPr="00E120B6" w:rsidDel="0092528F">
          <w:rPr>
            <w:rFonts w:cstheme="minorHAnsi"/>
            <w:sz w:val="24"/>
            <w:szCs w:val="24"/>
            <w:lang w:val="en-GB"/>
          </w:rPr>
          <w:t xml:space="preserve">, which was </w:t>
        </w:r>
        <w:r w:rsidR="00932927" w:rsidRPr="00E120B6" w:rsidDel="0092528F">
          <w:rPr>
            <w:rFonts w:cstheme="minorHAnsi"/>
            <w:sz w:val="24"/>
            <w:szCs w:val="24"/>
            <w:lang w:val="en-GB"/>
          </w:rPr>
          <w:t xml:space="preserve">the ratio of total duration of foraging (sum of </w:t>
        </w:r>
        <w:r w:rsidR="00B136B5" w:rsidDel="0092528F">
          <w:rPr>
            <w:rFonts w:cstheme="minorHAnsi"/>
            <w:sz w:val="24"/>
            <w:szCs w:val="24"/>
            <w:lang w:val="en-GB"/>
          </w:rPr>
          <w:t xml:space="preserve">duration </w:t>
        </w:r>
        <w:r w:rsidR="00932927" w:rsidRPr="00E120B6" w:rsidDel="0092528F">
          <w:rPr>
            <w:rFonts w:cstheme="minorHAnsi"/>
            <w:sz w:val="24"/>
            <w:szCs w:val="24"/>
            <w:lang w:val="en-GB"/>
          </w:rPr>
          <w:t xml:space="preserve">all feeding intervals) </w:t>
        </w:r>
        <w:r w:rsidR="00C84588" w:rsidRPr="00E120B6" w:rsidDel="0092528F">
          <w:rPr>
            <w:rFonts w:cstheme="minorHAnsi"/>
            <w:sz w:val="24"/>
            <w:szCs w:val="24"/>
            <w:lang w:val="en-GB"/>
          </w:rPr>
          <w:t xml:space="preserve">to the </w:t>
        </w:r>
        <w:r w:rsidR="00B136B5" w:rsidDel="0092528F">
          <w:rPr>
            <w:rFonts w:cstheme="minorHAnsi"/>
            <w:sz w:val="24"/>
            <w:szCs w:val="24"/>
            <w:lang w:val="en-GB"/>
          </w:rPr>
          <w:t xml:space="preserve">total </w:t>
        </w:r>
        <w:r w:rsidR="00932927" w:rsidRPr="00E120B6" w:rsidDel="0092528F">
          <w:rPr>
            <w:rFonts w:cstheme="minorHAnsi"/>
            <w:sz w:val="24"/>
            <w:szCs w:val="24"/>
            <w:lang w:val="en-GB"/>
          </w:rPr>
          <w:t>duration of the foraging visit.</w:t>
        </w:r>
      </w:moveFrom>
    </w:p>
    <w:moveFromRangeEnd w:id="154"/>
    <w:p w14:paraId="60D27584" w14:textId="77777777" w:rsidR="00A06D88" w:rsidRPr="00E120B6" w:rsidRDefault="00A06D88" w:rsidP="00064F41">
      <w:pPr>
        <w:spacing w:line="480" w:lineRule="auto"/>
        <w:jc w:val="both"/>
        <w:rPr>
          <w:rFonts w:cstheme="minorHAnsi"/>
          <w:i/>
          <w:sz w:val="24"/>
          <w:szCs w:val="24"/>
          <w:lang w:val="en-GB"/>
        </w:rPr>
      </w:pPr>
    </w:p>
    <w:p w14:paraId="04F33FF1" w14:textId="77777777" w:rsidR="00385A26" w:rsidRPr="00E120B6" w:rsidRDefault="00385A26" w:rsidP="00064F41">
      <w:pPr>
        <w:spacing w:line="480" w:lineRule="auto"/>
        <w:jc w:val="both"/>
        <w:rPr>
          <w:rFonts w:cstheme="minorHAnsi"/>
          <w:i/>
          <w:sz w:val="24"/>
          <w:szCs w:val="24"/>
          <w:lang w:val="en-GB"/>
        </w:rPr>
      </w:pPr>
      <w:r w:rsidRPr="00E120B6">
        <w:rPr>
          <w:rFonts w:cstheme="minorHAnsi"/>
          <w:i/>
          <w:sz w:val="24"/>
          <w:szCs w:val="24"/>
          <w:lang w:val="en-GB"/>
        </w:rPr>
        <w:t>Data analysis</w:t>
      </w:r>
      <w:r w:rsidR="00042BE7" w:rsidRPr="00E120B6">
        <w:rPr>
          <w:rFonts w:cstheme="minorHAnsi"/>
          <w:i/>
          <w:sz w:val="24"/>
          <w:szCs w:val="24"/>
          <w:lang w:val="en-GB"/>
        </w:rPr>
        <w:t>.</w:t>
      </w:r>
    </w:p>
    <w:p w14:paraId="5991AB53" w14:textId="1E86DE00" w:rsidR="003767F5" w:rsidRPr="00E841DB" w:rsidRDefault="00282BB8" w:rsidP="003767F5">
      <w:pPr>
        <w:spacing w:line="480" w:lineRule="auto"/>
        <w:jc w:val="both"/>
        <w:rPr>
          <w:ins w:id="156" w:author="Kasia Wojczulanis" w:date="2020-04-27T16:13:00Z"/>
          <w:rFonts w:cstheme="minorHAnsi"/>
          <w:lang w:val="en-GB"/>
        </w:rPr>
      </w:pPr>
      <w:r w:rsidRPr="00E120B6">
        <w:rPr>
          <w:rFonts w:cstheme="minorHAnsi"/>
          <w:sz w:val="24"/>
          <w:szCs w:val="24"/>
          <w:lang w:val="en-GB"/>
        </w:rPr>
        <w:t xml:space="preserve">All the analyses were performed in R environment </w:t>
      </w:r>
      <w:r w:rsidRPr="00E120B6">
        <w:rPr>
          <w:rFonts w:cstheme="minorHAnsi"/>
          <w:sz w:val="24"/>
          <w:szCs w:val="24"/>
          <w:lang w:val="en-GB"/>
        </w:rPr>
        <w:fldChar w:fldCharType="begin" w:fldLock="1"/>
      </w:r>
      <w:r w:rsidRPr="00E120B6">
        <w:rPr>
          <w:rFonts w:cstheme="minorHAnsi"/>
          <w:sz w:val="24"/>
          <w:szCs w:val="24"/>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E120B6">
        <w:rPr>
          <w:rFonts w:cstheme="minorHAnsi"/>
          <w:sz w:val="24"/>
          <w:szCs w:val="24"/>
          <w:lang w:val="en-GB"/>
        </w:rPr>
        <w:fldChar w:fldCharType="separate"/>
      </w:r>
      <w:r w:rsidRPr="00E120B6">
        <w:rPr>
          <w:rFonts w:cstheme="minorHAnsi"/>
          <w:noProof/>
          <w:sz w:val="24"/>
          <w:szCs w:val="24"/>
          <w:lang w:val="en-GB"/>
        </w:rPr>
        <w:t>(R Core Team 2017)</w:t>
      </w:r>
      <w:r w:rsidRPr="00E120B6">
        <w:rPr>
          <w:rFonts w:cstheme="minorHAnsi"/>
          <w:sz w:val="24"/>
          <w:szCs w:val="24"/>
          <w:lang w:val="en-GB"/>
        </w:rPr>
        <w:fldChar w:fldCharType="end"/>
      </w:r>
      <w:r w:rsidRPr="00E120B6">
        <w:rPr>
          <w:rFonts w:cstheme="minorHAnsi"/>
          <w:sz w:val="24"/>
          <w:szCs w:val="24"/>
          <w:lang w:val="en-GB"/>
        </w:rPr>
        <w:t xml:space="preserve">. </w:t>
      </w:r>
      <w:ins w:id="157" w:author="Kasia Wojczulanis" w:date="2020-04-27T15:48:00Z">
        <w:r w:rsidR="00521A54">
          <w:rPr>
            <w:rFonts w:cstheme="minorHAnsi"/>
            <w:sz w:val="24"/>
            <w:szCs w:val="24"/>
            <w:lang w:val="en-GB"/>
          </w:rPr>
          <w:t xml:space="preserve">Since all the parameters </w:t>
        </w:r>
      </w:ins>
      <w:ins w:id="158" w:author="Kasia Wojczulanis" w:date="2020-04-27T15:49:00Z">
        <w:r w:rsidR="00521A54">
          <w:rPr>
            <w:rFonts w:cstheme="minorHAnsi"/>
            <w:sz w:val="24"/>
            <w:szCs w:val="24"/>
            <w:lang w:val="en-GB"/>
          </w:rPr>
          <w:t>had skewed distribution, we log-transformed</w:t>
        </w:r>
      </w:ins>
      <w:ins w:id="159" w:author="Kasia Wojczulanis" w:date="2020-04-27T15:55:00Z">
        <w:r w:rsidR="00521A54">
          <w:rPr>
            <w:rFonts w:cstheme="minorHAnsi"/>
            <w:sz w:val="24"/>
            <w:szCs w:val="24"/>
            <w:lang w:val="en-GB"/>
          </w:rPr>
          <w:t xml:space="preserve"> them</w:t>
        </w:r>
      </w:ins>
      <w:ins w:id="160" w:author="Kasia Wojczulanis" w:date="2020-04-27T15:49:00Z">
        <w:r w:rsidR="00521A54">
          <w:rPr>
            <w:rFonts w:cstheme="minorHAnsi"/>
            <w:sz w:val="24"/>
            <w:szCs w:val="24"/>
            <w:lang w:val="en-GB"/>
          </w:rPr>
          <w:t xml:space="preserve"> prior </w:t>
        </w:r>
      </w:ins>
      <w:ins w:id="161" w:author="Kasia Wojczulanis" w:date="2020-04-27T15:50:00Z">
        <w:r w:rsidR="00521A54">
          <w:rPr>
            <w:rFonts w:cstheme="minorHAnsi"/>
            <w:sz w:val="24"/>
            <w:szCs w:val="24"/>
            <w:lang w:val="en-GB"/>
          </w:rPr>
          <w:t>analyses</w:t>
        </w:r>
      </w:ins>
      <w:ins w:id="162" w:author="Kasia Wojczulanis" w:date="2020-05-04T10:01:00Z">
        <w:r w:rsidR="00313FA3">
          <w:rPr>
            <w:rFonts w:cstheme="minorHAnsi"/>
            <w:sz w:val="24"/>
            <w:szCs w:val="24"/>
            <w:lang w:val="en-GB"/>
          </w:rPr>
          <w:t xml:space="preserve"> (Fig. S1)</w:t>
        </w:r>
      </w:ins>
      <w:ins w:id="163" w:author="Kasia Wojczulanis" w:date="2020-04-27T15:49:00Z">
        <w:r w:rsidR="00521A54">
          <w:rPr>
            <w:rFonts w:cstheme="minorHAnsi"/>
            <w:sz w:val="24"/>
            <w:szCs w:val="24"/>
            <w:lang w:val="en-GB"/>
          </w:rPr>
          <w:t>.</w:t>
        </w:r>
      </w:ins>
      <w:ins w:id="164" w:author="Kasia Wojczulanis" w:date="2020-04-27T15:50:00Z">
        <w:r w:rsidR="00521A54">
          <w:rPr>
            <w:rFonts w:cstheme="minorHAnsi"/>
            <w:sz w:val="24"/>
            <w:szCs w:val="24"/>
            <w:lang w:val="en-GB"/>
          </w:rPr>
          <w:t xml:space="preserve"> </w:t>
        </w:r>
      </w:ins>
      <w:r w:rsidR="00B82124" w:rsidRPr="00E120B6">
        <w:rPr>
          <w:rFonts w:cstheme="minorHAnsi"/>
          <w:sz w:val="24"/>
          <w:szCs w:val="24"/>
          <w:lang w:val="en-GB"/>
        </w:rPr>
        <w:t xml:space="preserve">To </w:t>
      </w:r>
      <w:del w:id="165" w:author="Kasia Wojczulanis" w:date="2020-04-27T15:55:00Z">
        <w:r w:rsidR="00B82124" w:rsidRPr="00E120B6" w:rsidDel="00521A54">
          <w:rPr>
            <w:rFonts w:cstheme="minorHAnsi"/>
            <w:sz w:val="24"/>
            <w:szCs w:val="24"/>
            <w:lang w:val="en-GB"/>
          </w:rPr>
          <w:delText xml:space="preserve">analyse </w:delText>
        </w:r>
      </w:del>
      <w:ins w:id="166" w:author="Kasia Wojczulanis" w:date="2020-04-27T15:55:00Z">
        <w:r w:rsidR="00521A54">
          <w:rPr>
            <w:rFonts w:cstheme="minorHAnsi"/>
            <w:sz w:val="24"/>
            <w:szCs w:val="24"/>
            <w:lang w:val="en-GB"/>
          </w:rPr>
          <w:t xml:space="preserve">examine </w:t>
        </w:r>
      </w:ins>
      <w:r w:rsidR="00B82124" w:rsidRPr="00E120B6">
        <w:rPr>
          <w:rFonts w:cstheme="minorHAnsi"/>
          <w:sz w:val="24"/>
          <w:szCs w:val="24"/>
          <w:lang w:val="en-GB"/>
        </w:rPr>
        <w:t xml:space="preserve">foraging efficiency </w:t>
      </w:r>
      <w:ins w:id="167" w:author="Kasia Wojczulanis" w:date="2020-04-27T16:28:00Z">
        <w:r w:rsidR="00555FDE">
          <w:rPr>
            <w:rFonts w:cstheme="minorHAnsi"/>
            <w:sz w:val="24"/>
            <w:szCs w:val="24"/>
            <w:lang w:val="en-GB"/>
          </w:rPr>
          <w:t xml:space="preserve">(response variable) </w:t>
        </w:r>
      </w:ins>
      <w:r w:rsidR="00B82124" w:rsidRPr="00E120B6">
        <w:rPr>
          <w:rFonts w:cstheme="minorHAnsi"/>
          <w:sz w:val="24"/>
          <w:szCs w:val="24"/>
          <w:lang w:val="en-GB"/>
        </w:rPr>
        <w:t xml:space="preserve">in regard to </w:t>
      </w:r>
      <w:del w:id="168" w:author="Kasia Wojczulanis" w:date="2020-04-27T15:51:00Z">
        <w:r w:rsidR="003A7F36" w:rsidRPr="00E120B6" w:rsidDel="00521A54">
          <w:rPr>
            <w:rFonts w:cstheme="minorHAnsi"/>
            <w:sz w:val="24"/>
            <w:szCs w:val="24"/>
            <w:lang w:val="en-GB"/>
          </w:rPr>
          <w:delText xml:space="preserve">treatment </w:delText>
        </w:r>
      </w:del>
      <w:ins w:id="169" w:author="Kasia Wojczulanis" w:date="2020-04-27T15:51:00Z">
        <w:r w:rsidR="00521A54">
          <w:rPr>
            <w:rFonts w:cstheme="minorHAnsi"/>
            <w:sz w:val="24"/>
            <w:szCs w:val="24"/>
            <w:lang w:val="en-GB"/>
          </w:rPr>
          <w:t>the context</w:t>
        </w:r>
      </w:ins>
      <w:ins w:id="170" w:author="Kasia Wojczulanis" w:date="2020-05-04T07:38:00Z">
        <w:r w:rsidR="00377C42">
          <w:rPr>
            <w:rFonts w:cstheme="minorHAnsi"/>
            <w:sz w:val="24"/>
            <w:szCs w:val="24"/>
            <w:lang w:val="en-GB"/>
          </w:rPr>
          <w:t xml:space="preserve">, </w:t>
        </w:r>
      </w:ins>
      <w:ins w:id="171" w:author="Kasia Wojczulanis" w:date="2020-05-06T15:03:00Z">
        <w:r w:rsidR="00E841DB">
          <w:rPr>
            <w:rFonts w:cstheme="minorHAnsi"/>
            <w:sz w:val="24"/>
            <w:szCs w:val="24"/>
            <w:lang w:val="en-GB"/>
          </w:rPr>
          <w:t>behavioura</w:t>
        </w:r>
      </w:ins>
      <w:ins w:id="172" w:author="Kasia Wojczulanis" w:date="2020-05-06T15:04:00Z">
        <w:r w:rsidR="00E841DB">
          <w:rPr>
            <w:rFonts w:cstheme="minorHAnsi"/>
            <w:sz w:val="24"/>
            <w:szCs w:val="24"/>
            <w:lang w:val="en-GB"/>
          </w:rPr>
          <w:t xml:space="preserve">l </w:t>
        </w:r>
      </w:ins>
      <w:ins w:id="173" w:author="Kasia Wojczulanis" w:date="2020-04-27T15:51:00Z">
        <w:r w:rsidR="00521A54">
          <w:rPr>
            <w:rFonts w:cstheme="minorHAnsi"/>
            <w:sz w:val="24"/>
            <w:szCs w:val="24"/>
            <w:lang w:val="en-GB"/>
          </w:rPr>
          <w:t>parameter</w:t>
        </w:r>
      </w:ins>
      <w:ins w:id="174" w:author="Kasia Wojczulanis" w:date="2020-04-27T15:55:00Z">
        <w:r w:rsidR="00521A54">
          <w:rPr>
            <w:rFonts w:cstheme="minorHAnsi"/>
            <w:sz w:val="24"/>
            <w:szCs w:val="24"/>
            <w:lang w:val="en-GB"/>
          </w:rPr>
          <w:t>s</w:t>
        </w:r>
      </w:ins>
      <w:ins w:id="175" w:author="Kasia Wojczulanis" w:date="2020-04-27T15:51:00Z">
        <w:r w:rsidR="00521A54">
          <w:rPr>
            <w:rFonts w:cstheme="minorHAnsi"/>
            <w:sz w:val="24"/>
            <w:szCs w:val="24"/>
            <w:lang w:val="en-GB"/>
          </w:rPr>
          <w:t xml:space="preserve"> </w:t>
        </w:r>
      </w:ins>
      <w:ins w:id="176" w:author="Kasia Wojczulanis" w:date="2020-05-04T07:38:00Z">
        <w:r w:rsidR="00377C42">
          <w:rPr>
            <w:rFonts w:cstheme="minorHAnsi"/>
            <w:sz w:val="24"/>
            <w:szCs w:val="24"/>
            <w:lang w:val="en-GB"/>
          </w:rPr>
          <w:t xml:space="preserve">and their all interactions </w:t>
        </w:r>
      </w:ins>
      <w:ins w:id="177" w:author="Kasia Wojczulanis" w:date="2020-04-27T16:27:00Z">
        <w:r w:rsidR="00555FDE">
          <w:rPr>
            <w:rFonts w:cstheme="minorHAnsi"/>
            <w:sz w:val="24"/>
            <w:szCs w:val="24"/>
            <w:lang w:val="en-GB"/>
          </w:rPr>
          <w:t xml:space="preserve">(predictors) </w:t>
        </w:r>
      </w:ins>
      <w:del w:id="178" w:author="Kasia Wojczulanis" w:date="2020-04-27T15:51:00Z">
        <w:r w:rsidR="003A7F36" w:rsidRPr="00E120B6" w:rsidDel="00521A54">
          <w:rPr>
            <w:rFonts w:cstheme="minorHAnsi"/>
            <w:sz w:val="24"/>
            <w:szCs w:val="24"/>
            <w:lang w:val="en-GB"/>
          </w:rPr>
          <w:delText>(control, experimental) and behaviours (</w:delText>
        </w:r>
        <w:r w:rsidR="00B82124" w:rsidRPr="00E120B6" w:rsidDel="00521A54">
          <w:rPr>
            <w:rFonts w:cstheme="minorHAnsi"/>
            <w:sz w:val="24"/>
            <w:szCs w:val="24"/>
            <w:lang w:val="en-GB"/>
          </w:rPr>
          <w:delText>exploration, risk-avoidance, arousal</w:delText>
        </w:r>
        <w:r w:rsidR="003A7F36" w:rsidRPr="00E120B6" w:rsidDel="00521A54">
          <w:rPr>
            <w:rFonts w:cstheme="minorHAnsi"/>
            <w:sz w:val="24"/>
            <w:szCs w:val="24"/>
            <w:lang w:val="en-GB"/>
          </w:rPr>
          <w:delText>)</w:delText>
        </w:r>
        <w:r w:rsidR="00B82124" w:rsidRPr="00E120B6" w:rsidDel="00521A54">
          <w:rPr>
            <w:rFonts w:cstheme="minorHAnsi"/>
            <w:sz w:val="24"/>
            <w:szCs w:val="24"/>
            <w:lang w:val="en-GB"/>
          </w:rPr>
          <w:delText xml:space="preserve"> </w:delText>
        </w:r>
      </w:del>
      <w:r w:rsidR="00B82124" w:rsidRPr="00E120B6">
        <w:rPr>
          <w:rFonts w:cstheme="minorHAnsi"/>
          <w:sz w:val="24"/>
          <w:szCs w:val="24"/>
          <w:lang w:val="en-GB"/>
        </w:rPr>
        <w:t>we applied</w:t>
      </w:r>
      <w:ins w:id="179" w:author="Kasia Wojczulanis" w:date="2020-04-27T15:51:00Z">
        <w:r w:rsidR="00521A54">
          <w:rPr>
            <w:rFonts w:cstheme="minorHAnsi"/>
            <w:sz w:val="24"/>
            <w:szCs w:val="24"/>
            <w:lang w:val="en-GB"/>
          </w:rPr>
          <w:t xml:space="preserve"> </w:t>
        </w:r>
        <w:r w:rsidR="00521A54" w:rsidRPr="00521A54">
          <w:rPr>
            <w:lang w:val="en-GB"/>
            <w:rPrChange w:id="180" w:author="Kasia Wojczulanis" w:date="2020-04-27T15:51:00Z">
              <w:rPr/>
            </w:rPrChange>
          </w:rPr>
          <w:t xml:space="preserve">Bayesian MCMC generalized linear </w:t>
        </w:r>
      </w:ins>
      <w:del w:id="181" w:author="Kasia Wojczulanis" w:date="2020-04-27T15:51:00Z">
        <w:r w:rsidR="00B82124" w:rsidRPr="00E120B6" w:rsidDel="00521A54">
          <w:rPr>
            <w:rFonts w:cstheme="minorHAnsi"/>
            <w:sz w:val="24"/>
            <w:szCs w:val="24"/>
            <w:lang w:val="en-GB"/>
          </w:rPr>
          <w:delText xml:space="preserve"> </w:delText>
        </w:r>
      </w:del>
      <w:del w:id="182" w:author="Kasia Wojczulanis" w:date="2020-04-27T15:52:00Z">
        <w:r w:rsidR="00B82124" w:rsidRPr="00E120B6" w:rsidDel="00521A54">
          <w:rPr>
            <w:rFonts w:cstheme="minorHAnsi"/>
            <w:sz w:val="24"/>
            <w:szCs w:val="24"/>
            <w:lang w:val="en-GB"/>
          </w:rPr>
          <w:delText>modell</w:delText>
        </w:r>
      </w:del>
      <w:ins w:id="183" w:author="Kasia Wojczulanis" w:date="2020-04-27T15:54:00Z">
        <w:r w:rsidR="00521A54">
          <w:rPr>
            <w:rFonts w:cstheme="minorHAnsi"/>
            <w:sz w:val="24"/>
            <w:szCs w:val="24"/>
            <w:lang w:val="en-GB"/>
          </w:rPr>
          <w:t>modelling</w:t>
        </w:r>
      </w:ins>
      <w:ins w:id="184" w:author="Kasia Wojczulanis" w:date="2020-04-27T16:28:00Z">
        <w:r w:rsidR="000B3AA1">
          <w:rPr>
            <w:rFonts w:cstheme="minorHAnsi"/>
            <w:sz w:val="24"/>
            <w:szCs w:val="24"/>
            <w:lang w:val="en-GB"/>
          </w:rPr>
          <w:t xml:space="preserve">, with </w:t>
        </w:r>
      </w:ins>
      <w:ins w:id="185" w:author="Kasia Wojczulanis" w:date="2020-04-27T16:29:00Z">
        <w:r w:rsidR="000B3AA1" w:rsidRPr="00E120B6">
          <w:rPr>
            <w:rFonts w:cstheme="minorHAnsi"/>
            <w:sz w:val="24"/>
            <w:szCs w:val="24"/>
            <w:lang w:val="en-GB"/>
          </w:rPr>
          <w:t xml:space="preserve">bird’s identity </w:t>
        </w:r>
        <w:r w:rsidR="000B3AA1">
          <w:rPr>
            <w:rFonts w:cstheme="minorHAnsi"/>
            <w:sz w:val="24"/>
            <w:szCs w:val="24"/>
            <w:lang w:val="en-GB"/>
          </w:rPr>
          <w:t xml:space="preserve">included </w:t>
        </w:r>
        <w:r w:rsidR="000B3AA1" w:rsidRPr="00E120B6">
          <w:rPr>
            <w:rFonts w:cstheme="minorHAnsi"/>
            <w:sz w:val="24"/>
            <w:szCs w:val="24"/>
            <w:lang w:val="en-GB"/>
          </w:rPr>
          <w:t>as a random factor (</w:t>
        </w:r>
        <w:r w:rsidR="000B3AA1">
          <w:rPr>
            <w:rFonts w:cstheme="minorHAnsi"/>
            <w:sz w:val="24"/>
            <w:szCs w:val="24"/>
            <w:lang w:val="en-GB"/>
          </w:rPr>
          <w:t>t</w:t>
        </w:r>
        <w:r w:rsidR="000B3AA1" w:rsidRPr="00E120B6">
          <w:rPr>
            <w:rFonts w:cstheme="minorHAnsi"/>
            <w:sz w:val="24"/>
            <w:szCs w:val="24"/>
            <w:lang w:val="en-GB"/>
          </w:rPr>
          <w:t>o address t</w:t>
        </w:r>
        <w:r w:rsidR="000B3AA1">
          <w:rPr>
            <w:rFonts w:cstheme="minorHAnsi"/>
            <w:sz w:val="24"/>
            <w:szCs w:val="24"/>
            <w:lang w:val="en-GB"/>
          </w:rPr>
          <w:t xml:space="preserve">he issue of pseudo-replication, </w:t>
        </w:r>
        <w:r w:rsidR="000B3AA1" w:rsidRPr="00E120B6">
          <w:rPr>
            <w:rFonts w:cstheme="minorHAnsi"/>
            <w:sz w:val="24"/>
            <w:szCs w:val="24"/>
            <w:lang w:val="en-GB"/>
          </w:rPr>
          <w:t>related to multiple testing of the same individuals</w:t>
        </w:r>
      </w:ins>
      <w:ins w:id="186" w:author="Kasia Wojczulanis" w:date="2020-05-04T07:36:00Z">
        <w:r w:rsidR="00377C42">
          <w:rPr>
            <w:rFonts w:cstheme="minorHAnsi"/>
            <w:sz w:val="24"/>
            <w:szCs w:val="24"/>
            <w:lang w:val="en-GB"/>
          </w:rPr>
          <w:t xml:space="preserve">; </w:t>
        </w:r>
      </w:ins>
      <w:ins w:id="187" w:author="Kasia Wojczulanis" w:date="2020-04-27T16:29:00Z">
        <w:r w:rsidR="000B3AA1" w:rsidRPr="00E120B6">
          <w:rPr>
            <w:rFonts w:cstheme="minorHAnsi"/>
            <w:sz w:val="24"/>
            <w:szCs w:val="24"/>
            <w:lang w:val="en-GB"/>
          </w:rPr>
          <w:fldChar w:fldCharType="begin" w:fldLock="1"/>
        </w:r>
        <w:r w:rsidR="000B3AA1" w:rsidRPr="00E120B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000B3AA1" w:rsidRPr="00E120B6">
          <w:rPr>
            <w:rFonts w:cstheme="minorHAnsi"/>
            <w:sz w:val="24"/>
            <w:szCs w:val="24"/>
            <w:lang w:val="en-GB"/>
          </w:rPr>
          <w:fldChar w:fldCharType="separate"/>
        </w:r>
        <w:r w:rsidR="000B3AA1" w:rsidRPr="00E120B6">
          <w:rPr>
            <w:rFonts w:cstheme="minorHAnsi"/>
            <w:noProof/>
            <w:sz w:val="24"/>
            <w:szCs w:val="24"/>
            <w:lang w:val="en-GB"/>
          </w:rPr>
          <w:t>Zuur et al. 2009)</w:t>
        </w:r>
        <w:r w:rsidR="000B3AA1" w:rsidRPr="00E120B6">
          <w:rPr>
            <w:rFonts w:cstheme="minorHAnsi"/>
            <w:sz w:val="24"/>
            <w:szCs w:val="24"/>
            <w:lang w:val="en-GB"/>
          </w:rPr>
          <w:fldChar w:fldCharType="end"/>
        </w:r>
        <w:r w:rsidR="000B3AA1" w:rsidRPr="00E120B6">
          <w:rPr>
            <w:rFonts w:cstheme="minorHAnsi"/>
            <w:sz w:val="24"/>
            <w:szCs w:val="24"/>
            <w:lang w:val="en-GB"/>
          </w:rPr>
          <w:t>.</w:t>
        </w:r>
      </w:ins>
      <w:ins w:id="188" w:author="Kasia Wojczulanis" w:date="2020-04-27T16:09:00Z">
        <w:r w:rsidR="003767F5">
          <w:rPr>
            <w:rFonts w:cstheme="minorHAnsi"/>
            <w:sz w:val="24"/>
            <w:szCs w:val="24"/>
            <w:lang w:val="en-GB"/>
          </w:rPr>
          <w:t xml:space="preserve"> We performed the analyses in </w:t>
        </w:r>
      </w:ins>
      <w:ins w:id="189" w:author="Kasia Wojczulanis" w:date="2020-04-27T15:52:00Z">
        <w:r w:rsidR="00521A54">
          <w:rPr>
            <w:rFonts w:cstheme="minorHAnsi"/>
            <w:sz w:val="24"/>
            <w:szCs w:val="24"/>
            <w:lang w:val="en-GB"/>
          </w:rPr>
          <w:t xml:space="preserve">two approaches. </w:t>
        </w:r>
      </w:ins>
      <w:ins w:id="190" w:author="Kasia Wojczulanis" w:date="2020-04-27T16:11:00Z">
        <w:r w:rsidR="003767F5">
          <w:rPr>
            <w:rFonts w:cstheme="minorHAnsi"/>
            <w:sz w:val="24"/>
            <w:szCs w:val="24"/>
            <w:lang w:val="en-GB"/>
          </w:rPr>
          <w:t>In the first one</w:t>
        </w:r>
      </w:ins>
      <w:ins w:id="191" w:author="Kasia Wojczulanis" w:date="2020-04-27T15:52:00Z">
        <w:r w:rsidR="00521A54">
          <w:rPr>
            <w:rFonts w:cstheme="minorHAnsi"/>
            <w:sz w:val="24"/>
            <w:szCs w:val="24"/>
            <w:lang w:val="en-GB"/>
          </w:rPr>
          <w:t xml:space="preserve">, we </w:t>
        </w:r>
      </w:ins>
      <w:ins w:id="192" w:author="Kasia Wojczulanis" w:date="2020-04-27T15:53:00Z">
        <w:r w:rsidR="00521A54">
          <w:rPr>
            <w:rFonts w:cstheme="minorHAnsi"/>
            <w:sz w:val="24"/>
            <w:szCs w:val="24"/>
            <w:lang w:val="en-GB"/>
          </w:rPr>
          <w:t>run analy</w:t>
        </w:r>
        <w:r w:rsidR="003767F5">
          <w:rPr>
            <w:rFonts w:cstheme="minorHAnsi"/>
            <w:sz w:val="24"/>
            <w:szCs w:val="24"/>
            <w:lang w:val="en-GB"/>
          </w:rPr>
          <w:t>s</w:t>
        </w:r>
      </w:ins>
      <w:ins w:id="193" w:author="Kasia Wojczulanis" w:date="2020-05-04T07:39:00Z">
        <w:r w:rsidR="00377C42">
          <w:rPr>
            <w:rFonts w:cstheme="minorHAnsi"/>
            <w:sz w:val="24"/>
            <w:szCs w:val="24"/>
            <w:lang w:val="en-GB"/>
          </w:rPr>
          <w:t>i</w:t>
        </w:r>
      </w:ins>
      <w:ins w:id="194" w:author="Kasia Wojczulanis" w:date="2020-04-27T15:53:00Z">
        <w:r w:rsidR="00521A54">
          <w:rPr>
            <w:rFonts w:cstheme="minorHAnsi"/>
            <w:sz w:val="24"/>
            <w:szCs w:val="24"/>
            <w:lang w:val="en-GB"/>
          </w:rPr>
          <w:t>s for ea</w:t>
        </w:r>
      </w:ins>
      <w:ins w:id="195" w:author="Kasia Wojczulanis" w:date="2020-04-27T15:54:00Z">
        <w:r w:rsidR="00521A54">
          <w:rPr>
            <w:rFonts w:cstheme="minorHAnsi"/>
            <w:sz w:val="24"/>
            <w:szCs w:val="24"/>
            <w:lang w:val="en-GB"/>
          </w:rPr>
          <w:t xml:space="preserve">ch </w:t>
        </w:r>
      </w:ins>
      <w:ins w:id="196" w:author="Kasia Wojczulanis" w:date="2020-05-06T15:04:00Z">
        <w:r w:rsidR="00E841DB">
          <w:rPr>
            <w:rFonts w:cstheme="minorHAnsi"/>
            <w:sz w:val="24"/>
            <w:szCs w:val="24"/>
            <w:lang w:val="en-GB"/>
          </w:rPr>
          <w:t xml:space="preserve">behavioural </w:t>
        </w:r>
      </w:ins>
      <w:ins w:id="197" w:author="Kasia Wojczulanis" w:date="2020-04-27T16:05:00Z">
        <w:r w:rsidR="00526EC8">
          <w:rPr>
            <w:rFonts w:cstheme="minorHAnsi"/>
            <w:sz w:val="24"/>
            <w:szCs w:val="24"/>
            <w:lang w:val="en-GB"/>
          </w:rPr>
          <w:t>parameter</w:t>
        </w:r>
      </w:ins>
      <w:ins w:id="198" w:author="Kasia Wojczulanis" w:date="2020-04-27T16:10:00Z">
        <w:r w:rsidR="003767F5">
          <w:rPr>
            <w:rFonts w:cstheme="minorHAnsi"/>
            <w:sz w:val="24"/>
            <w:szCs w:val="24"/>
            <w:lang w:val="en-GB"/>
          </w:rPr>
          <w:t xml:space="preserve"> separately </w:t>
        </w:r>
        <w:r w:rsidR="003767F5" w:rsidRPr="000B0964">
          <w:rPr>
            <w:lang w:val="en-GB"/>
          </w:rPr>
          <w:t>(</w:t>
        </w:r>
        <w:r w:rsidR="003767F5">
          <w:fldChar w:fldCharType="begin"/>
        </w:r>
        <w:r w:rsidR="003767F5" w:rsidRPr="000B0964">
          <w:rPr>
            <w:lang w:val="en-GB"/>
          </w:rPr>
          <w:instrText xml:space="preserve"> HYPERLINK "https://rstudio-pubs-static.s3.amazonaws.com/599895_a1cadac471db4371990c74c5d0c4c73b.html" \l "single-predictors" </w:instrText>
        </w:r>
        <w:r w:rsidR="003767F5">
          <w:fldChar w:fldCharType="separate"/>
        </w:r>
        <w:r w:rsidR="003767F5" w:rsidRPr="000B0964">
          <w:rPr>
            <w:rStyle w:val="Hipercze"/>
            <w:lang w:val="en-GB"/>
          </w:rPr>
          <w:t xml:space="preserve">“single </w:t>
        </w:r>
      </w:ins>
      <w:ins w:id="199" w:author="Kasia Wojczulanis" w:date="2020-05-06T15:04:00Z">
        <w:r w:rsidR="00E841DB">
          <w:rPr>
            <w:rStyle w:val="Hipercze"/>
            <w:lang w:val="en-GB"/>
          </w:rPr>
          <w:t>behaviour</w:t>
        </w:r>
      </w:ins>
      <w:ins w:id="200" w:author="Kasia Wojczulanis" w:date="2020-04-27T16:10:00Z">
        <w:r w:rsidR="003767F5">
          <w:rPr>
            <w:rStyle w:val="Hipercze"/>
            <w:lang w:val="en-GB"/>
          </w:rPr>
          <w:t>-</w:t>
        </w:r>
        <w:r w:rsidR="003767F5" w:rsidRPr="000B0964">
          <w:rPr>
            <w:rStyle w:val="Hipercze"/>
            <w:lang w:val="en-GB"/>
          </w:rPr>
          <w:t xml:space="preserve">predictor </w:t>
        </w:r>
      </w:ins>
      <w:ins w:id="201" w:author="Kasia Wojczulanis" w:date="2020-04-27T16:12:00Z">
        <w:r w:rsidR="003767F5">
          <w:rPr>
            <w:rStyle w:val="Hipercze"/>
            <w:lang w:val="en-GB"/>
          </w:rPr>
          <w:t>models</w:t>
        </w:r>
      </w:ins>
      <w:ins w:id="202" w:author="Kasia Wojczulanis" w:date="2020-04-27T16:10:00Z">
        <w:r w:rsidR="003767F5" w:rsidRPr="000B0964">
          <w:rPr>
            <w:rStyle w:val="Hipercze"/>
            <w:lang w:val="en-GB"/>
          </w:rPr>
          <w:t>”</w:t>
        </w:r>
        <w:r w:rsidR="003767F5">
          <w:fldChar w:fldCharType="end"/>
        </w:r>
        <w:r w:rsidR="003767F5" w:rsidRPr="000B0964">
          <w:rPr>
            <w:lang w:val="en-GB"/>
          </w:rPr>
          <w:t>)</w:t>
        </w:r>
      </w:ins>
      <w:ins w:id="203" w:author="Kasia Wojczulanis" w:date="2020-05-04T07:47:00Z">
        <w:r w:rsidR="00AE26E1">
          <w:rPr>
            <w:lang w:val="en-GB"/>
          </w:rPr>
          <w:t xml:space="preserve">. In the </w:t>
        </w:r>
      </w:ins>
      <w:ins w:id="204" w:author="Kasia Wojczulanis" w:date="2020-04-27T16:10:00Z">
        <w:r w:rsidR="003767F5">
          <w:rPr>
            <w:rFonts w:cstheme="minorHAnsi"/>
            <w:sz w:val="24"/>
            <w:szCs w:val="24"/>
            <w:lang w:val="en-GB"/>
          </w:rPr>
          <w:t>second</w:t>
        </w:r>
      </w:ins>
      <w:ins w:id="205" w:author="Kasia Wojczulanis" w:date="2020-04-27T16:11:00Z">
        <w:r w:rsidR="003767F5">
          <w:rPr>
            <w:rFonts w:cstheme="minorHAnsi"/>
            <w:sz w:val="24"/>
            <w:szCs w:val="24"/>
            <w:lang w:val="en-GB"/>
          </w:rPr>
          <w:t xml:space="preserve"> </w:t>
        </w:r>
      </w:ins>
      <w:ins w:id="206" w:author="Kasia Wojczulanis" w:date="2020-05-04T07:47:00Z">
        <w:r w:rsidR="00AE26E1">
          <w:rPr>
            <w:rFonts w:cstheme="minorHAnsi"/>
            <w:sz w:val="24"/>
            <w:szCs w:val="24"/>
            <w:lang w:val="en-GB"/>
          </w:rPr>
          <w:t xml:space="preserve">approach, </w:t>
        </w:r>
      </w:ins>
      <w:ins w:id="207" w:author="Kasia Wojczulanis" w:date="2020-04-27T16:11:00Z">
        <w:r w:rsidR="003767F5">
          <w:rPr>
            <w:rFonts w:cstheme="minorHAnsi"/>
            <w:sz w:val="24"/>
            <w:szCs w:val="24"/>
            <w:lang w:val="en-GB"/>
          </w:rPr>
          <w:t xml:space="preserve">all the </w:t>
        </w:r>
      </w:ins>
      <w:ins w:id="208" w:author="Kasia Wojczulanis" w:date="2020-05-06T15:04:00Z">
        <w:r w:rsidR="00E841DB">
          <w:rPr>
            <w:rFonts w:cstheme="minorHAnsi"/>
            <w:sz w:val="24"/>
            <w:szCs w:val="24"/>
            <w:lang w:val="en-GB"/>
          </w:rPr>
          <w:t>behaviour</w:t>
        </w:r>
      </w:ins>
      <w:ins w:id="209" w:author="Kasia Wojczulanis" w:date="2020-04-27T16:11:00Z">
        <w:r w:rsidR="003767F5">
          <w:rPr>
            <w:rFonts w:cstheme="minorHAnsi"/>
            <w:sz w:val="24"/>
            <w:szCs w:val="24"/>
            <w:lang w:val="en-GB"/>
          </w:rPr>
          <w:t xml:space="preserve">-predictors were considered </w:t>
        </w:r>
      </w:ins>
      <w:ins w:id="210" w:author="Kasia Wojczulanis" w:date="2020-05-04T07:39:00Z">
        <w:r w:rsidR="00377C42">
          <w:rPr>
            <w:lang w:val="en-GB"/>
          </w:rPr>
          <w:t>in a single, global m</w:t>
        </w:r>
        <w:r w:rsidR="00AE26E1">
          <w:rPr>
            <w:lang w:val="en-GB"/>
          </w:rPr>
          <w:t>od</w:t>
        </w:r>
      </w:ins>
      <w:ins w:id="211" w:author="Kasia Wojczulanis" w:date="2020-05-04T07:47:00Z">
        <w:r w:rsidR="00AE26E1">
          <w:rPr>
            <w:lang w:val="en-GB"/>
          </w:rPr>
          <w:t xml:space="preserve">el, </w:t>
        </w:r>
      </w:ins>
      <w:ins w:id="212" w:author="Kasia Wojczulanis" w:date="2020-05-04T07:45:00Z">
        <w:r w:rsidR="00377C42" w:rsidRPr="00AE26E1">
          <w:rPr>
            <w:highlight w:val="yellow"/>
            <w:lang w:val="en-GB"/>
            <w:rPrChange w:id="213" w:author="Kasia Wojczulanis" w:date="2020-05-04T07:48:00Z">
              <w:rPr>
                <w:lang w:val="en-GB"/>
              </w:rPr>
            </w:rPrChange>
          </w:rPr>
          <w:t>with</w:t>
        </w:r>
      </w:ins>
      <w:ins w:id="214" w:author="Kasia Wojczulanis" w:date="2020-05-04T07:46:00Z">
        <w:r w:rsidR="00377C42" w:rsidRPr="00AE26E1">
          <w:rPr>
            <w:highlight w:val="yellow"/>
            <w:lang w:val="en-GB"/>
            <w:rPrChange w:id="215" w:author="Kasia Wojczulanis" w:date="2020-05-04T07:48:00Z">
              <w:rPr>
                <w:lang w:val="en-GB"/>
              </w:rPr>
            </w:rPrChange>
          </w:rPr>
          <w:t xml:space="preserve"> </w:t>
        </w:r>
      </w:ins>
      <w:ins w:id="216" w:author="Kasia Wojczulanis" w:date="2020-05-04T07:48:00Z">
        <w:r w:rsidR="00AE26E1" w:rsidRPr="00AE26E1">
          <w:rPr>
            <w:highlight w:val="yellow"/>
            <w:lang w:val="en-GB"/>
            <w:rPrChange w:id="217" w:author="Kasia Wojczulanis" w:date="2020-05-04T07:48:00Z">
              <w:rPr>
                <w:lang w:val="en-GB"/>
              </w:rPr>
            </w:rPrChange>
          </w:rPr>
          <w:t xml:space="preserve">a </w:t>
        </w:r>
      </w:ins>
      <w:ins w:id="218" w:author="Kasia Wojczulanis" w:date="2020-05-04T07:46:00Z">
        <w:r w:rsidR="00377C42" w:rsidRPr="00AE26E1">
          <w:rPr>
            <w:highlight w:val="yellow"/>
            <w:lang w:val="en-GB"/>
            <w:rPrChange w:id="219" w:author="Kasia Wojczulanis" w:date="2020-05-04T07:48:00Z">
              <w:rPr>
                <w:lang w:val="en-GB"/>
              </w:rPr>
            </w:rPrChange>
          </w:rPr>
          <w:t xml:space="preserve">step-wise </w:t>
        </w:r>
      </w:ins>
      <w:ins w:id="220" w:author="Kasia Wojczulanis" w:date="2020-05-04T07:48:00Z">
        <w:r w:rsidR="00AE26E1" w:rsidRPr="00AE26E1">
          <w:rPr>
            <w:highlight w:val="yellow"/>
            <w:lang w:val="en-GB"/>
            <w:rPrChange w:id="221" w:author="Kasia Wojczulanis" w:date="2020-05-04T07:48:00Z">
              <w:rPr>
                <w:lang w:val="en-GB"/>
              </w:rPr>
            </w:rPrChange>
          </w:rPr>
          <w:t xml:space="preserve">procedure </w:t>
        </w:r>
        <w:r w:rsidR="00AE26E1" w:rsidRPr="00AE26E1">
          <w:rPr>
            <w:highlight w:val="yellow"/>
            <w:lang w:val="en-GB"/>
            <w:rPrChange w:id="222" w:author="Kasia Wojczulanis" w:date="2020-05-04T07:48:00Z">
              <w:rPr>
                <w:lang w:val="en-GB"/>
              </w:rPr>
            </w:rPrChange>
          </w:rPr>
          <w:lastRenderedPageBreak/>
          <w:t>adding the parameters into the model</w:t>
        </w:r>
      </w:ins>
      <w:ins w:id="223" w:author="Kasia Wojczulanis" w:date="2020-04-27T16:12:00Z">
        <w:r w:rsidR="003767F5">
          <w:rPr>
            <w:lang w:val="en-GB"/>
          </w:rPr>
          <w:t xml:space="preserve">. </w:t>
        </w:r>
      </w:ins>
      <w:ins w:id="224" w:author="Kasia Wojczulanis" w:date="2020-05-04T09:40:00Z">
        <w:r w:rsidR="00BB0A09">
          <w:rPr>
            <w:lang w:val="en-GB"/>
          </w:rPr>
          <w:t>There was little collinearity</w:t>
        </w:r>
      </w:ins>
      <w:ins w:id="225" w:author="Kasia Wojczulanis" w:date="2020-05-04T09:41:00Z">
        <w:r w:rsidR="00BB0A09">
          <w:rPr>
            <w:lang w:val="en-GB"/>
          </w:rPr>
          <w:t xml:space="preserve"> </w:t>
        </w:r>
      </w:ins>
      <w:ins w:id="226" w:author="Kasia Wojczulanis" w:date="2020-05-04T09:40:00Z">
        <w:r w:rsidR="00BB0A09">
          <w:rPr>
            <w:lang w:val="en-GB"/>
          </w:rPr>
          <w:t>between predictors (</w:t>
        </w:r>
      </w:ins>
      <w:ins w:id="227" w:author="Kasia Wojczulanis" w:date="2020-05-04T09:42:00Z">
        <w:r w:rsidR="00BB0A09">
          <w:rPr>
            <w:lang w:val="en-GB"/>
          </w:rPr>
          <w:t xml:space="preserve">correlation </w:t>
        </w:r>
        <w:r w:rsidR="00BB0A09" w:rsidRPr="00E841DB">
          <w:rPr>
            <w:rFonts w:cstheme="minorHAnsi"/>
            <w:lang w:val="en-GB"/>
          </w:rPr>
          <w:t xml:space="preserve">coefficient range from -0.21 to -0.10; </w:t>
        </w:r>
      </w:ins>
      <w:ins w:id="228" w:author="Kasia Wojczulanis" w:date="2020-05-04T10:00:00Z">
        <w:r w:rsidR="00313FA3" w:rsidRPr="00E841DB">
          <w:rPr>
            <w:rFonts w:cstheme="minorHAnsi"/>
            <w:lang w:val="en-GB"/>
          </w:rPr>
          <w:t>Fig. S</w:t>
        </w:r>
      </w:ins>
      <w:ins w:id="229" w:author="Kasia Wojczulanis" w:date="2020-05-04T10:02:00Z">
        <w:r w:rsidR="00313FA3" w:rsidRPr="00E841DB">
          <w:rPr>
            <w:rFonts w:cstheme="minorHAnsi"/>
            <w:lang w:val="en-GB"/>
          </w:rPr>
          <w:t>2</w:t>
        </w:r>
      </w:ins>
      <w:ins w:id="230" w:author="Kasia Wojczulanis" w:date="2020-05-04T09:40:00Z">
        <w:r w:rsidR="00BB0A09" w:rsidRPr="00E841DB">
          <w:rPr>
            <w:rFonts w:cstheme="minorHAnsi"/>
            <w:lang w:val="en-GB"/>
          </w:rPr>
          <w:t xml:space="preserve">). </w:t>
        </w:r>
      </w:ins>
      <w:ins w:id="231" w:author="Kasia Wojczulanis" w:date="2020-05-04T08:56:00Z">
        <w:r w:rsidR="006A20E6" w:rsidRPr="00E841DB">
          <w:rPr>
            <w:rFonts w:cstheme="minorHAnsi"/>
            <w:lang w:val="en-GB"/>
          </w:rPr>
          <w:t>The two approaches yield qualitatively similar results</w:t>
        </w:r>
      </w:ins>
      <w:ins w:id="232" w:author="Kasia Wojczulanis" w:date="2020-05-04T09:38:00Z">
        <w:r w:rsidR="00BB0A09" w:rsidRPr="00E841DB">
          <w:rPr>
            <w:rFonts w:cstheme="minorHAnsi"/>
            <w:lang w:val="en-GB"/>
          </w:rPr>
          <w:t xml:space="preserve"> (Fig. S</w:t>
        </w:r>
      </w:ins>
      <w:ins w:id="233" w:author="Kasia Wojczulanis" w:date="2020-05-04T10:00:00Z">
        <w:r w:rsidR="00313FA3" w:rsidRPr="00E841DB">
          <w:rPr>
            <w:rFonts w:cstheme="minorHAnsi"/>
            <w:lang w:val="en-GB"/>
            <w:rPrChange w:id="234" w:author="Kasia Wojczulanis" w:date="2020-05-06T15:09:00Z">
              <w:rPr>
                <w:highlight w:val="yellow"/>
                <w:lang w:val="en-GB"/>
              </w:rPr>
            </w:rPrChange>
          </w:rPr>
          <w:t>2</w:t>
        </w:r>
      </w:ins>
      <w:ins w:id="235" w:author="Kasia Wojczulanis" w:date="2020-05-04T09:38:00Z">
        <w:r w:rsidR="00BB0A09" w:rsidRPr="00E841DB">
          <w:rPr>
            <w:rFonts w:cstheme="minorHAnsi"/>
            <w:lang w:val="en-GB"/>
          </w:rPr>
          <w:t>)</w:t>
        </w:r>
      </w:ins>
      <w:ins w:id="236" w:author="Kasia Wojczulanis" w:date="2020-05-04T08:57:00Z">
        <w:r w:rsidR="006A20E6" w:rsidRPr="00E841DB">
          <w:rPr>
            <w:rFonts w:cstheme="minorHAnsi"/>
            <w:lang w:val="en-GB"/>
          </w:rPr>
          <w:t>, therefore we presented here only the outcome of the global model</w:t>
        </w:r>
      </w:ins>
      <w:ins w:id="237" w:author="Kasia Wojczulanis" w:date="2020-05-04T08:58:00Z">
        <w:r w:rsidR="006A20E6" w:rsidRPr="00E841DB">
          <w:rPr>
            <w:rFonts w:cstheme="minorHAnsi"/>
            <w:lang w:val="en-GB"/>
          </w:rPr>
          <w:t xml:space="preserve"> </w:t>
        </w:r>
        <w:r w:rsidR="00E841DB" w:rsidRPr="00E841DB">
          <w:rPr>
            <w:rFonts w:cstheme="minorHAnsi"/>
            <w:lang w:val="en-GB"/>
          </w:rPr>
          <w:t xml:space="preserve">while </w:t>
        </w:r>
        <w:r w:rsidR="006A20E6" w:rsidRPr="00E841DB">
          <w:rPr>
            <w:rFonts w:cstheme="minorHAnsi"/>
            <w:lang w:val="en-GB"/>
          </w:rPr>
          <w:t xml:space="preserve">the outcome of the single </w:t>
        </w:r>
      </w:ins>
      <w:ins w:id="238" w:author="Kasia Wojczulanis" w:date="2020-05-06T15:04:00Z">
        <w:r w:rsidR="00E841DB" w:rsidRPr="00E841DB">
          <w:rPr>
            <w:rFonts w:cstheme="minorHAnsi"/>
            <w:lang w:val="en-GB"/>
            <w:rPrChange w:id="239" w:author="Kasia Wojczulanis" w:date="2020-05-06T15:09:00Z">
              <w:rPr>
                <w:highlight w:val="yellow"/>
                <w:lang w:val="en-GB"/>
              </w:rPr>
            </w:rPrChange>
          </w:rPr>
          <w:t>behaviour</w:t>
        </w:r>
      </w:ins>
      <w:ins w:id="240" w:author="Kasia Wojczulanis" w:date="2020-05-04T08:58:00Z">
        <w:r w:rsidR="006A20E6" w:rsidRPr="00E841DB">
          <w:rPr>
            <w:rFonts w:cstheme="minorHAnsi"/>
            <w:lang w:val="en-GB"/>
          </w:rPr>
          <w:t>-predictor models</w:t>
        </w:r>
      </w:ins>
      <w:ins w:id="241" w:author="Kasia Wojczulanis" w:date="2020-05-04T08:59:00Z">
        <w:r w:rsidR="006A20E6" w:rsidRPr="00E841DB">
          <w:rPr>
            <w:rFonts w:cstheme="minorHAnsi"/>
            <w:lang w:val="en-GB"/>
          </w:rPr>
          <w:t xml:space="preserve"> </w:t>
        </w:r>
      </w:ins>
      <w:ins w:id="242" w:author="Kasia Wojczulanis" w:date="2020-05-06T15:05:00Z">
        <w:r w:rsidR="00E841DB" w:rsidRPr="00E841DB">
          <w:rPr>
            <w:rFonts w:cstheme="minorHAnsi"/>
            <w:lang w:val="en-GB"/>
            <w:rPrChange w:id="243" w:author="Kasia Wojczulanis" w:date="2020-05-06T15:09:00Z">
              <w:rPr>
                <w:highlight w:val="yellow"/>
                <w:lang w:val="en-GB"/>
              </w:rPr>
            </w:rPrChange>
          </w:rPr>
          <w:t xml:space="preserve">are </w:t>
        </w:r>
      </w:ins>
      <w:ins w:id="244" w:author="Kasia Wojczulanis" w:date="2020-05-04T08:59:00Z">
        <w:r w:rsidR="006A20E6" w:rsidRPr="00E841DB">
          <w:rPr>
            <w:rFonts w:cstheme="minorHAnsi"/>
            <w:lang w:val="en-GB"/>
          </w:rPr>
          <w:t>presented in SM</w:t>
        </w:r>
      </w:ins>
      <w:ins w:id="245" w:author="Kasia Wojczulanis" w:date="2020-05-04T08:58:00Z">
        <w:r w:rsidR="006A20E6" w:rsidRPr="00E841DB">
          <w:rPr>
            <w:rFonts w:cstheme="minorHAnsi"/>
            <w:lang w:val="en-GB"/>
          </w:rPr>
          <w:t>)</w:t>
        </w:r>
      </w:ins>
      <w:ins w:id="246" w:author="Kasia Wojczulanis" w:date="2020-05-04T08:57:00Z">
        <w:r w:rsidR="006A20E6" w:rsidRPr="00E841DB">
          <w:rPr>
            <w:rFonts w:cstheme="minorHAnsi"/>
            <w:lang w:val="en-GB"/>
          </w:rPr>
          <w:t xml:space="preserve">. </w:t>
        </w:r>
      </w:ins>
      <w:ins w:id="247" w:author="Kasia Wojczulanis" w:date="2020-05-04T07:37:00Z">
        <w:r w:rsidR="00377C42" w:rsidRPr="00E841DB">
          <w:rPr>
            <w:rFonts w:cstheme="minorHAnsi"/>
            <w:lang w:val="en-GB"/>
          </w:rPr>
          <w:t xml:space="preserve">Besides we </w:t>
        </w:r>
      </w:ins>
      <w:ins w:id="248" w:author="Kasia Wojczulanis" w:date="2020-04-27T16:12:00Z">
        <w:r w:rsidR="003767F5" w:rsidRPr="00E841DB">
          <w:rPr>
            <w:rFonts w:cstheme="minorHAnsi"/>
            <w:lang w:val="en-GB"/>
          </w:rPr>
          <w:t>fit</w:t>
        </w:r>
      </w:ins>
      <w:ins w:id="249" w:author="Kasia Wojczulanis" w:date="2020-05-04T07:37:00Z">
        <w:r w:rsidR="00377C42" w:rsidRPr="00E841DB">
          <w:rPr>
            <w:rFonts w:cstheme="minorHAnsi"/>
            <w:lang w:val="en-GB"/>
          </w:rPr>
          <w:t>ted</w:t>
        </w:r>
      </w:ins>
      <w:ins w:id="250" w:author="Kasia Wojczulanis" w:date="2020-04-27T16:12:00Z">
        <w:r w:rsidR="003767F5" w:rsidRPr="00E841DB">
          <w:rPr>
            <w:rFonts w:cstheme="minorHAnsi"/>
            <w:lang w:val="en-GB"/>
          </w:rPr>
          <w:t xml:space="preserve"> </w:t>
        </w:r>
      </w:ins>
      <w:ins w:id="251" w:author="Kasia Wojczulanis" w:date="2020-05-04T07:40:00Z">
        <w:r w:rsidR="00377C42" w:rsidRPr="00E841DB">
          <w:rPr>
            <w:rFonts w:cstheme="minorHAnsi"/>
            <w:lang w:val="en-GB"/>
          </w:rPr>
          <w:t>null model, with a random factor only (</w:t>
        </w:r>
      </w:ins>
      <w:ins w:id="252" w:author="Kasia Wojczulanis" w:date="2020-05-04T07:41:00Z">
        <w:r w:rsidR="00377C42" w:rsidRPr="00E841DB">
          <w:rPr>
            <w:rFonts w:cstheme="minorHAnsi"/>
            <w:lang w:val="en-GB"/>
          </w:rPr>
          <w:t xml:space="preserve">birds’ identity; </w:t>
        </w:r>
      </w:ins>
      <w:ins w:id="253" w:author="Kasia Wojczulanis" w:date="2020-05-04T07:40:00Z">
        <w:r w:rsidR="00377C42" w:rsidRPr="00C65B9A">
          <w:rPr>
            <w:rFonts w:cstheme="minorHAnsi"/>
            <w:lang w:val="en-GB"/>
          </w:rPr>
          <w:t>no fixed effect/s</w:t>
        </w:r>
      </w:ins>
      <w:ins w:id="254" w:author="Kasia Wojczulanis" w:date="2020-05-04T07:41:00Z">
        <w:r w:rsidR="00377C42" w:rsidRPr="00C65B9A">
          <w:rPr>
            <w:rFonts w:cstheme="minorHAnsi"/>
            <w:lang w:val="en-GB"/>
          </w:rPr>
          <w:t xml:space="preserve"> inc</w:t>
        </w:r>
      </w:ins>
      <w:ins w:id="255" w:author="Kasia Wojczulanis" w:date="2020-05-04T07:42:00Z">
        <w:r w:rsidR="00377C42" w:rsidRPr="00C65B9A">
          <w:rPr>
            <w:rFonts w:cstheme="minorHAnsi"/>
            <w:lang w:val="en-GB"/>
          </w:rPr>
          <w:t>l</w:t>
        </w:r>
      </w:ins>
      <w:ins w:id="256" w:author="Kasia Wojczulanis" w:date="2020-05-04T07:41:00Z">
        <w:r w:rsidR="00377C42" w:rsidRPr="00C65B9A">
          <w:rPr>
            <w:rFonts w:cstheme="minorHAnsi"/>
            <w:lang w:val="en-GB"/>
          </w:rPr>
          <w:t>uded</w:t>
        </w:r>
      </w:ins>
      <w:ins w:id="257" w:author="Kasia Wojczulanis" w:date="2020-05-04T07:40:00Z">
        <w:r w:rsidR="00377C42" w:rsidRPr="00C65B9A">
          <w:rPr>
            <w:rFonts w:cstheme="minorHAnsi"/>
            <w:lang w:val="en-GB"/>
          </w:rPr>
          <w:t xml:space="preserve">) and the model with only context as a predictor and the random factor </w:t>
        </w:r>
      </w:ins>
      <w:ins w:id="258" w:author="Kasia Wojczulanis" w:date="2020-05-04T07:42:00Z">
        <w:r w:rsidR="00377C42" w:rsidRPr="00C65B9A">
          <w:rPr>
            <w:rFonts w:cstheme="minorHAnsi"/>
            <w:lang w:val="en-GB"/>
          </w:rPr>
          <w:t xml:space="preserve">(birds’ identity). To </w:t>
        </w:r>
      </w:ins>
      <w:ins w:id="259" w:author="Kasia Wojczulanis" w:date="2020-05-04T07:43:00Z">
        <w:r w:rsidR="00377C42" w:rsidRPr="00C65B9A">
          <w:rPr>
            <w:rFonts w:cstheme="minorHAnsi"/>
            <w:lang w:val="en-GB"/>
          </w:rPr>
          <w:t xml:space="preserve">select the best model we considered </w:t>
        </w:r>
      </w:ins>
      <w:ins w:id="260" w:author="Kasia Wojczulanis" w:date="2020-04-27T16:16:00Z">
        <w:r w:rsidR="003767F5" w:rsidRPr="00C65B9A">
          <w:rPr>
            <w:rFonts w:cstheme="minorHAnsi"/>
            <w:lang w:val="en-GB"/>
          </w:rPr>
          <w:t>DIC criteria (</w:t>
        </w:r>
        <w:r w:rsidR="003767F5" w:rsidRPr="00E841DB">
          <w:rPr>
            <w:rFonts w:cstheme="minorHAnsi"/>
            <w:highlight w:val="yellow"/>
            <w:lang w:val="en-GB"/>
            <w:rPrChange w:id="261" w:author="Kasia Wojczulanis" w:date="2020-05-06T15:09:00Z">
              <w:rPr>
                <w:lang w:val="en-GB"/>
              </w:rPr>
            </w:rPrChange>
          </w:rPr>
          <w:t>XX</w:t>
        </w:r>
        <w:r w:rsidR="003767F5" w:rsidRPr="00E841DB">
          <w:rPr>
            <w:rFonts w:cstheme="minorHAnsi"/>
            <w:lang w:val="en-GB"/>
          </w:rPr>
          <w:t>)</w:t>
        </w:r>
      </w:ins>
      <w:ins w:id="262" w:author="Kasia Wojczulanis" w:date="2020-05-04T07:50:00Z">
        <w:r w:rsidR="00AE26E1" w:rsidRPr="00E841DB">
          <w:rPr>
            <w:rFonts w:cstheme="minorHAnsi"/>
            <w:lang w:val="en-GB"/>
          </w:rPr>
          <w:t>.</w:t>
        </w:r>
      </w:ins>
      <w:ins w:id="263" w:author="Kasia Wojczulanis" w:date="2020-05-04T10:05:00Z">
        <w:r w:rsidR="00313FA3" w:rsidRPr="00E841DB">
          <w:rPr>
            <w:rFonts w:eastAsia="Times New Roman" w:cstheme="minorHAnsi"/>
            <w:lang w:val="en-GB" w:eastAsia="pl-PL"/>
            <w:rPrChange w:id="264" w:author="Kasia Wojczulanis" w:date="2020-05-06T15:09:00Z">
              <w:rPr>
                <w:rFonts w:ascii="Times New Roman" w:eastAsia="Times New Roman" w:hAnsi="Times New Roman" w:cs="Times New Roman"/>
                <w:sz w:val="24"/>
                <w:szCs w:val="24"/>
                <w:lang w:val="en-GB" w:eastAsia="pl-PL"/>
              </w:rPr>
            </w:rPrChange>
          </w:rPr>
          <w:t xml:space="preserve">  Each model </w:t>
        </w:r>
      </w:ins>
      <w:ins w:id="265" w:author="Kasia Wojczulanis" w:date="2020-05-06T15:05:00Z">
        <w:r w:rsidR="00E841DB" w:rsidRPr="00E841DB">
          <w:rPr>
            <w:rFonts w:eastAsia="Times New Roman" w:cstheme="minorHAnsi"/>
            <w:lang w:val="en-GB" w:eastAsia="pl-PL"/>
            <w:rPrChange w:id="266" w:author="Kasia Wojczulanis" w:date="2020-05-06T15:09:00Z">
              <w:rPr>
                <w:rFonts w:ascii="Times New Roman" w:eastAsia="Times New Roman" w:hAnsi="Times New Roman" w:cs="Times New Roman"/>
                <w:sz w:val="24"/>
                <w:szCs w:val="24"/>
                <w:highlight w:val="yellow"/>
                <w:lang w:val="en-GB" w:eastAsia="pl-PL"/>
              </w:rPr>
            </w:rPrChange>
          </w:rPr>
          <w:t xml:space="preserve">was </w:t>
        </w:r>
      </w:ins>
      <w:ins w:id="267" w:author="Kasia Wojczulanis" w:date="2020-05-04T10:05:00Z">
        <w:r w:rsidR="00313FA3" w:rsidRPr="00E841DB">
          <w:rPr>
            <w:rFonts w:eastAsia="Times New Roman" w:cstheme="minorHAnsi"/>
            <w:lang w:val="en-GB" w:eastAsia="pl-PL"/>
            <w:rPrChange w:id="268" w:author="Kasia Wojczulanis" w:date="2020-05-06T15:09:00Z">
              <w:rPr>
                <w:rFonts w:ascii="Times New Roman" w:eastAsia="Times New Roman" w:hAnsi="Times New Roman" w:cs="Times New Roman"/>
                <w:sz w:val="24"/>
                <w:szCs w:val="24"/>
                <w:lang w:val="en-GB" w:eastAsia="pl-PL"/>
              </w:rPr>
            </w:rPrChange>
          </w:rPr>
          <w:t xml:space="preserve">replicated 3 times with starting values sampled from a Z-distribution (“start” argument in </w:t>
        </w:r>
      </w:ins>
      <w:ins w:id="269" w:author="Kasia Wojczulanis" w:date="2020-05-06T15:08:00Z">
        <w:r w:rsidR="00E841DB" w:rsidRPr="00E841DB">
          <w:rPr>
            <w:rFonts w:eastAsia="Times New Roman" w:cstheme="minorHAnsi"/>
            <w:highlight w:val="yellow"/>
            <w:lang w:val="en-GB" w:eastAsia="pl-PL"/>
            <w:rPrChange w:id="270" w:author="Kasia Wojczulanis" w:date="2020-05-06T15:09:00Z">
              <w:rPr>
                <w:rFonts w:ascii="Times New Roman" w:eastAsia="Times New Roman" w:hAnsi="Times New Roman" w:cs="Times New Roman"/>
                <w:sz w:val="24"/>
                <w:szCs w:val="24"/>
                <w:lang w:val="en-GB" w:eastAsia="pl-PL"/>
              </w:rPr>
            </w:rPrChange>
          </w:rPr>
          <w:t>package::</w:t>
        </w:r>
      </w:ins>
      <w:ins w:id="271" w:author="Kasia Wojczulanis" w:date="2020-05-04T10:05:00Z">
        <w:r w:rsidR="00313FA3" w:rsidRPr="00E841DB">
          <w:rPr>
            <w:rFonts w:eastAsia="Times New Roman" w:cstheme="minorHAnsi"/>
            <w:lang w:val="en-GB" w:eastAsia="pl-PL"/>
            <w:rPrChange w:id="272" w:author="Kasia Wojczulanis" w:date="2020-05-06T15:09:00Z">
              <w:rPr>
                <w:rFonts w:ascii="Times New Roman" w:eastAsia="Times New Roman" w:hAnsi="Times New Roman" w:cs="Times New Roman"/>
                <w:sz w:val="24"/>
                <w:szCs w:val="24"/>
                <w:lang w:val="en-GB" w:eastAsia="pl-PL"/>
              </w:rPr>
            </w:rPrChange>
          </w:rPr>
          <w:t>MCMCglmm()</w:t>
        </w:r>
      </w:ins>
      <w:ins w:id="273" w:author="Kasia Wojczulanis" w:date="2020-05-06T15:08:00Z">
        <w:r w:rsidR="00E841DB" w:rsidRPr="00E841DB">
          <w:rPr>
            <w:rFonts w:eastAsia="Times New Roman" w:cstheme="minorHAnsi"/>
            <w:lang w:val="en-GB" w:eastAsia="pl-PL"/>
            <w:rPrChange w:id="274" w:author="Kasia Wojczulanis" w:date="2020-05-06T15:09:00Z">
              <w:rPr>
                <w:rFonts w:ascii="Times New Roman" w:eastAsia="Times New Roman" w:hAnsi="Times New Roman" w:cs="Times New Roman"/>
                <w:sz w:val="24"/>
                <w:szCs w:val="24"/>
                <w:lang w:val="en-GB" w:eastAsia="pl-PL"/>
              </w:rPr>
            </w:rPrChange>
          </w:rPr>
          <w:t xml:space="preserve">; </w:t>
        </w:r>
        <w:r w:rsidR="00E841DB" w:rsidRPr="00E841DB">
          <w:rPr>
            <w:rFonts w:eastAsia="Times New Roman" w:cstheme="minorHAnsi"/>
            <w:highlight w:val="yellow"/>
            <w:lang w:val="en-GB" w:eastAsia="pl-PL"/>
            <w:rPrChange w:id="275" w:author="Kasia Wojczulanis" w:date="2020-05-06T15:09:00Z">
              <w:rPr>
                <w:rFonts w:ascii="Times New Roman" w:eastAsia="Times New Roman" w:hAnsi="Times New Roman" w:cs="Times New Roman"/>
                <w:sz w:val="24"/>
                <w:szCs w:val="24"/>
                <w:lang w:val="en-GB" w:eastAsia="pl-PL"/>
              </w:rPr>
            </w:rPrChange>
          </w:rPr>
          <w:t>XXX</w:t>
        </w:r>
      </w:ins>
      <w:ins w:id="276" w:author="Kasia Wojczulanis" w:date="2020-05-04T10:05:00Z">
        <w:r w:rsidR="00313FA3" w:rsidRPr="00E841DB">
          <w:rPr>
            <w:rFonts w:eastAsia="Times New Roman" w:cstheme="minorHAnsi"/>
            <w:lang w:val="en-GB" w:eastAsia="pl-PL"/>
            <w:rPrChange w:id="277" w:author="Kasia Wojczulanis" w:date="2020-05-06T15:09:00Z">
              <w:rPr>
                <w:rFonts w:ascii="Times New Roman" w:eastAsia="Times New Roman" w:hAnsi="Times New Roman" w:cs="Times New Roman"/>
                <w:sz w:val="24"/>
                <w:szCs w:val="24"/>
                <w:lang w:val="en-GB" w:eastAsia="pl-PL"/>
              </w:rPr>
            </w:rPrChange>
          </w:rPr>
          <w:t>) and mean-</w:t>
        </w:r>
      </w:ins>
      <w:ins w:id="278" w:author="Kasia Wojczulanis" w:date="2020-05-06T15:05:00Z">
        <w:r w:rsidR="00E841DB" w:rsidRPr="00E841DB">
          <w:rPr>
            <w:rFonts w:eastAsia="Times New Roman" w:cstheme="minorHAnsi"/>
            <w:lang w:val="en-GB" w:eastAsia="pl-PL"/>
            <w:rPrChange w:id="279" w:author="Kasia Wojczulanis" w:date="2020-05-06T15:09:00Z">
              <w:rPr>
                <w:rFonts w:ascii="Times New Roman" w:eastAsia="Times New Roman" w:hAnsi="Times New Roman" w:cs="Times New Roman"/>
                <w:sz w:val="24"/>
                <w:szCs w:val="24"/>
                <w:highlight w:val="yellow"/>
                <w:lang w:val="en-GB" w:eastAsia="pl-PL"/>
              </w:rPr>
            </w:rPrChange>
          </w:rPr>
          <w:t>centred</w:t>
        </w:r>
      </w:ins>
      <w:ins w:id="280" w:author="Kasia Wojczulanis" w:date="2020-05-06T15:06:00Z">
        <w:r w:rsidR="00E841DB" w:rsidRPr="00E841DB">
          <w:rPr>
            <w:rFonts w:eastAsia="Times New Roman" w:cstheme="minorHAnsi"/>
            <w:lang w:val="en-GB" w:eastAsia="pl-PL"/>
            <w:rPrChange w:id="281" w:author="Kasia Wojczulanis" w:date="2020-05-06T15:09:00Z">
              <w:rPr>
                <w:rFonts w:ascii="Times New Roman" w:eastAsia="Times New Roman" w:hAnsi="Times New Roman" w:cs="Times New Roman"/>
                <w:sz w:val="24"/>
                <w:szCs w:val="24"/>
                <w:highlight w:val="yellow"/>
                <w:lang w:val="en-GB" w:eastAsia="pl-PL"/>
              </w:rPr>
            </w:rPrChange>
          </w:rPr>
          <w:t xml:space="preserve"> (i.e. </w:t>
        </w:r>
      </w:ins>
      <w:ins w:id="282" w:author="Kasia Wojczulanis" w:date="2020-05-04T10:05:00Z">
        <w:r w:rsidR="00313FA3" w:rsidRPr="00E841DB">
          <w:rPr>
            <w:rFonts w:eastAsia="Times New Roman" w:cstheme="minorHAnsi"/>
            <w:lang w:val="en-GB" w:eastAsia="pl-PL"/>
            <w:rPrChange w:id="283" w:author="Kasia Wojczulanis" w:date="2020-05-06T15:09:00Z">
              <w:rPr>
                <w:rFonts w:ascii="Times New Roman" w:eastAsia="Times New Roman" w:hAnsi="Times New Roman" w:cs="Times New Roman"/>
                <w:sz w:val="24"/>
                <w:szCs w:val="24"/>
                <w:lang w:val="en-GB" w:eastAsia="pl-PL"/>
              </w:rPr>
            </w:rPrChange>
          </w:rPr>
          <w:t>intercept is found at the mean of the predictor variable</w:t>
        </w:r>
      </w:ins>
      <w:ins w:id="284" w:author="Kasia Wojczulanis" w:date="2020-05-06T15:06:00Z">
        <w:r w:rsidR="00E841DB" w:rsidRPr="00E841DB">
          <w:rPr>
            <w:rFonts w:eastAsia="Times New Roman" w:cstheme="minorHAnsi"/>
            <w:lang w:val="en-GB" w:eastAsia="pl-PL"/>
            <w:rPrChange w:id="285" w:author="Kasia Wojczulanis" w:date="2020-05-06T15:09:00Z">
              <w:rPr>
                <w:rFonts w:ascii="Times New Roman" w:eastAsia="Times New Roman" w:hAnsi="Times New Roman" w:cs="Times New Roman"/>
                <w:sz w:val="24"/>
                <w:szCs w:val="24"/>
                <w:highlight w:val="yellow"/>
                <w:lang w:val="en-GB" w:eastAsia="pl-PL"/>
              </w:rPr>
            </w:rPrChange>
          </w:rPr>
          <w:t>)</w:t>
        </w:r>
      </w:ins>
      <w:ins w:id="286" w:author="Kasia Wojczulanis" w:date="2020-05-04T10:05:00Z">
        <w:r w:rsidR="00313FA3" w:rsidRPr="00E841DB">
          <w:rPr>
            <w:rFonts w:eastAsia="Times New Roman" w:cstheme="minorHAnsi"/>
            <w:lang w:val="en-GB" w:eastAsia="pl-PL"/>
            <w:rPrChange w:id="287" w:author="Kasia Wojczulanis" w:date="2020-05-06T15:09:00Z">
              <w:rPr>
                <w:rFonts w:ascii="Times New Roman" w:eastAsia="Times New Roman" w:hAnsi="Times New Roman" w:cs="Times New Roman"/>
                <w:sz w:val="24"/>
                <w:szCs w:val="24"/>
                <w:lang w:val="en-GB" w:eastAsia="pl-PL"/>
              </w:rPr>
            </w:rPrChange>
          </w:rPr>
          <w:t xml:space="preserve">. Parameters </w:t>
        </w:r>
      </w:ins>
      <w:ins w:id="288" w:author="Kasia Wojczulanis" w:date="2020-05-06T15:06:00Z">
        <w:r w:rsidR="00E841DB" w:rsidRPr="00E841DB">
          <w:rPr>
            <w:rFonts w:eastAsia="Times New Roman" w:cstheme="minorHAnsi"/>
            <w:lang w:val="en-GB" w:eastAsia="pl-PL"/>
            <w:rPrChange w:id="289" w:author="Kasia Wojczulanis" w:date="2020-05-06T15:09:00Z">
              <w:rPr>
                <w:rFonts w:ascii="Times New Roman" w:eastAsia="Times New Roman" w:hAnsi="Times New Roman" w:cs="Times New Roman"/>
                <w:sz w:val="24"/>
                <w:szCs w:val="24"/>
                <w:highlight w:val="yellow"/>
                <w:lang w:val="en-GB" w:eastAsia="pl-PL"/>
              </w:rPr>
            </w:rPrChange>
          </w:rPr>
          <w:t xml:space="preserve">were </w:t>
        </w:r>
      </w:ins>
      <w:ins w:id="290" w:author="Kasia Wojczulanis" w:date="2020-05-04T10:05:00Z">
        <w:r w:rsidR="00313FA3" w:rsidRPr="00E841DB">
          <w:rPr>
            <w:rFonts w:eastAsia="Times New Roman" w:cstheme="minorHAnsi"/>
            <w:lang w:val="en-GB" w:eastAsia="pl-PL"/>
            <w:rPrChange w:id="291" w:author="Kasia Wojczulanis" w:date="2020-05-06T15:09:00Z">
              <w:rPr>
                <w:rFonts w:ascii="Times New Roman" w:eastAsia="Times New Roman" w:hAnsi="Times New Roman" w:cs="Times New Roman"/>
                <w:sz w:val="24"/>
                <w:szCs w:val="24"/>
                <w:lang w:val="en-GB" w:eastAsia="pl-PL"/>
              </w:rPr>
            </w:rPrChange>
          </w:rPr>
          <w:t>scaled (i.e. z-transformed) to obtained standardized effect sizes</w:t>
        </w:r>
      </w:ins>
      <w:ins w:id="292" w:author="Kasia Wojczulanis" w:date="2020-05-06T15:06:00Z">
        <w:r w:rsidR="00E841DB" w:rsidRPr="00E841DB">
          <w:rPr>
            <w:rFonts w:eastAsia="Times New Roman" w:cstheme="minorHAnsi"/>
            <w:lang w:val="en-GB" w:eastAsia="pl-PL"/>
            <w:rPrChange w:id="293" w:author="Kasia Wojczulanis" w:date="2020-05-06T15:09:00Z">
              <w:rPr>
                <w:rFonts w:ascii="Times New Roman" w:eastAsia="Times New Roman" w:hAnsi="Times New Roman" w:cs="Times New Roman"/>
                <w:sz w:val="24"/>
                <w:szCs w:val="24"/>
                <w:highlight w:val="yellow"/>
                <w:lang w:val="en-GB" w:eastAsia="pl-PL"/>
              </w:rPr>
            </w:rPrChange>
          </w:rPr>
          <w:t xml:space="preserve"> before running the model</w:t>
        </w:r>
      </w:ins>
      <w:ins w:id="294" w:author="Kasia Wojczulanis" w:date="2020-05-04T10:05:00Z">
        <w:r w:rsidR="00313FA3" w:rsidRPr="00E841DB">
          <w:rPr>
            <w:rFonts w:eastAsia="Times New Roman" w:cstheme="minorHAnsi"/>
            <w:lang w:val="en-GB" w:eastAsia="pl-PL"/>
            <w:rPrChange w:id="295" w:author="Kasia Wojczulanis" w:date="2020-05-06T15:09:00Z">
              <w:rPr>
                <w:rFonts w:ascii="Times New Roman" w:eastAsia="Times New Roman" w:hAnsi="Times New Roman" w:cs="Times New Roman"/>
                <w:sz w:val="24"/>
                <w:szCs w:val="24"/>
                <w:lang w:val="en-GB" w:eastAsia="pl-PL"/>
              </w:rPr>
            </w:rPrChange>
          </w:rPr>
          <w:t xml:space="preserve">. </w:t>
        </w:r>
      </w:ins>
      <w:ins w:id="296" w:author="Kasia Wojczulanis" w:date="2020-05-06T15:07:00Z">
        <w:r w:rsidR="00E841DB" w:rsidRPr="00E841DB">
          <w:rPr>
            <w:rFonts w:eastAsia="Times New Roman" w:cstheme="minorHAnsi"/>
            <w:lang w:val="en-GB" w:eastAsia="pl-PL"/>
            <w:rPrChange w:id="297" w:author="Kasia Wojczulanis" w:date="2020-05-06T15:09:00Z">
              <w:rPr>
                <w:rFonts w:ascii="Times New Roman" w:eastAsia="Times New Roman" w:hAnsi="Times New Roman" w:cs="Times New Roman"/>
                <w:sz w:val="24"/>
                <w:szCs w:val="24"/>
                <w:highlight w:val="yellow"/>
                <w:lang w:val="en-GB" w:eastAsia="pl-PL"/>
              </w:rPr>
            </w:rPrChange>
          </w:rPr>
          <w:t xml:space="preserve">MCMC model performance was </w:t>
        </w:r>
      </w:ins>
      <w:ins w:id="298" w:author="Kasia Wojczulanis" w:date="2020-05-06T15:08:00Z">
        <w:r w:rsidR="00E841DB" w:rsidRPr="00E841DB">
          <w:rPr>
            <w:rFonts w:eastAsia="Times New Roman" w:cstheme="minorHAnsi"/>
            <w:lang w:val="en-GB" w:eastAsia="pl-PL"/>
            <w:rPrChange w:id="299" w:author="Kasia Wojczulanis" w:date="2020-05-06T15:09:00Z">
              <w:rPr>
                <w:rFonts w:ascii="Times New Roman" w:eastAsia="Times New Roman" w:hAnsi="Times New Roman" w:cs="Times New Roman"/>
                <w:sz w:val="24"/>
                <w:szCs w:val="24"/>
                <w:highlight w:val="yellow"/>
                <w:lang w:val="en-GB" w:eastAsia="pl-PL"/>
              </w:rPr>
            </w:rPrChange>
          </w:rPr>
          <w:t xml:space="preserve">visually </w:t>
        </w:r>
      </w:ins>
      <w:ins w:id="300" w:author="Kasia Wojczulanis" w:date="2020-05-06T15:07:00Z">
        <w:r w:rsidR="00E841DB" w:rsidRPr="00E841DB">
          <w:rPr>
            <w:rFonts w:eastAsia="Times New Roman" w:cstheme="minorHAnsi"/>
            <w:lang w:val="en-GB" w:eastAsia="pl-PL"/>
            <w:rPrChange w:id="301" w:author="Kasia Wojczulanis" w:date="2020-05-06T15:09:00Z">
              <w:rPr>
                <w:rFonts w:ascii="Times New Roman" w:eastAsia="Times New Roman" w:hAnsi="Times New Roman" w:cs="Times New Roman"/>
                <w:sz w:val="24"/>
                <w:szCs w:val="24"/>
                <w:highlight w:val="yellow"/>
                <w:lang w:val="en-GB" w:eastAsia="pl-PL"/>
              </w:rPr>
            </w:rPrChange>
          </w:rPr>
          <w:t>evaluated based on d</w:t>
        </w:r>
      </w:ins>
      <w:ins w:id="302" w:author="Kasia Wojczulanis" w:date="2020-05-04T10:05:00Z">
        <w:r w:rsidR="00313FA3" w:rsidRPr="00E841DB">
          <w:rPr>
            <w:rFonts w:eastAsia="Times New Roman" w:cstheme="minorHAnsi"/>
            <w:lang w:val="en-GB" w:eastAsia="pl-PL"/>
            <w:rPrChange w:id="303" w:author="Kasia Wojczulanis" w:date="2020-05-06T15:09:00Z">
              <w:rPr>
                <w:rFonts w:ascii="Times New Roman" w:eastAsia="Times New Roman" w:hAnsi="Times New Roman" w:cs="Times New Roman"/>
                <w:sz w:val="24"/>
                <w:szCs w:val="24"/>
                <w:lang w:val="en-GB" w:eastAsia="pl-PL"/>
              </w:rPr>
            </w:rPrChange>
          </w:rPr>
          <w:t>iagnostic plots</w:t>
        </w:r>
      </w:ins>
      <w:ins w:id="304" w:author="Kasia Wojczulanis" w:date="2020-05-06T15:07:00Z">
        <w:r w:rsidR="00E841DB" w:rsidRPr="00E841DB">
          <w:rPr>
            <w:rFonts w:eastAsia="Times New Roman" w:cstheme="minorHAnsi"/>
            <w:lang w:val="en-GB" w:eastAsia="pl-PL"/>
            <w:rPrChange w:id="305" w:author="Kasia Wojczulanis" w:date="2020-05-06T15:09:00Z">
              <w:rPr>
                <w:rFonts w:ascii="Times New Roman" w:eastAsia="Times New Roman" w:hAnsi="Times New Roman" w:cs="Times New Roman"/>
                <w:sz w:val="24"/>
                <w:szCs w:val="24"/>
                <w:highlight w:val="yellow"/>
                <w:lang w:val="en-GB" w:eastAsia="pl-PL"/>
              </w:rPr>
            </w:rPrChange>
          </w:rPr>
          <w:t>.</w:t>
        </w:r>
      </w:ins>
    </w:p>
    <w:p w14:paraId="4953CF8B" w14:textId="61F2E688" w:rsidR="00B82124" w:rsidRPr="00E120B6" w:rsidDel="00AE26E1" w:rsidRDefault="00B82124" w:rsidP="00064F41">
      <w:pPr>
        <w:spacing w:line="480" w:lineRule="auto"/>
        <w:jc w:val="both"/>
        <w:rPr>
          <w:del w:id="306" w:author="Kasia Wojczulanis" w:date="2020-05-04T07:49:00Z"/>
          <w:rFonts w:cstheme="minorHAnsi"/>
          <w:sz w:val="24"/>
          <w:szCs w:val="24"/>
          <w:lang w:val="en-GB"/>
        </w:rPr>
      </w:pPr>
      <w:del w:id="307" w:author="Kasia Wojczulanis" w:date="2020-04-27T15:51:00Z">
        <w:r w:rsidRPr="00E120B6" w:rsidDel="00521A54">
          <w:rPr>
            <w:rFonts w:cstheme="minorHAnsi"/>
            <w:sz w:val="24"/>
            <w:szCs w:val="24"/>
            <w:lang w:val="en-GB"/>
          </w:rPr>
          <w:delText>ing approach</w:delText>
        </w:r>
      </w:del>
      <w:del w:id="308" w:author="Kasia Wojczulanis" w:date="2020-05-04T07:49:00Z">
        <w:r w:rsidRPr="00E120B6" w:rsidDel="00AE26E1">
          <w:rPr>
            <w:rFonts w:cstheme="minorHAnsi"/>
            <w:sz w:val="24"/>
            <w:szCs w:val="24"/>
            <w:lang w:val="en-GB"/>
          </w:rPr>
          <w:delText xml:space="preserve"> (LMM; separate model for each behaviour) with the behaviour and treatment being fixed factors</w:delText>
        </w:r>
        <w:r w:rsidR="003A7F36" w:rsidRPr="00E120B6" w:rsidDel="00AE26E1">
          <w:rPr>
            <w:rFonts w:cstheme="minorHAnsi"/>
            <w:sz w:val="24"/>
            <w:szCs w:val="24"/>
            <w:lang w:val="en-GB"/>
          </w:rPr>
          <w:delText xml:space="preserve">. </w:delText>
        </w:r>
      </w:del>
      <w:del w:id="309" w:author="Kasia Wojczulanis" w:date="2020-04-27T16:27:00Z">
        <w:r w:rsidRPr="00E120B6" w:rsidDel="00555FDE">
          <w:rPr>
            <w:rFonts w:cstheme="minorHAnsi"/>
            <w:sz w:val="24"/>
            <w:szCs w:val="24"/>
            <w:lang w:val="en-GB"/>
          </w:rPr>
          <w:delText>To address the issue of pseudo-replication (related to multiple testing of the same individuals) we included bird’s identity as a random factor in the model (</w:delText>
        </w:r>
        <w:r w:rsidRPr="00E120B6" w:rsidDel="00555FDE">
          <w:rPr>
            <w:rFonts w:cstheme="minorHAnsi"/>
            <w:sz w:val="24"/>
            <w:szCs w:val="24"/>
            <w:lang w:val="en-GB"/>
          </w:rPr>
          <w:fldChar w:fldCharType="begin" w:fldLock="1"/>
        </w:r>
        <w:r w:rsidRPr="00AE26E1" w:rsidDel="00555FDE">
          <w:rPr>
            <w:rFonts w:cstheme="minorHAnsi"/>
            <w:sz w:val="24"/>
            <w:szCs w:val="24"/>
            <w:lang w:val="en-GB"/>
          </w:rPr>
          <w:del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delInstrText>
        </w:r>
        <w:r w:rsidRPr="00E120B6" w:rsidDel="00555FDE">
          <w:rPr>
            <w:rFonts w:cstheme="minorHAnsi"/>
            <w:sz w:val="24"/>
            <w:szCs w:val="24"/>
            <w:lang w:val="en-GB"/>
          </w:rPr>
          <w:fldChar w:fldCharType="separate"/>
        </w:r>
        <w:r w:rsidRPr="00E120B6" w:rsidDel="00555FDE">
          <w:rPr>
            <w:rFonts w:cstheme="minorHAnsi"/>
            <w:noProof/>
            <w:sz w:val="24"/>
            <w:szCs w:val="24"/>
            <w:lang w:val="en-GB"/>
          </w:rPr>
          <w:delText>Zuur et al. 2009)</w:delText>
        </w:r>
        <w:r w:rsidRPr="00E120B6" w:rsidDel="00555FDE">
          <w:rPr>
            <w:rFonts w:cstheme="minorHAnsi"/>
            <w:sz w:val="24"/>
            <w:szCs w:val="24"/>
            <w:lang w:val="en-GB"/>
          </w:rPr>
          <w:fldChar w:fldCharType="end"/>
        </w:r>
        <w:r w:rsidRPr="00E120B6" w:rsidDel="00555FDE">
          <w:rPr>
            <w:rFonts w:cstheme="minorHAnsi"/>
            <w:sz w:val="24"/>
            <w:szCs w:val="24"/>
            <w:lang w:val="en-GB"/>
          </w:rPr>
          <w:delText xml:space="preserve">. </w:delText>
        </w:r>
      </w:del>
      <w:del w:id="310" w:author="Kasia Wojczulanis" w:date="2020-05-04T07:49:00Z">
        <w:r w:rsidRPr="00E120B6" w:rsidDel="00AE26E1">
          <w:rPr>
            <w:rFonts w:cstheme="minorHAnsi"/>
            <w:sz w:val="24"/>
            <w:szCs w:val="24"/>
            <w:lang w:val="en-GB"/>
          </w:rPr>
          <w:delText>T</w:delText>
        </w:r>
        <w:r w:rsidR="007A78BC" w:rsidRPr="00E120B6" w:rsidDel="00AE26E1">
          <w:rPr>
            <w:rFonts w:cstheme="minorHAnsi"/>
            <w:sz w:val="24"/>
            <w:szCs w:val="24"/>
            <w:lang w:val="en-GB"/>
          </w:rPr>
          <w:delText>hen, t</w:delText>
        </w:r>
        <w:r w:rsidRPr="00E120B6" w:rsidDel="00AE26E1">
          <w:rPr>
            <w:rFonts w:cstheme="minorHAnsi"/>
            <w:sz w:val="24"/>
            <w:szCs w:val="24"/>
            <w:lang w:val="en-GB"/>
          </w:rPr>
          <w:delText xml:space="preserve">o test an effect of individual performance on foraging efficiency, </w:delText>
        </w:r>
        <w:r w:rsidR="007A78BC" w:rsidRPr="00E120B6" w:rsidDel="00AE26E1">
          <w:rPr>
            <w:rFonts w:cstheme="minorHAnsi"/>
            <w:sz w:val="24"/>
            <w:szCs w:val="24"/>
            <w:lang w:val="en-GB"/>
          </w:rPr>
          <w:delText xml:space="preserve">thus an evolutionary potential of fixed-behavioural traits, </w:delText>
        </w:r>
        <w:r w:rsidRPr="00E120B6" w:rsidDel="00AE26E1">
          <w:rPr>
            <w:rFonts w:cstheme="minorHAnsi"/>
            <w:sz w:val="24"/>
            <w:szCs w:val="24"/>
            <w:lang w:val="en-GB"/>
          </w:rPr>
          <w:delText xml:space="preserve">we compared adequate models with and without birds identity using </w:delText>
        </w:r>
        <w:r w:rsidRPr="00E120B6" w:rsidDel="00AE26E1">
          <w:rPr>
            <w:rFonts w:cstheme="minorHAnsi"/>
            <w:i/>
            <w:sz w:val="24"/>
            <w:szCs w:val="24"/>
            <w:lang w:val="en-GB"/>
          </w:rPr>
          <w:delText>Chisq</w:delText>
        </w:r>
        <w:r w:rsidRPr="00E120B6" w:rsidDel="00AE26E1">
          <w:rPr>
            <w:rFonts w:cstheme="minorHAnsi"/>
            <w:sz w:val="24"/>
            <w:szCs w:val="24"/>
            <w:lang w:val="en-GB"/>
          </w:rPr>
          <w:delText xml:space="preserve"> test</w:delText>
        </w:r>
        <w:r w:rsidR="00B136B5" w:rsidDel="00AE26E1">
          <w:rPr>
            <w:rFonts w:cstheme="minorHAnsi"/>
            <w:sz w:val="24"/>
            <w:szCs w:val="24"/>
            <w:lang w:val="en-GB"/>
          </w:rPr>
          <w:delText xml:space="preserve"> (</w:delText>
        </w:r>
        <w:r w:rsidRPr="00E120B6" w:rsidDel="00AE26E1">
          <w:rPr>
            <w:rFonts w:cstheme="minorHAnsi"/>
            <w:sz w:val="24"/>
            <w:szCs w:val="24"/>
            <w:lang w:val="en-GB"/>
          </w:rPr>
          <w:fldChar w:fldCharType="begin" w:fldLock="1"/>
        </w:r>
        <w:r w:rsidRPr="00E120B6" w:rsidDel="00AE26E1">
          <w:rPr>
            <w:rFonts w:cstheme="minorHAnsi"/>
            <w:sz w:val="24"/>
            <w:szCs w:val="24"/>
            <w:lang w:val="en-GB"/>
          </w:rPr>
          <w:del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delInstrText>
        </w:r>
        <w:r w:rsidRPr="00E120B6" w:rsidDel="00AE26E1">
          <w:rPr>
            <w:rFonts w:cstheme="minorHAnsi"/>
            <w:sz w:val="24"/>
            <w:szCs w:val="24"/>
            <w:lang w:val="en-GB"/>
          </w:rPr>
          <w:fldChar w:fldCharType="separate"/>
        </w:r>
        <w:r w:rsidRPr="00E120B6" w:rsidDel="00AE26E1">
          <w:rPr>
            <w:rFonts w:cstheme="minorHAnsi"/>
            <w:noProof/>
            <w:sz w:val="24"/>
            <w:szCs w:val="24"/>
            <w:lang w:val="en-GB"/>
          </w:rPr>
          <w:delText>Zuur et al. 2009)</w:delText>
        </w:r>
        <w:r w:rsidRPr="00E120B6" w:rsidDel="00AE26E1">
          <w:rPr>
            <w:rFonts w:cstheme="minorHAnsi"/>
            <w:sz w:val="24"/>
            <w:szCs w:val="24"/>
            <w:lang w:val="en-GB"/>
          </w:rPr>
          <w:fldChar w:fldCharType="end"/>
        </w:r>
        <w:r w:rsidRPr="00E120B6" w:rsidDel="00AE26E1">
          <w:rPr>
            <w:rFonts w:cstheme="minorHAnsi"/>
            <w:sz w:val="24"/>
            <w:szCs w:val="24"/>
            <w:lang w:val="en-GB"/>
          </w:rPr>
          <w:delText xml:space="preserve">. To test significance of the estimates, for each of them we applied a bootstrap procedure with 1000 iterations. We considered the estimate as significant when proportion of randomized values </w:delText>
        </w:r>
        <w:r w:rsidR="003A7F36" w:rsidRPr="00E120B6" w:rsidDel="00AE26E1">
          <w:rPr>
            <w:rFonts w:cstheme="minorHAnsi"/>
            <w:sz w:val="24"/>
            <w:szCs w:val="24"/>
            <w:lang w:val="en-GB"/>
          </w:rPr>
          <w:delText xml:space="preserve">of estimates </w:delText>
        </w:r>
        <w:r w:rsidRPr="00E120B6" w:rsidDel="00AE26E1">
          <w:rPr>
            <w:rFonts w:cstheme="minorHAnsi"/>
            <w:sz w:val="24"/>
            <w:szCs w:val="24"/>
            <w:lang w:val="en-GB"/>
          </w:rPr>
          <w:delText>being higher/lower than zero (for negative/positive estimate for the observed data, respectively) was &lt; 0.05 (hereafter denoted with P</w:delText>
        </w:r>
        <w:r w:rsidRPr="00E120B6" w:rsidDel="00AE26E1">
          <w:rPr>
            <w:rFonts w:cstheme="minorHAnsi"/>
            <w:sz w:val="24"/>
            <w:szCs w:val="24"/>
            <w:vertAlign w:val="subscript"/>
            <w:lang w:val="en-GB"/>
          </w:rPr>
          <w:delText>r</w:delText>
        </w:r>
        <w:r w:rsidRPr="00E120B6" w:rsidDel="00AE26E1">
          <w:rPr>
            <w:rFonts w:cstheme="minorHAnsi"/>
            <w:sz w:val="24"/>
            <w:szCs w:val="24"/>
            <w:lang w:val="en-GB"/>
          </w:rPr>
          <w:delText xml:space="preserve">). </w:delText>
        </w:r>
      </w:del>
    </w:p>
    <w:p w14:paraId="46C10B46" w14:textId="2101B668" w:rsidR="00881CF8" w:rsidRPr="00E120B6" w:rsidRDefault="00B82124" w:rsidP="00064F41">
      <w:pPr>
        <w:spacing w:line="480" w:lineRule="auto"/>
        <w:jc w:val="both"/>
        <w:rPr>
          <w:rFonts w:cstheme="minorHAnsi"/>
          <w:sz w:val="24"/>
          <w:szCs w:val="24"/>
          <w:lang w:val="en-GB"/>
        </w:rPr>
      </w:pPr>
      <w:del w:id="311" w:author="Kasia Wojczulanis" w:date="2020-05-04T07:49:00Z">
        <w:r w:rsidRPr="00E120B6" w:rsidDel="00AE26E1">
          <w:rPr>
            <w:rFonts w:cstheme="minorHAnsi"/>
            <w:sz w:val="24"/>
            <w:szCs w:val="24"/>
            <w:lang w:val="en-GB"/>
          </w:rPr>
          <w:delText xml:space="preserve">Applying the same modelling approach, we </w:delText>
        </w:r>
        <w:r w:rsidR="004E0184" w:rsidRPr="00E120B6" w:rsidDel="00AE26E1">
          <w:rPr>
            <w:rFonts w:cstheme="minorHAnsi"/>
            <w:sz w:val="24"/>
            <w:szCs w:val="24"/>
            <w:lang w:val="en-GB"/>
          </w:rPr>
          <w:delText xml:space="preserve">compared foraging efficiency </w:delText>
        </w:r>
        <w:r w:rsidR="0096741D" w:rsidRPr="00E120B6" w:rsidDel="00AE26E1">
          <w:rPr>
            <w:rFonts w:cstheme="minorHAnsi"/>
            <w:sz w:val="24"/>
            <w:szCs w:val="24"/>
            <w:lang w:val="en-GB"/>
          </w:rPr>
          <w:delText xml:space="preserve">as well as </w:delText>
        </w:r>
        <w:r w:rsidRPr="00E120B6" w:rsidDel="00AE26E1">
          <w:rPr>
            <w:rFonts w:cstheme="minorHAnsi"/>
            <w:sz w:val="24"/>
            <w:szCs w:val="24"/>
            <w:lang w:val="en-GB"/>
          </w:rPr>
          <w:delText xml:space="preserve">the three </w:delText>
        </w:r>
        <w:r w:rsidR="0096741D" w:rsidRPr="00E120B6" w:rsidDel="00AE26E1">
          <w:rPr>
            <w:rFonts w:cstheme="minorHAnsi"/>
            <w:sz w:val="24"/>
            <w:szCs w:val="24"/>
            <w:lang w:val="en-GB"/>
          </w:rPr>
          <w:delText xml:space="preserve">behaviours (exploratory, risk-avoidance, and arousal) </w:delText>
        </w:r>
        <w:r w:rsidR="004E0184" w:rsidRPr="00E120B6" w:rsidDel="00AE26E1">
          <w:rPr>
            <w:rFonts w:cstheme="minorHAnsi"/>
            <w:sz w:val="24"/>
            <w:szCs w:val="24"/>
            <w:lang w:val="en-GB"/>
          </w:rPr>
          <w:delText>between control and experimental conditions (LMM</w:delText>
        </w:r>
        <w:r w:rsidR="00282BB8" w:rsidRPr="00E120B6" w:rsidDel="00AE26E1">
          <w:rPr>
            <w:rFonts w:cstheme="minorHAnsi"/>
            <w:sz w:val="24"/>
            <w:szCs w:val="24"/>
            <w:lang w:val="en-GB"/>
          </w:rPr>
          <w:delText>;</w:delText>
        </w:r>
        <w:r w:rsidRPr="00E120B6" w:rsidDel="00AE26E1">
          <w:rPr>
            <w:rFonts w:cstheme="minorHAnsi"/>
            <w:sz w:val="24"/>
            <w:szCs w:val="24"/>
            <w:lang w:val="en-GB"/>
          </w:rPr>
          <w:delText xml:space="preserve"> four separate models)</w:delText>
        </w:r>
        <w:r w:rsidR="004E0184" w:rsidRPr="00E120B6" w:rsidDel="00AE26E1">
          <w:rPr>
            <w:rFonts w:cstheme="minorHAnsi"/>
            <w:sz w:val="24"/>
            <w:szCs w:val="24"/>
            <w:lang w:val="en-GB"/>
          </w:rPr>
          <w:delText xml:space="preserve">, </w:delText>
        </w:r>
        <w:r w:rsidR="003A7F36" w:rsidRPr="00E120B6" w:rsidDel="00AE26E1">
          <w:rPr>
            <w:rFonts w:cstheme="minorHAnsi"/>
            <w:sz w:val="24"/>
            <w:szCs w:val="24"/>
            <w:lang w:val="en-GB"/>
          </w:rPr>
          <w:delText xml:space="preserve">here </w:delText>
        </w:r>
        <w:r w:rsidR="004E0184" w:rsidRPr="00E120B6" w:rsidDel="00AE26E1">
          <w:rPr>
            <w:rFonts w:cstheme="minorHAnsi"/>
            <w:sz w:val="24"/>
            <w:szCs w:val="24"/>
            <w:lang w:val="en-GB"/>
          </w:rPr>
          <w:delText xml:space="preserve">with treatment </w:delText>
        </w:r>
        <w:r w:rsidR="003A7F36" w:rsidRPr="00E120B6" w:rsidDel="00AE26E1">
          <w:rPr>
            <w:rFonts w:cstheme="minorHAnsi"/>
            <w:sz w:val="24"/>
            <w:szCs w:val="24"/>
            <w:lang w:val="en-GB"/>
          </w:rPr>
          <w:delText xml:space="preserve">being </w:delText>
        </w:r>
        <w:r w:rsidR="004E0184" w:rsidRPr="00E120B6" w:rsidDel="00AE26E1">
          <w:rPr>
            <w:rFonts w:cstheme="minorHAnsi"/>
            <w:sz w:val="24"/>
            <w:szCs w:val="24"/>
            <w:lang w:val="en-GB"/>
          </w:rPr>
          <w:delText>a fixed factor</w:delText>
        </w:r>
        <w:r w:rsidRPr="00E120B6" w:rsidDel="00AE26E1">
          <w:rPr>
            <w:rFonts w:cstheme="minorHAnsi"/>
            <w:sz w:val="24"/>
            <w:szCs w:val="24"/>
            <w:lang w:val="en-GB"/>
          </w:rPr>
          <w:delText xml:space="preserve">, and birds identity a random factor. </w:delText>
        </w:r>
        <w:r w:rsidR="007A78BC" w:rsidRPr="00E120B6" w:rsidDel="00AE26E1">
          <w:rPr>
            <w:rFonts w:cstheme="minorHAnsi"/>
            <w:sz w:val="24"/>
            <w:szCs w:val="24"/>
            <w:lang w:val="en-GB"/>
          </w:rPr>
          <w:delText>As previously, t</w:delText>
        </w:r>
      </w:del>
      <w:ins w:id="312" w:author="Kasia Wojczulanis" w:date="2020-05-04T07:49:00Z">
        <w:r w:rsidR="00AE26E1">
          <w:rPr>
            <w:rFonts w:cstheme="minorHAnsi"/>
            <w:sz w:val="24"/>
            <w:szCs w:val="24"/>
            <w:lang w:val="en-GB"/>
          </w:rPr>
          <w:t>T</w:t>
        </w:r>
      </w:ins>
      <w:r w:rsidR="007A78BC" w:rsidRPr="00E120B6">
        <w:rPr>
          <w:rFonts w:cstheme="minorHAnsi"/>
          <w:sz w:val="24"/>
          <w:szCs w:val="24"/>
          <w:lang w:val="en-GB"/>
        </w:rPr>
        <w:t xml:space="preserve">o </w:t>
      </w:r>
      <w:r w:rsidRPr="00E120B6">
        <w:rPr>
          <w:rFonts w:cstheme="minorHAnsi"/>
          <w:sz w:val="24"/>
          <w:szCs w:val="24"/>
          <w:lang w:val="en-GB"/>
        </w:rPr>
        <w:t xml:space="preserve">test </w:t>
      </w:r>
      <w:del w:id="313" w:author="Kasia Wojczulanis" w:date="2020-05-04T07:49:00Z">
        <w:r w:rsidRPr="00E120B6" w:rsidDel="00AE26E1">
          <w:rPr>
            <w:rFonts w:cstheme="minorHAnsi"/>
            <w:sz w:val="24"/>
            <w:szCs w:val="24"/>
            <w:lang w:val="en-GB"/>
          </w:rPr>
          <w:delText xml:space="preserve">an effect of individual performance on foraging efficiency, we compared adequate models with and without birds identity using </w:delText>
        </w:r>
        <w:r w:rsidRPr="00E120B6" w:rsidDel="00AE26E1">
          <w:rPr>
            <w:rFonts w:cstheme="minorHAnsi"/>
            <w:i/>
            <w:sz w:val="24"/>
            <w:szCs w:val="24"/>
            <w:lang w:val="en-GB"/>
          </w:rPr>
          <w:delText>Chisq</w:delText>
        </w:r>
        <w:r w:rsidRPr="00E120B6" w:rsidDel="00AE26E1">
          <w:rPr>
            <w:rFonts w:cstheme="minorHAnsi"/>
            <w:sz w:val="24"/>
            <w:szCs w:val="24"/>
            <w:lang w:val="en-GB"/>
          </w:rPr>
          <w:delText xml:space="preserve"> test. For the </w:delText>
        </w:r>
        <w:r w:rsidR="007A78BC" w:rsidRPr="00E120B6" w:rsidDel="00AE26E1">
          <w:rPr>
            <w:rFonts w:cstheme="minorHAnsi"/>
            <w:sz w:val="24"/>
            <w:szCs w:val="24"/>
            <w:lang w:val="en-GB"/>
          </w:rPr>
          <w:delText xml:space="preserve">same purpose (test of individuals effect) and </w:delText>
        </w:r>
        <w:r w:rsidR="00B136B5" w:rsidDel="00AE26E1">
          <w:rPr>
            <w:rFonts w:cstheme="minorHAnsi"/>
            <w:sz w:val="24"/>
            <w:szCs w:val="24"/>
            <w:lang w:val="en-GB"/>
          </w:rPr>
          <w:delText xml:space="preserve">to test </w:delText>
        </w:r>
      </w:del>
      <w:r w:rsidR="00B136B5">
        <w:rPr>
          <w:rFonts w:cstheme="minorHAnsi"/>
          <w:sz w:val="24"/>
          <w:szCs w:val="24"/>
          <w:lang w:val="en-GB"/>
        </w:rPr>
        <w:t xml:space="preserve">repeatability of </w:t>
      </w:r>
      <w:r w:rsidR="00B136B5" w:rsidRPr="00E120B6">
        <w:rPr>
          <w:rFonts w:cstheme="minorHAnsi"/>
          <w:sz w:val="24"/>
          <w:szCs w:val="24"/>
          <w:lang w:val="en-GB"/>
        </w:rPr>
        <w:t>individual</w:t>
      </w:r>
      <w:ins w:id="314" w:author="Kasia Wojczulanis" w:date="2020-05-06T15:09:00Z">
        <w:r w:rsidR="00E841DB">
          <w:rPr>
            <w:rFonts w:cstheme="minorHAnsi"/>
            <w:sz w:val="24"/>
            <w:szCs w:val="24"/>
            <w:lang w:val="en-GB"/>
          </w:rPr>
          <w:t>s</w:t>
        </w:r>
      </w:ins>
      <w:del w:id="315" w:author="Kasia Wojczulanis" w:date="2020-05-06T15:09:00Z">
        <w:r w:rsidR="00B136B5" w:rsidRPr="00E120B6" w:rsidDel="00E841DB">
          <w:rPr>
            <w:rFonts w:cstheme="minorHAnsi"/>
            <w:sz w:val="24"/>
            <w:szCs w:val="24"/>
            <w:lang w:val="en-GB"/>
          </w:rPr>
          <w:delText>’s</w:delText>
        </w:r>
      </w:del>
      <w:r w:rsidR="00B136B5" w:rsidRPr="00E120B6">
        <w:rPr>
          <w:rFonts w:cstheme="minorHAnsi"/>
          <w:sz w:val="24"/>
          <w:szCs w:val="24"/>
          <w:lang w:val="en-GB"/>
        </w:rPr>
        <w:t xml:space="preserve"> </w:t>
      </w:r>
      <w:del w:id="316" w:author="Kasia Wojczulanis" w:date="2020-05-04T07:50:00Z">
        <w:r w:rsidR="00B136B5" w:rsidRPr="00E120B6" w:rsidDel="00AE26E1">
          <w:rPr>
            <w:rFonts w:cstheme="minorHAnsi"/>
            <w:sz w:val="24"/>
            <w:szCs w:val="24"/>
            <w:lang w:val="en-GB"/>
          </w:rPr>
          <w:delText xml:space="preserve">behaviours </w:delText>
        </w:r>
      </w:del>
      <w:ins w:id="317" w:author="Kasia Wojczulanis" w:date="2020-05-04T07:50:00Z">
        <w:r w:rsidR="00AE26E1">
          <w:rPr>
            <w:rFonts w:cstheme="minorHAnsi"/>
            <w:sz w:val="24"/>
            <w:szCs w:val="24"/>
            <w:lang w:val="en-GB"/>
          </w:rPr>
          <w:t xml:space="preserve"> in </w:t>
        </w:r>
      </w:ins>
      <w:del w:id="318" w:author="Kasia Wojczulanis" w:date="2020-05-04T07:50:00Z">
        <w:r w:rsidR="003A7F36" w:rsidRPr="00E120B6" w:rsidDel="00AE26E1">
          <w:rPr>
            <w:rFonts w:cstheme="minorHAnsi"/>
            <w:sz w:val="24"/>
            <w:szCs w:val="24"/>
            <w:lang w:val="en-GB"/>
          </w:rPr>
          <w:delText>(</w:delText>
        </w:r>
      </w:del>
      <w:ins w:id="319" w:author="Kasia Wojczulanis" w:date="2020-05-04T07:49:00Z">
        <w:r w:rsidR="00AE26E1">
          <w:rPr>
            <w:rFonts w:cstheme="minorHAnsi"/>
            <w:sz w:val="24"/>
            <w:szCs w:val="24"/>
            <w:lang w:val="en-GB"/>
          </w:rPr>
          <w:t xml:space="preserve">foraging efficiency, </w:t>
        </w:r>
      </w:ins>
      <w:r w:rsidR="003A7F36" w:rsidRPr="00E120B6">
        <w:rPr>
          <w:rFonts w:cstheme="minorHAnsi"/>
          <w:sz w:val="24"/>
          <w:szCs w:val="24"/>
          <w:lang w:val="en-GB"/>
        </w:rPr>
        <w:t xml:space="preserve">exploration, risk-avoidance, </w:t>
      </w:r>
      <w:ins w:id="320" w:author="Kasia Wojczulanis" w:date="2020-05-04T07:50:00Z">
        <w:r w:rsidR="00AE26E1">
          <w:rPr>
            <w:rFonts w:cstheme="minorHAnsi"/>
            <w:sz w:val="24"/>
            <w:szCs w:val="24"/>
            <w:lang w:val="en-GB"/>
          </w:rPr>
          <w:t xml:space="preserve">and </w:t>
        </w:r>
      </w:ins>
      <w:r w:rsidR="003A7F36" w:rsidRPr="00E120B6">
        <w:rPr>
          <w:rFonts w:cstheme="minorHAnsi"/>
          <w:sz w:val="24"/>
          <w:szCs w:val="24"/>
          <w:lang w:val="en-GB"/>
        </w:rPr>
        <w:t>arousa</w:t>
      </w:r>
      <w:ins w:id="321" w:author="Kasia Wojczulanis" w:date="2020-05-04T07:50:00Z">
        <w:r w:rsidR="00AE26E1">
          <w:rPr>
            <w:rFonts w:cstheme="minorHAnsi"/>
            <w:sz w:val="24"/>
            <w:szCs w:val="24"/>
            <w:lang w:val="en-GB"/>
          </w:rPr>
          <w:t>l</w:t>
        </w:r>
      </w:ins>
      <w:del w:id="322" w:author="Kasia Wojczulanis" w:date="2020-05-04T07:50:00Z">
        <w:r w:rsidR="003A7F36" w:rsidRPr="00E120B6" w:rsidDel="00AE26E1">
          <w:rPr>
            <w:rFonts w:cstheme="minorHAnsi"/>
            <w:sz w:val="24"/>
            <w:szCs w:val="24"/>
            <w:lang w:val="en-GB"/>
          </w:rPr>
          <w:delText>l)</w:delText>
        </w:r>
      </w:del>
      <w:r w:rsidR="007A78BC" w:rsidRPr="00E120B6">
        <w:rPr>
          <w:rFonts w:cstheme="minorHAnsi"/>
          <w:sz w:val="24"/>
          <w:szCs w:val="24"/>
          <w:lang w:val="en-GB"/>
        </w:rPr>
        <w:t>,</w:t>
      </w:r>
      <w:r w:rsidR="00881CF8" w:rsidRPr="00E120B6">
        <w:rPr>
          <w:rFonts w:cstheme="minorHAnsi"/>
          <w:sz w:val="24"/>
          <w:szCs w:val="24"/>
          <w:lang w:val="en-GB"/>
        </w:rPr>
        <w:t xml:space="preserve"> </w:t>
      </w:r>
      <w:r w:rsidR="00FC1353" w:rsidRPr="00E120B6">
        <w:rPr>
          <w:rFonts w:cstheme="minorHAnsi"/>
          <w:sz w:val="24"/>
          <w:szCs w:val="24"/>
          <w:lang w:val="en-GB"/>
        </w:rPr>
        <w:t xml:space="preserve">we </w:t>
      </w:r>
      <w:r w:rsidR="00B136B5">
        <w:rPr>
          <w:rFonts w:cstheme="minorHAnsi"/>
          <w:sz w:val="24"/>
          <w:szCs w:val="24"/>
          <w:lang w:val="en-GB"/>
        </w:rPr>
        <w:t xml:space="preserve">applied </w:t>
      </w:r>
      <w:r w:rsidR="007A78BC" w:rsidRPr="00E120B6">
        <w:rPr>
          <w:rFonts w:cstheme="minorHAnsi"/>
          <w:sz w:val="24"/>
          <w:szCs w:val="24"/>
          <w:lang w:val="en-GB"/>
        </w:rPr>
        <w:t xml:space="preserve">methodology </w:t>
      </w:r>
      <w:r w:rsidR="00881CF8" w:rsidRPr="00E120B6">
        <w:rPr>
          <w:rFonts w:cstheme="minorHAnsi"/>
          <w:sz w:val="24"/>
          <w:szCs w:val="24"/>
          <w:lang w:val="en-GB"/>
        </w:rPr>
        <w:t xml:space="preserve">recommended by </w:t>
      </w:r>
      <w:r w:rsidR="00671443"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(Nakagawa and Schielzeth 2010)</w:t>
      </w:r>
      <w:r w:rsidR="00671443" w:rsidRPr="00E120B6">
        <w:rPr>
          <w:rFonts w:cstheme="minorHAnsi"/>
          <w:sz w:val="24"/>
          <w:szCs w:val="24"/>
          <w:lang w:val="en-GB"/>
        </w:rPr>
        <w:fldChar w:fldCharType="end"/>
      </w:r>
      <w:r w:rsidR="00B136B5">
        <w:rPr>
          <w:rFonts w:cstheme="minorHAnsi"/>
          <w:sz w:val="24"/>
          <w:szCs w:val="24"/>
          <w:lang w:val="en-GB"/>
        </w:rPr>
        <w:t xml:space="preserve">, using </w:t>
      </w:r>
      <w:r w:rsidR="00282BB8" w:rsidRPr="00E120B6">
        <w:rPr>
          <w:rFonts w:cstheme="minorHAnsi"/>
          <w:i/>
          <w:sz w:val="24"/>
          <w:szCs w:val="24"/>
          <w:lang w:val="en-GB"/>
        </w:rPr>
        <w:t>rptR</w:t>
      </w:r>
      <w:r w:rsidR="00282BB8" w:rsidRPr="00E120B6">
        <w:rPr>
          <w:rFonts w:cstheme="minorHAnsi"/>
          <w:sz w:val="24"/>
          <w:szCs w:val="24"/>
          <w:lang w:val="en-GB"/>
        </w:rPr>
        <w:t xml:space="preserve"> package </w:t>
      </w:r>
      <w:r w:rsidR="00282BB8"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00282BB8" w:rsidRPr="00E120B6">
        <w:rPr>
          <w:rFonts w:cstheme="minorHAnsi"/>
          <w:sz w:val="24"/>
          <w:szCs w:val="24"/>
          <w:lang w:val="en-GB"/>
        </w:rPr>
        <w:fldChar w:fldCharType="separate"/>
      </w:r>
      <w:r w:rsidR="00282BB8" w:rsidRPr="00E120B6">
        <w:rPr>
          <w:rFonts w:cstheme="minorHAnsi"/>
          <w:noProof/>
          <w:sz w:val="24"/>
          <w:szCs w:val="24"/>
          <w:lang w:val="en-GB"/>
        </w:rPr>
        <w:t>(Stoffel et al. 2017)</w:t>
      </w:r>
      <w:r w:rsidR="00282BB8" w:rsidRPr="00E120B6">
        <w:rPr>
          <w:rFonts w:cstheme="minorHAnsi"/>
          <w:sz w:val="24"/>
          <w:szCs w:val="24"/>
          <w:lang w:val="en-GB"/>
        </w:rPr>
        <w:fldChar w:fldCharType="end"/>
      </w:r>
      <w:r w:rsidR="004E0184" w:rsidRPr="00E120B6">
        <w:rPr>
          <w:rFonts w:cstheme="minorHAnsi"/>
          <w:sz w:val="24"/>
          <w:szCs w:val="24"/>
          <w:lang w:val="en-GB"/>
        </w:rPr>
        <w:t>.</w:t>
      </w:r>
    </w:p>
    <w:p w14:paraId="36DEA4BB" w14:textId="77777777" w:rsidR="004E0184" w:rsidRPr="00E120B6" w:rsidRDefault="004E0184" w:rsidP="00064F41">
      <w:pPr>
        <w:spacing w:line="480" w:lineRule="auto"/>
        <w:jc w:val="both"/>
        <w:rPr>
          <w:rFonts w:cstheme="minorHAnsi"/>
          <w:sz w:val="24"/>
          <w:szCs w:val="24"/>
          <w:lang w:val="en-GB"/>
        </w:rPr>
      </w:pPr>
    </w:p>
    <w:p w14:paraId="16626072" w14:textId="77777777" w:rsidR="004E0184" w:rsidRPr="00E120B6" w:rsidRDefault="004E0184" w:rsidP="00064F41">
      <w:pPr>
        <w:spacing w:line="480" w:lineRule="auto"/>
        <w:jc w:val="both"/>
        <w:rPr>
          <w:rFonts w:cstheme="minorHAnsi"/>
          <w:sz w:val="24"/>
          <w:szCs w:val="24"/>
          <w:lang w:val="en-GB"/>
        </w:rPr>
      </w:pPr>
    </w:p>
    <w:p w14:paraId="571ABCF8" w14:textId="77777777" w:rsidR="00D37AF1"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Results</w:t>
      </w:r>
    </w:p>
    <w:p w14:paraId="7B321AFA" w14:textId="3038D85B" w:rsidR="006A20E6" w:rsidRDefault="00505372" w:rsidP="00505372">
      <w:pPr>
        <w:spacing w:line="480" w:lineRule="auto"/>
        <w:jc w:val="both"/>
        <w:rPr>
          <w:ins w:id="323" w:author="Kasia Wojczulanis" w:date="2020-05-04T09:01:00Z"/>
          <w:rFonts w:cstheme="minorHAnsi"/>
          <w:sz w:val="24"/>
          <w:szCs w:val="24"/>
          <w:lang w:val="en-GB"/>
        </w:rPr>
      </w:pPr>
      <w:moveToRangeStart w:id="324" w:author="Kasia Wojczulanis" w:date="2020-04-17T13:02:00Z" w:name="move38020984"/>
      <w:moveTo w:id="325" w:author="Kasia Wojczulanis" w:date="2020-04-17T13:02:00Z">
        <w:r w:rsidRPr="003630FE">
          <w:rPr>
            <w:rFonts w:cstheme="minorHAnsi"/>
            <w:b/>
            <w:sz w:val="24"/>
            <w:szCs w:val="24"/>
            <w:lang w:val="en-GB"/>
          </w:rPr>
          <w:t xml:space="preserve">Repeatability </w:t>
        </w:r>
        <w:r w:rsidRPr="003630FE">
          <w:rPr>
            <w:rFonts w:cstheme="minorHAnsi"/>
            <w:sz w:val="24"/>
            <w:szCs w:val="24"/>
            <w:lang w:val="en-GB"/>
          </w:rPr>
          <w:t xml:space="preserve">of </w:t>
        </w:r>
      </w:moveTo>
      <w:ins w:id="326" w:author="Kasia Wojczulanis" w:date="2020-04-17T13:03:00Z">
        <w:r>
          <w:rPr>
            <w:rFonts w:cstheme="minorHAnsi"/>
            <w:sz w:val="24"/>
            <w:szCs w:val="24"/>
            <w:lang w:val="en-GB"/>
          </w:rPr>
          <w:t xml:space="preserve">all the parameters was medium to low, significant for all the parameters except </w:t>
        </w:r>
      </w:ins>
      <w:ins w:id="327" w:author="Kasia Wojczulanis" w:date="2020-04-17T13:19:00Z">
        <w:r w:rsidR="006D7A7D">
          <w:rPr>
            <w:rFonts w:cstheme="minorHAnsi"/>
            <w:sz w:val="24"/>
            <w:szCs w:val="24"/>
            <w:lang w:val="en-GB"/>
          </w:rPr>
          <w:t xml:space="preserve">for </w:t>
        </w:r>
      </w:ins>
      <w:ins w:id="328" w:author="Kasia Wojczulanis" w:date="2020-04-17T13:03:00Z">
        <w:r>
          <w:rPr>
            <w:rFonts w:cstheme="minorHAnsi"/>
            <w:sz w:val="24"/>
            <w:szCs w:val="24"/>
            <w:lang w:val="en-GB"/>
          </w:rPr>
          <w:t>arousal (</w:t>
        </w:r>
      </w:ins>
      <w:ins w:id="329" w:author="Kasia Wojczulanis" w:date="2020-04-17T13:04:00Z">
        <w:r>
          <w:rPr>
            <w:rFonts w:cstheme="minorHAnsi"/>
            <w:sz w:val="24"/>
            <w:szCs w:val="24"/>
            <w:lang w:val="en-GB"/>
          </w:rPr>
          <w:t xml:space="preserve">Fig. </w:t>
        </w:r>
      </w:ins>
      <w:ins w:id="330" w:author="Kasia Wojczulanis" w:date="2020-05-04T09:37:00Z">
        <w:r w:rsidR="00525BCF">
          <w:rPr>
            <w:rFonts w:cstheme="minorHAnsi"/>
            <w:sz w:val="24"/>
            <w:szCs w:val="24"/>
            <w:lang w:val="en-GB"/>
          </w:rPr>
          <w:t>2</w:t>
        </w:r>
      </w:ins>
      <w:ins w:id="331" w:author="Kasia Wojczulanis" w:date="2020-04-17T13:04:00Z">
        <w:r>
          <w:rPr>
            <w:rFonts w:cstheme="minorHAnsi"/>
            <w:sz w:val="24"/>
            <w:szCs w:val="24"/>
            <w:lang w:val="en-GB"/>
          </w:rPr>
          <w:t xml:space="preserve">) </w:t>
        </w:r>
      </w:ins>
      <w:ins w:id="332" w:author="Kasia Wojczulanis" w:date="2020-04-17T13:03:00Z">
        <w:r w:rsidR="006A20E6">
          <w:rPr>
            <w:rFonts w:cstheme="minorHAnsi"/>
            <w:sz w:val="24"/>
            <w:szCs w:val="24"/>
            <w:lang w:val="en-GB"/>
          </w:rPr>
          <w:t xml:space="preserve">. </w:t>
        </w:r>
      </w:ins>
    </w:p>
    <w:p w14:paraId="5B40EF3F" w14:textId="04669F61" w:rsidR="0005398F" w:rsidRPr="00790C68" w:rsidRDefault="006A20E6" w:rsidP="0005398F">
      <w:pPr>
        <w:spacing w:line="480" w:lineRule="auto"/>
        <w:jc w:val="both"/>
        <w:rPr>
          <w:ins w:id="333" w:author="Kasia Wojczulanis" w:date="2020-05-04T09:23:00Z"/>
          <w:lang w:val="en-GB"/>
          <w:rPrChange w:id="334" w:author="Kasia Wojczulanis" w:date="2020-05-04T09:55:00Z">
            <w:rPr>
              <w:ins w:id="335" w:author="Kasia Wojczulanis" w:date="2020-05-04T09:23:00Z"/>
              <w:rFonts w:cstheme="minorHAnsi"/>
              <w:sz w:val="24"/>
              <w:szCs w:val="24"/>
              <w:lang w:val="en-GB"/>
            </w:rPr>
          </w:rPrChange>
        </w:rPr>
      </w:pPr>
      <w:ins w:id="336" w:author="Kasia Wojczulanis" w:date="2020-05-04T08:59:00Z">
        <w:r>
          <w:rPr>
            <w:rFonts w:cstheme="minorHAnsi"/>
            <w:sz w:val="24"/>
            <w:szCs w:val="24"/>
            <w:lang w:val="en-GB"/>
          </w:rPr>
          <w:t xml:space="preserve">The best model </w:t>
        </w:r>
      </w:ins>
      <w:ins w:id="337" w:author="Kasia Wojczulanis" w:date="2020-05-04T09:30:00Z">
        <w:r w:rsidR="005E40AB">
          <w:rPr>
            <w:rFonts w:cstheme="minorHAnsi"/>
            <w:sz w:val="24"/>
            <w:szCs w:val="24"/>
            <w:lang w:val="en-GB"/>
          </w:rPr>
          <w:t xml:space="preserve">analysing birds foraging efficiency </w:t>
        </w:r>
      </w:ins>
      <w:ins w:id="338" w:author="Kasia Wojczulanis" w:date="2020-05-04T09:00:00Z">
        <w:r>
          <w:rPr>
            <w:rFonts w:cstheme="minorHAnsi"/>
            <w:sz w:val="24"/>
            <w:szCs w:val="24"/>
            <w:lang w:val="en-GB"/>
          </w:rPr>
          <w:t xml:space="preserve">included all the </w:t>
        </w:r>
      </w:ins>
      <w:ins w:id="339" w:author="Kasia Wojczulanis" w:date="2020-05-06T15:11:00Z">
        <w:r w:rsidR="00C65B9A">
          <w:rPr>
            <w:rFonts w:cstheme="minorHAnsi"/>
            <w:sz w:val="24"/>
            <w:szCs w:val="24"/>
            <w:lang w:val="en-GB"/>
          </w:rPr>
          <w:t xml:space="preserve">behavioural </w:t>
        </w:r>
      </w:ins>
      <w:ins w:id="340" w:author="Kasia Wojczulanis" w:date="2020-05-04T09:00:00Z">
        <w:r>
          <w:rPr>
            <w:rFonts w:cstheme="minorHAnsi"/>
            <w:sz w:val="24"/>
            <w:szCs w:val="24"/>
            <w:lang w:val="en-GB"/>
          </w:rPr>
          <w:t xml:space="preserve">parameters </w:t>
        </w:r>
        <w:r w:rsidRPr="00C65B9A">
          <w:rPr>
            <w:rFonts w:cstheme="minorHAnsi"/>
            <w:sz w:val="24"/>
            <w:szCs w:val="24"/>
            <w:lang w:val="en-GB"/>
          </w:rPr>
          <w:t xml:space="preserve">and their interaction </w:t>
        </w:r>
      </w:ins>
      <w:ins w:id="341" w:author="Kasia Wojczulanis" w:date="2020-05-04T09:09:00Z">
        <w:r w:rsidR="00EB2BED" w:rsidRPr="00C65B9A">
          <w:rPr>
            <w:rFonts w:cstheme="minorHAnsi"/>
            <w:sz w:val="24"/>
            <w:szCs w:val="24"/>
            <w:lang w:val="en-GB"/>
          </w:rPr>
          <w:t xml:space="preserve">with the risk predation context </w:t>
        </w:r>
      </w:ins>
      <w:ins w:id="342" w:author="Kasia Wojczulanis" w:date="2020-05-04T09:00:00Z">
        <w:r w:rsidRPr="00C65B9A">
          <w:rPr>
            <w:rFonts w:cstheme="minorHAnsi"/>
            <w:sz w:val="24"/>
            <w:szCs w:val="24"/>
            <w:lang w:val="en-GB"/>
          </w:rPr>
          <w:t>(Table 1)</w:t>
        </w:r>
      </w:ins>
      <w:ins w:id="343" w:author="Kasia Wojczulanis" w:date="2020-05-04T09:31:00Z">
        <w:r w:rsidR="005E40AB" w:rsidRPr="00C65B9A">
          <w:rPr>
            <w:rFonts w:cstheme="minorHAnsi"/>
            <w:sz w:val="24"/>
            <w:szCs w:val="24"/>
            <w:lang w:val="en-GB"/>
          </w:rPr>
          <w:t>. A</w:t>
        </w:r>
      </w:ins>
      <w:ins w:id="344" w:author="Kasia Wojczulanis" w:date="2020-05-04T09:06:00Z">
        <w:r w:rsidR="00EB2BED" w:rsidRPr="00C65B9A">
          <w:rPr>
            <w:rFonts w:cstheme="minorHAnsi"/>
            <w:sz w:val="24"/>
            <w:szCs w:val="24"/>
            <w:lang w:val="en-GB"/>
          </w:rPr>
          <w:t xml:space="preserve">ll </w:t>
        </w:r>
      </w:ins>
      <w:ins w:id="345" w:author="Kasia Wojczulanis" w:date="2020-05-04T09:08:00Z">
        <w:r w:rsidR="00EB2BED" w:rsidRPr="004F4C72">
          <w:rPr>
            <w:rFonts w:cstheme="minorHAnsi"/>
            <w:sz w:val="24"/>
            <w:szCs w:val="24"/>
            <w:lang w:val="en-GB"/>
          </w:rPr>
          <w:t xml:space="preserve">parameters and their interaction were significant in this model except for </w:t>
        </w:r>
      </w:ins>
      <w:ins w:id="346" w:author="Kasia Wojczulanis" w:date="2020-05-04T09:10:00Z">
        <w:r w:rsidR="00EB2BED" w:rsidRPr="004F4C72">
          <w:rPr>
            <w:rFonts w:cstheme="minorHAnsi"/>
            <w:sz w:val="24"/>
            <w:szCs w:val="24"/>
            <w:lang w:val="en-GB"/>
          </w:rPr>
          <w:t>the risk avoidance (Table</w:t>
        </w:r>
        <w:r w:rsidR="00EB2BED" w:rsidRPr="00C65B9A">
          <w:rPr>
            <w:rFonts w:cstheme="minorHAnsi"/>
            <w:sz w:val="24"/>
            <w:szCs w:val="24"/>
            <w:lang w:val="en-GB"/>
          </w:rPr>
          <w:t xml:space="preserve"> 2)</w:t>
        </w:r>
      </w:ins>
      <w:ins w:id="347" w:author="Kasia Wojczulanis" w:date="2020-05-04T09:11:00Z">
        <w:r w:rsidR="00EB2BED" w:rsidRPr="00C65B9A">
          <w:rPr>
            <w:rFonts w:cstheme="minorHAnsi"/>
            <w:sz w:val="24"/>
            <w:szCs w:val="24"/>
            <w:lang w:val="en-GB"/>
          </w:rPr>
          <w:t xml:space="preserve">. Overall, foraging efficiency was lowered in the high risk predation context </w:t>
        </w:r>
      </w:ins>
      <w:ins w:id="348" w:author="Kasia Wojczulanis" w:date="2020-05-04T09:12:00Z">
        <w:r w:rsidR="00EB2BED" w:rsidRPr="00C65B9A">
          <w:rPr>
            <w:rFonts w:cstheme="minorHAnsi"/>
            <w:sz w:val="24"/>
            <w:szCs w:val="24"/>
            <w:lang w:val="en-GB"/>
          </w:rPr>
          <w:t>(Fig. 3)</w:t>
        </w:r>
      </w:ins>
      <w:ins w:id="349" w:author="Kasia Wojczulanis" w:date="2020-05-04T09:16:00Z">
        <w:r w:rsidR="00EB2BED" w:rsidRPr="00C65B9A">
          <w:rPr>
            <w:rFonts w:cstheme="minorHAnsi"/>
            <w:sz w:val="24"/>
            <w:szCs w:val="24"/>
            <w:lang w:val="en-GB"/>
          </w:rPr>
          <w:t xml:space="preserve"> </w:t>
        </w:r>
      </w:ins>
      <w:ins w:id="350" w:author="Kasia Wojczulanis" w:date="2020-05-04T09:15:00Z">
        <w:r w:rsidR="00EB2BED" w:rsidRPr="00C65B9A">
          <w:rPr>
            <w:rFonts w:cstheme="minorHAnsi"/>
            <w:sz w:val="24"/>
            <w:szCs w:val="24"/>
            <w:lang w:val="en-GB"/>
          </w:rPr>
          <w:t xml:space="preserve">and was affected by </w:t>
        </w:r>
      </w:ins>
      <w:ins w:id="351" w:author="Kasia Wojczulanis" w:date="2020-05-04T09:17:00Z">
        <w:r w:rsidR="00EB2BED" w:rsidRPr="00C65B9A">
          <w:rPr>
            <w:rFonts w:cstheme="minorHAnsi"/>
            <w:sz w:val="24"/>
            <w:szCs w:val="24"/>
            <w:lang w:val="en-GB"/>
          </w:rPr>
          <w:t xml:space="preserve">birds’ </w:t>
        </w:r>
      </w:ins>
      <w:ins w:id="352" w:author="Kasia Wojczulanis" w:date="2020-05-04T09:13:00Z">
        <w:r w:rsidR="00EB2BED" w:rsidRPr="00C65B9A">
          <w:rPr>
            <w:rFonts w:cstheme="minorHAnsi"/>
            <w:sz w:val="24"/>
            <w:szCs w:val="24"/>
            <w:lang w:val="en-GB"/>
          </w:rPr>
          <w:t>explorative behaviour and arousal</w:t>
        </w:r>
      </w:ins>
      <w:ins w:id="353" w:author="Kasia Wojczulanis" w:date="2020-05-04T09:16:00Z">
        <w:r w:rsidR="00EB2BED" w:rsidRPr="00C65B9A">
          <w:rPr>
            <w:rFonts w:cstheme="minorHAnsi"/>
            <w:sz w:val="24"/>
            <w:szCs w:val="24"/>
            <w:lang w:val="en-GB"/>
          </w:rPr>
          <w:t>. Importantly</w:t>
        </w:r>
      </w:ins>
      <w:ins w:id="354" w:author="Kasia Wojczulanis" w:date="2020-05-04T09:13:00Z">
        <w:r w:rsidR="00EB2BED" w:rsidRPr="00C65B9A">
          <w:rPr>
            <w:rFonts w:cstheme="minorHAnsi"/>
            <w:sz w:val="24"/>
            <w:szCs w:val="24"/>
            <w:lang w:val="en-GB"/>
          </w:rPr>
          <w:t xml:space="preserve">, the effect </w:t>
        </w:r>
      </w:ins>
      <w:ins w:id="355" w:author="Kasia Wojczulanis" w:date="2020-05-04T09:17:00Z">
        <w:r w:rsidR="0005398F" w:rsidRPr="00C65B9A">
          <w:rPr>
            <w:rFonts w:cstheme="minorHAnsi"/>
            <w:sz w:val="24"/>
            <w:szCs w:val="24"/>
            <w:lang w:val="en-GB"/>
          </w:rPr>
          <w:t xml:space="preserve">of </w:t>
        </w:r>
      </w:ins>
      <w:ins w:id="356" w:author="Kasia Wojczulanis" w:date="2020-05-06T15:11:00Z">
        <w:r w:rsidR="00C65B9A" w:rsidRPr="00C65B9A">
          <w:rPr>
            <w:rFonts w:cstheme="minorHAnsi"/>
            <w:sz w:val="24"/>
            <w:szCs w:val="24"/>
            <w:lang w:val="en-GB"/>
          </w:rPr>
          <w:t>behavioural</w:t>
        </w:r>
      </w:ins>
      <w:ins w:id="357" w:author="Kasia Wojczulanis" w:date="2020-05-04T09:17:00Z">
        <w:r w:rsidR="0005398F" w:rsidRPr="00C65B9A">
          <w:rPr>
            <w:rFonts w:cstheme="minorHAnsi"/>
            <w:sz w:val="24"/>
            <w:szCs w:val="24"/>
            <w:lang w:val="en-GB"/>
          </w:rPr>
          <w:t xml:space="preserve"> </w:t>
        </w:r>
      </w:ins>
      <w:ins w:id="358" w:author="Kasia Wojczulanis" w:date="2020-05-04T09:18:00Z">
        <w:r w:rsidR="0005398F" w:rsidRPr="00C65B9A">
          <w:rPr>
            <w:rFonts w:cstheme="minorHAnsi"/>
            <w:sz w:val="24"/>
            <w:szCs w:val="24"/>
            <w:lang w:val="en-GB"/>
          </w:rPr>
          <w:t>parameters</w:t>
        </w:r>
      </w:ins>
      <w:ins w:id="359" w:author="Kasia Wojczulanis" w:date="2020-05-04T09:17:00Z">
        <w:r w:rsidR="0005398F" w:rsidRPr="00C65B9A">
          <w:rPr>
            <w:rFonts w:cstheme="minorHAnsi"/>
            <w:sz w:val="24"/>
            <w:szCs w:val="24"/>
            <w:lang w:val="en-GB"/>
          </w:rPr>
          <w:t xml:space="preserve"> on </w:t>
        </w:r>
        <w:r w:rsidR="0005398F" w:rsidRPr="00C65B9A">
          <w:rPr>
            <w:rFonts w:cstheme="minorHAnsi"/>
            <w:sz w:val="24"/>
            <w:szCs w:val="24"/>
            <w:lang w:val="en-GB"/>
          </w:rPr>
          <w:lastRenderedPageBreak/>
          <w:t xml:space="preserve">the foraging </w:t>
        </w:r>
      </w:ins>
      <w:ins w:id="360" w:author="Kasia Wojczulanis" w:date="2020-05-04T09:20:00Z">
        <w:r w:rsidR="0005398F" w:rsidRPr="00C65B9A">
          <w:rPr>
            <w:rFonts w:cstheme="minorHAnsi"/>
            <w:sz w:val="24"/>
            <w:szCs w:val="24"/>
            <w:lang w:val="en-GB"/>
          </w:rPr>
          <w:t>efficiency</w:t>
        </w:r>
      </w:ins>
      <w:ins w:id="361" w:author="Kasia Wojczulanis" w:date="2020-05-04T09:17:00Z">
        <w:r w:rsidR="0005398F" w:rsidRPr="00C65B9A">
          <w:rPr>
            <w:rFonts w:cstheme="minorHAnsi"/>
            <w:sz w:val="24"/>
            <w:szCs w:val="24"/>
            <w:lang w:val="en-GB"/>
          </w:rPr>
          <w:t xml:space="preserve"> was co</w:t>
        </w:r>
      </w:ins>
      <w:ins w:id="362" w:author="Kasia Wojczulanis" w:date="2020-05-04T09:18:00Z">
        <w:r w:rsidR="0005398F" w:rsidRPr="00C65B9A">
          <w:rPr>
            <w:rFonts w:cstheme="minorHAnsi"/>
            <w:sz w:val="24"/>
            <w:szCs w:val="24"/>
            <w:lang w:val="en-GB"/>
          </w:rPr>
          <w:t>ntext dependent (</w:t>
        </w:r>
      </w:ins>
      <w:ins w:id="363" w:author="Kasia Wojczulanis" w:date="2020-05-04T09:55:00Z">
        <w:r w:rsidR="00790C68" w:rsidRPr="00C65B9A">
          <w:rPr>
            <w:rFonts w:cstheme="minorHAnsi"/>
            <w:sz w:val="24"/>
            <w:szCs w:val="24"/>
            <w:lang w:val="en-GB"/>
          </w:rPr>
          <w:t>Table 2</w:t>
        </w:r>
      </w:ins>
      <w:ins w:id="364" w:author="Kasia Wojczulanis" w:date="2020-05-04T09:18:00Z">
        <w:r w:rsidR="0005398F" w:rsidRPr="00C65B9A">
          <w:rPr>
            <w:rFonts w:cstheme="minorHAnsi"/>
            <w:sz w:val="24"/>
            <w:szCs w:val="24"/>
            <w:lang w:val="en-GB"/>
          </w:rPr>
          <w:t>)</w:t>
        </w:r>
      </w:ins>
      <w:ins w:id="365" w:author="Kasia Wojczulanis" w:date="2020-05-04T09:20:00Z">
        <w:r w:rsidR="0005398F" w:rsidRPr="00C65B9A">
          <w:rPr>
            <w:rFonts w:cstheme="minorHAnsi"/>
            <w:sz w:val="24"/>
            <w:szCs w:val="24"/>
            <w:lang w:val="en-GB"/>
          </w:rPr>
          <w:t xml:space="preserve">. </w:t>
        </w:r>
      </w:ins>
      <w:ins w:id="366" w:author="Kasia Wojczulanis" w:date="2020-05-04T09:27:00Z">
        <w:r w:rsidR="0005398F" w:rsidRPr="00C65B9A">
          <w:rPr>
            <w:rFonts w:cstheme="minorHAnsi"/>
            <w:sz w:val="24"/>
            <w:szCs w:val="24"/>
            <w:lang w:val="en-GB"/>
          </w:rPr>
          <w:t xml:space="preserve">Explorative behaviour was positively related to </w:t>
        </w:r>
      </w:ins>
      <w:ins w:id="367" w:author="Kasia Wojczulanis" w:date="2020-05-04T09:23:00Z">
        <w:r w:rsidR="0005398F" w:rsidRPr="00C65B9A">
          <w:rPr>
            <w:sz w:val="24"/>
            <w:szCs w:val="24"/>
            <w:lang w:val="en-GB"/>
            <w:rPrChange w:id="368" w:author="Kasia Wojczulanis" w:date="2020-05-06T15:11:00Z">
              <w:rPr>
                <w:lang w:val="en-GB"/>
              </w:rPr>
            </w:rPrChange>
          </w:rPr>
          <w:t xml:space="preserve">foraging efficiency when </w:t>
        </w:r>
      </w:ins>
      <w:ins w:id="369" w:author="Kasia Wojczulanis" w:date="2020-05-04T09:27:00Z">
        <w:r w:rsidR="0005398F" w:rsidRPr="00C65B9A">
          <w:rPr>
            <w:sz w:val="24"/>
            <w:szCs w:val="24"/>
            <w:lang w:val="en-GB"/>
            <w:rPrChange w:id="370" w:author="Kasia Wojczulanis" w:date="2020-05-06T15:11:00Z">
              <w:rPr>
                <w:lang w:val="en-GB"/>
              </w:rPr>
            </w:rPrChange>
          </w:rPr>
          <w:t xml:space="preserve">birds </w:t>
        </w:r>
      </w:ins>
      <w:ins w:id="371" w:author="Kasia Wojczulanis" w:date="2020-05-04T09:23:00Z">
        <w:r w:rsidR="0005398F" w:rsidRPr="00C65B9A">
          <w:rPr>
            <w:sz w:val="24"/>
            <w:szCs w:val="24"/>
            <w:lang w:val="en-GB"/>
            <w:rPrChange w:id="372" w:author="Kasia Wojczulanis" w:date="2020-05-06T15:11:00Z">
              <w:rPr>
                <w:lang w:val="en-GB"/>
              </w:rPr>
            </w:rPrChange>
          </w:rPr>
          <w:t xml:space="preserve">faced lower risk predation but </w:t>
        </w:r>
      </w:ins>
      <w:ins w:id="373" w:author="Kasia Wojczulanis" w:date="2020-05-04T09:28:00Z">
        <w:r w:rsidR="005E40AB" w:rsidRPr="00C65B9A">
          <w:rPr>
            <w:sz w:val="24"/>
            <w:szCs w:val="24"/>
            <w:lang w:val="en-GB"/>
            <w:rPrChange w:id="374" w:author="Kasia Wojczulanis" w:date="2020-05-06T15:11:00Z">
              <w:rPr>
                <w:lang w:val="en-GB"/>
              </w:rPr>
            </w:rPrChange>
          </w:rPr>
          <w:t xml:space="preserve">reversed pattern was observed </w:t>
        </w:r>
      </w:ins>
      <w:ins w:id="375" w:author="Kasia Wojczulanis" w:date="2020-05-04T09:24:00Z">
        <w:r w:rsidR="0005398F" w:rsidRPr="00C65B9A">
          <w:rPr>
            <w:sz w:val="24"/>
            <w:szCs w:val="24"/>
            <w:lang w:val="en-GB"/>
            <w:rPrChange w:id="376" w:author="Kasia Wojczulanis" w:date="2020-05-06T15:11:00Z">
              <w:rPr>
                <w:lang w:val="en-GB"/>
              </w:rPr>
            </w:rPrChange>
          </w:rPr>
          <w:t>at higher risk context</w:t>
        </w:r>
      </w:ins>
      <w:ins w:id="377" w:author="Kasia Wojczulanis" w:date="2020-05-04T09:21:00Z">
        <w:r w:rsidR="0005398F" w:rsidRPr="00C65B9A">
          <w:rPr>
            <w:sz w:val="24"/>
            <w:szCs w:val="24"/>
            <w:lang w:val="en-GB"/>
            <w:rPrChange w:id="378" w:author="Kasia Wojczulanis" w:date="2020-05-06T15:11:00Z">
              <w:rPr>
                <w:lang w:val="en-GB"/>
              </w:rPr>
            </w:rPrChange>
          </w:rPr>
          <w:t xml:space="preserve"> (Fig. </w:t>
        </w:r>
      </w:ins>
      <w:ins w:id="379" w:author="Kasia Wojczulanis" w:date="2020-05-04T09:55:00Z">
        <w:r w:rsidR="00790C68" w:rsidRPr="00C65B9A">
          <w:rPr>
            <w:sz w:val="24"/>
            <w:szCs w:val="24"/>
            <w:lang w:val="en-GB"/>
            <w:rPrChange w:id="380" w:author="Kasia Wojczulanis" w:date="2020-05-06T15:11:00Z">
              <w:rPr>
                <w:lang w:val="en-GB"/>
              </w:rPr>
            </w:rPrChange>
          </w:rPr>
          <w:t>4</w:t>
        </w:r>
      </w:ins>
      <w:ins w:id="381" w:author="Kasia Wojczulanis" w:date="2020-05-04T09:21:00Z">
        <w:r w:rsidR="0005398F" w:rsidRPr="00C65B9A">
          <w:rPr>
            <w:sz w:val="24"/>
            <w:szCs w:val="24"/>
            <w:lang w:val="en-GB"/>
            <w:rPrChange w:id="382" w:author="Kasia Wojczulanis" w:date="2020-05-06T15:11:00Z">
              <w:rPr>
                <w:lang w:val="en-GB"/>
              </w:rPr>
            </w:rPrChange>
          </w:rPr>
          <w:t>)</w:t>
        </w:r>
      </w:ins>
      <w:ins w:id="383" w:author="Kasia Wojczulanis" w:date="2020-05-04T09:24:00Z">
        <w:r w:rsidR="0005398F" w:rsidRPr="00C65B9A">
          <w:rPr>
            <w:sz w:val="24"/>
            <w:szCs w:val="24"/>
            <w:lang w:val="en-GB"/>
            <w:rPrChange w:id="384" w:author="Kasia Wojczulanis" w:date="2020-05-06T15:11:00Z">
              <w:rPr>
                <w:lang w:val="en-GB"/>
              </w:rPr>
            </w:rPrChange>
          </w:rPr>
          <w:t>.</w:t>
        </w:r>
      </w:ins>
      <w:ins w:id="385" w:author="Kasia Wojczulanis" w:date="2020-05-04T09:20:00Z">
        <w:r w:rsidR="0005398F" w:rsidRPr="00C65B9A" w:rsidDel="0070615F">
          <w:rPr>
            <w:rFonts w:cstheme="minorHAnsi"/>
            <w:sz w:val="24"/>
            <w:szCs w:val="24"/>
            <w:lang w:val="en-GB"/>
          </w:rPr>
          <w:t xml:space="preserve"> </w:t>
        </w:r>
      </w:ins>
      <w:ins w:id="386" w:author="Kasia Wojczulanis" w:date="2020-05-04T09:28:00Z">
        <w:r w:rsidR="005E40AB" w:rsidRPr="00C65B9A">
          <w:rPr>
            <w:rFonts w:cstheme="minorHAnsi"/>
            <w:sz w:val="24"/>
            <w:szCs w:val="24"/>
            <w:lang w:val="en-GB"/>
          </w:rPr>
          <w:t>A</w:t>
        </w:r>
      </w:ins>
      <w:ins w:id="387" w:author="Kasia Wojczulanis" w:date="2020-05-04T09:23:00Z">
        <w:r w:rsidR="0005398F" w:rsidRPr="00C65B9A">
          <w:rPr>
            <w:sz w:val="24"/>
            <w:szCs w:val="24"/>
            <w:lang w:val="en-GB"/>
            <w:rPrChange w:id="388" w:author="Kasia Wojczulanis" w:date="2020-05-06T15:11:00Z">
              <w:rPr/>
            </w:rPrChange>
          </w:rPr>
          <w:t xml:space="preserve">rousal </w:t>
        </w:r>
      </w:ins>
      <w:ins w:id="389" w:author="Kasia Wojczulanis" w:date="2020-05-04T09:25:00Z">
        <w:r w:rsidR="0005398F" w:rsidRPr="00C65B9A">
          <w:rPr>
            <w:sz w:val="24"/>
            <w:szCs w:val="24"/>
            <w:lang w:val="en-GB"/>
            <w:rPrChange w:id="390" w:author="Kasia Wojczulanis" w:date="2020-05-06T15:11:00Z">
              <w:rPr>
                <w:lang w:val="en-GB"/>
              </w:rPr>
            </w:rPrChange>
          </w:rPr>
          <w:t xml:space="preserve">was </w:t>
        </w:r>
      </w:ins>
      <w:ins w:id="391" w:author="Kasia Wojczulanis" w:date="2020-05-04T09:29:00Z">
        <w:r w:rsidR="005E40AB" w:rsidRPr="00C65B9A">
          <w:rPr>
            <w:sz w:val="24"/>
            <w:szCs w:val="24"/>
            <w:lang w:val="en-GB"/>
            <w:rPrChange w:id="392" w:author="Kasia Wojczulanis" w:date="2020-05-06T15:11:00Z">
              <w:rPr>
                <w:lang w:val="en-GB"/>
              </w:rPr>
            </w:rPrChange>
          </w:rPr>
          <w:t xml:space="preserve">positively related to </w:t>
        </w:r>
      </w:ins>
      <w:ins w:id="393" w:author="Kasia Wojczulanis" w:date="2020-05-04T09:23:00Z">
        <w:r w:rsidR="0005398F" w:rsidRPr="00C65B9A">
          <w:rPr>
            <w:sz w:val="24"/>
            <w:szCs w:val="24"/>
            <w:lang w:val="en-GB"/>
            <w:rPrChange w:id="394" w:author="Kasia Wojczulanis" w:date="2020-05-06T15:11:00Z">
              <w:rPr/>
            </w:rPrChange>
          </w:rPr>
          <w:t>foraging efficiency</w:t>
        </w:r>
      </w:ins>
      <w:ins w:id="395" w:author="Kasia Wojczulanis" w:date="2020-05-04T09:29:00Z">
        <w:r w:rsidR="005E40AB" w:rsidRPr="00C65B9A">
          <w:rPr>
            <w:sz w:val="24"/>
            <w:szCs w:val="24"/>
            <w:lang w:val="en-GB"/>
            <w:rPrChange w:id="396" w:author="Kasia Wojczulanis" w:date="2020-05-06T15:11:00Z">
              <w:rPr>
                <w:lang w:val="en-GB"/>
              </w:rPr>
            </w:rPrChange>
          </w:rPr>
          <w:t xml:space="preserve"> </w:t>
        </w:r>
      </w:ins>
      <w:ins w:id="397" w:author="Kasia Wojczulanis" w:date="2020-05-04T09:25:00Z">
        <w:r w:rsidR="0005398F" w:rsidRPr="00C65B9A">
          <w:rPr>
            <w:sz w:val="24"/>
            <w:szCs w:val="24"/>
            <w:lang w:val="en-GB"/>
            <w:rPrChange w:id="398" w:author="Kasia Wojczulanis" w:date="2020-05-06T15:11:00Z">
              <w:rPr>
                <w:lang w:val="en-GB"/>
              </w:rPr>
            </w:rPrChange>
          </w:rPr>
          <w:t xml:space="preserve">and that was particularly pronounced </w:t>
        </w:r>
      </w:ins>
      <w:ins w:id="399" w:author="Kasia Wojczulanis" w:date="2020-05-04T09:23:00Z">
        <w:r w:rsidR="0005398F" w:rsidRPr="00C65B9A">
          <w:rPr>
            <w:sz w:val="24"/>
            <w:szCs w:val="24"/>
            <w:lang w:val="en-GB"/>
            <w:rPrChange w:id="400" w:author="Kasia Wojczulanis" w:date="2020-05-06T15:11:00Z">
              <w:rPr/>
            </w:rPrChange>
          </w:rPr>
          <w:t xml:space="preserve">when </w:t>
        </w:r>
      </w:ins>
      <w:ins w:id="401" w:author="Kasia Wojczulanis" w:date="2020-05-04T09:25:00Z">
        <w:r w:rsidR="0005398F" w:rsidRPr="00C65B9A">
          <w:rPr>
            <w:sz w:val="24"/>
            <w:szCs w:val="24"/>
            <w:lang w:val="en-GB"/>
            <w:rPrChange w:id="402" w:author="Kasia Wojczulanis" w:date="2020-05-06T15:11:00Z">
              <w:rPr>
                <w:lang w:val="en-GB"/>
              </w:rPr>
            </w:rPrChange>
          </w:rPr>
          <w:t xml:space="preserve">birds </w:t>
        </w:r>
      </w:ins>
      <w:ins w:id="403" w:author="Kasia Wojczulanis" w:date="2020-05-04T09:23:00Z">
        <w:r w:rsidR="0005398F" w:rsidRPr="00C65B9A">
          <w:rPr>
            <w:sz w:val="24"/>
            <w:szCs w:val="24"/>
            <w:lang w:val="en-GB"/>
            <w:rPrChange w:id="404" w:author="Kasia Wojczulanis" w:date="2020-05-06T15:11:00Z">
              <w:rPr/>
            </w:rPrChange>
          </w:rPr>
          <w:t>fac</w:t>
        </w:r>
      </w:ins>
      <w:ins w:id="405" w:author="Kasia Wojczulanis" w:date="2020-05-04T09:25:00Z">
        <w:r w:rsidR="0005398F" w:rsidRPr="00C65B9A">
          <w:rPr>
            <w:sz w:val="24"/>
            <w:szCs w:val="24"/>
            <w:lang w:val="en-GB"/>
            <w:rPrChange w:id="406" w:author="Kasia Wojczulanis" w:date="2020-05-06T15:11:00Z">
              <w:rPr>
                <w:lang w:val="en-GB"/>
              </w:rPr>
            </w:rPrChange>
          </w:rPr>
          <w:t xml:space="preserve">ed </w:t>
        </w:r>
      </w:ins>
      <w:ins w:id="407" w:author="Kasia Wojczulanis" w:date="2020-05-04T09:23:00Z">
        <w:r w:rsidR="0005398F" w:rsidRPr="00C65B9A">
          <w:rPr>
            <w:sz w:val="24"/>
            <w:szCs w:val="24"/>
            <w:lang w:val="en-GB"/>
            <w:rPrChange w:id="408" w:author="Kasia Wojczulanis" w:date="2020-05-06T15:11:00Z">
              <w:rPr/>
            </w:rPrChange>
          </w:rPr>
          <w:t>higher risks</w:t>
        </w:r>
      </w:ins>
      <w:ins w:id="409" w:author="Kasia Wojczulanis" w:date="2020-05-04T09:56:00Z">
        <w:r w:rsidR="00790C68" w:rsidRPr="00C65B9A">
          <w:rPr>
            <w:sz w:val="24"/>
            <w:szCs w:val="24"/>
            <w:lang w:val="en-GB"/>
            <w:rPrChange w:id="410" w:author="Kasia Wojczulanis" w:date="2020-05-06T15:11:00Z">
              <w:rPr>
                <w:lang w:val="en-GB"/>
              </w:rPr>
            </w:rPrChange>
          </w:rPr>
          <w:t xml:space="preserve"> (Fig. 4)</w:t>
        </w:r>
      </w:ins>
      <w:ins w:id="411" w:author="Kasia Wojczulanis" w:date="2020-05-04T09:26:00Z">
        <w:r w:rsidR="0005398F" w:rsidRPr="00C65B9A">
          <w:rPr>
            <w:sz w:val="24"/>
            <w:szCs w:val="24"/>
            <w:lang w:val="en-GB"/>
            <w:rPrChange w:id="412" w:author="Kasia Wojczulanis" w:date="2020-05-06T15:11:00Z">
              <w:rPr>
                <w:lang w:val="en-GB"/>
              </w:rPr>
            </w:rPrChange>
          </w:rPr>
          <w:t>.</w:t>
        </w:r>
      </w:ins>
      <w:ins w:id="413" w:author="Kasia Wojczulanis" w:date="2020-05-04T09:55:00Z">
        <w:r w:rsidR="00790C68" w:rsidRPr="00C65B9A">
          <w:rPr>
            <w:sz w:val="24"/>
            <w:szCs w:val="24"/>
            <w:lang w:val="en-GB"/>
            <w:rPrChange w:id="414" w:author="Kasia Wojczulanis" w:date="2020-05-06T15:11:00Z">
              <w:rPr>
                <w:lang w:val="en-GB"/>
              </w:rPr>
            </w:rPrChange>
          </w:rPr>
          <w:t xml:space="preserve"> </w:t>
        </w:r>
        <w:r w:rsidR="00790C68" w:rsidRPr="00C65B9A">
          <w:rPr>
            <w:sz w:val="24"/>
            <w:szCs w:val="24"/>
            <w:lang w:val="en-GB"/>
            <w:rPrChange w:id="415" w:author="Kasia Wojczulanis" w:date="2020-05-06T15:11:00Z">
              <w:rPr/>
            </w:rPrChange>
          </w:rPr>
          <w:t>Risk avoidance tend</w:t>
        </w:r>
        <w:r w:rsidR="00790C68" w:rsidRPr="00C65B9A">
          <w:rPr>
            <w:sz w:val="24"/>
            <w:szCs w:val="24"/>
            <w:lang w:val="en-GB"/>
            <w:rPrChange w:id="416" w:author="Kasia Wojczulanis" w:date="2020-05-06T15:11:00Z">
              <w:rPr>
                <w:lang w:val="en-GB"/>
              </w:rPr>
            </w:rPrChange>
          </w:rPr>
          <w:t>ed</w:t>
        </w:r>
        <w:r w:rsidR="00790C68" w:rsidRPr="00C65B9A">
          <w:rPr>
            <w:sz w:val="24"/>
            <w:szCs w:val="24"/>
            <w:lang w:val="en-GB"/>
            <w:rPrChange w:id="417" w:author="Kasia Wojczulanis" w:date="2020-05-06T15:11:00Z">
              <w:rPr/>
            </w:rPrChange>
          </w:rPr>
          <w:t xml:space="preserve"> to lower </w:t>
        </w:r>
        <w:r w:rsidR="00790C68" w:rsidRPr="00C65B9A">
          <w:rPr>
            <w:sz w:val="24"/>
            <w:szCs w:val="24"/>
            <w:lang w:val="en-GB"/>
            <w:rPrChange w:id="418" w:author="Kasia Wojczulanis" w:date="2020-05-06T15:11:00Z">
              <w:rPr>
                <w:lang w:val="en-GB"/>
              </w:rPr>
            </w:rPrChange>
          </w:rPr>
          <w:t>foragin</w:t>
        </w:r>
      </w:ins>
      <w:ins w:id="419" w:author="Kasia Wojczulanis" w:date="2020-05-04T09:56:00Z">
        <w:r w:rsidR="00790C68" w:rsidRPr="00C65B9A">
          <w:rPr>
            <w:sz w:val="24"/>
            <w:szCs w:val="24"/>
            <w:lang w:val="en-GB"/>
            <w:rPrChange w:id="420" w:author="Kasia Wojczulanis" w:date="2020-05-06T15:11:00Z">
              <w:rPr>
                <w:lang w:val="en-GB"/>
              </w:rPr>
            </w:rPrChange>
          </w:rPr>
          <w:t xml:space="preserve">g </w:t>
        </w:r>
      </w:ins>
      <w:ins w:id="421" w:author="Kasia Wojczulanis" w:date="2020-05-04T09:55:00Z">
        <w:r w:rsidR="00790C68" w:rsidRPr="00C65B9A">
          <w:rPr>
            <w:sz w:val="24"/>
            <w:szCs w:val="24"/>
            <w:lang w:val="en-GB"/>
            <w:rPrChange w:id="422" w:author="Kasia Wojczulanis" w:date="2020-05-06T15:11:00Z">
              <w:rPr/>
            </w:rPrChange>
          </w:rPr>
          <w:t xml:space="preserve">efficiency but </w:t>
        </w:r>
      </w:ins>
      <w:ins w:id="423" w:author="Kasia Wojczulanis" w:date="2020-05-04T09:56:00Z">
        <w:r w:rsidR="00790C68" w:rsidRPr="00C65B9A">
          <w:rPr>
            <w:sz w:val="24"/>
            <w:szCs w:val="24"/>
            <w:lang w:val="en-GB"/>
            <w:rPrChange w:id="424" w:author="Kasia Wojczulanis" w:date="2020-05-06T15:11:00Z">
              <w:rPr>
                <w:lang w:val="en-GB"/>
              </w:rPr>
            </w:rPrChange>
          </w:rPr>
          <w:t xml:space="preserve">did </w:t>
        </w:r>
      </w:ins>
      <w:ins w:id="425" w:author="Kasia Wojczulanis" w:date="2020-05-04T09:55:00Z">
        <w:r w:rsidR="00790C68" w:rsidRPr="00C65B9A">
          <w:rPr>
            <w:sz w:val="24"/>
            <w:szCs w:val="24"/>
            <w:lang w:val="en-GB"/>
            <w:rPrChange w:id="426" w:author="Kasia Wojczulanis" w:date="2020-05-06T15:11:00Z">
              <w:rPr/>
            </w:rPrChange>
          </w:rPr>
          <w:t>not differ between risk levels</w:t>
        </w:r>
      </w:ins>
      <w:ins w:id="427" w:author="Kasia Wojczulanis" w:date="2020-05-04T09:56:00Z">
        <w:r w:rsidR="00790C68" w:rsidRPr="00C65B9A">
          <w:rPr>
            <w:sz w:val="24"/>
            <w:szCs w:val="24"/>
            <w:lang w:val="en-GB"/>
            <w:rPrChange w:id="428" w:author="Kasia Wojczulanis" w:date="2020-05-06T15:11:00Z">
              <w:rPr>
                <w:lang w:val="en-GB"/>
              </w:rPr>
            </w:rPrChange>
          </w:rPr>
          <w:t xml:space="preserve"> (Fig. 4)</w:t>
        </w:r>
      </w:ins>
    </w:p>
    <w:p w14:paraId="479DA8F9" w14:textId="04D3CEC2" w:rsidR="00505372" w:rsidRPr="003630FE" w:rsidDel="005E40AB" w:rsidRDefault="00505372" w:rsidP="0005398F">
      <w:pPr>
        <w:spacing w:line="480" w:lineRule="auto"/>
        <w:jc w:val="both"/>
        <w:rPr>
          <w:del w:id="429" w:author="Kasia Wojczulanis" w:date="2020-05-04T09:29:00Z"/>
          <w:moveTo w:id="430" w:author="Kasia Wojczulanis" w:date="2020-04-17T13:02:00Z"/>
          <w:rFonts w:cstheme="minorHAnsi"/>
          <w:sz w:val="24"/>
          <w:szCs w:val="24"/>
          <w:lang w:val="en-GB"/>
        </w:rPr>
      </w:pPr>
      <w:moveTo w:id="431" w:author="Kasia Wojczulanis" w:date="2020-04-17T13:02:00Z">
        <w:del w:id="432" w:author="Kasia Wojczulanis" w:date="2020-05-04T08:37:00Z">
          <w:r w:rsidRPr="003630FE" w:rsidDel="0070615F">
            <w:rPr>
              <w:rFonts w:cstheme="minorHAnsi"/>
              <w:sz w:val="24"/>
              <w:szCs w:val="24"/>
              <w:lang w:val="en-GB"/>
            </w:rPr>
            <w:delText xml:space="preserve">behaviours was moderate and significant for exploration  (R = 0.28, CI = </w:delText>
          </w:r>
          <w:r w:rsidRPr="003630FE" w:rsidDel="0070615F">
            <w:rPr>
              <w:rStyle w:val="gnkrckgcgsb"/>
              <w:rFonts w:cstheme="minorHAnsi"/>
              <w:sz w:val="24"/>
              <w:szCs w:val="24"/>
              <w:bdr w:val="none" w:sz="0" w:space="0" w:color="auto" w:frame="1"/>
              <w:lang w:val="en-GB"/>
            </w:rPr>
            <w:delText>[0.044, 0.475]; LRT: P &lt; 0.001</w:delText>
          </w:r>
          <w:r w:rsidRPr="003630FE" w:rsidDel="0070615F">
            <w:rPr>
              <w:rFonts w:cstheme="minorHAnsi"/>
              <w:sz w:val="24"/>
              <w:szCs w:val="24"/>
              <w:lang w:val="en-GB"/>
            </w:rPr>
            <w:delText xml:space="preserve">) and risk-avoidance (R = </w:delText>
          </w:r>
          <w:r w:rsidRPr="003630FE" w:rsidDel="0070615F">
            <w:rPr>
              <w:rStyle w:val="gnkrckgcgsb"/>
              <w:rFonts w:cstheme="minorHAnsi"/>
              <w:sz w:val="24"/>
              <w:szCs w:val="24"/>
              <w:bdr w:val="none" w:sz="0" w:space="0" w:color="auto" w:frame="1"/>
              <w:lang w:val="en-GB"/>
            </w:rPr>
            <w:delText>0.269; CI = [0.064, 0.454], P &lt; 0.001</w:delText>
          </w:r>
          <w:r w:rsidRPr="003630FE" w:rsidDel="0070615F">
            <w:rPr>
              <w:rFonts w:cstheme="minorHAnsi"/>
              <w:sz w:val="24"/>
              <w:szCs w:val="24"/>
              <w:lang w:val="en-GB"/>
            </w:rPr>
            <w:delText xml:space="preserve">), while low and insignificant for the arousal (R = 0.007, CI = [0, 0.09]; LRT: P ~ 1). </w:delText>
          </w:r>
        </w:del>
      </w:moveTo>
    </w:p>
    <w:moveToRangeEnd w:id="324"/>
    <w:p w14:paraId="37D061D7" w14:textId="5DB28218" w:rsidR="00863F57" w:rsidRPr="00E120B6" w:rsidDel="005E40AB" w:rsidRDefault="008A3538" w:rsidP="00064F41">
      <w:pPr>
        <w:spacing w:line="480" w:lineRule="auto"/>
        <w:jc w:val="both"/>
        <w:rPr>
          <w:del w:id="433" w:author="Kasia Wojczulanis" w:date="2020-05-04T09:29:00Z"/>
          <w:rFonts w:cstheme="minorHAnsi"/>
          <w:sz w:val="24"/>
          <w:szCs w:val="24"/>
          <w:lang w:val="en-GB"/>
        </w:rPr>
      </w:pPr>
      <w:del w:id="434" w:author="Kasia Wojczulanis" w:date="2020-05-04T09:29:00Z">
        <w:r w:rsidRPr="00E120B6" w:rsidDel="005E40AB">
          <w:rPr>
            <w:rFonts w:cstheme="minorHAnsi"/>
            <w:sz w:val="24"/>
            <w:szCs w:val="24"/>
            <w:lang w:val="en-GB"/>
          </w:rPr>
          <w:delText>Overall, f</w:delText>
        </w:r>
        <w:r w:rsidR="00863F57" w:rsidRPr="00E120B6" w:rsidDel="005E40AB">
          <w:rPr>
            <w:rFonts w:cstheme="minorHAnsi"/>
            <w:sz w:val="24"/>
            <w:szCs w:val="24"/>
            <w:lang w:val="en-GB"/>
          </w:rPr>
          <w:delText>oraging efficiency was strongly affected by</w:delText>
        </w:r>
        <w:r w:rsidR="00B77751" w:rsidRPr="00E120B6" w:rsidDel="005E40AB">
          <w:rPr>
            <w:rFonts w:cstheme="minorHAnsi"/>
            <w:sz w:val="24"/>
            <w:szCs w:val="24"/>
            <w:lang w:val="en-GB"/>
          </w:rPr>
          <w:delText xml:space="preserve"> the</w:delText>
        </w:r>
        <w:r w:rsidR="00863F57" w:rsidRPr="00E120B6" w:rsidDel="005E40AB">
          <w:rPr>
            <w:rFonts w:cstheme="minorHAnsi"/>
            <w:sz w:val="24"/>
            <w:szCs w:val="24"/>
            <w:lang w:val="en-GB"/>
          </w:rPr>
          <w:delText xml:space="preserve"> experimental treatment (LMM, estimate = </w:delText>
        </w:r>
        <w:r w:rsidR="00863F57" w:rsidRPr="00E120B6" w:rsidDel="005E40AB">
          <w:rPr>
            <w:rFonts w:eastAsia="Times New Roman" w:cstheme="minorHAnsi"/>
            <w:sz w:val="24"/>
            <w:szCs w:val="24"/>
            <w:bdr w:val="none" w:sz="0" w:space="0" w:color="auto" w:frame="1"/>
            <w:lang w:val="en-GB" w:eastAsia="pl-PL"/>
          </w:rPr>
          <w:delText>-0.11, SE = 0.03, P</w:delText>
        </w:r>
        <w:r w:rsidR="00267F54" w:rsidRPr="00E120B6" w:rsidDel="005E40AB">
          <w:rPr>
            <w:rFonts w:eastAsia="Times New Roman" w:cstheme="minorHAnsi"/>
            <w:sz w:val="24"/>
            <w:szCs w:val="24"/>
            <w:bdr w:val="none" w:sz="0" w:space="0" w:color="auto" w:frame="1"/>
            <w:vertAlign w:val="subscript"/>
            <w:lang w:val="en-GB" w:eastAsia="pl-PL"/>
          </w:rPr>
          <w:delText>r</w:delText>
        </w:r>
        <w:r w:rsidR="00863F57" w:rsidRPr="00E120B6" w:rsidDel="005E40AB">
          <w:rPr>
            <w:rFonts w:eastAsia="Times New Roman" w:cstheme="minorHAnsi"/>
            <w:sz w:val="24"/>
            <w:szCs w:val="24"/>
            <w:bdr w:val="none" w:sz="0" w:space="0" w:color="auto" w:frame="1"/>
            <w:lang w:val="en-GB" w:eastAsia="pl-PL"/>
          </w:rPr>
          <w:delText xml:space="preserve"> </w:delText>
        </w:r>
        <w:r w:rsidR="00267F54" w:rsidRPr="00E120B6" w:rsidDel="005E40AB">
          <w:rPr>
            <w:rFonts w:eastAsia="Times New Roman" w:cstheme="minorHAnsi"/>
            <w:sz w:val="24"/>
            <w:szCs w:val="24"/>
            <w:bdr w:val="none" w:sz="0" w:space="0" w:color="auto" w:frame="1"/>
            <w:lang w:val="en-GB" w:eastAsia="pl-PL"/>
          </w:rPr>
          <w:delText>=</w:delText>
        </w:r>
        <w:r w:rsidR="00863F57" w:rsidRPr="00E120B6" w:rsidDel="005E40AB">
          <w:rPr>
            <w:rFonts w:eastAsia="Times New Roman" w:cstheme="minorHAnsi"/>
            <w:sz w:val="24"/>
            <w:szCs w:val="24"/>
            <w:bdr w:val="none" w:sz="0" w:space="0" w:color="auto" w:frame="1"/>
            <w:lang w:val="en-GB" w:eastAsia="pl-PL"/>
          </w:rPr>
          <w:delText xml:space="preserve"> 0</w:delText>
        </w:r>
        <w:r w:rsidR="00863F57" w:rsidRPr="00E120B6" w:rsidDel="005E40AB">
          <w:rPr>
            <w:rFonts w:cstheme="minorHAnsi"/>
            <w:sz w:val="24"/>
            <w:szCs w:val="24"/>
            <w:lang w:val="en-GB"/>
          </w:rPr>
          <w:delText>), in general being lower in experimental</w:delText>
        </w:r>
        <w:r w:rsidR="007247E6" w:rsidDel="005E40AB">
          <w:rPr>
            <w:rFonts w:cstheme="minorHAnsi"/>
            <w:sz w:val="24"/>
            <w:szCs w:val="24"/>
            <w:lang w:val="en-GB"/>
          </w:rPr>
          <w:delText xml:space="preserve"> (threatening)</w:delText>
        </w:r>
        <w:r w:rsidR="00863F57" w:rsidRPr="00E120B6" w:rsidDel="005E40AB">
          <w:rPr>
            <w:rFonts w:cstheme="minorHAnsi"/>
            <w:sz w:val="24"/>
            <w:szCs w:val="24"/>
            <w:lang w:val="en-GB"/>
          </w:rPr>
          <w:delText xml:space="preserve"> conditions (</w:delText>
        </w:r>
        <w:r w:rsidR="00863F57" w:rsidRPr="00E120B6" w:rsidDel="005E40AB">
          <w:rPr>
            <w:rFonts w:eastAsia="Times New Roman" w:cstheme="minorHAnsi"/>
            <w:sz w:val="24"/>
            <w:szCs w:val="24"/>
            <w:bdr w:val="none" w:sz="0" w:space="0" w:color="auto" w:frame="1"/>
            <w:lang w:val="en-GB" w:eastAsia="pl-PL"/>
          </w:rPr>
          <w:delText xml:space="preserve">Fig </w:delText>
        </w:r>
        <w:r w:rsidR="003A6186" w:rsidRPr="00E120B6" w:rsidDel="005E40AB">
          <w:rPr>
            <w:rFonts w:eastAsia="Times New Roman" w:cstheme="minorHAnsi"/>
            <w:sz w:val="24"/>
            <w:szCs w:val="24"/>
            <w:bdr w:val="none" w:sz="0" w:space="0" w:color="auto" w:frame="1"/>
            <w:lang w:val="en-GB" w:eastAsia="pl-PL"/>
          </w:rPr>
          <w:delText>2</w:delText>
        </w:r>
        <w:r w:rsidR="00863F57" w:rsidRPr="00E120B6" w:rsidDel="005E40AB">
          <w:rPr>
            <w:rFonts w:eastAsia="Times New Roman" w:cstheme="minorHAnsi"/>
            <w:sz w:val="24"/>
            <w:szCs w:val="24"/>
            <w:bdr w:val="none" w:sz="0" w:space="0" w:color="auto" w:frame="1"/>
            <w:lang w:val="en-GB" w:eastAsia="pl-PL"/>
          </w:rPr>
          <w:delText>)</w:delText>
        </w:r>
        <w:r w:rsidR="00863F57" w:rsidRPr="00E120B6" w:rsidDel="005E40AB">
          <w:rPr>
            <w:rFonts w:cstheme="minorHAnsi"/>
            <w:sz w:val="24"/>
            <w:szCs w:val="24"/>
            <w:lang w:val="en-GB"/>
          </w:rPr>
          <w:delText xml:space="preserve">. </w:delText>
        </w:r>
        <w:r w:rsidR="00863F57" w:rsidRPr="00867664" w:rsidDel="005E40AB">
          <w:rPr>
            <w:rFonts w:cstheme="minorHAnsi"/>
            <w:sz w:val="24"/>
            <w:szCs w:val="24"/>
            <w:highlight w:val="yellow"/>
            <w:lang w:val="en-GB"/>
          </w:rPr>
          <w:delText>There were also individual differences in foraging efficiency in response to the treatment (Chisq = 17.06, df = 1, P &lt; 0.001),</w:delText>
        </w:r>
        <w:r w:rsidR="00863F57" w:rsidRPr="00E120B6" w:rsidDel="005E40AB">
          <w:rPr>
            <w:rFonts w:cstheme="minorHAnsi"/>
            <w:sz w:val="24"/>
            <w:szCs w:val="24"/>
            <w:lang w:val="en-GB"/>
          </w:rPr>
          <w:delText xml:space="preserve"> with some individuals being more efficient in control conditions while others exhibiting a reverse pattern; in case </w:delText>
        </w:r>
        <w:r w:rsidR="003A7F36" w:rsidRPr="00E120B6" w:rsidDel="005E40AB">
          <w:rPr>
            <w:rFonts w:cstheme="minorHAnsi"/>
            <w:sz w:val="24"/>
            <w:szCs w:val="24"/>
            <w:lang w:val="en-GB"/>
          </w:rPr>
          <w:delText xml:space="preserve">of a single individual </w:delText>
        </w:r>
        <w:r w:rsidR="00863F57" w:rsidRPr="00E120B6" w:rsidDel="005E40AB">
          <w:rPr>
            <w:rFonts w:cstheme="minorHAnsi"/>
            <w:sz w:val="24"/>
            <w:szCs w:val="24"/>
            <w:lang w:val="en-GB"/>
          </w:rPr>
          <w:delText xml:space="preserve">foraging efficiency was similar in both control and experimental conditions (Fig. </w:delText>
        </w:r>
        <w:r w:rsidR="003A6186" w:rsidRPr="00E120B6" w:rsidDel="005E40AB">
          <w:rPr>
            <w:rFonts w:cstheme="minorHAnsi"/>
            <w:sz w:val="24"/>
            <w:szCs w:val="24"/>
            <w:lang w:val="en-GB"/>
          </w:rPr>
          <w:delText>2</w:delText>
        </w:r>
        <w:r w:rsidR="00863F57" w:rsidRPr="00E120B6" w:rsidDel="005E40AB">
          <w:rPr>
            <w:rFonts w:cstheme="minorHAnsi"/>
            <w:sz w:val="24"/>
            <w:szCs w:val="24"/>
            <w:lang w:val="en-GB"/>
          </w:rPr>
          <w:delText>).</w:delText>
        </w:r>
        <w:r w:rsidR="00B77751" w:rsidRPr="00E120B6" w:rsidDel="005E40AB">
          <w:rPr>
            <w:rFonts w:cstheme="minorHAnsi"/>
            <w:sz w:val="24"/>
            <w:szCs w:val="24"/>
            <w:lang w:val="en-GB"/>
          </w:rPr>
          <w:delText xml:space="preserve"> </w:delText>
        </w:r>
      </w:del>
    </w:p>
    <w:p w14:paraId="08D3EDA3" w14:textId="1EC4D4C2" w:rsidR="00926DEA" w:rsidRPr="00E120B6" w:rsidDel="005E40AB" w:rsidRDefault="003029E0" w:rsidP="00DC60F9">
      <w:pPr>
        <w:spacing w:line="480" w:lineRule="auto"/>
        <w:jc w:val="both"/>
        <w:rPr>
          <w:del w:id="435" w:author="Kasia Wojczulanis" w:date="2020-05-04T09:29:00Z"/>
          <w:rFonts w:cstheme="minorHAnsi"/>
          <w:sz w:val="24"/>
          <w:szCs w:val="24"/>
          <w:lang w:val="en-GB"/>
        </w:rPr>
      </w:pPr>
      <w:del w:id="436" w:author="Kasia Wojczulanis" w:date="2020-05-04T09:29:00Z">
        <w:r w:rsidRPr="00E120B6" w:rsidDel="005E40AB">
          <w:rPr>
            <w:rFonts w:cstheme="minorHAnsi"/>
            <w:sz w:val="24"/>
            <w:szCs w:val="24"/>
            <w:lang w:val="en-GB"/>
          </w:rPr>
          <w:delText xml:space="preserve">When </w:delText>
        </w:r>
        <w:r w:rsidRPr="00BB633A" w:rsidDel="005E40AB">
          <w:rPr>
            <w:rFonts w:cstheme="minorHAnsi"/>
            <w:sz w:val="24"/>
            <w:szCs w:val="24"/>
            <w:lang w:val="en-GB"/>
          </w:rPr>
          <w:delText xml:space="preserve">controlled for the </w:delText>
        </w:r>
        <w:r w:rsidRPr="00BB633A" w:rsidDel="005E40AB">
          <w:rPr>
            <w:rFonts w:cstheme="minorHAnsi"/>
            <w:b/>
            <w:sz w:val="24"/>
            <w:szCs w:val="24"/>
            <w:lang w:val="en-GB"/>
          </w:rPr>
          <w:delText>exploratory behaviour</w:delText>
        </w:r>
        <w:r w:rsidRPr="00BB633A" w:rsidDel="005E40AB">
          <w:rPr>
            <w:rFonts w:cstheme="minorHAnsi"/>
            <w:sz w:val="24"/>
            <w:szCs w:val="24"/>
            <w:lang w:val="en-GB"/>
          </w:rPr>
          <w:delText xml:space="preserve"> </w:delText>
        </w:r>
        <w:r w:rsidR="00DC60F9" w:rsidRPr="00BB633A" w:rsidDel="005E40AB">
          <w:rPr>
            <w:rFonts w:cstheme="minorHAnsi"/>
            <w:sz w:val="24"/>
            <w:szCs w:val="24"/>
            <w:lang w:val="en-GB"/>
          </w:rPr>
          <w:delText xml:space="preserve"> (i.e. number of feeders used during the foraging visit) foraging efficiency was quite similar in both conditions (LMM, estimate = 0.09, SE = 0.04, </w:delText>
        </w:r>
        <w:r w:rsidR="00766868" w:rsidRPr="00BB633A" w:rsidDel="005E40AB">
          <w:rPr>
            <w:rFonts w:cstheme="minorHAnsi"/>
            <w:sz w:val="24"/>
            <w:szCs w:val="24"/>
            <w:lang w:val="en-GB"/>
          </w:rPr>
          <w:delText>P</w:delText>
        </w:r>
        <w:r w:rsidR="00766868" w:rsidRPr="00BB633A" w:rsidDel="005E40AB">
          <w:rPr>
            <w:rFonts w:cstheme="minorHAnsi"/>
            <w:sz w:val="24"/>
            <w:szCs w:val="24"/>
            <w:vertAlign w:val="subscript"/>
            <w:lang w:val="en-GB"/>
          </w:rPr>
          <w:delText>r</w:delText>
        </w:r>
        <w:r w:rsidR="00DC60F9" w:rsidRPr="00BB633A" w:rsidDel="005E40AB">
          <w:rPr>
            <w:rFonts w:cstheme="minorHAnsi"/>
            <w:sz w:val="24"/>
            <w:szCs w:val="24"/>
            <w:lang w:val="en-GB"/>
          </w:rPr>
          <w:delText xml:space="preserve"> = 0.08, Fig. </w:delText>
        </w:r>
        <w:r w:rsidR="00BB633A" w:rsidRPr="00BB633A" w:rsidDel="005E40AB">
          <w:rPr>
            <w:rFonts w:cstheme="minorHAnsi"/>
            <w:sz w:val="24"/>
            <w:szCs w:val="24"/>
            <w:lang w:val="en-GB"/>
          </w:rPr>
          <w:delText>2</w:delText>
        </w:r>
        <w:r w:rsidR="00DC60F9" w:rsidRPr="00BB633A" w:rsidDel="005E40AB">
          <w:rPr>
            <w:rFonts w:cstheme="minorHAnsi"/>
            <w:sz w:val="24"/>
            <w:szCs w:val="24"/>
            <w:lang w:val="en-GB"/>
          </w:rPr>
          <w:delText>). However exploratory behaviour on its own was an important factor affecting foraging efficiency</w:delText>
        </w:r>
        <w:r w:rsidR="00DC60F9" w:rsidRPr="00E120B6" w:rsidDel="005E40AB">
          <w:rPr>
            <w:rFonts w:cstheme="minorHAnsi"/>
            <w:sz w:val="24"/>
            <w:szCs w:val="24"/>
            <w:lang w:val="en-GB"/>
          </w:rPr>
          <w:delText xml:space="preserve"> (</w:delText>
        </w:r>
        <w:r w:rsidR="00894F50" w:rsidRPr="00E120B6" w:rsidDel="005E40AB">
          <w:rPr>
            <w:rFonts w:cstheme="minorHAnsi"/>
            <w:sz w:val="24"/>
            <w:szCs w:val="24"/>
            <w:lang w:val="en-GB"/>
          </w:rPr>
          <w:delText xml:space="preserve">estimate = </w:delText>
        </w:r>
        <w:r w:rsidR="00894F50" w:rsidRPr="00E120B6" w:rsidDel="005E40AB">
          <w:rPr>
            <w:rFonts w:eastAsia="Times New Roman" w:cstheme="minorHAnsi"/>
            <w:sz w:val="24"/>
            <w:szCs w:val="24"/>
            <w:bdr w:val="none" w:sz="0" w:space="0" w:color="auto" w:frame="1"/>
            <w:lang w:val="en-GB" w:eastAsia="pl-PL"/>
          </w:rPr>
          <w:delText xml:space="preserve">0.47, SE = 0.18, </w:delText>
        </w:r>
        <w:r w:rsidR="00766868" w:rsidRPr="00E120B6" w:rsidDel="005E40AB">
          <w:rPr>
            <w:rFonts w:cstheme="minorHAnsi"/>
            <w:sz w:val="24"/>
            <w:szCs w:val="24"/>
            <w:lang w:val="en-GB"/>
          </w:rPr>
          <w:delText>P</w:delText>
        </w:r>
        <w:r w:rsidR="00766868" w:rsidRPr="00E120B6" w:rsidDel="005E40AB">
          <w:rPr>
            <w:rFonts w:cstheme="minorHAnsi"/>
            <w:sz w:val="24"/>
            <w:szCs w:val="24"/>
            <w:vertAlign w:val="subscript"/>
            <w:lang w:val="en-GB"/>
          </w:rPr>
          <w:delText>r</w:delText>
        </w:r>
        <w:r w:rsidR="00894F50" w:rsidRPr="00E120B6" w:rsidDel="005E40AB">
          <w:rPr>
            <w:rFonts w:cstheme="minorHAnsi"/>
            <w:sz w:val="24"/>
            <w:szCs w:val="24"/>
            <w:lang w:val="en-GB"/>
          </w:rPr>
          <w:delText xml:space="preserve"> = 0.</w:delText>
        </w:r>
        <w:r w:rsidR="00DC60F9" w:rsidRPr="00E120B6" w:rsidDel="005E40AB">
          <w:rPr>
            <w:rFonts w:cstheme="minorHAnsi"/>
            <w:sz w:val="24"/>
            <w:szCs w:val="24"/>
            <w:lang w:val="en-GB"/>
          </w:rPr>
          <w:delText>0</w:delText>
        </w:r>
        <w:r w:rsidR="00894F50" w:rsidRPr="00E120B6" w:rsidDel="005E40AB">
          <w:rPr>
            <w:rFonts w:cstheme="minorHAnsi"/>
            <w:sz w:val="24"/>
            <w:szCs w:val="24"/>
            <w:lang w:val="en-GB"/>
          </w:rPr>
          <w:delText>0</w:delText>
        </w:r>
        <w:r w:rsidR="00DC60F9" w:rsidRPr="00E120B6" w:rsidDel="005E40AB">
          <w:rPr>
            <w:rFonts w:cstheme="minorHAnsi"/>
            <w:sz w:val="24"/>
            <w:szCs w:val="24"/>
            <w:lang w:val="en-GB"/>
          </w:rPr>
          <w:delText xml:space="preserve">4, Fig. </w:delText>
        </w:r>
        <w:r w:rsidR="00BB633A" w:rsidDel="005E40AB">
          <w:rPr>
            <w:rFonts w:cstheme="minorHAnsi"/>
            <w:sz w:val="24"/>
            <w:szCs w:val="24"/>
            <w:lang w:val="en-GB"/>
          </w:rPr>
          <w:delText>2</w:delText>
        </w:r>
        <w:r w:rsidR="00894F50" w:rsidRPr="00E120B6" w:rsidDel="005E40AB">
          <w:rPr>
            <w:rFonts w:cstheme="minorHAnsi"/>
            <w:sz w:val="24"/>
            <w:szCs w:val="24"/>
            <w:lang w:val="en-GB"/>
          </w:rPr>
          <w:delText xml:space="preserve">) </w:delText>
        </w:r>
        <w:r w:rsidR="00DC60F9" w:rsidRPr="00E120B6" w:rsidDel="005E40AB">
          <w:rPr>
            <w:rFonts w:cstheme="minorHAnsi"/>
            <w:sz w:val="24"/>
            <w:szCs w:val="24"/>
            <w:lang w:val="en-GB"/>
          </w:rPr>
          <w:delText xml:space="preserve">though </w:delText>
        </w:r>
        <w:r w:rsidR="00D72E44" w:rsidRPr="00E120B6" w:rsidDel="005E40AB">
          <w:rPr>
            <w:rFonts w:cstheme="minorHAnsi"/>
            <w:sz w:val="24"/>
            <w:szCs w:val="24"/>
            <w:lang w:val="en-GB"/>
          </w:rPr>
          <w:delText xml:space="preserve">direction of </w:delText>
        </w:r>
        <w:r w:rsidR="00C50513" w:rsidRPr="00E120B6" w:rsidDel="005E40AB">
          <w:rPr>
            <w:rFonts w:cstheme="minorHAnsi"/>
            <w:sz w:val="24"/>
            <w:szCs w:val="24"/>
            <w:lang w:val="en-GB"/>
          </w:rPr>
          <w:delText xml:space="preserve">the </w:delText>
        </w:r>
        <w:r w:rsidR="00D72E44" w:rsidRPr="00E120B6" w:rsidDel="005E40AB">
          <w:rPr>
            <w:rFonts w:cstheme="minorHAnsi"/>
            <w:sz w:val="24"/>
            <w:szCs w:val="24"/>
            <w:lang w:val="en-GB"/>
          </w:rPr>
          <w:delText xml:space="preserve">relationship </w:delText>
        </w:r>
        <w:r w:rsidR="00894F50" w:rsidRPr="00E120B6" w:rsidDel="005E40AB">
          <w:rPr>
            <w:rFonts w:cstheme="minorHAnsi"/>
            <w:sz w:val="24"/>
            <w:szCs w:val="24"/>
            <w:lang w:val="en-GB"/>
          </w:rPr>
          <w:delText xml:space="preserve">between the </w:delText>
        </w:r>
        <w:r w:rsidR="00DC60F9" w:rsidRPr="00E120B6" w:rsidDel="005E40AB">
          <w:rPr>
            <w:rFonts w:cstheme="minorHAnsi"/>
            <w:sz w:val="24"/>
            <w:szCs w:val="24"/>
            <w:lang w:val="en-GB"/>
          </w:rPr>
          <w:delText xml:space="preserve">two variables </w:delText>
        </w:r>
        <w:r w:rsidR="00D72E44" w:rsidRPr="00E120B6" w:rsidDel="005E40AB">
          <w:rPr>
            <w:rFonts w:cstheme="minorHAnsi"/>
            <w:sz w:val="24"/>
            <w:szCs w:val="24"/>
            <w:lang w:val="en-GB"/>
          </w:rPr>
          <w:delText xml:space="preserve">was clearly condition-dependent (as </w:delText>
        </w:r>
        <w:r w:rsidR="00465243" w:rsidRPr="00E120B6" w:rsidDel="005E40AB">
          <w:rPr>
            <w:rFonts w:cstheme="minorHAnsi"/>
            <w:sz w:val="24"/>
            <w:szCs w:val="24"/>
            <w:lang w:val="en-GB"/>
          </w:rPr>
          <w:delText>indicated by the treatment x explorat</w:delText>
        </w:r>
        <w:r w:rsidR="003A7F36" w:rsidRPr="00E120B6" w:rsidDel="005E40AB">
          <w:rPr>
            <w:rFonts w:cstheme="minorHAnsi"/>
            <w:sz w:val="24"/>
            <w:szCs w:val="24"/>
            <w:lang w:val="en-GB"/>
          </w:rPr>
          <w:delText>ory</w:delText>
        </w:r>
        <w:r w:rsidR="00465243" w:rsidRPr="00E120B6" w:rsidDel="005E40AB">
          <w:rPr>
            <w:rFonts w:cstheme="minorHAnsi"/>
            <w:sz w:val="24"/>
            <w:szCs w:val="24"/>
            <w:lang w:val="en-GB"/>
          </w:rPr>
          <w:delText xml:space="preserve"> behaviour </w:delText>
        </w:r>
        <w:r w:rsidR="00C50513" w:rsidRPr="00E120B6" w:rsidDel="005E40AB">
          <w:rPr>
            <w:rFonts w:cstheme="minorHAnsi"/>
            <w:sz w:val="24"/>
            <w:szCs w:val="24"/>
            <w:lang w:val="en-GB"/>
          </w:rPr>
          <w:delText xml:space="preserve">interaction, </w:delText>
        </w:r>
        <w:r w:rsidR="00DC60F9" w:rsidRPr="00E120B6" w:rsidDel="005E40AB">
          <w:rPr>
            <w:rFonts w:cstheme="minorHAnsi"/>
            <w:sz w:val="24"/>
            <w:szCs w:val="24"/>
            <w:lang w:val="en-GB"/>
          </w:rPr>
          <w:delText>estimate = -1.38, SE = 0.24, P</w:delText>
        </w:r>
        <w:r w:rsidR="00DC60F9" w:rsidRPr="00E120B6" w:rsidDel="005E40AB">
          <w:rPr>
            <w:rFonts w:cstheme="minorHAnsi"/>
            <w:sz w:val="24"/>
            <w:szCs w:val="24"/>
            <w:vertAlign w:val="subscript"/>
            <w:lang w:val="en-GB"/>
          </w:rPr>
          <w:delText>r</w:delText>
        </w:r>
        <w:r w:rsidR="00DC60F9" w:rsidRPr="00E120B6" w:rsidDel="005E40AB">
          <w:rPr>
            <w:rFonts w:cstheme="minorHAnsi"/>
            <w:sz w:val="24"/>
            <w:szCs w:val="24"/>
            <w:lang w:val="en-GB"/>
          </w:rPr>
          <w:delText xml:space="preserve"> = </w:delText>
        </w:r>
        <w:r w:rsidR="00926DEA" w:rsidRPr="00E120B6" w:rsidDel="005E40AB">
          <w:rPr>
            <w:rFonts w:cstheme="minorHAnsi"/>
            <w:sz w:val="24"/>
            <w:szCs w:val="24"/>
            <w:lang w:val="en-GB"/>
          </w:rPr>
          <w:delText>0.0</w:delText>
        </w:r>
        <w:r w:rsidR="00DC60F9" w:rsidRPr="00E120B6" w:rsidDel="005E40AB">
          <w:rPr>
            <w:rFonts w:cstheme="minorHAnsi"/>
            <w:sz w:val="24"/>
            <w:szCs w:val="24"/>
            <w:lang w:val="en-GB"/>
          </w:rPr>
          <w:delText>1</w:delText>
        </w:r>
        <w:r w:rsidR="00926DEA" w:rsidRPr="00E120B6" w:rsidDel="005E40AB">
          <w:rPr>
            <w:rFonts w:cstheme="minorHAnsi"/>
            <w:sz w:val="24"/>
            <w:szCs w:val="24"/>
            <w:lang w:val="en-GB"/>
          </w:rPr>
          <w:delText>1</w:delText>
        </w:r>
        <w:r w:rsidR="00DC60F9" w:rsidRPr="00E120B6" w:rsidDel="005E40AB">
          <w:rPr>
            <w:rFonts w:cstheme="minorHAnsi"/>
            <w:sz w:val="24"/>
            <w:szCs w:val="24"/>
            <w:lang w:val="en-GB"/>
          </w:rPr>
          <w:delText xml:space="preserve">, Fig. </w:delText>
        </w:r>
        <w:r w:rsidR="00BB633A" w:rsidDel="005E40AB">
          <w:rPr>
            <w:rFonts w:cstheme="minorHAnsi"/>
            <w:sz w:val="24"/>
            <w:szCs w:val="24"/>
            <w:lang w:val="en-GB"/>
          </w:rPr>
          <w:delText>3</w:delText>
        </w:r>
        <w:r w:rsidR="00C50513" w:rsidRPr="00E120B6" w:rsidDel="005E40AB">
          <w:rPr>
            <w:rFonts w:cstheme="minorHAnsi"/>
            <w:sz w:val="24"/>
            <w:szCs w:val="24"/>
            <w:lang w:val="en-GB"/>
          </w:rPr>
          <w:delText xml:space="preserve">). </w:delText>
        </w:r>
        <w:r w:rsidR="00DC60F9" w:rsidRPr="00E120B6" w:rsidDel="005E40AB">
          <w:rPr>
            <w:rFonts w:cstheme="minorHAnsi"/>
            <w:sz w:val="24"/>
            <w:szCs w:val="24"/>
            <w:lang w:val="en-GB"/>
          </w:rPr>
          <w:delText xml:space="preserve">It was </w:delText>
        </w:r>
        <w:r w:rsidR="007E3741" w:rsidRPr="00E120B6" w:rsidDel="005E40AB">
          <w:rPr>
            <w:rFonts w:cstheme="minorHAnsi"/>
            <w:sz w:val="24"/>
            <w:szCs w:val="24"/>
            <w:lang w:val="en-GB"/>
          </w:rPr>
          <w:delText xml:space="preserve">positive in control </w:delText>
        </w:r>
        <w:r w:rsidR="00465243" w:rsidRPr="00E120B6" w:rsidDel="005E40AB">
          <w:rPr>
            <w:rFonts w:cstheme="minorHAnsi"/>
            <w:sz w:val="24"/>
            <w:szCs w:val="24"/>
            <w:lang w:val="en-GB"/>
          </w:rPr>
          <w:delText xml:space="preserve">conditions </w:delText>
        </w:r>
        <w:r w:rsidR="007E3741" w:rsidRPr="00E120B6" w:rsidDel="005E40AB">
          <w:rPr>
            <w:rFonts w:cstheme="minorHAnsi"/>
            <w:sz w:val="24"/>
            <w:szCs w:val="24"/>
            <w:lang w:val="en-GB"/>
          </w:rPr>
          <w:delText xml:space="preserve">and negative </w:delText>
        </w:r>
        <w:r w:rsidR="00465243" w:rsidRPr="00E120B6" w:rsidDel="005E40AB">
          <w:rPr>
            <w:rFonts w:cstheme="minorHAnsi"/>
            <w:sz w:val="24"/>
            <w:szCs w:val="24"/>
            <w:lang w:val="en-GB"/>
          </w:rPr>
          <w:delText xml:space="preserve">in threatening conditions </w:delText>
        </w:r>
        <w:r w:rsidR="00863F57" w:rsidRPr="00E120B6" w:rsidDel="005E40AB">
          <w:rPr>
            <w:rFonts w:cstheme="minorHAnsi"/>
            <w:sz w:val="24"/>
            <w:szCs w:val="24"/>
            <w:lang w:val="en-GB"/>
          </w:rPr>
          <w:delText xml:space="preserve">Fig. </w:delText>
        </w:r>
        <w:r w:rsidR="003A6186" w:rsidRPr="00E120B6" w:rsidDel="005E40AB">
          <w:rPr>
            <w:rFonts w:cstheme="minorHAnsi"/>
            <w:sz w:val="24"/>
            <w:szCs w:val="24"/>
            <w:lang w:val="en-GB"/>
          </w:rPr>
          <w:delText>3</w:delText>
        </w:r>
        <w:r w:rsidR="00064F41" w:rsidRPr="00E120B6" w:rsidDel="005E40AB">
          <w:rPr>
            <w:rFonts w:cstheme="minorHAnsi"/>
            <w:sz w:val="24"/>
            <w:szCs w:val="24"/>
            <w:lang w:val="en-GB"/>
          </w:rPr>
          <w:delText>A</w:delText>
        </w:r>
        <w:r w:rsidR="00465243" w:rsidRPr="00697C76" w:rsidDel="005E40AB">
          <w:rPr>
            <w:rFonts w:cstheme="minorHAnsi"/>
            <w:sz w:val="24"/>
            <w:szCs w:val="24"/>
            <w:lang w:val="en-GB"/>
          </w:rPr>
          <w:delText xml:space="preserve">). </w:delText>
        </w:r>
        <w:r w:rsidR="00B82124" w:rsidRPr="00697C76" w:rsidDel="005E40AB">
          <w:rPr>
            <w:rFonts w:cstheme="minorHAnsi"/>
            <w:sz w:val="24"/>
            <w:szCs w:val="24"/>
            <w:lang w:val="en-GB"/>
          </w:rPr>
          <w:delText xml:space="preserve"> </w:delText>
        </w:r>
        <w:r w:rsidR="00697C76" w:rsidRPr="00867664" w:rsidDel="005E40AB">
          <w:rPr>
            <w:rFonts w:cstheme="minorHAnsi"/>
            <w:sz w:val="24"/>
            <w:szCs w:val="24"/>
            <w:highlight w:val="yellow"/>
            <w:lang w:val="en-GB"/>
          </w:rPr>
          <w:delText>Birds identity was an important effect in the model (</w:delText>
        </w:r>
        <w:r w:rsidR="00B82124" w:rsidRPr="00867664" w:rsidDel="005E40AB">
          <w:rPr>
            <w:rFonts w:cstheme="minorHAnsi"/>
            <w:sz w:val="24"/>
            <w:szCs w:val="24"/>
            <w:highlight w:val="yellow"/>
            <w:lang w:val="en-GB"/>
          </w:rPr>
          <w:delText>Chi-square</w:delText>
        </w:r>
        <w:r w:rsidR="00697C76" w:rsidRPr="00867664" w:rsidDel="005E40AB">
          <w:rPr>
            <w:rFonts w:cstheme="minorHAnsi"/>
            <w:sz w:val="24"/>
            <w:szCs w:val="24"/>
            <w:highlight w:val="yellow"/>
            <w:lang w:val="en-GB"/>
          </w:rPr>
          <w:delText xml:space="preserve"> test, P &lt; 0.001).</w:delText>
        </w:r>
      </w:del>
    </w:p>
    <w:p w14:paraId="3D1CF8B0" w14:textId="79E9C1F2" w:rsidR="00773DDD" w:rsidRPr="00867664" w:rsidDel="005E40AB" w:rsidRDefault="00757D16" w:rsidP="00064F41">
      <w:pPr>
        <w:spacing w:line="480" w:lineRule="auto"/>
        <w:jc w:val="both"/>
        <w:rPr>
          <w:del w:id="437" w:author="Kasia Wojczulanis" w:date="2020-05-04T09:29:00Z"/>
          <w:rFonts w:cstheme="minorHAnsi"/>
          <w:sz w:val="24"/>
          <w:szCs w:val="24"/>
          <w:highlight w:val="yellow"/>
          <w:lang w:val="en-GB"/>
        </w:rPr>
      </w:pPr>
      <w:del w:id="438" w:author="Kasia Wojczulanis" w:date="2020-05-04T09:29:00Z">
        <w:r w:rsidRPr="00E120B6" w:rsidDel="005E40AB">
          <w:rPr>
            <w:rFonts w:cstheme="minorHAnsi"/>
            <w:sz w:val="24"/>
            <w:szCs w:val="24"/>
            <w:lang w:val="en-GB"/>
          </w:rPr>
          <w:delText xml:space="preserve">When controlled for the </w:delText>
        </w:r>
        <w:r w:rsidRPr="00E120B6" w:rsidDel="005E40AB">
          <w:rPr>
            <w:rFonts w:cstheme="minorHAnsi"/>
            <w:b/>
            <w:sz w:val="24"/>
            <w:szCs w:val="24"/>
            <w:lang w:val="en-GB"/>
          </w:rPr>
          <w:delText>risk-avoidance behaviour</w:delText>
        </w:r>
        <w:r w:rsidRPr="00E120B6" w:rsidDel="005E40AB">
          <w:rPr>
            <w:rFonts w:cstheme="minorHAnsi"/>
            <w:sz w:val="24"/>
            <w:szCs w:val="24"/>
            <w:lang w:val="en-GB"/>
          </w:rPr>
          <w:delText xml:space="preserve"> (i.e, </w:delText>
        </w:r>
        <w:r w:rsidR="00BD0FE6" w:rsidRPr="00E120B6" w:rsidDel="005E40AB">
          <w:rPr>
            <w:rFonts w:cstheme="minorHAnsi"/>
            <w:sz w:val="24"/>
            <w:szCs w:val="24"/>
            <w:lang w:val="en-GB"/>
          </w:rPr>
          <w:delText xml:space="preserve">initial </w:delText>
        </w:r>
        <w:r w:rsidRPr="00E120B6" w:rsidDel="005E40AB">
          <w:rPr>
            <w:rFonts w:cstheme="minorHAnsi"/>
            <w:sz w:val="24"/>
            <w:szCs w:val="24"/>
            <w:lang w:val="en-GB"/>
          </w:rPr>
          <w:delText xml:space="preserve">latency to approach a feeder), foraging efficiency </w:delText>
        </w:r>
        <w:r w:rsidR="00766868" w:rsidRPr="00E120B6" w:rsidDel="005E40AB">
          <w:rPr>
            <w:rFonts w:cstheme="minorHAnsi"/>
            <w:sz w:val="24"/>
            <w:szCs w:val="24"/>
            <w:lang w:val="en-GB"/>
          </w:rPr>
          <w:delText>was lower in the threatening conditions (LMM, estimate = -0.13, SE = 0.04, P</w:delText>
        </w:r>
        <w:r w:rsidR="00766868" w:rsidRPr="00E120B6" w:rsidDel="005E40AB">
          <w:rPr>
            <w:rFonts w:cstheme="minorHAnsi"/>
            <w:sz w:val="24"/>
            <w:szCs w:val="24"/>
            <w:vertAlign w:val="subscript"/>
            <w:lang w:val="en-GB"/>
          </w:rPr>
          <w:delText>r</w:delText>
        </w:r>
        <w:r w:rsidR="00766868" w:rsidRPr="00E120B6" w:rsidDel="005E40AB">
          <w:rPr>
            <w:rFonts w:cstheme="minorHAnsi"/>
            <w:sz w:val="24"/>
            <w:szCs w:val="24"/>
            <w:lang w:val="en-GB"/>
          </w:rPr>
          <w:delText xml:space="preserve"> = 0.035, Fig. </w:delText>
        </w:r>
        <w:r w:rsidR="00BB633A" w:rsidDel="005E40AB">
          <w:rPr>
            <w:rFonts w:cstheme="minorHAnsi"/>
            <w:sz w:val="24"/>
            <w:szCs w:val="24"/>
            <w:lang w:val="en-GB"/>
          </w:rPr>
          <w:delText>2</w:delText>
        </w:r>
        <w:r w:rsidR="00766868" w:rsidRPr="00E120B6" w:rsidDel="005E40AB">
          <w:rPr>
            <w:rFonts w:cstheme="minorHAnsi"/>
            <w:sz w:val="24"/>
            <w:szCs w:val="24"/>
            <w:lang w:val="en-GB"/>
          </w:rPr>
          <w:delText>). Risk-avoidance behaviour on its own also affected foraging efficiency (estimate = -0.02, SE = 0,009, P</w:delText>
        </w:r>
        <w:r w:rsidR="00766868" w:rsidRPr="00E120B6" w:rsidDel="005E40AB">
          <w:rPr>
            <w:rFonts w:cstheme="minorHAnsi"/>
            <w:sz w:val="24"/>
            <w:szCs w:val="24"/>
            <w:vertAlign w:val="subscript"/>
            <w:lang w:val="en-GB"/>
          </w:rPr>
          <w:delText>r</w:delText>
        </w:r>
        <w:r w:rsidR="00766868" w:rsidRPr="00E120B6" w:rsidDel="005E40AB">
          <w:rPr>
            <w:rFonts w:cstheme="minorHAnsi"/>
            <w:sz w:val="24"/>
            <w:szCs w:val="24"/>
            <w:lang w:val="en-GB"/>
          </w:rPr>
          <w:delText xml:space="preserve"> = 0.001, Fig. </w:delText>
        </w:r>
        <w:r w:rsidR="00BB633A" w:rsidDel="005E40AB">
          <w:rPr>
            <w:rFonts w:cstheme="minorHAnsi"/>
            <w:sz w:val="24"/>
            <w:szCs w:val="24"/>
            <w:lang w:val="en-GB"/>
          </w:rPr>
          <w:delText>3</w:delText>
        </w:r>
        <w:r w:rsidR="00766868" w:rsidRPr="00E120B6" w:rsidDel="005E40AB">
          <w:rPr>
            <w:rFonts w:cstheme="minorHAnsi"/>
            <w:sz w:val="24"/>
            <w:szCs w:val="24"/>
            <w:lang w:val="en-GB"/>
          </w:rPr>
          <w:delText xml:space="preserve">), </w:delText>
        </w:r>
        <w:r w:rsidR="00DF73B0" w:rsidRPr="00E120B6" w:rsidDel="005E40AB">
          <w:rPr>
            <w:rFonts w:cstheme="minorHAnsi"/>
            <w:sz w:val="24"/>
            <w:szCs w:val="24"/>
            <w:lang w:val="en-GB"/>
          </w:rPr>
          <w:delText>independently on conditions</w:delText>
        </w:r>
        <w:r w:rsidR="00773DDD" w:rsidRPr="00E120B6" w:rsidDel="005E40AB">
          <w:rPr>
            <w:rFonts w:cstheme="minorHAnsi"/>
            <w:sz w:val="24"/>
            <w:szCs w:val="24"/>
            <w:lang w:val="en-GB"/>
          </w:rPr>
          <w:delText xml:space="preserve">, </w:delText>
        </w:r>
        <w:r w:rsidR="00DF73B0" w:rsidRPr="00E120B6" w:rsidDel="005E40AB">
          <w:rPr>
            <w:rFonts w:cstheme="minorHAnsi"/>
            <w:sz w:val="24"/>
            <w:szCs w:val="24"/>
            <w:lang w:val="en-GB"/>
          </w:rPr>
          <w:delText xml:space="preserve">foraging efficiency </w:delText>
        </w:r>
        <w:r w:rsidR="007E3741" w:rsidRPr="00E120B6" w:rsidDel="005E40AB">
          <w:rPr>
            <w:rFonts w:cstheme="minorHAnsi"/>
            <w:sz w:val="24"/>
            <w:szCs w:val="24"/>
            <w:lang w:val="en-GB"/>
          </w:rPr>
          <w:delText xml:space="preserve">decreased with the duration of the latency </w:delText>
        </w:r>
        <w:r w:rsidR="00773DDD" w:rsidRPr="00E120B6" w:rsidDel="005E40AB">
          <w:rPr>
            <w:rFonts w:cstheme="minorHAnsi"/>
            <w:sz w:val="24"/>
            <w:szCs w:val="24"/>
            <w:lang w:val="en-GB"/>
          </w:rPr>
          <w:delText>(</w:delText>
        </w:r>
        <w:r w:rsidR="00DF73B0" w:rsidRPr="00E120B6" w:rsidDel="005E40AB">
          <w:rPr>
            <w:rFonts w:cstheme="minorHAnsi"/>
            <w:sz w:val="24"/>
            <w:szCs w:val="24"/>
            <w:lang w:val="en-GB"/>
          </w:rPr>
          <w:delText xml:space="preserve">interaction of latency and treatment: estimate = </w:delText>
        </w:r>
        <w:r w:rsidR="00DF73B0" w:rsidRPr="00E120B6" w:rsidDel="005E40AB">
          <w:rPr>
            <w:rFonts w:eastAsia="Times New Roman" w:cstheme="minorHAnsi"/>
            <w:sz w:val="24"/>
            <w:szCs w:val="24"/>
            <w:bdr w:val="none" w:sz="0" w:space="0" w:color="auto" w:frame="1"/>
            <w:lang w:val="en-GB" w:eastAsia="pl-PL"/>
          </w:rPr>
          <w:delText>0.02, SE = 0.01</w:delText>
        </w:r>
        <w:r w:rsidR="00766868" w:rsidRPr="00E120B6" w:rsidDel="005E40AB">
          <w:rPr>
            <w:rFonts w:eastAsia="Times New Roman" w:cstheme="minorHAnsi"/>
            <w:sz w:val="24"/>
            <w:szCs w:val="24"/>
            <w:bdr w:val="none" w:sz="0" w:space="0" w:color="auto" w:frame="1"/>
            <w:lang w:val="en-GB" w:eastAsia="pl-PL"/>
          </w:rPr>
          <w:delText xml:space="preserve">, </w:delText>
        </w:r>
        <w:r w:rsidR="00766868" w:rsidRPr="00E120B6" w:rsidDel="005E40AB">
          <w:rPr>
            <w:rFonts w:cstheme="minorHAnsi"/>
            <w:sz w:val="24"/>
            <w:szCs w:val="24"/>
            <w:lang w:val="en-GB"/>
          </w:rPr>
          <w:delText>P</w:delText>
        </w:r>
        <w:r w:rsidR="00766868" w:rsidRPr="00E120B6" w:rsidDel="005E40AB">
          <w:rPr>
            <w:rFonts w:cstheme="minorHAnsi"/>
            <w:sz w:val="24"/>
            <w:szCs w:val="24"/>
            <w:vertAlign w:val="subscript"/>
            <w:lang w:val="en-GB"/>
          </w:rPr>
          <w:delText>r</w:delText>
        </w:r>
        <w:r w:rsidR="00DF73B0" w:rsidRPr="00E120B6" w:rsidDel="005E40AB">
          <w:rPr>
            <w:rFonts w:eastAsia="Times New Roman" w:cstheme="minorHAnsi"/>
            <w:sz w:val="24"/>
            <w:szCs w:val="24"/>
            <w:bdr w:val="none" w:sz="0" w:space="0" w:color="auto" w:frame="1"/>
            <w:lang w:val="en-GB" w:eastAsia="pl-PL"/>
          </w:rPr>
          <w:delText xml:space="preserve"> = 0.</w:delText>
        </w:r>
        <w:r w:rsidR="00766868" w:rsidRPr="00E120B6" w:rsidDel="005E40AB">
          <w:rPr>
            <w:rFonts w:eastAsia="Times New Roman" w:cstheme="minorHAnsi"/>
            <w:sz w:val="24"/>
            <w:szCs w:val="24"/>
            <w:bdr w:val="none" w:sz="0" w:space="0" w:color="auto" w:frame="1"/>
            <w:lang w:val="en-GB" w:eastAsia="pl-PL"/>
          </w:rPr>
          <w:delText>25</w:delText>
        </w:r>
        <w:r w:rsidR="00DF73B0" w:rsidRPr="00E120B6" w:rsidDel="005E40AB">
          <w:rPr>
            <w:rFonts w:eastAsia="Times New Roman" w:cstheme="minorHAnsi"/>
            <w:sz w:val="24"/>
            <w:szCs w:val="24"/>
            <w:bdr w:val="none" w:sz="0" w:space="0" w:color="auto" w:frame="1"/>
            <w:lang w:val="en-GB" w:eastAsia="pl-PL"/>
          </w:rPr>
          <w:delText xml:space="preserve">; </w:delText>
        </w:r>
        <w:r w:rsidR="00773DDD" w:rsidRPr="00E120B6" w:rsidDel="005E40AB">
          <w:rPr>
            <w:rFonts w:cstheme="minorHAnsi"/>
            <w:sz w:val="24"/>
            <w:szCs w:val="24"/>
            <w:lang w:val="en-GB"/>
          </w:rPr>
          <w:delText xml:space="preserve">Fig. </w:delText>
        </w:r>
        <w:r w:rsidR="00BB633A" w:rsidDel="005E40AB">
          <w:rPr>
            <w:rFonts w:cstheme="minorHAnsi"/>
            <w:sz w:val="24"/>
            <w:szCs w:val="24"/>
            <w:lang w:val="en-GB"/>
          </w:rPr>
          <w:delText>3</w:delText>
        </w:r>
        <w:r w:rsidR="00697C76" w:rsidDel="005E40AB">
          <w:rPr>
            <w:rFonts w:cstheme="minorHAnsi"/>
            <w:sz w:val="24"/>
            <w:szCs w:val="24"/>
            <w:lang w:val="en-GB"/>
          </w:rPr>
          <w:delText xml:space="preserve">). </w:delText>
        </w:r>
        <w:r w:rsidR="00697C76" w:rsidRPr="00867664" w:rsidDel="005E40AB">
          <w:rPr>
            <w:rFonts w:cstheme="minorHAnsi"/>
            <w:sz w:val="24"/>
            <w:szCs w:val="24"/>
            <w:highlight w:val="yellow"/>
            <w:lang w:val="en-GB"/>
          </w:rPr>
          <w:delText>Birds identity was an important effect in the model (Chi-square test, P &lt; 0.001).</w:delText>
        </w:r>
      </w:del>
    </w:p>
    <w:p w14:paraId="1EA699E9" w14:textId="005CF22F" w:rsidR="00697C76" w:rsidRPr="00867664" w:rsidDel="005E40AB" w:rsidRDefault="008937FC" w:rsidP="00697C76">
      <w:pPr>
        <w:spacing w:line="480" w:lineRule="auto"/>
        <w:jc w:val="both"/>
        <w:rPr>
          <w:del w:id="439" w:author="Kasia Wojczulanis" w:date="2020-05-04T09:29:00Z"/>
          <w:rFonts w:cstheme="minorHAnsi"/>
          <w:sz w:val="24"/>
          <w:szCs w:val="24"/>
          <w:highlight w:val="yellow"/>
          <w:lang w:val="en-GB"/>
        </w:rPr>
      </w:pPr>
      <w:del w:id="440" w:author="Kasia Wojczulanis" w:date="2020-05-04T09:29:00Z">
        <w:r w:rsidRPr="00E120B6" w:rsidDel="005E40AB">
          <w:rPr>
            <w:rFonts w:cstheme="minorHAnsi"/>
            <w:sz w:val="24"/>
            <w:szCs w:val="24"/>
            <w:lang w:val="en-GB"/>
          </w:rPr>
          <w:delText xml:space="preserve">When controlled for the </w:delText>
        </w:r>
        <w:r w:rsidR="0051112B" w:rsidRPr="00E120B6" w:rsidDel="005E40AB">
          <w:rPr>
            <w:rFonts w:cstheme="minorHAnsi"/>
            <w:b/>
            <w:sz w:val="24"/>
            <w:szCs w:val="24"/>
            <w:lang w:val="en-GB"/>
          </w:rPr>
          <w:delText>arousal</w:delText>
        </w:r>
        <w:r w:rsidRPr="00E120B6" w:rsidDel="005E40AB">
          <w:rPr>
            <w:rFonts w:cstheme="minorHAnsi"/>
            <w:b/>
            <w:sz w:val="24"/>
            <w:szCs w:val="24"/>
            <w:lang w:val="en-GB"/>
          </w:rPr>
          <w:delText xml:space="preserve"> </w:delText>
        </w:r>
        <w:r w:rsidRPr="00E120B6" w:rsidDel="005E40AB">
          <w:rPr>
            <w:rFonts w:cstheme="minorHAnsi"/>
            <w:sz w:val="24"/>
            <w:szCs w:val="24"/>
            <w:lang w:val="en-GB"/>
          </w:rPr>
          <w:delText>(i.e. overall amount  of movement</w:delText>
        </w:r>
        <w:r w:rsidR="00BD0FE6" w:rsidRPr="00E120B6" w:rsidDel="005E40AB">
          <w:rPr>
            <w:rFonts w:cstheme="minorHAnsi"/>
            <w:sz w:val="24"/>
            <w:szCs w:val="24"/>
            <w:lang w:val="en-GB"/>
          </w:rPr>
          <w:delText xml:space="preserve"> during the foraging visit</w:delText>
        </w:r>
        <w:r w:rsidR="0051112B" w:rsidRPr="00E120B6" w:rsidDel="005E40AB">
          <w:rPr>
            <w:rFonts w:cstheme="minorHAnsi"/>
            <w:sz w:val="24"/>
            <w:szCs w:val="24"/>
            <w:lang w:val="en-GB"/>
          </w:rPr>
          <w:delText xml:space="preserve">) </w:delText>
        </w:r>
        <w:r w:rsidR="008A3538" w:rsidRPr="00E120B6" w:rsidDel="005E40AB">
          <w:rPr>
            <w:rFonts w:cstheme="minorHAnsi"/>
            <w:sz w:val="24"/>
            <w:szCs w:val="24"/>
            <w:lang w:val="en-GB"/>
          </w:rPr>
          <w:delText xml:space="preserve">foraging efficiency was lower in the threatening conditions (LMM, estimate = </w:delText>
        </w:r>
        <w:r w:rsidR="008A3538" w:rsidRPr="00E120B6" w:rsidDel="005E40AB">
          <w:rPr>
            <w:rFonts w:eastAsia="Times New Roman" w:cstheme="minorHAnsi"/>
            <w:sz w:val="24"/>
            <w:szCs w:val="24"/>
            <w:bdr w:val="none" w:sz="0" w:space="0" w:color="auto" w:frame="1"/>
            <w:lang w:val="en-GB" w:eastAsia="pl-PL"/>
          </w:rPr>
          <w:delText>-0.33</w:delText>
        </w:r>
        <w:r w:rsidR="008A3538" w:rsidRPr="00E120B6" w:rsidDel="005E40AB">
          <w:rPr>
            <w:rFonts w:cstheme="minorHAnsi"/>
            <w:sz w:val="24"/>
            <w:szCs w:val="24"/>
            <w:lang w:val="en-GB"/>
          </w:rPr>
          <w:delText xml:space="preserve">, SE = </w:delText>
        </w:r>
        <w:r w:rsidR="008A3538" w:rsidRPr="00E120B6" w:rsidDel="005E40AB">
          <w:rPr>
            <w:rFonts w:eastAsia="Times New Roman" w:cstheme="minorHAnsi"/>
            <w:sz w:val="24"/>
            <w:szCs w:val="24"/>
            <w:bdr w:val="none" w:sz="0" w:space="0" w:color="auto" w:frame="1"/>
            <w:lang w:val="en-GB" w:eastAsia="pl-PL"/>
          </w:rPr>
          <w:delText>0.05</w:delText>
        </w:r>
        <w:r w:rsidR="008A3538" w:rsidRPr="00E120B6" w:rsidDel="005E40AB">
          <w:rPr>
            <w:rFonts w:cstheme="minorHAnsi"/>
            <w:sz w:val="24"/>
            <w:szCs w:val="24"/>
            <w:lang w:val="en-GB"/>
          </w:rPr>
          <w:delText>, P</w:delText>
        </w:r>
        <w:r w:rsidR="008A3538" w:rsidRPr="00E120B6" w:rsidDel="005E40AB">
          <w:rPr>
            <w:rFonts w:cstheme="minorHAnsi"/>
            <w:sz w:val="24"/>
            <w:szCs w:val="24"/>
            <w:vertAlign w:val="subscript"/>
            <w:lang w:val="en-GB"/>
          </w:rPr>
          <w:delText>r</w:delText>
        </w:r>
        <w:r w:rsidR="008A3538" w:rsidRPr="00E120B6" w:rsidDel="005E40AB">
          <w:rPr>
            <w:rFonts w:cstheme="minorHAnsi"/>
            <w:sz w:val="24"/>
            <w:szCs w:val="24"/>
            <w:lang w:val="en-GB"/>
          </w:rPr>
          <w:delText xml:space="preserve"> = 0, Fig. </w:delText>
        </w:r>
        <w:r w:rsidR="00BB633A" w:rsidDel="005E40AB">
          <w:rPr>
            <w:rFonts w:cstheme="minorHAnsi"/>
            <w:sz w:val="24"/>
            <w:szCs w:val="24"/>
            <w:lang w:val="en-GB"/>
          </w:rPr>
          <w:delText>2</w:delText>
        </w:r>
        <w:r w:rsidR="008A3538" w:rsidRPr="00E120B6" w:rsidDel="005E40AB">
          <w:rPr>
            <w:rFonts w:cstheme="minorHAnsi"/>
            <w:sz w:val="24"/>
            <w:szCs w:val="24"/>
            <w:lang w:val="en-GB"/>
          </w:rPr>
          <w:delText xml:space="preserve">). Arousal on its own positively affected foraging conditions (estimate = </w:delText>
        </w:r>
        <w:r w:rsidR="008A3538" w:rsidRPr="00E120B6" w:rsidDel="005E40AB">
          <w:rPr>
            <w:rFonts w:eastAsia="Times New Roman" w:cstheme="minorHAnsi"/>
            <w:sz w:val="24"/>
            <w:szCs w:val="24"/>
            <w:bdr w:val="none" w:sz="0" w:space="0" w:color="auto" w:frame="1"/>
            <w:lang w:val="en-GB" w:eastAsia="pl-PL"/>
          </w:rPr>
          <w:delText>0.04, SE = 0.01,</w:delText>
        </w:r>
        <w:r w:rsidR="008A3538" w:rsidRPr="00E120B6" w:rsidDel="005E40AB">
          <w:rPr>
            <w:rFonts w:cstheme="minorHAnsi"/>
            <w:sz w:val="24"/>
            <w:szCs w:val="24"/>
            <w:lang w:val="en-GB"/>
          </w:rPr>
          <w:delText xml:space="preserve"> P</w:delText>
        </w:r>
        <w:r w:rsidR="008A3538" w:rsidRPr="00E120B6" w:rsidDel="005E40AB">
          <w:rPr>
            <w:rFonts w:cstheme="minorHAnsi"/>
            <w:sz w:val="24"/>
            <w:szCs w:val="24"/>
            <w:vertAlign w:val="subscript"/>
            <w:lang w:val="en-GB"/>
          </w:rPr>
          <w:delText>r</w:delText>
        </w:r>
        <w:r w:rsidR="008A3538" w:rsidRPr="00E120B6" w:rsidDel="005E40AB">
          <w:rPr>
            <w:rFonts w:cstheme="minorHAnsi"/>
            <w:sz w:val="24"/>
            <w:szCs w:val="24"/>
            <w:lang w:val="en-GB"/>
          </w:rPr>
          <w:delText xml:space="preserve"> = 0.001, Fig. </w:delText>
        </w:r>
        <w:r w:rsidR="00BB633A" w:rsidDel="005E40AB">
          <w:rPr>
            <w:rFonts w:cstheme="minorHAnsi"/>
            <w:sz w:val="24"/>
            <w:szCs w:val="24"/>
            <w:lang w:val="en-GB"/>
          </w:rPr>
          <w:delText>3</w:delText>
        </w:r>
        <w:r w:rsidR="008A3538" w:rsidRPr="00E120B6" w:rsidDel="005E40AB">
          <w:rPr>
            <w:rFonts w:cstheme="minorHAnsi"/>
            <w:sz w:val="24"/>
            <w:szCs w:val="24"/>
            <w:lang w:val="en-GB"/>
          </w:rPr>
          <w:delText xml:space="preserve">), and the relationship between these two variables was </w:delText>
        </w:r>
        <w:r w:rsidR="007E3741" w:rsidRPr="00E120B6" w:rsidDel="005E40AB">
          <w:rPr>
            <w:rFonts w:cstheme="minorHAnsi"/>
            <w:sz w:val="24"/>
            <w:szCs w:val="24"/>
            <w:lang w:val="en-GB"/>
          </w:rPr>
          <w:delText xml:space="preserve">stronger </w:delText>
        </w:r>
        <w:r w:rsidR="00FE5280" w:rsidRPr="00E120B6" w:rsidDel="005E40AB">
          <w:rPr>
            <w:rFonts w:cstheme="minorHAnsi"/>
            <w:sz w:val="24"/>
            <w:szCs w:val="24"/>
            <w:lang w:val="en-GB"/>
          </w:rPr>
          <w:delText xml:space="preserve">in the </w:delText>
        </w:r>
        <w:r w:rsidR="008A3538" w:rsidRPr="00E120B6" w:rsidDel="005E40AB">
          <w:rPr>
            <w:rFonts w:cstheme="minorHAnsi"/>
            <w:sz w:val="24"/>
            <w:szCs w:val="24"/>
            <w:lang w:val="en-GB"/>
          </w:rPr>
          <w:delText xml:space="preserve">threatening </w:delText>
        </w:r>
        <w:r w:rsidR="00FE5280" w:rsidRPr="00E120B6" w:rsidDel="005E40AB">
          <w:rPr>
            <w:rFonts w:cstheme="minorHAnsi"/>
            <w:sz w:val="24"/>
            <w:szCs w:val="24"/>
            <w:lang w:val="en-GB"/>
          </w:rPr>
          <w:delText>conditions (as indicate</w:delText>
        </w:r>
        <w:r w:rsidR="00C84588" w:rsidRPr="00E120B6" w:rsidDel="005E40AB">
          <w:rPr>
            <w:rFonts w:cstheme="minorHAnsi"/>
            <w:sz w:val="24"/>
            <w:szCs w:val="24"/>
            <w:lang w:val="en-GB"/>
          </w:rPr>
          <w:delText>d by the treatment x exploratory</w:delText>
        </w:r>
        <w:r w:rsidR="00FE5280" w:rsidRPr="00E120B6" w:rsidDel="005E40AB">
          <w:rPr>
            <w:rFonts w:cstheme="minorHAnsi"/>
            <w:sz w:val="24"/>
            <w:szCs w:val="24"/>
            <w:lang w:val="en-GB"/>
          </w:rPr>
          <w:delText xml:space="preserve"> behaviour interaction, </w:delText>
        </w:r>
        <w:r w:rsidR="008A3538" w:rsidRPr="00E120B6" w:rsidDel="005E40AB">
          <w:rPr>
            <w:rFonts w:cstheme="minorHAnsi"/>
            <w:sz w:val="24"/>
            <w:szCs w:val="24"/>
            <w:lang w:val="en-GB"/>
          </w:rPr>
          <w:delText>estimate = 0.13, SE = 0.03</w:delText>
        </w:r>
        <w:r w:rsidR="00FE5280" w:rsidRPr="00E120B6" w:rsidDel="005E40AB">
          <w:rPr>
            <w:rFonts w:eastAsia="Times New Roman" w:cstheme="minorHAnsi"/>
            <w:sz w:val="24"/>
            <w:szCs w:val="24"/>
            <w:bdr w:val="none" w:sz="0" w:space="0" w:color="auto" w:frame="1"/>
            <w:lang w:val="en-GB" w:eastAsia="pl-PL"/>
          </w:rPr>
          <w:delText xml:space="preserve">, </w:delText>
        </w:r>
        <w:r w:rsidR="008A3538" w:rsidRPr="00E120B6" w:rsidDel="005E40AB">
          <w:rPr>
            <w:rFonts w:cstheme="minorHAnsi"/>
            <w:sz w:val="24"/>
            <w:szCs w:val="24"/>
            <w:lang w:val="en-GB"/>
          </w:rPr>
          <w:delText>P</w:delText>
        </w:r>
        <w:r w:rsidR="008A3538" w:rsidRPr="00E120B6" w:rsidDel="005E40AB">
          <w:rPr>
            <w:rFonts w:cstheme="minorHAnsi"/>
            <w:sz w:val="24"/>
            <w:szCs w:val="24"/>
            <w:vertAlign w:val="subscript"/>
            <w:lang w:val="en-GB"/>
          </w:rPr>
          <w:delText>r</w:delText>
        </w:r>
        <w:r w:rsidR="008A3538" w:rsidRPr="00E120B6" w:rsidDel="005E40AB">
          <w:rPr>
            <w:rFonts w:cstheme="minorHAnsi"/>
            <w:sz w:val="24"/>
            <w:szCs w:val="24"/>
            <w:lang w:val="en-GB"/>
          </w:rPr>
          <w:delText xml:space="preserve"> = 0, </w:delText>
        </w:r>
        <w:r w:rsidR="00FE5280" w:rsidRPr="00E120B6" w:rsidDel="005E40AB">
          <w:rPr>
            <w:rFonts w:cstheme="minorHAnsi"/>
            <w:sz w:val="24"/>
            <w:szCs w:val="24"/>
            <w:lang w:val="en-GB"/>
          </w:rPr>
          <w:delText xml:space="preserve">Fig. </w:delText>
        </w:r>
        <w:r w:rsidR="003A6186" w:rsidRPr="00E120B6" w:rsidDel="005E40AB">
          <w:rPr>
            <w:rFonts w:cstheme="minorHAnsi"/>
            <w:sz w:val="24"/>
            <w:szCs w:val="24"/>
            <w:lang w:val="en-GB"/>
          </w:rPr>
          <w:delText>3</w:delText>
        </w:r>
        <w:r w:rsidR="00FE5280" w:rsidRPr="00E120B6" w:rsidDel="005E40AB">
          <w:rPr>
            <w:rFonts w:cstheme="minorHAnsi"/>
            <w:sz w:val="24"/>
            <w:szCs w:val="24"/>
            <w:lang w:val="en-GB"/>
          </w:rPr>
          <w:delText xml:space="preserve">). </w:delText>
        </w:r>
        <w:r w:rsidR="00697C76" w:rsidRPr="00867664" w:rsidDel="005E40AB">
          <w:rPr>
            <w:rFonts w:cstheme="minorHAnsi"/>
            <w:sz w:val="24"/>
            <w:szCs w:val="24"/>
            <w:highlight w:val="yellow"/>
            <w:lang w:val="en-GB"/>
          </w:rPr>
          <w:delText>Birds identity was an important effect in the model (Chi-square test, P &lt; 0.001).</w:delText>
        </w:r>
      </w:del>
    </w:p>
    <w:p w14:paraId="3625EC84" w14:textId="6E3DA691" w:rsidR="00505372" w:rsidDel="005E40AB" w:rsidRDefault="007A78BC" w:rsidP="008A3538">
      <w:pPr>
        <w:spacing w:line="480" w:lineRule="auto"/>
        <w:jc w:val="both"/>
        <w:rPr>
          <w:del w:id="441" w:author="Kasia Wojczulanis" w:date="2020-05-04T09:29:00Z"/>
          <w:rFonts w:cstheme="minorHAnsi"/>
          <w:sz w:val="24"/>
          <w:szCs w:val="24"/>
          <w:lang w:val="en-GB"/>
        </w:rPr>
      </w:pPr>
      <w:del w:id="442" w:author="Kasia Wojczulanis" w:date="2020-05-04T09:29:00Z">
        <w:r w:rsidRPr="00E120B6" w:rsidDel="005E40AB">
          <w:rPr>
            <w:rFonts w:cstheme="minorHAnsi"/>
            <w:sz w:val="24"/>
            <w:szCs w:val="24"/>
            <w:lang w:val="en-GB"/>
          </w:rPr>
          <w:delText xml:space="preserve">All three behaviours changed in </w:delText>
        </w:r>
        <w:r w:rsidRPr="003630FE" w:rsidDel="005E40AB">
          <w:rPr>
            <w:rFonts w:cstheme="minorHAnsi"/>
            <w:sz w:val="24"/>
            <w:szCs w:val="24"/>
            <w:lang w:val="en-GB"/>
          </w:rPr>
          <w:delText xml:space="preserve">response to the experimental treatment (Fig. </w:delText>
        </w:r>
        <w:r w:rsidR="003630FE" w:rsidRPr="003630FE" w:rsidDel="005E40AB">
          <w:rPr>
            <w:rFonts w:cstheme="minorHAnsi"/>
            <w:sz w:val="24"/>
            <w:szCs w:val="24"/>
            <w:lang w:val="en-GB"/>
          </w:rPr>
          <w:delText>2</w:delText>
        </w:r>
        <w:r w:rsidRPr="003630FE" w:rsidDel="005E40AB">
          <w:rPr>
            <w:rFonts w:cstheme="minorHAnsi"/>
            <w:sz w:val="24"/>
            <w:szCs w:val="24"/>
            <w:lang w:val="en-GB"/>
          </w:rPr>
          <w:delText>), with higher values observed in the experimental compared to control conditions for exploratory (LMM, estimate = 0.04, SE = 0.01, P</w:delText>
        </w:r>
        <w:r w:rsidRPr="003630FE" w:rsidDel="005E40AB">
          <w:rPr>
            <w:rFonts w:cstheme="minorHAnsi"/>
            <w:sz w:val="24"/>
            <w:szCs w:val="24"/>
            <w:vertAlign w:val="subscript"/>
            <w:lang w:val="en-GB"/>
          </w:rPr>
          <w:delText>r</w:delText>
        </w:r>
        <w:r w:rsidRPr="003630FE" w:rsidDel="005E40AB">
          <w:rPr>
            <w:rFonts w:cstheme="minorHAnsi"/>
            <w:sz w:val="24"/>
            <w:szCs w:val="24"/>
            <w:lang w:val="en-GB"/>
          </w:rPr>
          <w:delText xml:space="preserve"> = 0.026) and risk-avoidance behaviour (estimate = 3.16, SE = 0.53, P</w:delText>
        </w:r>
        <w:r w:rsidRPr="003630FE" w:rsidDel="005E40AB">
          <w:rPr>
            <w:rFonts w:cstheme="minorHAnsi"/>
            <w:sz w:val="24"/>
            <w:szCs w:val="24"/>
            <w:vertAlign w:val="subscript"/>
            <w:lang w:val="en-GB"/>
          </w:rPr>
          <w:delText>r</w:delText>
        </w:r>
        <w:r w:rsidRPr="003630FE" w:rsidDel="005E40AB">
          <w:rPr>
            <w:rFonts w:cstheme="minorHAnsi"/>
            <w:sz w:val="24"/>
            <w:szCs w:val="24"/>
            <w:lang w:val="en-GB"/>
          </w:rPr>
          <w:delText xml:space="preserve"> = 0.002; Fig. </w:delText>
        </w:r>
        <w:r w:rsidR="003630FE" w:rsidRPr="003630FE" w:rsidDel="005E40AB">
          <w:rPr>
            <w:rFonts w:cstheme="minorHAnsi"/>
            <w:sz w:val="24"/>
            <w:szCs w:val="24"/>
            <w:lang w:val="en-GB"/>
          </w:rPr>
          <w:delText>2</w:delText>
        </w:r>
        <w:r w:rsidRPr="003630FE" w:rsidDel="005E40AB">
          <w:rPr>
            <w:rFonts w:cstheme="minorHAnsi"/>
            <w:sz w:val="24"/>
            <w:szCs w:val="24"/>
            <w:lang w:val="en-GB"/>
          </w:rPr>
          <w:delText>) and lower values for the arousal (estimate = -0.49, SE = 0.19, P</w:delText>
        </w:r>
        <w:r w:rsidRPr="003630FE" w:rsidDel="005E40AB">
          <w:rPr>
            <w:rFonts w:cstheme="minorHAnsi"/>
            <w:sz w:val="24"/>
            <w:szCs w:val="24"/>
            <w:vertAlign w:val="subscript"/>
            <w:lang w:val="en-GB"/>
          </w:rPr>
          <w:delText>r</w:delText>
        </w:r>
        <w:r w:rsidRPr="003630FE" w:rsidDel="005E40AB">
          <w:rPr>
            <w:rFonts w:cstheme="minorHAnsi"/>
            <w:sz w:val="24"/>
            <w:szCs w:val="24"/>
            <w:lang w:val="en-GB"/>
          </w:rPr>
          <w:delText xml:space="preserve"> = 0; Fig. </w:delText>
        </w:r>
        <w:r w:rsidR="003630FE" w:rsidRPr="003630FE" w:rsidDel="005E40AB">
          <w:rPr>
            <w:rFonts w:cstheme="minorHAnsi"/>
            <w:sz w:val="24"/>
            <w:szCs w:val="24"/>
            <w:lang w:val="en-GB"/>
          </w:rPr>
          <w:delText>2</w:delText>
        </w:r>
        <w:r w:rsidRPr="003630FE" w:rsidDel="005E40AB">
          <w:rPr>
            <w:rFonts w:cstheme="minorHAnsi"/>
            <w:sz w:val="24"/>
            <w:szCs w:val="24"/>
            <w:lang w:val="en-GB"/>
          </w:rPr>
          <w:delText xml:space="preserve">). </w:delText>
        </w:r>
      </w:del>
    </w:p>
    <w:p w14:paraId="3DEE89B6" w14:textId="7C541866" w:rsidR="007B516C" w:rsidRPr="003630FE" w:rsidDel="00505372" w:rsidRDefault="008A3538" w:rsidP="008A3538">
      <w:pPr>
        <w:spacing w:line="480" w:lineRule="auto"/>
        <w:jc w:val="both"/>
        <w:rPr>
          <w:moveFrom w:id="443" w:author="Kasia Wojczulanis" w:date="2020-04-17T13:02:00Z"/>
          <w:rFonts w:cstheme="minorHAnsi"/>
          <w:sz w:val="24"/>
          <w:szCs w:val="24"/>
          <w:lang w:val="en-GB"/>
        </w:rPr>
      </w:pPr>
      <w:moveFromRangeStart w:id="444" w:author="Kasia Wojczulanis" w:date="2020-04-17T13:02:00Z" w:name="move38020984"/>
      <w:moveFrom w:id="445" w:author="Kasia Wojczulanis" w:date="2020-04-17T13:02:00Z">
        <w:r w:rsidRPr="003630FE" w:rsidDel="00505372">
          <w:rPr>
            <w:rFonts w:cstheme="minorHAnsi"/>
            <w:b/>
            <w:sz w:val="24"/>
            <w:szCs w:val="24"/>
            <w:lang w:val="en-GB"/>
          </w:rPr>
          <w:t xml:space="preserve">Repeatability </w:t>
        </w:r>
        <w:r w:rsidRPr="003630FE" w:rsidDel="00505372">
          <w:rPr>
            <w:rFonts w:cstheme="minorHAnsi"/>
            <w:sz w:val="24"/>
            <w:szCs w:val="24"/>
            <w:lang w:val="en-GB"/>
          </w:rPr>
          <w:t xml:space="preserve">of behaviours was moderate and significant for exploration  (R = 0.28, CI = </w:t>
        </w:r>
        <w:r w:rsidRPr="003630FE" w:rsidDel="00505372">
          <w:rPr>
            <w:rStyle w:val="gnkrckgcgsb"/>
            <w:rFonts w:cstheme="minorHAnsi"/>
            <w:sz w:val="24"/>
            <w:szCs w:val="24"/>
            <w:bdr w:val="none" w:sz="0" w:space="0" w:color="auto" w:frame="1"/>
            <w:lang w:val="en-GB"/>
          </w:rPr>
          <w:t>[0.044, 0.475]; LRT: P &lt; 0.001</w:t>
        </w:r>
        <w:r w:rsidRPr="003630FE" w:rsidDel="00505372">
          <w:rPr>
            <w:rFonts w:cstheme="minorHAnsi"/>
            <w:sz w:val="24"/>
            <w:szCs w:val="24"/>
            <w:lang w:val="en-GB"/>
          </w:rPr>
          <w:t xml:space="preserve">) and risk-avoidance (R = </w:t>
        </w:r>
        <w:r w:rsidRPr="003630FE" w:rsidDel="00505372">
          <w:rPr>
            <w:rStyle w:val="gnkrckgcgsb"/>
            <w:rFonts w:cstheme="minorHAnsi"/>
            <w:sz w:val="24"/>
            <w:szCs w:val="24"/>
            <w:bdr w:val="none" w:sz="0" w:space="0" w:color="auto" w:frame="1"/>
            <w:lang w:val="en-GB"/>
          </w:rPr>
          <w:t>0.269; CI = [0.064, 0.454], P &lt; 0.001</w:t>
        </w:r>
        <w:r w:rsidRPr="003630FE" w:rsidDel="00505372">
          <w:rPr>
            <w:rFonts w:cstheme="minorHAnsi"/>
            <w:sz w:val="24"/>
            <w:szCs w:val="24"/>
            <w:lang w:val="en-GB"/>
          </w:rPr>
          <w:t xml:space="preserve">), while low and insignificant for the arousal (R = 0.007, CI = [0, 0.09]; LRT: P ~ 1). </w:t>
        </w:r>
      </w:moveFrom>
    </w:p>
    <w:moveFromRangeEnd w:id="444"/>
    <w:p w14:paraId="68D69F5D" w14:textId="77777777" w:rsidR="008A3538" w:rsidRPr="003630FE" w:rsidRDefault="008A3538">
      <w:pPr>
        <w:rPr>
          <w:rFonts w:cstheme="minorHAnsi"/>
          <w:b/>
          <w:sz w:val="24"/>
          <w:szCs w:val="24"/>
          <w:lang w:val="en-GB"/>
        </w:rPr>
      </w:pPr>
    </w:p>
    <w:p w14:paraId="4688441E" w14:textId="70DC8F53" w:rsidR="00385A26" w:rsidRPr="003630FE" w:rsidRDefault="00385A26" w:rsidP="00064F41">
      <w:pPr>
        <w:spacing w:line="480" w:lineRule="auto"/>
        <w:jc w:val="both"/>
        <w:rPr>
          <w:rFonts w:cstheme="minorHAnsi"/>
          <w:b/>
          <w:sz w:val="24"/>
          <w:szCs w:val="24"/>
          <w:lang w:val="en-GB"/>
        </w:rPr>
      </w:pPr>
      <w:r w:rsidRPr="003630FE">
        <w:rPr>
          <w:rFonts w:cstheme="minorHAnsi"/>
          <w:b/>
          <w:sz w:val="24"/>
          <w:szCs w:val="24"/>
          <w:lang w:val="en-GB"/>
        </w:rPr>
        <w:t>Discussion</w:t>
      </w:r>
    </w:p>
    <w:p w14:paraId="20A8546A" w14:textId="40C0C18A" w:rsidR="00BE5B70" w:rsidRPr="00E120B6" w:rsidRDefault="00BE5B70" w:rsidP="00E45685">
      <w:pPr>
        <w:spacing w:before="240" w:line="480" w:lineRule="auto"/>
        <w:jc w:val="both"/>
        <w:rPr>
          <w:rFonts w:cstheme="minorHAnsi"/>
          <w:sz w:val="24"/>
          <w:szCs w:val="24"/>
          <w:lang w:val="en-GB"/>
        </w:rPr>
      </w:pPr>
      <w:r w:rsidRPr="00E120B6">
        <w:rPr>
          <w:rFonts w:cstheme="minorHAnsi"/>
          <w:sz w:val="24"/>
          <w:szCs w:val="24"/>
          <w:lang w:val="en-GB"/>
        </w:rPr>
        <w:t xml:space="preserve">As we </w:t>
      </w:r>
      <w:r w:rsidR="007A78BC" w:rsidRPr="00E120B6">
        <w:rPr>
          <w:rFonts w:cstheme="minorHAnsi"/>
          <w:sz w:val="24"/>
          <w:szCs w:val="24"/>
          <w:lang w:val="en-GB"/>
        </w:rPr>
        <w:t xml:space="preserve">could </w:t>
      </w:r>
      <w:r w:rsidRPr="00E120B6">
        <w:rPr>
          <w:rFonts w:cstheme="minorHAnsi"/>
          <w:sz w:val="24"/>
          <w:szCs w:val="24"/>
          <w:lang w:val="en-GB"/>
        </w:rPr>
        <w:t>expect</w:t>
      </w:r>
      <w:r w:rsidR="007A78BC" w:rsidRPr="00E120B6">
        <w:rPr>
          <w:rFonts w:cstheme="minorHAnsi"/>
          <w:sz w:val="24"/>
          <w:szCs w:val="24"/>
          <w:lang w:val="en-GB"/>
        </w:rPr>
        <w:t xml:space="preserve"> </w:t>
      </w:r>
      <w:r w:rsidRPr="00E120B6">
        <w:rPr>
          <w:rFonts w:cstheme="minorHAnsi"/>
          <w:sz w:val="24"/>
          <w:szCs w:val="24"/>
          <w:lang w:val="en-GB"/>
        </w:rPr>
        <w:t>in the light of the risk allocation hypothesis</w:t>
      </w:r>
      <w:r w:rsidR="00855922" w:rsidRPr="00E120B6">
        <w:rPr>
          <w:rFonts w:cstheme="minorHAnsi"/>
          <w:sz w:val="24"/>
          <w:szCs w:val="24"/>
          <w:lang w:val="en-GB"/>
        </w:rPr>
        <w:t xml:space="preserve"> </w:t>
      </w:r>
      <w:r w:rsidR="003121B3" w:rsidRPr="00E120B6">
        <w:rPr>
          <w:rFonts w:cstheme="minorHAnsi"/>
          <w:sz w:val="24"/>
          <w:szCs w:val="24"/>
          <w:lang w:val="en-GB"/>
        </w:rPr>
        <w:t>(</w:t>
      </w:r>
      <w:r w:rsidR="003121B3" w:rsidRPr="00E120B6">
        <w:rPr>
          <w:rFonts w:cstheme="minorHAnsi"/>
          <w:noProof/>
          <w:sz w:val="24"/>
          <w:szCs w:val="24"/>
          <w:lang w:val="en-GB"/>
        </w:rPr>
        <w:t>Lima and Bednekoff 1999</w:t>
      </w:r>
      <w:r w:rsidR="003121B3" w:rsidRPr="00E120B6">
        <w:rPr>
          <w:rFonts w:cstheme="minorHAnsi"/>
          <w:sz w:val="24"/>
          <w:szCs w:val="24"/>
          <w:lang w:val="en-GB"/>
        </w:rPr>
        <w:t xml:space="preserve">) </w:t>
      </w:r>
      <w:r w:rsidRPr="00E120B6">
        <w:rPr>
          <w:rFonts w:cstheme="minorHAnsi"/>
          <w:sz w:val="24"/>
          <w:szCs w:val="24"/>
          <w:lang w:val="en-GB"/>
        </w:rPr>
        <w:t>foraging efficiency of the LBH decreased in response to threatening conditions.</w:t>
      </w:r>
      <w:r w:rsidR="003121B3" w:rsidRPr="00E120B6">
        <w:rPr>
          <w:rFonts w:cstheme="minorHAnsi"/>
          <w:sz w:val="24"/>
          <w:szCs w:val="24"/>
          <w:lang w:val="en-GB"/>
        </w:rPr>
        <w:t xml:space="preserve"> </w:t>
      </w:r>
      <w:r w:rsidR="00074808" w:rsidRPr="00E120B6">
        <w:rPr>
          <w:rFonts w:cstheme="minorHAnsi"/>
          <w:sz w:val="24"/>
          <w:szCs w:val="24"/>
          <w:lang w:val="en-GB"/>
        </w:rPr>
        <w:t xml:space="preserve">However, </w:t>
      </w:r>
      <w:r w:rsidRPr="00E120B6">
        <w:rPr>
          <w:rFonts w:cstheme="minorHAnsi"/>
          <w:sz w:val="24"/>
          <w:szCs w:val="24"/>
          <w:lang w:val="en-GB"/>
        </w:rPr>
        <w:t xml:space="preserve">behavioural performance of individuals in regard to exploration, risk-avoidance and arousal additionally affected </w:t>
      </w:r>
      <w:r w:rsidR="00074808" w:rsidRPr="00E120B6">
        <w:rPr>
          <w:rFonts w:cstheme="minorHAnsi"/>
          <w:sz w:val="24"/>
          <w:szCs w:val="24"/>
          <w:lang w:val="en-GB"/>
        </w:rPr>
        <w:t xml:space="preserve">the </w:t>
      </w:r>
      <w:r w:rsidRPr="00E120B6">
        <w:rPr>
          <w:rFonts w:cstheme="minorHAnsi"/>
          <w:sz w:val="24"/>
          <w:szCs w:val="24"/>
          <w:lang w:val="en-GB"/>
        </w:rPr>
        <w:t xml:space="preserve">foraging efficiency, interestingly in condition-dependent manner. </w:t>
      </w:r>
      <w:r w:rsidR="00074808" w:rsidRPr="00E120B6">
        <w:rPr>
          <w:rFonts w:cstheme="minorHAnsi"/>
          <w:sz w:val="24"/>
          <w:szCs w:val="24"/>
          <w:lang w:val="en-GB"/>
        </w:rPr>
        <w:t>These re</w:t>
      </w:r>
      <w:r w:rsidR="00855922" w:rsidRPr="00E120B6">
        <w:rPr>
          <w:rFonts w:cstheme="minorHAnsi"/>
          <w:sz w:val="24"/>
          <w:szCs w:val="24"/>
          <w:lang w:val="en-GB"/>
        </w:rPr>
        <w:t xml:space="preserve">sults </w:t>
      </w:r>
      <w:r w:rsidR="003A7F36" w:rsidRPr="00E120B6">
        <w:rPr>
          <w:rFonts w:cstheme="minorHAnsi"/>
          <w:sz w:val="24"/>
          <w:szCs w:val="24"/>
          <w:lang w:val="en-GB"/>
        </w:rPr>
        <w:t xml:space="preserve">suggest </w:t>
      </w:r>
      <w:r w:rsidR="00855922" w:rsidRPr="00E120B6">
        <w:rPr>
          <w:rFonts w:cstheme="minorHAnsi"/>
          <w:sz w:val="24"/>
          <w:szCs w:val="24"/>
          <w:lang w:val="en-GB"/>
        </w:rPr>
        <w:t xml:space="preserve">that a </w:t>
      </w:r>
      <w:r w:rsidR="00074808" w:rsidRPr="00E120B6">
        <w:rPr>
          <w:rFonts w:cstheme="minorHAnsi"/>
          <w:sz w:val="24"/>
          <w:szCs w:val="24"/>
          <w:lang w:val="en-GB"/>
        </w:rPr>
        <w:t xml:space="preserve">range </w:t>
      </w:r>
      <w:r w:rsidR="00855922" w:rsidRPr="00E120B6">
        <w:rPr>
          <w:rFonts w:cstheme="minorHAnsi"/>
          <w:sz w:val="24"/>
          <w:szCs w:val="24"/>
          <w:lang w:val="en-GB"/>
        </w:rPr>
        <w:t xml:space="preserve">instead of a single, fixed </w:t>
      </w:r>
      <w:r w:rsidR="00074808" w:rsidRPr="00E120B6">
        <w:rPr>
          <w:rFonts w:cstheme="minorHAnsi"/>
          <w:sz w:val="24"/>
          <w:szCs w:val="24"/>
          <w:lang w:val="en-GB"/>
        </w:rPr>
        <w:t>strategy</w:t>
      </w:r>
      <w:r w:rsidR="00855922" w:rsidRPr="00E120B6">
        <w:rPr>
          <w:rFonts w:cstheme="minorHAnsi"/>
          <w:sz w:val="24"/>
          <w:szCs w:val="24"/>
          <w:lang w:val="en-GB"/>
        </w:rPr>
        <w:t xml:space="preserve"> should be considered, when modelling the time allocation into foraging in the context of predation pressure. The results also highlight the importance of behavioural variability in shaping evolution of foraging strategy.</w:t>
      </w:r>
    </w:p>
    <w:p w14:paraId="7BFFEB48" w14:textId="1FF06E74" w:rsidR="00E84201" w:rsidRPr="00E120B6" w:rsidRDefault="003E61FC" w:rsidP="00E45685">
      <w:pPr>
        <w:spacing w:before="240" w:line="480" w:lineRule="auto"/>
        <w:jc w:val="both"/>
        <w:rPr>
          <w:rFonts w:cstheme="minorHAnsi"/>
          <w:sz w:val="24"/>
          <w:szCs w:val="24"/>
          <w:lang w:val="en-GB"/>
        </w:rPr>
      </w:pPr>
      <w:r w:rsidRPr="00E120B6">
        <w:rPr>
          <w:rFonts w:cstheme="minorHAnsi"/>
          <w:sz w:val="24"/>
          <w:szCs w:val="24"/>
          <w:lang w:val="en-GB"/>
        </w:rPr>
        <w:t>D</w:t>
      </w:r>
      <w:r w:rsidR="000A124F" w:rsidRPr="00E120B6">
        <w:rPr>
          <w:rFonts w:cstheme="minorHAnsi"/>
          <w:sz w:val="24"/>
          <w:szCs w:val="24"/>
          <w:lang w:val="en-GB"/>
        </w:rPr>
        <w:t xml:space="preserve">espite not being a specific </w:t>
      </w:r>
      <w:r w:rsidR="007A78BC" w:rsidRPr="00E120B6">
        <w:rPr>
          <w:rFonts w:cstheme="minorHAnsi"/>
          <w:sz w:val="24"/>
          <w:szCs w:val="24"/>
          <w:lang w:val="en-GB"/>
        </w:rPr>
        <w:t xml:space="preserve">prey </w:t>
      </w:r>
      <w:r w:rsidR="000A124F" w:rsidRPr="00E120B6">
        <w:rPr>
          <w:rFonts w:cstheme="minorHAnsi"/>
          <w:sz w:val="24"/>
          <w:szCs w:val="24"/>
          <w:lang w:val="en-GB"/>
        </w:rPr>
        <w:t xml:space="preserve">target, hummingbirds </w:t>
      </w:r>
      <w:r w:rsidR="0063649D" w:rsidRPr="00E120B6">
        <w:rPr>
          <w:rFonts w:cstheme="minorHAnsi"/>
          <w:sz w:val="24"/>
          <w:szCs w:val="24"/>
          <w:lang w:val="en-GB"/>
        </w:rPr>
        <w:t xml:space="preserve">may be </w:t>
      </w:r>
      <w:r w:rsidR="000A124F" w:rsidRPr="00E120B6">
        <w:rPr>
          <w:rFonts w:cstheme="minorHAnsi"/>
          <w:sz w:val="24"/>
          <w:szCs w:val="24"/>
          <w:lang w:val="en-GB"/>
        </w:rPr>
        <w:t xml:space="preserve">opportunistically hunted by a wide range of predators (e.g. </w:t>
      </w:r>
      <w:r w:rsidR="000A124F" w:rsidRPr="00E120B6">
        <w:rPr>
          <w:rFonts w:cstheme="minorHAnsi"/>
          <w:sz w:val="24"/>
          <w:szCs w:val="24"/>
          <w:lang w:val="en-GB"/>
        </w:rPr>
        <w:fldChar w:fldCharType="begin" w:fldLock="1"/>
      </w:r>
      <w:r w:rsidR="000A124F" w:rsidRPr="00E120B6">
        <w:rPr>
          <w:rFonts w:cstheme="minorHAnsi"/>
          <w:sz w:val="24"/>
          <w:szCs w:val="24"/>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E120B6">
        <w:rPr>
          <w:rFonts w:cstheme="minorHAnsi"/>
          <w:sz w:val="24"/>
          <w:szCs w:val="24"/>
          <w:lang w:val="en-GB"/>
        </w:rPr>
        <w:fldChar w:fldCharType="separate"/>
      </w:r>
      <w:r w:rsidR="000A124F" w:rsidRPr="00E120B6">
        <w:rPr>
          <w:rFonts w:cstheme="minorHAnsi"/>
          <w:noProof/>
          <w:sz w:val="24"/>
          <w:szCs w:val="24"/>
          <w:lang w:val="en-GB"/>
        </w:rPr>
        <w:t>Owen and Cokendolpher 2006; Lorenz 2007; Zenzal et al. 2013; Sazima 2015; Nyffeler et al. 2017)</w:t>
      </w:r>
      <w:r w:rsidR="000A124F" w:rsidRPr="00E120B6">
        <w:rPr>
          <w:rFonts w:cstheme="minorHAnsi"/>
          <w:sz w:val="24"/>
          <w:szCs w:val="24"/>
          <w:lang w:val="en-GB"/>
        </w:rPr>
        <w:fldChar w:fldCharType="end"/>
      </w:r>
      <w:r w:rsidR="000A124F" w:rsidRPr="00E120B6">
        <w:rPr>
          <w:rFonts w:cstheme="minorHAnsi"/>
          <w:sz w:val="24"/>
          <w:szCs w:val="24"/>
          <w:lang w:val="en-GB"/>
        </w:rPr>
        <w:t>. That imposes a considerable predation risk and favours evolution of risk-avoidance behaviour.</w:t>
      </w:r>
      <w:r w:rsidR="00E84201" w:rsidRPr="00E120B6">
        <w:rPr>
          <w:rFonts w:cstheme="minorHAnsi"/>
          <w:sz w:val="24"/>
          <w:szCs w:val="24"/>
          <w:lang w:val="en-GB"/>
        </w:rPr>
        <w:t xml:space="preserve"> Indeed,</w:t>
      </w:r>
      <w:r w:rsidR="000A124F" w:rsidRPr="00E120B6">
        <w:rPr>
          <w:rFonts w:cstheme="minorHAnsi"/>
          <w:sz w:val="24"/>
          <w:szCs w:val="24"/>
          <w:lang w:val="en-GB"/>
        </w:rPr>
        <w:t xml:space="preserve"> </w:t>
      </w:r>
      <w:r w:rsidR="0063649D" w:rsidRPr="00E120B6">
        <w:rPr>
          <w:rFonts w:cstheme="minorHAnsi"/>
          <w:sz w:val="24"/>
          <w:szCs w:val="24"/>
          <w:lang w:val="en-GB"/>
        </w:rPr>
        <w:t xml:space="preserve">we found that experimental </w:t>
      </w:r>
      <w:r w:rsidR="000A124F" w:rsidRPr="00E120B6">
        <w:rPr>
          <w:rFonts w:cstheme="minorHAnsi"/>
          <w:sz w:val="24"/>
          <w:szCs w:val="24"/>
          <w:lang w:val="en-GB"/>
        </w:rPr>
        <w:t>exposure of an ant</w:t>
      </w:r>
      <w:r w:rsidR="0063649D" w:rsidRPr="00E120B6">
        <w:rPr>
          <w:rFonts w:cstheme="minorHAnsi"/>
          <w:sz w:val="24"/>
          <w:szCs w:val="24"/>
          <w:lang w:val="en-GB"/>
        </w:rPr>
        <w:t xml:space="preserve">, </w:t>
      </w:r>
      <w:r w:rsidR="00164BAA" w:rsidRPr="00E120B6">
        <w:rPr>
          <w:rFonts w:cstheme="minorHAnsi"/>
          <w:sz w:val="24"/>
          <w:szCs w:val="24"/>
          <w:lang w:val="en-GB"/>
        </w:rPr>
        <w:t xml:space="preserve">potentially </w:t>
      </w:r>
      <w:r w:rsidR="000A124F" w:rsidRPr="00E120B6">
        <w:rPr>
          <w:rFonts w:cstheme="minorHAnsi"/>
          <w:sz w:val="24"/>
          <w:szCs w:val="24"/>
          <w:lang w:val="en-GB"/>
        </w:rPr>
        <w:t>represent</w:t>
      </w:r>
      <w:r w:rsidR="00CD3D83" w:rsidRPr="00E120B6">
        <w:rPr>
          <w:rFonts w:cstheme="minorHAnsi"/>
          <w:sz w:val="24"/>
          <w:szCs w:val="24"/>
          <w:lang w:val="en-GB"/>
        </w:rPr>
        <w:t>ing</w:t>
      </w:r>
      <w:r w:rsidR="000A124F" w:rsidRPr="00E120B6">
        <w:rPr>
          <w:rFonts w:cstheme="minorHAnsi"/>
          <w:sz w:val="24"/>
          <w:szCs w:val="24"/>
          <w:lang w:val="en-GB"/>
        </w:rPr>
        <w:t xml:space="preserve"> </w:t>
      </w:r>
      <w:r w:rsidR="0063649D" w:rsidRPr="00E120B6">
        <w:rPr>
          <w:rFonts w:cstheme="minorHAnsi"/>
          <w:sz w:val="24"/>
          <w:szCs w:val="24"/>
          <w:lang w:val="en-GB"/>
        </w:rPr>
        <w:t xml:space="preserve">just </w:t>
      </w:r>
      <w:r w:rsidR="000A124F" w:rsidRPr="00E120B6">
        <w:rPr>
          <w:rFonts w:cstheme="minorHAnsi"/>
          <w:sz w:val="24"/>
          <w:szCs w:val="24"/>
          <w:lang w:val="en-GB"/>
        </w:rPr>
        <w:t>a threat of being bit</w:t>
      </w:r>
      <w:r w:rsidR="0063649D" w:rsidRPr="00E120B6">
        <w:rPr>
          <w:rFonts w:cstheme="minorHAnsi"/>
          <w:sz w:val="24"/>
          <w:szCs w:val="24"/>
          <w:lang w:val="en-GB"/>
        </w:rPr>
        <w:t>t</w:t>
      </w:r>
      <w:r w:rsidR="000A124F" w:rsidRPr="00E120B6">
        <w:rPr>
          <w:rFonts w:cstheme="minorHAnsi"/>
          <w:sz w:val="24"/>
          <w:szCs w:val="24"/>
          <w:lang w:val="en-GB"/>
        </w:rPr>
        <w:t xml:space="preserve">en </w:t>
      </w:r>
      <w:r w:rsidR="0063649D" w:rsidRPr="00E120B6">
        <w:rPr>
          <w:rFonts w:cstheme="minorHAnsi"/>
          <w:sz w:val="24"/>
          <w:szCs w:val="24"/>
          <w:lang w:val="en-GB"/>
        </w:rPr>
        <w:t>(</w:t>
      </w:r>
      <w:r w:rsidR="000A124F" w:rsidRPr="00E120B6">
        <w:rPr>
          <w:rFonts w:cstheme="minorHAnsi"/>
          <w:sz w:val="24"/>
          <w:szCs w:val="24"/>
          <w:lang w:val="en-GB"/>
        </w:rPr>
        <w:t>but not eaten</w:t>
      </w:r>
      <w:r w:rsidR="0063649D" w:rsidRPr="00E120B6">
        <w:rPr>
          <w:rFonts w:cstheme="minorHAnsi"/>
          <w:sz w:val="24"/>
          <w:szCs w:val="24"/>
          <w:lang w:val="en-GB"/>
        </w:rPr>
        <w:t xml:space="preserve">), was enough for LBHs to exhibit higher risk-avoidance </w:t>
      </w:r>
      <w:r w:rsidR="00D56452" w:rsidRPr="00E120B6">
        <w:rPr>
          <w:rFonts w:cstheme="minorHAnsi"/>
          <w:sz w:val="24"/>
          <w:szCs w:val="24"/>
          <w:lang w:val="en-GB"/>
        </w:rPr>
        <w:t xml:space="preserve">(longer latency to approach the feeder) and lower movement activity </w:t>
      </w:r>
      <w:r w:rsidR="0063649D" w:rsidRPr="00E120B6">
        <w:rPr>
          <w:rFonts w:cstheme="minorHAnsi"/>
          <w:sz w:val="24"/>
          <w:szCs w:val="24"/>
          <w:lang w:val="en-GB"/>
        </w:rPr>
        <w:t>com</w:t>
      </w:r>
      <w:r w:rsidR="00D56452" w:rsidRPr="00E120B6">
        <w:rPr>
          <w:rFonts w:cstheme="minorHAnsi"/>
          <w:sz w:val="24"/>
          <w:szCs w:val="24"/>
          <w:lang w:val="en-GB"/>
        </w:rPr>
        <w:t xml:space="preserve">pared to the control conditions. </w:t>
      </w:r>
      <w:r w:rsidR="0063649D" w:rsidRPr="00E120B6">
        <w:rPr>
          <w:rFonts w:cstheme="minorHAnsi"/>
          <w:sz w:val="24"/>
          <w:szCs w:val="24"/>
          <w:lang w:val="en-GB"/>
        </w:rPr>
        <w:t>Importantly, despite</w:t>
      </w:r>
      <w:r w:rsidR="007247E6">
        <w:rPr>
          <w:rFonts w:cstheme="minorHAnsi"/>
          <w:sz w:val="24"/>
          <w:szCs w:val="24"/>
          <w:lang w:val="en-GB"/>
        </w:rPr>
        <w:t xml:space="preserve"> of the threat, birds did forage</w:t>
      </w:r>
      <w:r w:rsidR="0063649D" w:rsidRPr="00E120B6">
        <w:rPr>
          <w:rFonts w:cstheme="minorHAnsi"/>
          <w:sz w:val="24"/>
          <w:szCs w:val="24"/>
          <w:lang w:val="en-GB"/>
        </w:rPr>
        <w:t xml:space="preserve"> although with a lower efficiency. This places</w:t>
      </w:r>
      <w:r w:rsidR="00B80E71" w:rsidRPr="00E120B6">
        <w:rPr>
          <w:rFonts w:cstheme="minorHAnsi"/>
          <w:sz w:val="24"/>
          <w:szCs w:val="24"/>
          <w:lang w:val="en-GB"/>
        </w:rPr>
        <w:t xml:space="preserve"> LBHs </w:t>
      </w:r>
      <w:r w:rsidR="003A7F36" w:rsidRPr="00E120B6">
        <w:rPr>
          <w:rFonts w:cstheme="minorHAnsi"/>
          <w:sz w:val="24"/>
          <w:szCs w:val="24"/>
          <w:lang w:val="en-GB"/>
        </w:rPr>
        <w:t xml:space="preserve">in a group of species </w:t>
      </w:r>
      <w:r w:rsidR="003121B3" w:rsidRPr="00E120B6">
        <w:rPr>
          <w:rFonts w:cstheme="minorHAnsi"/>
          <w:sz w:val="24"/>
          <w:szCs w:val="24"/>
          <w:lang w:val="en-GB"/>
        </w:rPr>
        <w:t xml:space="preserve">representing </w:t>
      </w:r>
      <w:r w:rsidR="0063649D" w:rsidRPr="00E120B6">
        <w:rPr>
          <w:rFonts w:cstheme="minorHAnsi"/>
          <w:sz w:val="24"/>
          <w:szCs w:val="24"/>
          <w:lang w:val="en-GB"/>
        </w:rPr>
        <w:t xml:space="preserve">so </w:t>
      </w:r>
      <w:r w:rsidR="0063649D" w:rsidRPr="00E120B6">
        <w:rPr>
          <w:rFonts w:cstheme="minorHAnsi"/>
          <w:sz w:val="24"/>
          <w:szCs w:val="24"/>
          <w:lang w:val="en-GB"/>
        </w:rPr>
        <w:lastRenderedPageBreak/>
        <w:t>call pa</w:t>
      </w:r>
      <w:r w:rsidRPr="00E120B6">
        <w:rPr>
          <w:rFonts w:cstheme="minorHAnsi"/>
          <w:sz w:val="24"/>
          <w:szCs w:val="24"/>
          <w:lang w:val="en-GB"/>
        </w:rPr>
        <w:t>radox</w:t>
      </w:r>
      <w:r w:rsidR="0063649D" w:rsidRPr="00E120B6">
        <w:rPr>
          <w:rFonts w:cstheme="minorHAnsi"/>
          <w:sz w:val="24"/>
          <w:szCs w:val="24"/>
          <w:lang w:val="en-GB"/>
        </w:rPr>
        <w:t xml:space="preserve"> </w:t>
      </w:r>
      <w:r w:rsidR="00CD3D83" w:rsidRPr="00E120B6">
        <w:rPr>
          <w:rFonts w:cstheme="minorHAnsi"/>
          <w:sz w:val="24"/>
          <w:szCs w:val="24"/>
          <w:lang w:val="en-GB"/>
        </w:rPr>
        <w:t>of risk-allocation hypothesis - i</w:t>
      </w:r>
      <w:r w:rsidR="00E84201" w:rsidRPr="00E120B6">
        <w:rPr>
          <w:rFonts w:cstheme="minorHAnsi"/>
          <w:sz w:val="24"/>
          <w:szCs w:val="24"/>
          <w:lang w:val="en-GB"/>
        </w:rPr>
        <w:t>n conditions of a frequent predator presence, prey might need to forage actively even though predators are present (</w:t>
      </w:r>
      <w:r w:rsidR="00E84201" w:rsidRPr="00E120B6">
        <w:rPr>
          <w:rFonts w:cstheme="minorHAnsi"/>
          <w:noProof/>
          <w:sz w:val="24"/>
          <w:szCs w:val="24"/>
          <w:lang w:val="en-GB"/>
        </w:rPr>
        <w:t xml:space="preserve">Lima and Bednekoff 1999; Ferrari et al. 2009). </w:t>
      </w:r>
      <w:r w:rsidR="003121B3" w:rsidRPr="00E120B6">
        <w:rPr>
          <w:rFonts w:cstheme="minorHAnsi"/>
          <w:noProof/>
          <w:sz w:val="24"/>
          <w:szCs w:val="24"/>
          <w:lang w:val="en-GB"/>
        </w:rPr>
        <w:t xml:space="preserve">It is worth to </w:t>
      </w:r>
      <w:r w:rsidR="007A78BC" w:rsidRPr="00E120B6">
        <w:rPr>
          <w:rFonts w:cstheme="minorHAnsi"/>
          <w:noProof/>
          <w:sz w:val="24"/>
          <w:szCs w:val="24"/>
          <w:lang w:val="en-GB"/>
        </w:rPr>
        <w:t>evoke in that context</w:t>
      </w:r>
      <w:r w:rsidR="003121B3" w:rsidRPr="00E120B6">
        <w:rPr>
          <w:rFonts w:cstheme="minorHAnsi"/>
          <w:noProof/>
          <w:sz w:val="24"/>
          <w:szCs w:val="24"/>
          <w:lang w:val="en-GB"/>
        </w:rPr>
        <w:t xml:space="preserve"> one </w:t>
      </w:r>
      <w:r w:rsidR="00E84201" w:rsidRPr="00E120B6">
        <w:rPr>
          <w:rFonts w:cstheme="minorHAnsi"/>
          <w:noProof/>
          <w:sz w:val="24"/>
          <w:szCs w:val="24"/>
          <w:lang w:val="en-GB"/>
        </w:rPr>
        <w:t>of assumption</w:t>
      </w:r>
      <w:r w:rsidR="003121B3" w:rsidRPr="00E120B6">
        <w:rPr>
          <w:rFonts w:cstheme="minorHAnsi"/>
          <w:noProof/>
          <w:sz w:val="24"/>
          <w:szCs w:val="24"/>
          <w:lang w:val="en-GB"/>
        </w:rPr>
        <w:t>s</w:t>
      </w:r>
      <w:r w:rsidR="00E84201" w:rsidRPr="00E120B6">
        <w:rPr>
          <w:rFonts w:cstheme="minorHAnsi"/>
          <w:noProof/>
          <w:sz w:val="24"/>
          <w:szCs w:val="24"/>
          <w:lang w:val="en-GB"/>
        </w:rPr>
        <w:t xml:space="preserve"> of the RAH </w:t>
      </w:r>
      <w:r w:rsidR="007247E6">
        <w:rPr>
          <w:rFonts w:cstheme="minorHAnsi"/>
          <w:noProof/>
          <w:sz w:val="24"/>
          <w:szCs w:val="24"/>
          <w:lang w:val="en-GB"/>
        </w:rPr>
        <w:t xml:space="preserve">which </w:t>
      </w:r>
      <w:r w:rsidR="00E84201" w:rsidRPr="00E120B6">
        <w:rPr>
          <w:rFonts w:cstheme="minorHAnsi"/>
          <w:noProof/>
          <w:sz w:val="24"/>
          <w:szCs w:val="24"/>
          <w:lang w:val="en-GB"/>
        </w:rPr>
        <w:t xml:space="preserve">is </w:t>
      </w:r>
      <w:r w:rsidR="00E84201" w:rsidRPr="00E120B6">
        <w:rPr>
          <w:rFonts w:cstheme="minorHAnsi"/>
          <w:sz w:val="24"/>
          <w:szCs w:val="24"/>
          <w:lang w:val="en-GB"/>
        </w:rPr>
        <w:t xml:space="preserve">‘living on the edge’ in terms of meeting energy demands. </w:t>
      </w:r>
      <w:r w:rsidR="003121B3" w:rsidRPr="00E120B6">
        <w:rPr>
          <w:rFonts w:cstheme="minorHAnsi"/>
          <w:sz w:val="24"/>
          <w:szCs w:val="24"/>
          <w:lang w:val="en-GB"/>
        </w:rPr>
        <w:t xml:space="preserve">This assumption seems to be rarely met in </w:t>
      </w:r>
      <w:r w:rsidR="00E84201" w:rsidRPr="00E120B6">
        <w:rPr>
          <w:rFonts w:cstheme="minorHAnsi"/>
          <w:sz w:val="24"/>
          <w:szCs w:val="24"/>
          <w:lang w:val="en-GB"/>
        </w:rPr>
        <w:t xml:space="preserve">most </w:t>
      </w:r>
      <w:r w:rsidR="003121B3" w:rsidRPr="00E120B6">
        <w:rPr>
          <w:rFonts w:cstheme="minorHAnsi"/>
          <w:sz w:val="24"/>
          <w:szCs w:val="24"/>
          <w:lang w:val="en-GB"/>
        </w:rPr>
        <w:t xml:space="preserve">of animal species </w:t>
      </w:r>
      <w:r w:rsidR="00E84201" w:rsidRPr="00E120B6">
        <w:rPr>
          <w:rFonts w:cstheme="minorHAnsi"/>
          <w:sz w:val="24"/>
          <w:szCs w:val="24"/>
          <w:lang w:val="en-GB"/>
        </w:rPr>
        <w:t xml:space="preserve">used to test the </w:t>
      </w:r>
      <w:r w:rsidR="003121B3" w:rsidRPr="00E120B6">
        <w:rPr>
          <w:rFonts w:cstheme="minorHAnsi"/>
          <w:sz w:val="24"/>
          <w:szCs w:val="24"/>
          <w:lang w:val="en-GB"/>
        </w:rPr>
        <w:t xml:space="preserve">hypothesis </w:t>
      </w:r>
      <w:r w:rsidR="00E84201" w:rsidRPr="00E120B6">
        <w:rPr>
          <w:rFonts w:cstheme="minorHAnsi"/>
          <w:sz w:val="24"/>
          <w:szCs w:val="24"/>
          <w:lang w:val="en-GB"/>
        </w:rPr>
        <w:t xml:space="preserve">so far </w:t>
      </w:r>
      <w:r w:rsidR="003121B3" w:rsidRPr="00E120B6">
        <w:rPr>
          <w:rFonts w:cstheme="minorHAnsi"/>
          <w:sz w:val="24"/>
          <w:szCs w:val="24"/>
          <w:lang w:val="en-GB"/>
        </w:rPr>
        <w:t>(</w:t>
      </w:r>
      <w:r w:rsidR="00E84201" w:rsidRPr="00E120B6">
        <w:rPr>
          <w:rFonts w:cstheme="minorHAnsi"/>
          <w:noProof/>
          <w:sz w:val="24"/>
          <w:szCs w:val="24"/>
          <w:lang w:val="en-GB"/>
        </w:rPr>
        <w:t>Ferrari et al. 2009</w:t>
      </w:r>
      <w:r w:rsidR="003121B3" w:rsidRPr="00E120B6">
        <w:rPr>
          <w:rFonts w:cstheme="minorHAnsi"/>
          <w:noProof/>
          <w:sz w:val="24"/>
          <w:szCs w:val="24"/>
          <w:lang w:val="en-GB"/>
        </w:rPr>
        <w:t xml:space="preserve">) </w:t>
      </w:r>
      <w:r w:rsidR="003121B3" w:rsidRPr="00E120B6">
        <w:rPr>
          <w:rFonts w:cstheme="minorHAnsi"/>
          <w:sz w:val="24"/>
          <w:szCs w:val="24"/>
          <w:lang w:val="en-GB"/>
        </w:rPr>
        <w:t>but hummingbirds, given their extreme metabolism rate, could be a rare example when the assumption is actually true.</w:t>
      </w:r>
    </w:p>
    <w:p w14:paraId="3DEE73B7" w14:textId="29AFC825" w:rsidR="00042E47" w:rsidRPr="00E120B6" w:rsidRDefault="00D56452" w:rsidP="00E45685">
      <w:pPr>
        <w:spacing w:before="240" w:line="480" w:lineRule="auto"/>
        <w:jc w:val="both"/>
        <w:rPr>
          <w:rFonts w:cstheme="minorHAnsi"/>
          <w:sz w:val="24"/>
          <w:szCs w:val="24"/>
          <w:lang w:val="en-GB"/>
        </w:rPr>
      </w:pPr>
      <w:r w:rsidRPr="00E120B6">
        <w:rPr>
          <w:rFonts w:cstheme="minorHAnsi"/>
          <w:sz w:val="24"/>
          <w:szCs w:val="24"/>
          <w:lang w:val="en-GB"/>
        </w:rPr>
        <w:t xml:space="preserve">The changes in </w:t>
      </w:r>
      <w:r w:rsidR="00F35A44" w:rsidRPr="00E120B6">
        <w:rPr>
          <w:rFonts w:cstheme="minorHAnsi"/>
          <w:sz w:val="24"/>
          <w:szCs w:val="24"/>
          <w:lang w:val="en-GB"/>
        </w:rPr>
        <w:t xml:space="preserve">LBHs </w:t>
      </w:r>
      <w:r w:rsidRPr="00E120B6">
        <w:rPr>
          <w:rFonts w:cstheme="minorHAnsi"/>
          <w:sz w:val="24"/>
          <w:szCs w:val="24"/>
          <w:lang w:val="en-GB"/>
        </w:rPr>
        <w:t>behaviour</w:t>
      </w:r>
      <w:r w:rsidR="00F35A44" w:rsidRPr="00E120B6">
        <w:rPr>
          <w:rFonts w:cstheme="minorHAnsi"/>
          <w:sz w:val="24"/>
          <w:szCs w:val="24"/>
          <w:lang w:val="en-GB"/>
        </w:rPr>
        <w:t xml:space="preserve"> in response to a threat</w:t>
      </w:r>
      <w:r w:rsidRPr="00E120B6">
        <w:rPr>
          <w:rFonts w:cstheme="minorHAnsi"/>
          <w:sz w:val="24"/>
          <w:szCs w:val="24"/>
          <w:lang w:val="en-GB"/>
        </w:rPr>
        <w:t xml:space="preserve">, longer latency and lower arousal, are likely to be adaptive. A longer time spent at the foraging site before the feeding onset may allow </w:t>
      </w:r>
      <w:r w:rsidR="00F35A44" w:rsidRPr="00E120B6">
        <w:rPr>
          <w:rFonts w:cstheme="minorHAnsi"/>
          <w:sz w:val="24"/>
          <w:szCs w:val="24"/>
          <w:lang w:val="en-GB"/>
        </w:rPr>
        <w:t>an individual</w:t>
      </w:r>
      <w:r w:rsidRPr="00E120B6">
        <w:rPr>
          <w:rFonts w:cstheme="minorHAnsi"/>
          <w:sz w:val="24"/>
          <w:szCs w:val="24"/>
          <w:lang w:val="en-GB"/>
        </w:rPr>
        <w:t xml:space="preserve"> to thoroughly evaluate the risk-level and so </w:t>
      </w:r>
      <w:r w:rsidR="007A78BC" w:rsidRPr="00E120B6">
        <w:rPr>
          <w:rFonts w:cstheme="minorHAnsi"/>
          <w:sz w:val="24"/>
          <w:szCs w:val="24"/>
          <w:lang w:val="en-GB"/>
        </w:rPr>
        <w:t xml:space="preserve">to </w:t>
      </w:r>
      <w:r w:rsidR="00ED76FE" w:rsidRPr="00E120B6">
        <w:rPr>
          <w:rFonts w:cstheme="minorHAnsi"/>
          <w:sz w:val="24"/>
          <w:szCs w:val="24"/>
          <w:lang w:val="en-GB"/>
        </w:rPr>
        <w:t>make adequate foraging decision</w:t>
      </w:r>
      <w:r w:rsidRPr="00E120B6">
        <w:rPr>
          <w:rFonts w:cstheme="minorHAnsi"/>
          <w:sz w:val="24"/>
          <w:szCs w:val="24"/>
          <w:lang w:val="en-GB"/>
        </w:rPr>
        <w:t xml:space="preserve">. If </w:t>
      </w:r>
      <w:r w:rsidR="00ED76FE" w:rsidRPr="00E120B6">
        <w:rPr>
          <w:rFonts w:cstheme="minorHAnsi"/>
          <w:sz w:val="24"/>
          <w:szCs w:val="24"/>
          <w:lang w:val="en-GB"/>
        </w:rPr>
        <w:t xml:space="preserve">a </w:t>
      </w:r>
      <w:r w:rsidRPr="00E120B6">
        <w:rPr>
          <w:rFonts w:cstheme="minorHAnsi"/>
          <w:sz w:val="24"/>
          <w:szCs w:val="24"/>
          <w:lang w:val="en-GB"/>
        </w:rPr>
        <w:t xml:space="preserve">threat </w:t>
      </w:r>
      <w:r w:rsidR="00ED76FE" w:rsidRPr="00E120B6">
        <w:rPr>
          <w:rFonts w:cstheme="minorHAnsi"/>
          <w:sz w:val="24"/>
          <w:szCs w:val="24"/>
          <w:lang w:val="en-GB"/>
        </w:rPr>
        <w:t>is no</w:t>
      </w:r>
      <w:r w:rsidR="007A78BC" w:rsidRPr="00E120B6">
        <w:rPr>
          <w:rFonts w:cstheme="minorHAnsi"/>
          <w:sz w:val="24"/>
          <w:szCs w:val="24"/>
          <w:lang w:val="en-GB"/>
        </w:rPr>
        <w:t>t</w:t>
      </w:r>
      <w:r w:rsidR="00ED76FE" w:rsidRPr="00E120B6">
        <w:rPr>
          <w:rFonts w:cstheme="minorHAnsi"/>
          <w:sz w:val="24"/>
          <w:szCs w:val="24"/>
          <w:lang w:val="en-GB"/>
        </w:rPr>
        <w:t xml:space="preserve"> </w:t>
      </w:r>
      <w:r w:rsidRPr="00E120B6">
        <w:rPr>
          <w:rFonts w:cstheme="minorHAnsi"/>
          <w:sz w:val="24"/>
          <w:szCs w:val="24"/>
          <w:lang w:val="en-GB"/>
        </w:rPr>
        <w:t xml:space="preserve">mortal, as it was probably the case in the present study, </w:t>
      </w:r>
      <w:r w:rsidR="00F35A44" w:rsidRPr="00E120B6">
        <w:rPr>
          <w:rFonts w:cstheme="minorHAnsi"/>
          <w:sz w:val="24"/>
          <w:szCs w:val="24"/>
          <w:lang w:val="en-GB"/>
        </w:rPr>
        <w:t xml:space="preserve">the individual </w:t>
      </w:r>
      <w:r w:rsidRPr="00E120B6">
        <w:rPr>
          <w:rFonts w:cstheme="minorHAnsi"/>
          <w:sz w:val="24"/>
          <w:szCs w:val="24"/>
          <w:lang w:val="en-GB"/>
        </w:rPr>
        <w:t>initiate</w:t>
      </w:r>
      <w:r w:rsidR="00F35A44" w:rsidRPr="00E120B6">
        <w:rPr>
          <w:rFonts w:cstheme="minorHAnsi"/>
          <w:sz w:val="24"/>
          <w:szCs w:val="24"/>
          <w:lang w:val="en-GB"/>
        </w:rPr>
        <w:t>s</w:t>
      </w:r>
      <w:r w:rsidRPr="00E120B6">
        <w:rPr>
          <w:rFonts w:cstheme="minorHAnsi"/>
          <w:sz w:val="24"/>
          <w:szCs w:val="24"/>
          <w:lang w:val="en-GB"/>
        </w:rPr>
        <w:t xml:space="preserve"> foraging despite be</w:t>
      </w:r>
      <w:r w:rsidR="00ED76FE" w:rsidRPr="00E120B6">
        <w:rPr>
          <w:rFonts w:cstheme="minorHAnsi"/>
          <w:sz w:val="24"/>
          <w:szCs w:val="24"/>
          <w:lang w:val="en-GB"/>
        </w:rPr>
        <w:t xml:space="preserve">ing threaten, otherwise </w:t>
      </w:r>
      <w:r w:rsidR="00F35A44" w:rsidRPr="00E120B6">
        <w:rPr>
          <w:rFonts w:cstheme="minorHAnsi"/>
          <w:sz w:val="24"/>
          <w:szCs w:val="24"/>
          <w:lang w:val="en-GB"/>
        </w:rPr>
        <w:t xml:space="preserve">it </w:t>
      </w:r>
      <w:r w:rsidR="00ED76FE" w:rsidRPr="00E120B6">
        <w:rPr>
          <w:rFonts w:cstheme="minorHAnsi"/>
          <w:sz w:val="24"/>
          <w:szCs w:val="24"/>
          <w:lang w:val="en-GB"/>
        </w:rPr>
        <w:t xml:space="preserve">might search </w:t>
      </w:r>
      <w:r w:rsidR="007A78BC" w:rsidRPr="00E120B6">
        <w:rPr>
          <w:rFonts w:cstheme="minorHAnsi"/>
          <w:sz w:val="24"/>
          <w:szCs w:val="24"/>
          <w:lang w:val="en-GB"/>
        </w:rPr>
        <w:t xml:space="preserve">for </w:t>
      </w:r>
      <w:r w:rsidR="00ED76FE" w:rsidRPr="00E120B6">
        <w:rPr>
          <w:rFonts w:cstheme="minorHAnsi"/>
          <w:sz w:val="24"/>
          <w:szCs w:val="24"/>
          <w:lang w:val="en-GB"/>
        </w:rPr>
        <w:t xml:space="preserve">another food resource or postpone foraging event. </w:t>
      </w:r>
      <w:r w:rsidR="007247E6">
        <w:rPr>
          <w:rFonts w:cstheme="minorHAnsi"/>
          <w:sz w:val="24"/>
          <w:szCs w:val="24"/>
          <w:lang w:val="en-GB"/>
        </w:rPr>
        <w:t>Adaptivity</w:t>
      </w:r>
      <w:r w:rsidR="003C1C36">
        <w:rPr>
          <w:rFonts w:cstheme="minorHAnsi"/>
          <w:sz w:val="24"/>
          <w:szCs w:val="24"/>
          <w:lang w:val="en-GB"/>
        </w:rPr>
        <w:t xml:space="preserve"> </w:t>
      </w:r>
      <w:r w:rsidR="00F35A44" w:rsidRPr="00E120B6">
        <w:rPr>
          <w:rFonts w:cstheme="minorHAnsi"/>
          <w:sz w:val="24"/>
          <w:szCs w:val="24"/>
          <w:lang w:val="en-GB"/>
        </w:rPr>
        <w:t xml:space="preserve">of </w:t>
      </w:r>
      <w:r w:rsidR="002741BD" w:rsidRPr="00E120B6">
        <w:rPr>
          <w:rFonts w:cstheme="minorHAnsi"/>
          <w:sz w:val="24"/>
          <w:szCs w:val="24"/>
          <w:lang w:val="en-GB"/>
        </w:rPr>
        <w:t xml:space="preserve">decreased activity </w:t>
      </w:r>
      <w:r w:rsidR="00F35A44" w:rsidRPr="00E120B6">
        <w:rPr>
          <w:rFonts w:cstheme="minorHAnsi"/>
          <w:sz w:val="24"/>
          <w:szCs w:val="24"/>
          <w:lang w:val="en-GB"/>
        </w:rPr>
        <w:t xml:space="preserve">of a prey </w:t>
      </w:r>
      <w:r w:rsidR="002741BD" w:rsidRPr="00E120B6">
        <w:rPr>
          <w:rFonts w:cstheme="minorHAnsi"/>
          <w:sz w:val="24"/>
          <w:szCs w:val="24"/>
          <w:lang w:val="en-GB"/>
        </w:rPr>
        <w:t xml:space="preserve">in the condition of high-risk predation </w:t>
      </w:r>
      <w:r w:rsidR="00ED76FE" w:rsidRPr="00E120B6">
        <w:rPr>
          <w:rFonts w:cstheme="minorHAnsi"/>
          <w:sz w:val="24"/>
          <w:szCs w:val="24"/>
          <w:lang w:val="en-GB"/>
        </w:rPr>
        <w:t xml:space="preserve">would </w:t>
      </w:r>
      <w:r w:rsidR="00CD3D83" w:rsidRPr="00E120B6">
        <w:rPr>
          <w:rFonts w:cstheme="minorHAnsi"/>
          <w:sz w:val="24"/>
          <w:szCs w:val="24"/>
          <w:lang w:val="en-GB"/>
        </w:rPr>
        <w:t xml:space="preserve">be </w:t>
      </w:r>
      <w:r w:rsidR="00F35A44" w:rsidRPr="00E120B6">
        <w:rPr>
          <w:rFonts w:cstheme="minorHAnsi"/>
          <w:sz w:val="24"/>
          <w:szCs w:val="24"/>
          <w:lang w:val="en-GB"/>
        </w:rPr>
        <w:t xml:space="preserve">related to lower </w:t>
      </w:r>
      <w:r w:rsidR="00ED76FE" w:rsidRPr="00E120B6">
        <w:rPr>
          <w:rFonts w:cstheme="minorHAnsi"/>
          <w:sz w:val="24"/>
          <w:szCs w:val="24"/>
          <w:lang w:val="en-GB"/>
        </w:rPr>
        <w:t>chance</w:t>
      </w:r>
      <w:r w:rsidR="00F35A44" w:rsidRPr="00E120B6">
        <w:rPr>
          <w:rFonts w:cstheme="minorHAnsi"/>
          <w:sz w:val="24"/>
          <w:szCs w:val="24"/>
          <w:lang w:val="en-GB"/>
        </w:rPr>
        <w:t>s</w:t>
      </w:r>
      <w:r w:rsidR="00ED76FE" w:rsidRPr="00E120B6">
        <w:rPr>
          <w:rFonts w:cstheme="minorHAnsi"/>
          <w:sz w:val="24"/>
          <w:szCs w:val="24"/>
          <w:lang w:val="en-GB"/>
        </w:rPr>
        <w:t xml:space="preserve"> </w:t>
      </w:r>
      <w:r w:rsidR="00630705" w:rsidRPr="00E120B6">
        <w:rPr>
          <w:rFonts w:cstheme="minorHAnsi"/>
          <w:sz w:val="24"/>
          <w:szCs w:val="24"/>
          <w:lang w:val="en-GB"/>
        </w:rPr>
        <w:t xml:space="preserve">of </w:t>
      </w:r>
      <w:r w:rsidR="00ED76FE" w:rsidRPr="00E120B6">
        <w:rPr>
          <w:rFonts w:cstheme="minorHAnsi"/>
          <w:sz w:val="24"/>
          <w:szCs w:val="24"/>
          <w:lang w:val="en-GB"/>
        </w:rPr>
        <w:t>being spotted and so hunted by a predator</w:t>
      </w:r>
      <w:r w:rsidR="00630705" w:rsidRPr="00E120B6">
        <w:rPr>
          <w:rFonts w:cstheme="minorHAnsi"/>
          <w:sz w:val="24"/>
          <w:szCs w:val="24"/>
          <w:lang w:val="en-GB"/>
        </w:rPr>
        <w:t xml:space="preserve">. </w:t>
      </w:r>
      <w:r w:rsidR="00F35A44" w:rsidRPr="00E120B6">
        <w:rPr>
          <w:rFonts w:cstheme="minorHAnsi"/>
          <w:sz w:val="24"/>
          <w:szCs w:val="24"/>
          <w:lang w:val="en-GB"/>
        </w:rPr>
        <w:t xml:space="preserve">Indeed, decreased movement activity is expected in the light of the RAH </w:t>
      </w:r>
      <w:r w:rsidR="00F35A44" w:rsidRPr="00E120B6">
        <w:rPr>
          <w:rFonts w:cstheme="minorHAnsi"/>
          <w:sz w:val="24"/>
          <w:szCs w:val="24"/>
          <w:lang w:val="en-GB"/>
        </w:rPr>
        <w:fldChar w:fldCharType="begin" w:fldLock="1"/>
      </w:r>
      <w:r w:rsidR="003D3E6E">
        <w:rPr>
          <w:rFonts w:cstheme="minorHAnsi"/>
          <w:sz w:val="24"/>
          <w:szCs w:val="24"/>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(Lima and Bednekoff 1999)</w:t>
      </w:r>
      <w:r w:rsidR="00F35A44" w:rsidRPr="00E120B6">
        <w:rPr>
          <w:rFonts w:cstheme="minorHAnsi"/>
          <w:sz w:val="24"/>
          <w:szCs w:val="24"/>
          <w:lang w:val="en-GB"/>
        </w:rPr>
        <w:fldChar w:fldCharType="end"/>
      </w:r>
      <w:r w:rsidR="00F35A44" w:rsidRPr="00E120B6">
        <w:rPr>
          <w:rFonts w:cstheme="minorHAnsi"/>
          <w:sz w:val="24"/>
          <w:szCs w:val="24"/>
          <w:lang w:val="en-GB"/>
        </w:rPr>
        <w:t xml:space="preserve"> with some evidence supporting this prediction (e.g. </w:t>
      </w:r>
      <w:r w:rsidR="00F35A44" w:rsidRPr="00E120B6">
        <w:rPr>
          <w:rFonts w:cstheme="minorHAnsi"/>
          <w:sz w:val="24"/>
          <w:szCs w:val="24"/>
          <w:lang w:val="en-GB"/>
        </w:rPr>
        <w:fldChar w:fldCharType="begin" w:fldLock="1"/>
      </w:r>
      <w:r w:rsidR="00F35A44" w:rsidRPr="00E120B6">
        <w:rPr>
          <w:rFonts w:cstheme="minorHAnsi"/>
          <w:sz w:val="24"/>
          <w:szCs w:val="24"/>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Sih and McCarthy 2002</w:t>
      </w:r>
      <w:r w:rsidR="00F35A44" w:rsidRPr="00E120B6">
        <w:rPr>
          <w:rFonts w:cstheme="minorHAnsi"/>
          <w:sz w:val="24"/>
          <w:szCs w:val="24"/>
          <w:lang w:val="en-GB"/>
        </w:rPr>
        <w:fldChar w:fldCharType="end"/>
      </w:r>
      <w:r w:rsidR="00F35A44" w:rsidRPr="00E120B6">
        <w:rPr>
          <w:rFonts w:cstheme="minorHAnsi"/>
          <w:sz w:val="24"/>
          <w:szCs w:val="24"/>
          <w:lang w:val="en-GB"/>
        </w:rPr>
        <w:t xml:space="preserve">  but see other examples reviewed in </w:t>
      </w:r>
      <w:r w:rsidR="00F35A44" w:rsidRPr="00E120B6">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et al. 2009a)","manualFormatting":"Ferrari et al. 2009","plainTextFormattedCitation":"(Ferrari et al. 2009a)","previouslyFormattedCitation":"(Ferrari et al. 2009a)"},"properties":{"noteIndex":0},"schema":"https://github.com/citation-style-language/schema/raw/master/csl-citation.json"}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Ferrari et al. 2009</w:t>
      </w:r>
      <w:r w:rsidR="00F35A44" w:rsidRPr="00E120B6">
        <w:rPr>
          <w:rFonts w:cstheme="minorHAnsi"/>
          <w:sz w:val="24"/>
          <w:szCs w:val="24"/>
          <w:lang w:val="en-GB"/>
        </w:rPr>
        <w:fldChar w:fldCharType="end"/>
      </w:r>
      <w:r w:rsidR="00F35A44" w:rsidRPr="00E120B6">
        <w:rPr>
          <w:rFonts w:cstheme="minorHAnsi"/>
          <w:sz w:val="24"/>
          <w:szCs w:val="24"/>
          <w:lang w:val="en-GB"/>
        </w:rPr>
        <w:t xml:space="preserve">). </w:t>
      </w:r>
      <w:r w:rsidR="00ED76FE" w:rsidRPr="00E120B6">
        <w:rPr>
          <w:rFonts w:cstheme="minorHAnsi"/>
          <w:sz w:val="24"/>
          <w:szCs w:val="24"/>
          <w:lang w:val="en-GB"/>
        </w:rPr>
        <w:t xml:space="preserve">This </w:t>
      </w:r>
      <w:r w:rsidR="00F35A44" w:rsidRPr="00E120B6">
        <w:rPr>
          <w:rFonts w:cstheme="minorHAnsi"/>
          <w:sz w:val="24"/>
          <w:szCs w:val="24"/>
          <w:lang w:val="en-GB"/>
        </w:rPr>
        <w:t xml:space="preserve">prediction </w:t>
      </w:r>
      <w:r w:rsidR="00ED76FE" w:rsidRPr="00E120B6">
        <w:rPr>
          <w:rFonts w:cstheme="minorHAnsi"/>
          <w:sz w:val="24"/>
          <w:szCs w:val="24"/>
          <w:lang w:val="en-GB"/>
        </w:rPr>
        <w:t xml:space="preserve">may not be </w:t>
      </w:r>
      <w:r w:rsidR="00807467" w:rsidRPr="00E120B6">
        <w:rPr>
          <w:rFonts w:cstheme="minorHAnsi"/>
          <w:sz w:val="24"/>
          <w:szCs w:val="24"/>
          <w:lang w:val="en-GB"/>
        </w:rPr>
        <w:t xml:space="preserve">fully </w:t>
      </w:r>
      <w:r w:rsidR="00ED76FE" w:rsidRPr="00E120B6">
        <w:rPr>
          <w:rFonts w:cstheme="minorHAnsi"/>
          <w:sz w:val="24"/>
          <w:szCs w:val="24"/>
          <w:lang w:val="en-GB"/>
        </w:rPr>
        <w:t xml:space="preserve">applicable for the LBHs </w:t>
      </w:r>
      <w:r w:rsidR="007A78BC" w:rsidRPr="00E120B6">
        <w:rPr>
          <w:rFonts w:cstheme="minorHAnsi"/>
          <w:sz w:val="24"/>
          <w:szCs w:val="24"/>
          <w:lang w:val="en-GB"/>
        </w:rPr>
        <w:t>however</w:t>
      </w:r>
      <w:r w:rsidR="00ED76FE" w:rsidRPr="00E120B6">
        <w:rPr>
          <w:rFonts w:cstheme="minorHAnsi"/>
          <w:sz w:val="24"/>
          <w:szCs w:val="24"/>
          <w:lang w:val="en-GB"/>
        </w:rPr>
        <w:t xml:space="preserve">, as </w:t>
      </w:r>
      <w:r w:rsidR="00CD3D83" w:rsidRPr="00E120B6">
        <w:rPr>
          <w:rFonts w:cstheme="minorHAnsi"/>
          <w:sz w:val="24"/>
          <w:szCs w:val="24"/>
          <w:lang w:val="en-GB"/>
        </w:rPr>
        <w:t xml:space="preserve">here, </w:t>
      </w:r>
      <w:r w:rsidR="00ED76FE" w:rsidRPr="00E120B6">
        <w:rPr>
          <w:rFonts w:cstheme="minorHAnsi"/>
          <w:sz w:val="24"/>
          <w:szCs w:val="24"/>
          <w:lang w:val="en-GB"/>
        </w:rPr>
        <w:t>the prey was in a full exposure to the threat</w:t>
      </w:r>
      <w:r w:rsidR="00807467" w:rsidRPr="00E120B6">
        <w:rPr>
          <w:rFonts w:cstheme="minorHAnsi"/>
          <w:sz w:val="24"/>
          <w:szCs w:val="24"/>
          <w:lang w:val="en-GB"/>
        </w:rPr>
        <w:t xml:space="preserve"> (i.e. “already spotted by a predator”)</w:t>
      </w:r>
      <w:r w:rsidR="00ED76FE" w:rsidRPr="00E120B6">
        <w:rPr>
          <w:rFonts w:cstheme="minorHAnsi"/>
          <w:sz w:val="24"/>
          <w:szCs w:val="24"/>
          <w:lang w:val="en-GB"/>
        </w:rPr>
        <w:t xml:space="preserve">. </w:t>
      </w:r>
      <w:r w:rsidR="00CD3D83" w:rsidRPr="00E120B6">
        <w:rPr>
          <w:rFonts w:cstheme="minorHAnsi"/>
          <w:sz w:val="24"/>
          <w:szCs w:val="24"/>
          <w:lang w:val="en-GB"/>
        </w:rPr>
        <w:t>Thus a</w:t>
      </w:r>
      <w:r w:rsidR="00ED76FE" w:rsidRPr="00E120B6">
        <w:rPr>
          <w:rFonts w:cstheme="minorHAnsi"/>
          <w:sz w:val="24"/>
          <w:szCs w:val="24"/>
          <w:lang w:val="en-GB"/>
        </w:rPr>
        <w:t>n alternative explanation could be a</w:t>
      </w:r>
      <w:r w:rsidR="00630705" w:rsidRPr="00E120B6">
        <w:rPr>
          <w:rFonts w:cstheme="minorHAnsi"/>
          <w:sz w:val="24"/>
          <w:szCs w:val="24"/>
          <w:lang w:val="en-GB"/>
        </w:rPr>
        <w:t xml:space="preserve"> cognitive overload</w:t>
      </w:r>
      <w:r w:rsidR="00ED76FE" w:rsidRPr="00E120B6">
        <w:rPr>
          <w:rFonts w:cstheme="minorHAnsi"/>
          <w:sz w:val="24"/>
          <w:szCs w:val="24"/>
          <w:lang w:val="en-GB"/>
        </w:rPr>
        <w:t xml:space="preserve"> associated with the </w:t>
      </w:r>
      <w:r w:rsidR="00630705" w:rsidRPr="00E120B6">
        <w:rPr>
          <w:rFonts w:cstheme="minorHAnsi"/>
          <w:sz w:val="24"/>
          <w:szCs w:val="24"/>
          <w:lang w:val="en-GB"/>
        </w:rPr>
        <w:t xml:space="preserve">need </w:t>
      </w:r>
      <w:r w:rsidR="00ED76FE" w:rsidRPr="00E120B6">
        <w:rPr>
          <w:rFonts w:cstheme="minorHAnsi"/>
          <w:sz w:val="24"/>
          <w:szCs w:val="24"/>
          <w:lang w:val="en-GB"/>
        </w:rPr>
        <w:t xml:space="preserve">to evaluate the risk </w:t>
      </w:r>
      <w:r w:rsidR="00630705" w:rsidRPr="00E120B6">
        <w:rPr>
          <w:rFonts w:cstheme="minorHAnsi"/>
          <w:sz w:val="24"/>
          <w:szCs w:val="24"/>
          <w:lang w:val="en-GB"/>
        </w:rPr>
        <w:t>situation</w:t>
      </w:r>
      <w:r w:rsidR="00ED76FE" w:rsidRPr="00E120B6">
        <w:rPr>
          <w:rFonts w:cstheme="minorHAnsi"/>
          <w:sz w:val="24"/>
          <w:szCs w:val="24"/>
          <w:lang w:val="en-GB"/>
        </w:rPr>
        <w:t xml:space="preserve">, which could </w:t>
      </w:r>
      <w:r w:rsidR="00A04265" w:rsidRPr="00E120B6">
        <w:rPr>
          <w:rFonts w:cstheme="minorHAnsi"/>
          <w:sz w:val="24"/>
          <w:szCs w:val="24"/>
          <w:lang w:val="en-GB"/>
        </w:rPr>
        <w:t xml:space="preserve">in turn </w:t>
      </w:r>
      <w:r w:rsidR="00ED76FE" w:rsidRPr="00E120B6">
        <w:rPr>
          <w:rFonts w:cstheme="minorHAnsi"/>
          <w:sz w:val="24"/>
          <w:szCs w:val="24"/>
          <w:lang w:val="en-GB"/>
        </w:rPr>
        <w:t xml:space="preserve">affect </w:t>
      </w:r>
      <w:r w:rsidR="00807467" w:rsidRPr="00E120B6">
        <w:rPr>
          <w:rFonts w:cstheme="minorHAnsi"/>
          <w:sz w:val="24"/>
          <w:szCs w:val="24"/>
          <w:lang w:val="en-GB"/>
        </w:rPr>
        <w:t>locomotor activity</w:t>
      </w:r>
      <w:r w:rsidR="00630705" w:rsidRPr="00E120B6">
        <w:rPr>
          <w:rFonts w:cstheme="minorHAnsi"/>
          <w:sz w:val="24"/>
          <w:szCs w:val="24"/>
          <w:lang w:val="en-GB"/>
        </w:rPr>
        <w:t xml:space="preserve">. The exploratory behaviour </w:t>
      </w:r>
      <w:r w:rsidR="00807467" w:rsidRPr="00E120B6">
        <w:rPr>
          <w:rFonts w:cstheme="minorHAnsi"/>
          <w:sz w:val="24"/>
          <w:szCs w:val="24"/>
          <w:lang w:val="en-GB"/>
        </w:rPr>
        <w:t>was similar regardless of circumstances, which may be surprising if to assume that less exploratory behaviour would be expected in threatening conditions for the same reasons as for the arousal</w:t>
      </w:r>
      <w:r w:rsidR="009811FA">
        <w:rPr>
          <w:rFonts w:cstheme="minorHAnsi"/>
          <w:sz w:val="24"/>
          <w:szCs w:val="24"/>
          <w:lang w:val="en-GB"/>
        </w:rPr>
        <w:t xml:space="preserve"> </w:t>
      </w:r>
      <w:r w:rsidR="009811FA">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2009b)","plainTextFormattedCitation":"(Ferrari et al. 2009b)","previouslyFormattedCitation":"(Ferrari et al. 2009b)"},"properties":{"noteIndex":0},"schema":"https://github.com/citation-style-language/schema/raw/master/csl-citation.json"}</w:instrText>
      </w:r>
      <w:r w:rsidR="009811FA">
        <w:rPr>
          <w:rFonts w:cstheme="minorHAnsi"/>
          <w:sz w:val="24"/>
          <w:szCs w:val="24"/>
          <w:lang w:val="en-GB"/>
        </w:rPr>
        <w:fldChar w:fldCharType="separate"/>
      </w:r>
      <w:r w:rsidR="009811FA" w:rsidRPr="009811FA">
        <w:rPr>
          <w:rFonts w:cstheme="minorHAnsi"/>
          <w:noProof/>
          <w:sz w:val="24"/>
          <w:szCs w:val="24"/>
          <w:lang w:val="en-GB"/>
        </w:rPr>
        <w:t>(Ferrari et al. 2009b)</w:t>
      </w:r>
      <w:r w:rsidR="009811FA">
        <w:rPr>
          <w:rFonts w:cstheme="minorHAnsi"/>
          <w:sz w:val="24"/>
          <w:szCs w:val="24"/>
          <w:lang w:val="en-GB"/>
        </w:rPr>
        <w:fldChar w:fldCharType="end"/>
      </w:r>
      <w:r w:rsidR="00807467" w:rsidRPr="00E120B6">
        <w:rPr>
          <w:rFonts w:cstheme="minorHAnsi"/>
          <w:sz w:val="24"/>
          <w:szCs w:val="24"/>
          <w:lang w:val="en-GB"/>
        </w:rPr>
        <w:t xml:space="preserve">. </w:t>
      </w:r>
      <w:r w:rsidR="00042E47" w:rsidRPr="00E120B6">
        <w:rPr>
          <w:rFonts w:cstheme="minorHAnsi"/>
          <w:sz w:val="24"/>
          <w:szCs w:val="24"/>
          <w:lang w:val="en-GB"/>
        </w:rPr>
        <w:t xml:space="preserve">This lack </w:t>
      </w:r>
      <w:r w:rsidR="00042E47" w:rsidRPr="00E120B6">
        <w:rPr>
          <w:rFonts w:cstheme="minorHAnsi"/>
          <w:sz w:val="24"/>
          <w:szCs w:val="24"/>
          <w:lang w:val="en-GB"/>
        </w:rPr>
        <w:lastRenderedPageBreak/>
        <w:t>of differences in the exploratory behaviour between control and experimental conditions could be explained in the context of birds personality (see below).</w:t>
      </w:r>
    </w:p>
    <w:p w14:paraId="63D4E3AB" w14:textId="7479A0AA" w:rsidR="00652BDE" w:rsidRPr="00E120B6" w:rsidRDefault="00042E47" w:rsidP="00E45685">
      <w:pPr>
        <w:spacing w:before="240" w:line="480" w:lineRule="auto"/>
        <w:jc w:val="both"/>
        <w:rPr>
          <w:rFonts w:cstheme="minorHAnsi"/>
          <w:sz w:val="24"/>
          <w:szCs w:val="24"/>
          <w:lang w:val="en-GB"/>
        </w:rPr>
      </w:pPr>
      <w:r w:rsidRPr="00E120B6">
        <w:rPr>
          <w:rFonts w:cstheme="minorHAnsi"/>
          <w:sz w:val="24"/>
          <w:szCs w:val="24"/>
          <w:lang w:val="en-GB"/>
        </w:rPr>
        <w:t>Each of the examined behaviour</w:t>
      </w:r>
      <w:r w:rsidR="00CD3D83" w:rsidRPr="00E120B6">
        <w:rPr>
          <w:rFonts w:cstheme="minorHAnsi"/>
          <w:sz w:val="24"/>
          <w:szCs w:val="24"/>
          <w:lang w:val="en-GB"/>
        </w:rPr>
        <w:t>s</w:t>
      </w:r>
      <w:r w:rsidRPr="00E120B6">
        <w:rPr>
          <w:rFonts w:cstheme="minorHAnsi"/>
          <w:sz w:val="24"/>
          <w:szCs w:val="24"/>
          <w:lang w:val="en-GB"/>
        </w:rPr>
        <w:t xml:space="preserve"> affected foraging efficiency, and in case of the exploratory behaviour the effect was dependent on the circumstances. In control conditions </w:t>
      </w:r>
      <w:r w:rsidR="004B3E66" w:rsidRPr="00E120B6">
        <w:rPr>
          <w:rFonts w:cstheme="minorHAnsi"/>
          <w:sz w:val="24"/>
          <w:szCs w:val="24"/>
          <w:lang w:val="en-GB"/>
        </w:rPr>
        <w:t>individuals</w:t>
      </w:r>
      <w:r w:rsidRPr="00E120B6">
        <w:rPr>
          <w:rFonts w:cstheme="minorHAnsi"/>
          <w:sz w:val="24"/>
          <w:szCs w:val="24"/>
          <w:lang w:val="en-GB"/>
        </w:rPr>
        <w:t xml:space="preserve"> exhibiting more exploratory behaviour had also overall higher food intake during the foraging visit</w:t>
      </w:r>
      <w:r w:rsidR="005A4255" w:rsidRPr="00E120B6">
        <w:rPr>
          <w:rFonts w:cstheme="minorHAnsi"/>
          <w:sz w:val="24"/>
          <w:szCs w:val="24"/>
          <w:lang w:val="en-GB"/>
        </w:rPr>
        <w:t xml:space="preserve">. </w:t>
      </w:r>
      <w:r w:rsidR="00A04265" w:rsidRPr="00E120B6">
        <w:rPr>
          <w:rFonts w:cstheme="minorHAnsi"/>
          <w:sz w:val="24"/>
          <w:szCs w:val="24"/>
          <w:lang w:val="en-GB"/>
        </w:rPr>
        <w:t>R</w:t>
      </w:r>
      <w:r w:rsidR="005A4255" w:rsidRPr="00E120B6">
        <w:rPr>
          <w:rFonts w:cstheme="minorHAnsi"/>
          <w:sz w:val="24"/>
          <w:szCs w:val="24"/>
          <w:lang w:val="en-GB"/>
        </w:rPr>
        <w:t xml:space="preserve">eversed pattern was observed for the experimental conditions. A simple reason of </w:t>
      </w:r>
      <w:r w:rsidR="00A04265" w:rsidRPr="00E120B6">
        <w:rPr>
          <w:rFonts w:cstheme="minorHAnsi"/>
          <w:sz w:val="24"/>
          <w:szCs w:val="24"/>
          <w:lang w:val="en-GB"/>
        </w:rPr>
        <w:t xml:space="preserve">the reversed </w:t>
      </w:r>
      <w:r w:rsidR="005A4255" w:rsidRPr="00E120B6">
        <w:rPr>
          <w:rFonts w:cstheme="minorHAnsi"/>
          <w:sz w:val="24"/>
          <w:szCs w:val="24"/>
          <w:lang w:val="en-GB"/>
        </w:rPr>
        <w:t xml:space="preserve">pattern </w:t>
      </w:r>
      <w:r w:rsidR="00CD3D83" w:rsidRPr="00E120B6">
        <w:rPr>
          <w:rFonts w:cstheme="minorHAnsi"/>
          <w:sz w:val="24"/>
          <w:szCs w:val="24"/>
          <w:lang w:val="en-GB"/>
        </w:rPr>
        <w:t xml:space="preserve">could be </w:t>
      </w:r>
      <w:r w:rsidR="005A4255" w:rsidRPr="00E120B6">
        <w:rPr>
          <w:rFonts w:cstheme="minorHAnsi"/>
          <w:sz w:val="24"/>
          <w:szCs w:val="24"/>
          <w:lang w:val="en-GB"/>
        </w:rPr>
        <w:t xml:space="preserve">that each time an individual stopped feeding to change feeder it </w:t>
      </w:r>
      <w:r w:rsidR="004B3E66" w:rsidRPr="00E120B6">
        <w:rPr>
          <w:rFonts w:cstheme="minorHAnsi"/>
          <w:sz w:val="24"/>
          <w:szCs w:val="24"/>
          <w:lang w:val="en-GB"/>
        </w:rPr>
        <w:t xml:space="preserve">had </w:t>
      </w:r>
      <w:r w:rsidR="005A4255" w:rsidRPr="00E120B6">
        <w:rPr>
          <w:rFonts w:cstheme="minorHAnsi"/>
          <w:sz w:val="24"/>
          <w:szCs w:val="24"/>
          <w:lang w:val="en-GB"/>
        </w:rPr>
        <w:t xml:space="preserve">longer time intervals, probably associated with the need to analyse </w:t>
      </w:r>
      <w:r w:rsidR="004B3E66" w:rsidRPr="00E120B6">
        <w:rPr>
          <w:rFonts w:cstheme="minorHAnsi"/>
          <w:sz w:val="24"/>
          <w:szCs w:val="24"/>
          <w:lang w:val="en-GB"/>
        </w:rPr>
        <w:t>“</w:t>
      </w:r>
      <w:r w:rsidR="004B3E66" w:rsidRPr="00E120B6">
        <w:rPr>
          <w:rFonts w:cstheme="minorHAnsi"/>
          <w:i/>
          <w:iCs/>
          <w:sz w:val="24"/>
          <w:szCs w:val="24"/>
          <w:lang w:val="en-GB"/>
        </w:rPr>
        <w:t>de novo</w:t>
      </w:r>
      <w:r w:rsidR="004B3E66" w:rsidRPr="00E120B6">
        <w:rPr>
          <w:rFonts w:cstheme="minorHAnsi"/>
          <w:sz w:val="24"/>
          <w:szCs w:val="24"/>
          <w:lang w:val="en-GB"/>
        </w:rPr>
        <w:t xml:space="preserve">” </w:t>
      </w:r>
      <w:r w:rsidR="005A4255" w:rsidRPr="00E120B6">
        <w:rPr>
          <w:rFonts w:cstheme="minorHAnsi"/>
          <w:sz w:val="24"/>
          <w:szCs w:val="24"/>
          <w:lang w:val="en-GB"/>
        </w:rPr>
        <w:t>the risk situation.</w:t>
      </w:r>
      <w:r w:rsidR="004B3E66" w:rsidRPr="00E120B6">
        <w:rPr>
          <w:rFonts w:cstheme="minorHAnsi"/>
          <w:sz w:val="24"/>
          <w:szCs w:val="24"/>
          <w:lang w:val="en-GB"/>
        </w:rPr>
        <w:t xml:space="preserve"> If to assume </w:t>
      </w:r>
      <w:r w:rsidRPr="00E120B6">
        <w:rPr>
          <w:rFonts w:cstheme="minorHAnsi"/>
          <w:sz w:val="24"/>
          <w:szCs w:val="24"/>
          <w:lang w:val="en-GB"/>
        </w:rPr>
        <w:t xml:space="preserve">that exploratory behaviour is a </w:t>
      </w:r>
      <w:r w:rsidR="00630705" w:rsidRPr="00E120B6">
        <w:rPr>
          <w:rFonts w:cstheme="minorHAnsi"/>
          <w:sz w:val="24"/>
          <w:szCs w:val="24"/>
          <w:lang w:val="en-GB"/>
        </w:rPr>
        <w:t>personality trait (</w:t>
      </w:r>
      <w:r w:rsidRPr="00E120B6">
        <w:rPr>
          <w:rFonts w:cstheme="minorHAnsi"/>
          <w:sz w:val="24"/>
          <w:szCs w:val="24"/>
          <w:lang w:val="en-GB"/>
        </w:rPr>
        <w:t>see below</w:t>
      </w:r>
      <w:r w:rsidR="00630705" w:rsidRPr="00E120B6">
        <w:rPr>
          <w:rFonts w:cstheme="minorHAnsi"/>
          <w:sz w:val="24"/>
          <w:szCs w:val="24"/>
          <w:lang w:val="en-GB"/>
        </w:rPr>
        <w:t>)</w:t>
      </w:r>
      <w:r w:rsidR="004B3E66" w:rsidRPr="00E120B6">
        <w:rPr>
          <w:rFonts w:cstheme="minorHAnsi"/>
          <w:sz w:val="24"/>
          <w:szCs w:val="24"/>
          <w:lang w:val="en-GB"/>
        </w:rPr>
        <w:t xml:space="preserve">, thus </w:t>
      </w:r>
      <w:r w:rsidR="00CD3D83" w:rsidRPr="00E120B6">
        <w:rPr>
          <w:rFonts w:cstheme="minorHAnsi"/>
          <w:sz w:val="24"/>
          <w:szCs w:val="24"/>
          <w:lang w:val="en-GB"/>
        </w:rPr>
        <w:t xml:space="preserve">a </w:t>
      </w:r>
      <w:r w:rsidR="004B3E66" w:rsidRPr="00E120B6">
        <w:rPr>
          <w:rFonts w:cstheme="minorHAnsi"/>
          <w:sz w:val="24"/>
          <w:szCs w:val="24"/>
          <w:lang w:val="en-GB"/>
        </w:rPr>
        <w:t>behaviour exhibited by an individual is consistent over the time and context</w:t>
      </w:r>
      <w:r w:rsidR="00833E16">
        <w:rPr>
          <w:rFonts w:cstheme="minorHAnsi"/>
          <w:sz w:val="24"/>
          <w:szCs w:val="24"/>
          <w:lang w:val="en-GB"/>
        </w:rPr>
        <w:t xml:space="preserve">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Réale et al. 2007; Dingemanse et al. 2010; Montiglio et al. 2015)</w:t>
      </w:r>
      <w:r w:rsidR="00833E16">
        <w:rPr>
          <w:rFonts w:cstheme="minorHAnsi"/>
          <w:sz w:val="24"/>
          <w:szCs w:val="24"/>
          <w:lang w:val="en-GB"/>
        </w:rPr>
        <w:fldChar w:fldCharType="end"/>
      </w:r>
      <w:r w:rsidR="004B3E66" w:rsidRPr="00E120B6">
        <w:rPr>
          <w:rFonts w:cstheme="minorHAnsi"/>
          <w:sz w:val="24"/>
          <w:szCs w:val="24"/>
          <w:lang w:val="en-GB"/>
        </w:rPr>
        <w:t>,</w:t>
      </w:r>
      <w:r w:rsidR="00652BDE" w:rsidRPr="00E120B6">
        <w:rPr>
          <w:rFonts w:cstheme="minorHAnsi"/>
          <w:sz w:val="24"/>
          <w:szCs w:val="24"/>
          <w:lang w:val="en-GB"/>
        </w:rPr>
        <w:t xml:space="preserve"> and </w:t>
      </w:r>
      <w:r w:rsidR="00CD3D83" w:rsidRPr="00E120B6">
        <w:rPr>
          <w:rFonts w:cstheme="minorHAnsi"/>
          <w:sz w:val="24"/>
          <w:szCs w:val="24"/>
          <w:lang w:val="en-GB"/>
        </w:rPr>
        <w:t xml:space="preserve">given the fact that various levels of this behaviour </w:t>
      </w:r>
      <w:r w:rsidR="00652BDE" w:rsidRPr="00E120B6">
        <w:rPr>
          <w:rFonts w:cstheme="minorHAnsi"/>
          <w:sz w:val="24"/>
          <w:szCs w:val="24"/>
          <w:lang w:val="en-GB"/>
        </w:rPr>
        <w:t xml:space="preserve">has apparently different fitness consequences in regard to predation, the </w:t>
      </w:r>
      <w:r w:rsidR="004B3E66" w:rsidRPr="00E120B6">
        <w:rPr>
          <w:rFonts w:cstheme="minorHAnsi"/>
          <w:sz w:val="24"/>
          <w:szCs w:val="24"/>
          <w:lang w:val="en-GB"/>
        </w:rPr>
        <w:t xml:space="preserve">predation pressure </w:t>
      </w:r>
      <w:r w:rsidR="00652BDE" w:rsidRPr="00E120B6">
        <w:rPr>
          <w:rFonts w:cstheme="minorHAnsi"/>
          <w:sz w:val="24"/>
          <w:szCs w:val="24"/>
          <w:lang w:val="en-GB"/>
        </w:rPr>
        <w:t xml:space="preserve">is </w:t>
      </w:r>
      <w:r w:rsidR="004B3E66" w:rsidRPr="00E120B6">
        <w:rPr>
          <w:rFonts w:cstheme="minorHAnsi"/>
          <w:sz w:val="24"/>
          <w:szCs w:val="24"/>
          <w:lang w:val="en-GB"/>
        </w:rPr>
        <w:t>likely to shape frequency of behavioural phenotypes</w:t>
      </w:r>
      <w:r w:rsidR="00A04265" w:rsidRPr="00E120B6">
        <w:rPr>
          <w:rFonts w:cstheme="minorHAnsi"/>
          <w:sz w:val="24"/>
          <w:szCs w:val="24"/>
          <w:lang w:val="en-GB"/>
        </w:rPr>
        <w:t xml:space="preserve"> in terms of exploration</w:t>
      </w:r>
      <w:r w:rsidR="00652BDE" w:rsidRPr="00E120B6">
        <w:rPr>
          <w:rFonts w:cstheme="minorHAnsi"/>
          <w:sz w:val="24"/>
          <w:szCs w:val="24"/>
          <w:lang w:val="en-GB"/>
        </w:rPr>
        <w:t>. Although we are not able to test this prediction currently, to encourage future studies, we highlight the role of predators is</w:t>
      </w:r>
      <w:r w:rsidR="004B3E66" w:rsidRPr="00E120B6">
        <w:rPr>
          <w:rFonts w:cstheme="minorHAnsi"/>
          <w:sz w:val="24"/>
          <w:szCs w:val="24"/>
          <w:lang w:val="en-GB"/>
        </w:rPr>
        <w:t xml:space="preserve"> </w:t>
      </w:r>
      <w:r w:rsidR="00652BDE" w:rsidRPr="00E120B6">
        <w:rPr>
          <w:rFonts w:cstheme="minorHAnsi"/>
          <w:sz w:val="24"/>
          <w:szCs w:val="24"/>
          <w:lang w:val="en-GB"/>
        </w:rPr>
        <w:t xml:space="preserve">evolution of personality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Exnerová et al. 2010; Nácarová et al. 2018)</w:t>
      </w:r>
      <w:r w:rsidR="00833E16">
        <w:rPr>
          <w:rFonts w:cstheme="minorHAnsi"/>
          <w:sz w:val="24"/>
          <w:szCs w:val="24"/>
          <w:lang w:val="en-GB"/>
        </w:rPr>
        <w:fldChar w:fldCharType="end"/>
      </w:r>
      <w:r w:rsidR="00833E16">
        <w:rPr>
          <w:rFonts w:cstheme="minorHAnsi"/>
          <w:sz w:val="24"/>
          <w:szCs w:val="24"/>
          <w:lang w:val="en-GB"/>
        </w:rPr>
        <w:t>.</w:t>
      </w:r>
    </w:p>
    <w:p w14:paraId="279A1762" w14:textId="48042F76" w:rsidR="00652BDE" w:rsidRPr="00E120B6" w:rsidRDefault="00652BDE" w:rsidP="00E45685">
      <w:pPr>
        <w:spacing w:before="240" w:line="480" w:lineRule="auto"/>
        <w:jc w:val="both"/>
        <w:rPr>
          <w:rFonts w:cstheme="minorHAnsi"/>
          <w:sz w:val="24"/>
          <w:szCs w:val="24"/>
          <w:lang w:val="en-GB"/>
        </w:rPr>
      </w:pPr>
      <w:r w:rsidRPr="00E120B6">
        <w:rPr>
          <w:rFonts w:cstheme="minorHAnsi"/>
          <w:sz w:val="24"/>
          <w:szCs w:val="24"/>
          <w:lang w:val="en-GB"/>
        </w:rPr>
        <w:t xml:space="preserve">Risk avoidance negatively affected foraging efficiency, meaning that individuals exhibiting high risk-aversion </w:t>
      </w:r>
      <w:r w:rsidR="004C12D3" w:rsidRPr="00E120B6">
        <w:rPr>
          <w:rFonts w:cstheme="minorHAnsi"/>
          <w:sz w:val="24"/>
          <w:szCs w:val="24"/>
          <w:lang w:val="en-GB"/>
        </w:rPr>
        <w:t xml:space="preserve">might </w:t>
      </w:r>
      <w:r w:rsidRPr="00E120B6">
        <w:rPr>
          <w:rFonts w:cstheme="minorHAnsi"/>
          <w:sz w:val="24"/>
          <w:szCs w:val="24"/>
          <w:lang w:val="en-GB"/>
        </w:rPr>
        <w:t>jeopardize their survival in terms of energy intake</w:t>
      </w:r>
      <w:r w:rsidR="00402BD8" w:rsidRPr="00E120B6">
        <w:rPr>
          <w:rFonts w:cstheme="minorHAnsi"/>
          <w:sz w:val="24"/>
          <w:szCs w:val="24"/>
          <w:lang w:val="en-GB"/>
        </w:rPr>
        <w:t xml:space="preserve"> while individuals with low-risk aversion, although benefiting from high foraging efficiency, would be more likely to be predated. The</w:t>
      </w:r>
      <w:r w:rsidR="00D52C15" w:rsidRPr="00E120B6">
        <w:rPr>
          <w:rFonts w:cstheme="minorHAnsi"/>
          <w:sz w:val="24"/>
          <w:szCs w:val="24"/>
          <w:lang w:val="en-GB"/>
        </w:rPr>
        <w:t xml:space="preserve"> fitness consequences of this trade-off related to the behaviour are obviously condition dependent.</w:t>
      </w:r>
      <w:r w:rsidR="004C12D3" w:rsidRPr="00E120B6">
        <w:rPr>
          <w:rFonts w:cstheme="minorHAnsi"/>
          <w:sz w:val="24"/>
          <w:szCs w:val="24"/>
          <w:lang w:val="en-GB"/>
        </w:rPr>
        <w:t xml:space="preserve"> If the risk-avoidance, as measured in the present study (i.e. latency to initiate foraging), was related to birds personality (see below), the relationship between that and foraging efficiency would contribute in the selection of given behavioural phenotype in </w:t>
      </w:r>
      <w:r w:rsidR="004C12D3" w:rsidRPr="00E120B6">
        <w:rPr>
          <w:rFonts w:cstheme="minorHAnsi"/>
          <w:sz w:val="24"/>
          <w:szCs w:val="24"/>
          <w:lang w:val="en-GB"/>
        </w:rPr>
        <w:lastRenderedPageBreak/>
        <w:t xml:space="preserve">given predation risk level. Consistently, </w:t>
      </w:r>
      <w:r w:rsidR="00053FE0">
        <w:rPr>
          <w:rFonts w:cstheme="minorHAnsi"/>
          <w:sz w:val="24"/>
          <w:szCs w:val="24"/>
          <w:lang w:val="en-GB"/>
        </w:rPr>
        <w:t xml:space="preserve">frequent changes </w:t>
      </w:r>
      <w:r w:rsidR="004C12D3" w:rsidRPr="00E120B6">
        <w:rPr>
          <w:rFonts w:cstheme="minorHAnsi"/>
          <w:sz w:val="24"/>
          <w:szCs w:val="24"/>
          <w:lang w:val="en-GB"/>
        </w:rPr>
        <w:t xml:space="preserve">and/or unpredictable level of risk predation </w:t>
      </w:r>
      <w:r w:rsidR="00A04265" w:rsidRPr="00E120B6">
        <w:rPr>
          <w:rFonts w:cstheme="minorHAnsi"/>
          <w:sz w:val="24"/>
          <w:szCs w:val="24"/>
          <w:lang w:val="en-GB"/>
        </w:rPr>
        <w:t xml:space="preserve">in the environment </w:t>
      </w:r>
      <w:r w:rsidR="004C12D3" w:rsidRPr="00E120B6">
        <w:rPr>
          <w:rFonts w:cstheme="minorHAnsi"/>
          <w:sz w:val="24"/>
          <w:szCs w:val="24"/>
          <w:lang w:val="en-GB"/>
        </w:rPr>
        <w:t>would maintain variability in this behavioural phenotype</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4C12D3" w:rsidRPr="00E120B6">
        <w:rPr>
          <w:rFonts w:cstheme="minorHAnsi"/>
          <w:sz w:val="24"/>
          <w:szCs w:val="24"/>
          <w:lang w:val="en-GB"/>
        </w:rPr>
        <w:t>.</w:t>
      </w:r>
    </w:p>
    <w:p w14:paraId="34E2C994" w14:textId="2C19A65F" w:rsidR="00652BDE" w:rsidRPr="00E120B6" w:rsidRDefault="004C12D3" w:rsidP="00E45685">
      <w:pPr>
        <w:spacing w:before="240" w:line="480" w:lineRule="auto"/>
        <w:jc w:val="both"/>
        <w:rPr>
          <w:rFonts w:cstheme="minorHAnsi"/>
          <w:sz w:val="24"/>
          <w:szCs w:val="24"/>
          <w:lang w:val="en-GB"/>
        </w:rPr>
      </w:pPr>
      <w:r w:rsidRPr="00E120B6">
        <w:rPr>
          <w:rFonts w:cstheme="minorHAnsi"/>
          <w:sz w:val="24"/>
          <w:szCs w:val="24"/>
          <w:lang w:val="en-GB"/>
        </w:rPr>
        <w:t xml:space="preserve">To maximize fitness, hummingbirds should adaptively allocate </w:t>
      </w:r>
      <w:r w:rsidR="009509C4" w:rsidRPr="00E120B6">
        <w:rPr>
          <w:rFonts w:cstheme="minorHAnsi"/>
          <w:sz w:val="24"/>
          <w:szCs w:val="24"/>
          <w:lang w:val="en-GB"/>
        </w:rPr>
        <w:t xml:space="preserve">both the </w:t>
      </w:r>
      <w:r w:rsidRPr="00E120B6">
        <w:rPr>
          <w:rFonts w:cstheme="minorHAnsi"/>
          <w:sz w:val="24"/>
          <w:szCs w:val="24"/>
          <w:lang w:val="en-GB"/>
        </w:rPr>
        <w:t xml:space="preserve">exploratory and risk-avoidance behaviour. </w:t>
      </w:r>
      <w:r w:rsidR="009509C4" w:rsidRPr="00E120B6">
        <w:rPr>
          <w:rFonts w:cstheme="minorHAnsi"/>
          <w:sz w:val="24"/>
          <w:szCs w:val="24"/>
          <w:lang w:val="en-GB"/>
        </w:rPr>
        <w:t xml:space="preserve">Given results of our study, we could try to predict differences in foraging strategy between two groups of hummingbirds of </w:t>
      </w:r>
      <w:r w:rsidR="001A0930">
        <w:rPr>
          <w:rFonts w:cstheme="minorHAnsi"/>
          <w:sz w:val="24"/>
          <w:szCs w:val="24"/>
          <w:lang w:val="en-GB"/>
        </w:rPr>
        <w:t xml:space="preserve">potentially </w:t>
      </w:r>
      <w:r w:rsidR="009509C4" w:rsidRPr="00E120B6">
        <w:rPr>
          <w:rFonts w:cstheme="minorHAnsi"/>
          <w:sz w:val="24"/>
          <w:szCs w:val="24"/>
          <w:lang w:val="en-GB"/>
        </w:rPr>
        <w:t xml:space="preserve">distinct foraging strategy, trappliners </w:t>
      </w:r>
      <w:r w:rsidR="001A0930">
        <w:rPr>
          <w:rFonts w:cstheme="minorHAnsi"/>
          <w:sz w:val="24"/>
          <w:szCs w:val="24"/>
          <w:lang w:val="en-GB"/>
        </w:rPr>
        <w:t>and territorials</w:t>
      </w:r>
      <w:r w:rsidR="009509C4" w:rsidRPr="00E120B6">
        <w:rPr>
          <w:rFonts w:cstheme="minorHAnsi"/>
          <w:sz w:val="24"/>
          <w:szCs w:val="24"/>
          <w:lang w:val="en-GB"/>
        </w:rPr>
        <w:t>. Obviously, making these differences precise we would</w:t>
      </w:r>
      <w:r w:rsidR="00053FE0">
        <w:rPr>
          <w:rFonts w:cstheme="minorHAnsi"/>
          <w:sz w:val="24"/>
          <w:szCs w:val="24"/>
          <w:lang w:val="en-GB"/>
        </w:rPr>
        <w:t xml:space="preserve"> be too much speculative</w:t>
      </w:r>
      <w:r w:rsidR="00571BF5" w:rsidRPr="00E120B6">
        <w:rPr>
          <w:rFonts w:cstheme="minorHAnsi"/>
          <w:sz w:val="24"/>
          <w:szCs w:val="24"/>
          <w:lang w:val="en-GB"/>
        </w:rPr>
        <w:t xml:space="preserve">. However, </w:t>
      </w:r>
      <w:r w:rsidR="009509C4" w:rsidRPr="00E120B6">
        <w:rPr>
          <w:rFonts w:cstheme="minorHAnsi"/>
          <w:sz w:val="24"/>
          <w:szCs w:val="24"/>
          <w:lang w:val="en-GB"/>
        </w:rPr>
        <w:t xml:space="preserve">numerous differences </w:t>
      </w:r>
      <w:r w:rsidR="00571BF5" w:rsidRPr="00E120B6">
        <w:rPr>
          <w:rFonts w:cstheme="minorHAnsi"/>
          <w:sz w:val="24"/>
          <w:szCs w:val="24"/>
          <w:lang w:val="en-GB"/>
        </w:rPr>
        <w:t xml:space="preserve">in foraging strategy of </w:t>
      </w:r>
      <w:r w:rsidR="00AD56FF" w:rsidRPr="00E120B6">
        <w:rPr>
          <w:rFonts w:cstheme="minorHAnsi"/>
          <w:sz w:val="24"/>
          <w:szCs w:val="24"/>
          <w:lang w:val="en-GB"/>
        </w:rPr>
        <w:t>trappliners</w:t>
      </w:r>
      <w:r w:rsidR="00571BF5" w:rsidRPr="00E120B6">
        <w:rPr>
          <w:rFonts w:cstheme="minorHAnsi"/>
          <w:sz w:val="24"/>
          <w:szCs w:val="24"/>
          <w:lang w:val="en-GB"/>
        </w:rPr>
        <w:t xml:space="preserve"> and </w:t>
      </w:r>
      <w:r w:rsidR="00AD56FF" w:rsidRPr="00E120B6">
        <w:rPr>
          <w:rFonts w:cstheme="minorHAnsi"/>
          <w:sz w:val="24"/>
          <w:szCs w:val="24"/>
          <w:lang w:val="en-GB"/>
        </w:rPr>
        <w:t>territor</w:t>
      </w:r>
      <w:r w:rsidR="00AD56FF">
        <w:rPr>
          <w:rFonts w:cstheme="minorHAnsi"/>
          <w:sz w:val="24"/>
          <w:szCs w:val="24"/>
          <w:lang w:val="en-GB"/>
        </w:rPr>
        <w:t>ia</w:t>
      </w:r>
      <w:r w:rsidR="00AD56FF" w:rsidRPr="00E120B6">
        <w:rPr>
          <w:rFonts w:cstheme="minorHAnsi"/>
          <w:sz w:val="24"/>
          <w:szCs w:val="24"/>
          <w:lang w:val="en-GB"/>
        </w:rPr>
        <w:t>l</w:t>
      </w:r>
      <w:r w:rsidR="00AD56FF">
        <w:rPr>
          <w:rFonts w:cstheme="minorHAnsi"/>
          <w:sz w:val="24"/>
          <w:szCs w:val="24"/>
          <w:lang w:val="en-GB"/>
        </w:rPr>
        <w:t>s</w:t>
      </w:r>
      <w:r w:rsidR="00571BF5" w:rsidRPr="00E120B6">
        <w:rPr>
          <w:rFonts w:cstheme="minorHAnsi"/>
          <w:sz w:val="24"/>
          <w:szCs w:val="24"/>
          <w:lang w:val="en-GB"/>
        </w:rPr>
        <w:t xml:space="preserve"> </w:t>
      </w:r>
      <w:r w:rsidR="009509C4" w:rsidRPr="00E120B6">
        <w:rPr>
          <w:rFonts w:cstheme="minorHAnsi"/>
          <w:sz w:val="24"/>
          <w:szCs w:val="24"/>
          <w:lang w:val="en-GB"/>
        </w:rPr>
        <w:t xml:space="preserve">could be </w:t>
      </w:r>
      <w:r w:rsidR="00571BF5" w:rsidRPr="00E120B6">
        <w:rPr>
          <w:rFonts w:cstheme="minorHAnsi"/>
          <w:sz w:val="24"/>
          <w:szCs w:val="24"/>
          <w:lang w:val="en-GB"/>
        </w:rPr>
        <w:t xml:space="preserve">listed </w:t>
      </w:r>
      <w:r w:rsidR="00AD56FF">
        <w:rPr>
          <w:rFonts w:cstheme="minorHAnsi"/>
          <w:sz w:val="24"/>
          <w:szCs w:val="24"/>
          <w:lang w:val="en-GB"/>
        </w:rPr>
        <w:fldChar w:fldCharType="begin" w:fldLock="1"/>
      </w:r>
      <w:r w:rsidR="00AD56FF">
        <w:rPr>
          <w:rFonts w:cstheme="minorHAnsi"/>
          <w:sz w:val="24"/>
          <w:szCs w:val="24"/>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sidR="00AD56FF">
        <w:rPr>
          <w:rFonts w:cstheme="minorHAnsi"/>
          <w:sz w:val="24"/>
          <w:szCs w:val="24"/>
          <w:lang w:val="en-GB"/>
        </w:rPr>
        <w:fldChar w:fldCharType="separate"/>
      </w:r>
      <w:r w:rsidR="00AD56FF" w:rsidRPr="00AD56FF">
        <w:rPr>
          <w:rFonts w:cstheme="minorHAnsi"/>
          <w:noProof/>
          <w:sz w:val="24"/>
          <w:szCs w:val="24"/>
          <w:lang w:val="en-GB"/>
        </w:rPr>
        <w:t>(Gill 1988; Ohashi and Thomson 2005; Tello-Ramos et al. 2015)</w:t>
      </w:r>
      <w:r w:rsidR="00AD56FF">
        <w:rPr>
          <w:rFonts w:cstheme="minorHAnsi"/>
          <w:sz w:val="24"/>
          <w:szCs w:val="24"/>
          <w:lang w:val="en-GB"/>
        </w:rPr>
        <w:fldChar w:fldCharType="end"/>
      </w:r>
      <w:r w:rsidR="00571BF5" w:rsidRPr="00E120B6">
        <w:rPr>
          <w:rFonts w:cstheme="minorHAnsi"/>
          <w:sz w:val="24"/>
          <w:szCs w:val="24"/>
          <w:lang w:val="en-GB"/>
        </w:rPr>
        <w:t xml:space="preserve"> and our study would simply </w:t>
      </w:r>
      <w:r w:rsidR="00A04265" w:rsidRPr="00E120B6">
        <w:rPr>
          <w:rFonts w:cstheme="minorHAnsi"/>
          <w:sz w:val="24"/>
          <w:szCs w:val="24"/>
          <w:lang w:val="en-GB"/>
        </w:rPr>
        <w:t xml:space="preserve">suggest a possible </w:t>
      </w:r>
      <w:r w:rsidR="00571BF5" w:rsidRPr="00E120B6">
        <w:rPr>
          <w:rFonts w:cstheme="minorHAnsi"/>
          <w:sz w:val="24"/>
          <w:szCs w:val="24"/>
          <w:lang w:val="en-GB"/>
        </w:rPr>
        <w:t xml:space="preserve">importance of predator pressure in shaping </w:t>
      </w:r>
      <w:r w:rsidR="009509C4" w:rsidRPr="00E120B6">
        <w:rPr>
          <w:rFonts w:cstheme="minorHAnsi"/>
          <w:sz w:val="24"/>
          <w:szCs w:val="24"/>
          <w:lang w:val="en-GB"/>
        </w:rPr>
        <w:t xml:space="preserve">these </w:t>
      </w:r>
      <w:r w:rsidR="00E45685" w:rsidRPr="00E120B6">
        <w:rPr>
          <w:rFonts w:cstheme="minorHAnsi"/>
          <w:sz w:val="24"/>
          <w:szCs w:val="24"/>
          <w:lang w:val="en-GB"/>
        </w:rPr>
        <w:t>differences</w:t>
      </w:r>
      <w:r w:rsidR="00571BF5" w:rsidRPr="00E120B6">
        <w:rPr>
          <w:rFonts w:cstheme="minorHAnsi"/>
          <w:sz w:val="24"/>
          <w:szCs w:val="24"/>
          <w:lang w:val="en-GB"/>
        </w:rPr>
        <w:t xml:space="preserve">. </w:t>
      </w:r>
    </w:p>
    <w:p w14:paraId="516F93DB" w14:textId="00FFD068" w:rsidR="00635802" w:rsidRPr="00E120B6" w:rsidRDefault="00571BF5" w:rsidP="00E45685">
      <w:pPr>
        <w:spacing w:before="240" w:line="480" w:lineRule="auto"/>
        <w:jc w:val="both"/>
        <w:rPr>
          <w:rFonts w:cstheme="minorHAnsi"/>
          <w:sz w:val="24"/>
          <w:szCs w:val="24"/>
          <w:lang w:val="en-GB"/>
        </w:rPr>
      </w:pPr>
      <w:r w:rsidRPr="00E120B6">
        <w:rPr>
          <w:rFonts w:cstheme="minorHAnsi"/>
          <w:sz w:val="24"/>
          <w:szCs w:val="24"/>
          <w:lang w:val="en-GB"/>
        </w:rPr>
        <w:t xml:space="preserve">An increasing foraging efficiency with an increase </w:t>
      </w:r>
      <w:r w:rsidR="00A04265" w:rsidRPr="00E120B6">
        <w:rPr>
          <w:rFonts w:cstheme="minorHAnsi"/>
          <w:sz w:val="24"/>
          <w:szCs w:val="24"/>
          <w:lang w:val="en-GB"/>
        </w:rPr>
        <w:t xml:space="preserve">in </w:t>
      </w:r>
      <w:r w:rsidRPr="00E120B6">
        <w:rPr>
          <w:rFonts w:cstheme="minorHAnsi"/>
          <w:sz w:val="24"/>
          <w:szCs w:val="24"/>
          <w:lang w:val="en-GB"/>
        </w:rPr>
        <w:t>arousal maybe counterintuitive</w:t>
      </w:r>
      <w:r w:rsidR="00A04265" w:rsidRPr="00E120B6">
        <w:rPr>
          <w:rFonts w:cstheme="minorHAnsi"/>
          <w:sz w:val="24"/>
          <w:szCs w:val="24"/>
          <w:lang w:val="en-GB"/>
        </w:rPr>
        <w:t xml:space="preserve"> at first glance</w:t>
      </w:r>
      <w:r w:rsidRPr="00E120B6">
        <w:rPr>
          <w:rFonts w:cstheme="minorHAnsi"/>
          <w:sz w:val="24"/>
          <w:szCs w:val="24"/>
          <w:lang w:val="en-GB"/>
        </w:rPr>
        <w:t>, time allocated to movements potentially limit</w:t>
      </w:r>
      <w:r w:rsidR="00A826A5" w:rsidRPr="00E120B6">
        <w:rPr>
          <w:rFonts w:cstheme="minorHAnsi"/>
          <w:sz w:val="24"/>
          <w:szCs w:val="24"/>
          <w:lang w:val="en-GB"/>
        </w:rPr>
        <w:t>s</w:t>
      </w:r>
      <w:r w:rsidRPr="00E120B6">
        <w:rPr>
          <w:rFonts w:cstheme="minorHAnsi"/>
          <w:sz w:val="24"/>
          <w:szCs w:val="24"/>
          <w:lang w:val="en-GB"/>
        </w:rPr>
        <w:t xml:space="preserve"> the time for foraging. However, arousal was not a repeatable trait, thus an animal arousal may be an outcome of its nutritional state, and more active individuals could be more effective during the foraging</w:t>
      </w:r>
      <w:r w:rsidR="001679BD" w:rsidRPr="00E120B6">
        <w:rPr>
          <w:rFonts w:cstheme="minorHAnsi"/>
          <w:sz w:val="24"/>
          <w:szCs w:val="24"/>
          <w:lang w:val="en-GB"/>
        </w:rPr>
        <w:t xml:space="preserve">, </w:t>
      </w:r>
      <w:r w:rsidR="00A826A5" w:rsidRPr="00E120B6">
        <w:rPr>
          <w:rFonts w:cstheme="minorHAnsi"/>
          <w:sz w:val="24"/>
          <w:szCs w:val="24"/>
          <w:lang w:val="en-GB"/>
        </w:rPr>
        <w:t>owing to their good body condition</w:t>
      </w:r>
      <w:r w:rsidRPr="00E120B6">
        <w:rPr>
          <w:rFonts w:cstheme="minorHAnsi"/>
          <w:sz w:val="24"/>
          <w:szCs w:val="24"/>
          <w:lang w:val="en-GB"/>
        </w:rPr>
        <w:t>.</w:t>
      </w:r>
    </w:p>
    <w:p w14:paraId="1FBCE982" w14:textId="1026BC7F" w:rsidR="00A826A5" w:rsidRPr="00E120B6" w:rsidRDefault="00A04265" w:rsidP="00E45685">
      <w:pPr>
        <w:spacing w:before="240" w:line="480" w:lineRule="auto"/>
        <w:jc w:val="both"/>
        <w:rPr>
          <w:rFonts w:cstheme="minorHAnsi"/>
          <w:sz w:val="24"/>
          <w:szCs w:val="24"/>
          <w:lang w:val="en-GB"/>
        </w:rPr>
      </w:pPr>
      <w:r w:rsidRPr="00E120B6">
        <w:rPr>
          <w:rFonts w:cstheme="minorHAnsi"/>
          <w:sz w:val="24"/>
          <w:szCs w:val="24"/>
          <w:lang w:val="en-GB"/>
        </w:rPr>
        <w:t>A</w:t>
      </w:r>
      <w:r w:rsidRPr="003630FE">
        <w:rPr>
          <w:rFonts w:cstheme="minorHAnsi"/>
          <w:sz w:val="24"/>
          <w:szCs w:val="24"/>
          <w:lang w:val="en-GB"/>
        </w:rPr>
        <w:t>ll the analysis indicated a significant role of birds identity on the foraging efficiency.</w:t>
      </w:r>
      <w:r w:rsidRPr="00E120B6">
        <w:rPr>
          <w:rFonts w:cstheme="minorHAnsi"/>
          <w:sz w:val="24"/>
          <w:szCs w:val="24"/>
          <w:lang w:val="en-GB"/>
        </w:rPr>
        <w:t xml:space="preserve"> Importantly, b</w:t>
      </w:r>
      <w:r w:rsidR="00A826A5" w:rsidRPr="00E120B6">
        <w:rPr>
          <w:rFonts w:cstheme="minorHAnsi"/>
          <w:sz w:val="24"/>
          <w:szCs w:val="24"/>
          <w:lang w:val="en-GB"/>
        </w:rPr>
        <w:t>oth exploratory and risk-avoidance behaviour were quite repeatable for individuals suggesting that these two behaviour</w:t>
      </w:r>
      <w:r w:rsidR="000F0CCC" w:rsidRPr="00E120B6">
        <w:rPr>
          <w:rFonts w:cstheme="minorHAnsi"/>
          <w:sz w:val="24"/>
          <w:szCs w:val="24"/>
          <w:lang w:val="en-GB"/>
        </w:rPr>
        <w:t>s</w:t>
      </w:r>
      <w:r w:rsidR="00A826A5" w:rsidRPr="00E120B6">
        <w:rPr>
          <w:rFonts w:cstheme="minorHAnsi"/>
          <w:sz w:val="24"/>
          <w:szCs w:val="24"/>
          <w:lang w:val="en-GB"/>
        </w:rPr>
        <w:t xml:space="preserve"> are potentially related to birds personality </w:t>
      </w:r>
      <w:r w:rsidR="00833E16">
        <w:rPr>
          <w:rFonts w:cstheme="minorHAnsi"/>
          <w:sz w:val="24"/>
          <w:szCs w:val="24"/>
          <w:lang w:val="en-GB"/>
        </w:rPr>
        <w:fldChar w:fldCharType="begin" w:fldLock="1"/>
      </w:r>
      <w:r w:rsidR="00C36FA9">
        <w:rPr>
          <w:rFonts w:cstheme="minorHAnsi"/>
          <w:sz w:val="24"/>
          <w:szCs w:val="24"/>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(Sih et al. 2004; Dingemanse and Réale 2005; Cleasby et al. 2015)</w:t>
      </w:r>
      <w:r w:rsidR="00833E16">
        <w:rPr>
          <w:rFonts w:cstheme="minorHAnsi"/>
          <w:sz w:val="24"/>
          <w:szCs w:val="24"/>
          <w:lang w:val="en-GB"/>
        </w:rPr>
        <w:fldChar w:fldCharType="end"/>
      </w:r>
      <w:r w:rsidR="00833E16">
        <w:rPr>
          <w:rFonts w:cstheme="minorHAnsi"/>
          <w:sz w:val="24"/>
          <w:szCs w:val="24"/>
          <w:lang w:val="en-GB"/>
        </w:rPr>
        <w:t xml:space="preserve">. </w:t>
      </w:r>
      <w:r w:rsidR="00A826A5" w:rsidRPr="00E120B6">
        <w:rPr>
          <w:rFonts w:cstheme="minorHAnsi"/>
          <w:sz w:val="24"/>
          <w:szCs w:val="24"/>
          <w:lang w:val="en-GB"/>
        </w:rPr>
        <w:t xml:space="preserve">Three different groups in foraging efficiency in response to experimental threatening (increased, decreased and unchanged </w:t>
      </w:r>
      <w:r w:rsidR="00A826A5" w:rsidRPr="009811FA">
        <w:rPr>
          <w:rFonts w:cstheme="minorHAnsi"/>
          <w:sz w:val="24"/>
          <w:szCs w:val="24"/>
          <w:lang w:val="en-GB"/>
        </w:rPr>
        <w:t xml:space="preserve">foraging efficiency, Fig. </w:t>
      </w:r>
      <w:r w:rsidR="009811FA" w:rsidRPr="009811FA">
        <w:rPr>
          <w:rFonts w:cstheme="minorHAnsi"/>
          <w:sz w:val="24"/>
          <w:szCs w:val="24"/>
          <w:lang w:val="en-GB"/>
        </w:rPr>
        <w:t>2</w:t>
      </w:r>
      <w:r w:rsidR="00A826A5" w:rsidRPr="009811FA">
        <w:rPr>
          <w:rFonts w:cstheme="minorHAnsi"/>
          <w:sz w:val="24"/>
          <w:szCs w:val="24"/>
          <w:lang w:val="en-GB"/>
        </w:rPr>
        <w:t>) additionally</w:t>
      </w:r>
      <w:r w:rsidR="00A826A5" w:rsidRPr="00E120B6">
        <w:rPr>
          <w:rFonts w:cstheme="minorHAnsi"/>
          <w:sz w:val="24"/>
          <w:szCs w:val="24"/>
          <w:lang w:val="en-GB"/>
        </w:rPr>
        <w:t xml:space="preserve"> suggest that individuals respond to given conditions in different way, possibly depending on their personality. T</w:t>
      </w:r>
      <w:r w:rsidR="000F0CCC" w:rsidRPr="00E120B6">
        <w:rPr>
          <w:rFonts w:cstheme="minorHAnsi"/>
          <w:sz w:val="24"/>
          <w:szCs w:val="24"/>
          <w:lang w:val="en-GB"/>
        </w:rPr>
        <w:t xml:space="preserve">hus, in a constantly </w:t>
      </w:r>
      <w:r w:rsidR="000F0CCC" w:rsidRPr="00E120B6">
        <w:rPr>
          <w:rFonts w:cstheme="minorHAnsi"/>
          <w:sz w:val="24"/>
          <w:szCs w:val="24"/>
          <w:lang w:val="en-GB"/>
        </w:rPr>
        <w:lastRenderedPageBreak/>
        <w:t xml:space="preserve">changing environment, varying </w:t>
      </w:r>
      <w:r w:rsidR="00A826A5" w:rsidRPr="00E120B6">
        <w:rPr>
          <w:rFonts w:cstheme="minorHAnsi"/>
          <w:sz w:val="24"/>
          <w:szCs w:val="24"/>
          <w:lang w:val="en-GB"/>
        </w:rPr>
        <w:t xml:space="preserve">fitness consequences of given </w:t>
      </w:r>
      <w:r w:rsidR="000F0CCC" w:rsidRPr="00E120B6">
        <w:rPr>
          <w:rFonts w:cstheme="minorHAnsi"/>
          <w:sz w:val="24"/>
          <w:szCs w:val="24"/>
          <w:lang w:val="en-GB"/>
        </w:rPr>
        <w:t>behavioural phenotype would maintain variation in animals personality</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0F0CCC" w:rsidRPr="00E120B6">
        <w:rPr>
          <w:rFonts w:cstheme="minorHAnsi"/>
          <w:sz w:val="24"/>
          <w:szCs w:val="24"/>
          <w:lang w:val="en-GB"/>
        </w:rPr>
        <w:t xml:space="preserve">.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w:t>
      </w:r>
      <w:r w:rsidR="00053FE0">
        <w:rPr>
          <w:rFonts w:cstheme="minorHAnsi"/>
          <w:sz w:val="24"/>
          <w:szCs w:val="24"/>
          <w:lang w:val="en-GB"/>
        </w:rPr>
        <w:t xml:space="preserve">relatively </w:t>
      </w:r>
      <w:r w:rsidR="000F0CCC" w:rsidRPr="00E120B6">
        <w:rPr>
          <w:rFonts w:cstheme="minorHAnsi"/>
          <w:sz w:val="24"/>
          <w:szCs w:val="24"/>
          <w:lang w:val="en-GB"/>
        </w:rPr>
        <w:t>low number of tested individuals (n = 12) but we point out hummingbirds as potential animal model species in the studies of animals personality.</w:t>
      </w:r>
    </w:p>
    <w:p w14:paraId="4A2F11B1" w14:textId="77777777" w:rsidR="001679BD" w:rsidRPr="00E120B6" w:rsidRDefault="001679BD" w:rsidP="00E45685">
      <w:pPr>
        <w:spacing w:before="240" w:line="480" w:lineRule="auto"/>
        <w:jc w:val="both"/>
        <w:rPr>
          <w:rFonts w:cstheme="minorHAnsi"/>
          <w:sz w:val="24"/>
          <w:szCs w:val="24"/>
          <w:lang w:val="en-GB"/>
        </w:rPr>
      </w:pPr>
    </w:p>
    <w:p w14:paraId="67D1E2ED" w14:textId="77777777" w:rsidR="000F0CCC" w:rsidRPr="00E120B6" w:rsidRDefault="000F0CCC" w:rsidP="00064F41">
      <w:pPr>
        <w:spacing w:line="480" w:lineRule="auto"/>
        <w:jc w:val="both"/>
        <w:rPr>
          <w:rFonts w:cstheme="minorHAnsi"/>
          <w:b/>
          <w:sz w:val="24"/>
          <w:szCs w:val="24"/>
          <w:highlight w:val="yellow"/>
          <w:lang w:val="en-GB"/>
        </w:rPr>
      </w:pPr>
    </w:p>
    <w:p w14:paraId="23A91FB5" w14:textId="1500F40F" w:rsidR="003630FE" w:rsidRPr="003630FE" w:rsidRDefault="003630FE" w:rsidP="003630FE">
      <w:pPr>
        <w:spacing w:line="480" w:lineRule="auto"/>
        <w:jc w:val="both"/>
        <w:rPr>
          <w:rFonts w:cstheme="minorHAnsi"/>
          <w:b/>
          <w:sz w:val="24"/>
          <w:szCs w:val="24"/>
          <w:lang w:val="en-GB"/>
        </w:rPr>
      </w:pPr>
      <w:r>
        <w:rPr>
          <w:rFonts w:cstheme="minorHAnsi"/>
          <w:b/>
          <w:sz w:val="24"/>
          <w:szCs w:val="24"/>
          <w:lang w:val="en-GB"/>
        </w:rPr>
        <w:t xml:space="preserve">Acknowledgements </w:t>
      </w:r>
      <w:r w:rsidRPr="003630FE">
        <w:rPr>
          <w:rFonts w:cstheme="minorHAnsi"/>
          <w:sz w:val="24"/>
          <w:szCs w:val="24"/>
          <w:lang w:val="en-GB"/>
        </w:rPr>
        <w:t xml:space="preserve">The study was funded by the National Geographic Society (CRE grant no. 9169-12), a Research Initiation Grant from New Mexico State University, the College of Arts and Sciences and the Biology Department at New Mexico State University, the Organization for Tropical Studies and the British Ornithological Union. We thank </w:t>
      </w:r>
      <w:r w:rsidR="00782249">
        <w:rPr>
          <w:rFonts w:cstheme="minorHAnsi"/>
          <w:sz w:val="24"/>
          <w:szCs w:val="24"/>
          <w:lang w:val="en-GB"/>
        </w:rPr>
        <w:t xml:space="preserve">Elizabeth Rogers, Judith Smit and Virgilio Lopez III </w:t>
      </w:r>
      <w:r w:rsidRPr="003630FE">
        <w:rPr>
          <w:rFonts w:cstheme="minorHAnsi"/>
          <w:sz w:val="24"/>
          <w:szCs w:val="24"/>
          <w:lang w:val="en-GB"/>
        </w:rPr>
        <w:t>for assistance in field work.</w:t>
      </w:r>
    </w:p>
    <w:p w14:paraId="2A323507" w14:textId="42678AA2" w:rsidR="003630FE" w:rsidRPr="003630FE" w:rsidRDefault="003630FE" w:rsidP="003630FE">
      <w:pPr>
        <w:spacing w:line="480" w:lineRule="auto"/>
        <w:jc w:val="both"/>
        <w:rPr>
          <w:rFonts w:cstheme="minorHAnsi"/>
          <w:b/>
          <w:sz w:val="24"/>
          <w:szCs w:val="24"/>
          <w:lang w:val="en-GB"/>
        </w:rPr>
      </w:pPr>
      <w:r w:rsidRPr="003630FE">
        <w:rPr>
          <w:rFonts w:cstheme="minorHAnsi"/>
          <w:b/>
          <w:sz w:val="24"/>
          <w:szCs w:val="24"/>
          <w:lang w:val="en-GB"/>
        </w:rPr>
        <w:t xml:space="preserve">Author Contributions </w:t>
      </w:r>
      <w:r w:rsidRPr="003630FE">
        <w:rPr>
          <w:rFonts w:cstheme="minorHAnsi"/>
          <w:sz w:val="24"/>
          <w:szCs w:val="24"/>
          <w:lang w:val="en-GB"/>
        </w:rPr>
        <w:t>KWJ and MAS conceived the study, contributed to data collection, processing and reviewing of the manuscript. KWJ conducted statistical analyses and writing.</w:t>
      </w:r>
    </w:p>
    <w:p w14:paraId="528F81D1" w14:textId="77777777" w:rsidR="003630FE" w:rsidRDefault="003630FE" w:rsidP="00064F41">
      <w:pPr>
        <w:spacing w:line="480" w:lineRule="auto"/>
        <w:jc w:val="both"/>
        <w:rPr>
          <w:rFonts w:cstheme="minorHAnsi"/>
          <w:b/>
          <w:sz w:val="24"/>
          <w:szCs w:val="24"/>
          <w:lang w:val="en-GB"/>
        </w:rPr>
      </w:pPr>
    </w:p>
    <w:p w14:paraId="1C975832" w14:textId="1B81831C" w:rsidR="00EA6511"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t>References</w:t>
      </w:r>
    </w:p>
    <w:p w14:paraId="7CF9D8B1" w14:textId="779322A0" w:rsidR="003C1C36" w:rsidRPr="00A66A53" w:rsidRDefault="00282BB8" w:rsidP="003C1C36">
      <w:pPr>
        <w:widowControl w:val="0"/>
        <w:autoSpaceDE w:val="0"/>
        <w:autoSpaceDN w:val="0"/>
        <w:adjustRightInd w:val="0"/>
        <w:spacing w:line="480" w:lineRule="auto"/>
        <w:ind w:left="480" w:hanging="480"/>
        <w:rPr>
          <w:rFonts w:ascii="Calibri" w:hAnsi="Calibri" w:cs="Calibri"/>
          <w:noProof/>
          <w:sz w:val="24"/>
          <w:szCs w:val="24"/>
          <w:lang w:val="en-GB"/>
          <w:rPrChange w:id="446" w:author="Kasia Wojczulanis" w:date="2020-05-06T14:45:00Z">
            <w:rPr>
              <w:rFonts w:ascii="Calibri" w:hAnsi="Calibri" w:cs="Calibri"/>
              <w:noProof/>
              <w:sz w:val="24"/>
              <w:szCs w:val="24"/>
            </w:rPr>
          </w:rPrChange>
        </w:rPr>
      </w:pPr>
      <w:r w:rsidRPr="00E120B6">
        <w:rPr>
          <w:rFonts w:cstheme="minorHAnsi"/>
          <w:b/>
          <w:sz w:val="24"/>
          <w:szCs w:val="24"/>
          <w:lang w:val="en-GB"/>
        </w:rPr>
        <w:fldChar w:fldCharType="begin" w:fldLock="1"/>
      </w:r>
      <w:r w:rsidRPr="00E120B6">
        <w:rPr>
          <w:rFonts w:cstheme="minorHAnsi"/>
          <w:b/>
          <w:sz w:val="24"/>
          <w:szCs w:val="24"/>
          <w:lang w:val="en-GB"/>
        </w:rPr>
        <w:instrText xml:space="preserve">ADDIN Mendeley Bibliography CSL_BIBLIOGRAPHY </w:instrText>
      </w:r>
      <w:r w:rsidRPr="00E120B6">
        <w:rPr>
          <w:rFonts w:cstheme="minorHAnsi"/>
          <w:b/>
          <w:sz w:val="24"/>
          <w:szCs w:val="24"/>
          <w:lang w:val="en-GB"/>
        </w:rPr>
        <w:fldChar w:fldCharType="separate"/>
      </w:r>
      <w:r w:rsidR="003C1C36" w:rsidRPr="003C1C36">
        <w:rPr>
          <w:rFonts w:ascii="Calibri" w:hAnsi="Calibri" w:cs="Calibri"/>
          <w:noProof/>
          <w:sz w:val="24"/>
          <w:szCs w:val="24"/>
          <w:lang w:val="en-GB"/>
          <w:rPrChange w:id="447" w:author="Kasia Wojczulanis" w:date="2020-05-04T09:50:00Z">
            <w:rPr>
              <w:rFonts w:ascii="Calibri" w:hAnsi="Calibri" w:cs="Calibri"/>
              <w:noProof/>
              <w:sz w:val="24"/>
              <w:szCs w:val="24"/>
            </w:rPr>
          </w:rPrChange>
        </w:rPr>
        <w:t xml:space="preserve">Alonzo SH (2015) Integrating the how and why of within-individual and among-individual variation and plasticity in behavior. </w:t>
      </w:r>
      <w:r w:rsidR="003C1C36" w:rsidRPr="00A66A53">
        <w:rPr>
          <w:rFonts w:ascii="Calibri" w:hAnsi="Calibri" w:cs="Calibri"/>
          <w:noProof/>
          <w:sz w:val="24"/>
          <w:szCs w:val="24"/>
          <w:lang w:val="en-GB"/>
          <w:rPrChange w:id="448" w:author="Kasia Wojczulanis" w:date="2020-05-06T14:45:00Z">
            <w:rPr>
              <w:rFonts w:ascii="Calibri" w:hAnsi="Calibri" w:cs="Calibri"/>
              <w:noProof/>
              <w:sz w:val="24"/>
              <w:szCs w:val="24"/>
            </w:rPr>
          </w:rPrChange>
        </w:rPr>
        <w:t>Curr Opin Behav Sci 6:69–75</w:t>
      </w:r>
    </w:p>
    <w:p w14:paraId="17FB0A7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4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50" w:author="Kasia Wojczulanis" w:date="2020-05-06T14:45:00Z">
            <w:rPr>
              <w:rFonts w:ascii="Calibri" w:hAnsi="Calibri" w:cs="Calibri"/>
              <w:noProof/>
              <w:sz w:val="24"/>
              <w:szCs w:val="24"/>
            </w:rPr>
          </w:rPrChange>
        </w:rPr>
        <w:t xml:space="preserve">Araya-Salas M, Gonzalez-Gomez P, Wojczulanis-Jakubas K, et al (2018) Spatial memory is as important as weapon and body size for territorial ownership in a lekking hummingbird. </w:t>
      </w:r>
      <w:r w:rsidRPr="00A66A53">
        <w:rPr>
          <w:rFonts w:ascii="Calibri" w:hAnsi="Calibri" w:cs="Calibri"/>
          <w:noProof/>
          <w:sz w:val="24"/>
          <w:szCs w:val="24"/>
          <w:lang w:val="en-GB"/>
          <w:rPrChange w:id="451" w:author="Kasia Wojczulanis" w:date="2020-05-06T14:45:00Z">
            <w:rPr>
              <w:rFonts w:ascii="Calibri" w:hAnsi="Calibri" w:cs="Calibri"/>
              <w:noProof/>
              <w:sz w:val="24"/>
              <w:szCs w:val="24"/>
            </w:rPr>
          </w:rPrChange>
        </w:rPr>
        <w:lastRenderedPageBreak/>
        <w:t>Sci Rep 8:. doi: 10.1038/s41598-018-20441-x</w:t>
      </w:r>
    </w:p>
    <w:p w14:paraId="14CE57E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5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53" w:author="Kasia Wojczulanis" w:date="2020-05-06T14:45:00Z">
            <w:rPr>
              <w:rFonts w:ascii="Calibri" w:hAnsi="Calibri" w:cs="Calibri"/>
              <w:noProof/>
              <w:sz w:val="24"/>
              <w:szCs w:val="24"/>
            </w:rPr>
          </w:rPrChange>
        </w:rPr>
        <w:t>Bautista LM, Tinbergen J, Kacelnik A (2001) To walk or to fly? How birds choose among foraging modes. Proc Natl Acad Sci U S A 98:1089–1094. doi: 10.1073/pnas.98.3.1089</w:t>
      </w:r>
    </w:p>
    <w:p w14:paraId="4B0FAB89"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54"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55" w:author="Kasia Wojczulanis" w:date="2020-05-06T14:45:00Z">
            <w:rPr>
              <w:rFonts w:ascii="Calibri" w:hAnsi="Calibri" w:cs="Calibri"/>
              <w:noProof/>
              <w:sz w:val="24"/>
              <w:szCs w:val="24"/>
            </w:rPr>
          </w:rPrChange>
        </w:rPr>
        <w:t>Bell AM, Hankison SJ, Laskowski KL (2009) The repeatability of behaviour: a meta-analysis. Anim Behav 77:771–783. doi: 10.1016/j.anbehav.2008.12.022</w:t>
      </w:r>
    </w:p>
    <w:p w14:paraId="33348674"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s-ES"/>
          <w:rPrChange w:id="456"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57" w:author="Kasia Wojczulanis" w:date="2020-05-06T14:45:00Z">
            <w:rPr>
              <w:rFonts w:ascii="Calibri" w:hAnsi="Calibri" w:cs="Calibri"/>
              <w:noProof/>
              <w:sz w:val="24"/>
              <w:szCs w:val="24"/>
            </w:rPr>
          </w:rPrChange>
        </w:rPr>
        <w:t xml:space="preserve">Camprasse ECM, Cherel Y, Bustamante P, et al (2017) Intra-and inter-individual variation in the foraging ecology of a generalist subantarctic seabird, the gentoo penguin. </w:t>
      </w:r>
      <w:r w:rsidRPr="00A66A53">
        <w:rPr>
          <w:rFonts w:ascii="Calibri" w:hAnsi="Calibri" w:cs="Calibri"/>
          <w:noProof/>
          <w:sz w:val="24"/>
          <w:szCs w:val="24"/>
          <w:lang w:val="es-ES"/>
          <w:rPrChange w:id="458" w:author="Kasia Wojczulanis" w:date="2020-05-06T14:45:00Z">
            <w:rPr>
              <w:rFonts w:ascii="Calibri" w:hAnsi="Calibri" w:cs="Calibri"/>
              <w:noProof/>
              <w:sz w:val="24"/>
              <w:szCs w:val="24"/>
            </w:rPr>
          </w:rPrChange>
        </w:rPr>
        <w:t>Mar Ecol Prog Ser 578:227–242. doi: 10.3354/meps12151</w:t>
      </w:r>
    </w:p>
    <w:p w14:paraId="0116E843"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59" w:author="Kasia Wojczulanis" w:date="2020-05-06T14:45:00Z">
            <w:rPr>
              <w:rFonts w:ascii="Calibri" w:hAnsi="Calibri" w:cs="Calibri"/>
              <w:noProof/>
              <w:sz w:val="24"/>
              <w:szCs w:val="24"/>
            </w:rPr>
          </w:rPrChange>
        </w:rPr>
      </w:pPr>
      <w:r w:rsidRPr="00A66A53">
        <w:rPr>
          <w:rFonts w:ascii="Calibri" w:hAnsi="Calibri" w:cs="Calibri"/>
          <w:noProof/>
          <w:sz w:val="24"/>
          <w:szCs w:val="24"/>
          <w:lang w:val="es-ES"/>
          <w:rPrChange w:id="460" w:author="Kasia Wojczulanis" w:date="2020-05-06T14:45:00Z">
            <w:rPr>
              <w:rFonts w:ascii="Calibri" w:hAnsi="Calibri" w:cs="Calibri"/>
              <w:noProof/>
              <w:sz w:val="24"/>
              <w:szCs w:val="24"/>
            </w:rPr>
          </w:rPrChange>
        </w:rPr>
        <w:t xml:space="preserve">Carere C, Maestripieri D (2013) No Animal Personalities. </w:t>
      </w:r>
      <w:r w:rsidRPr="00A66A53">
        <w:rPr>
          <w:rFonts w:ascii="Calibri" w:hAnsi="Calibri" w:cs="Calibri"/>
          <w:noProof/>
          <w:sz w:val="24"/>
          <w:szCs w:val="24"/>
          <w:lang w:val="en-GB"/>
          <w:rPrChange w:id="461" w:author="Kasia Wojczulanis" w:date="2020-05-06T14:45:00Z">
            <w:rPr>
              <w:rFonts w:ascii="Calibri" w:hAnsi="Calibri" w:cs="Calibri"/>
              <w:noProof/>
              <w:sz w:val="24"/>
              <w:szCs w:val="24"/>
            </w:rPr>
          </w:rPrChange>
        </w:rPr>
        <w:t>The University of Chicago Press</w:t>
      </w:r>
    </w:p>
    <w:p w14:paraId="66D8F6D4"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6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63" w:author="Kasia Wojczulanis" w:date="2020-05-06T14:45:00Z">
            <w:rPr>
              <w:rFonts w:ascii="Calibri" w:hAnsi="Calibri" w:cs="Calibri"/>
              <w:noProof/>
              <w:sz w:val="24"/>
              <w:szCs w:val="24"/>
            </w:rPr>
          </w:rPrChange>
        </w:rPr>
        <w:t>Charnov EL (1976) Optimal foraging, the Marginal Value Theorem. Theor Popul Biol 9:739–752</w:t>
      </w:r>
    </w:p>
    <w:p w14:paraId="2C820E7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64"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65" w:author="Kasia Wojczulanis" w:date="2020-05-06T14:45:00Z">
            <w:rPr>
              <w:rFonts w:ascii="Calibri" w:hAnsi="Calibri" w:cs="Calibri"/>
              <w:noProof/>
              <w:sz w:val="24"/>
              <w:szCs w:val="24"/>
            </w:rPr>
          </w:rPrChange>
        </w:rPr>
        <w:t>Cleasby IR, Nakagawa S, Schielzeth H (2015) Quantifying the predictability of behaviour: statistical approaches for the study of between-individual variation in the within-individual variance. Methods Ecol Evol 6:27–37. doi: 10.1111/2041-210X.12281</w:t>
      </w:r>
    </w:p>
    <w:p w14:paraId="1471BC4E"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66"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67" w:author="Kasia Wojczulanis" w:date="2020-05-06T14:45:00Z">
            <w:rPr>
              <w:rFonts w:ascii="Calibri" w:hAnsi="Calibri" w:cs="Calibri"/>
              <w:noProof/>
              <w:sz w:val="24"/>
              <w:szCs w:val="24"/>
            </w:rPr>
          </w:rPrChange>
        </w:rPr>
        <w:t>Dall SRX, Houston AI, McNamara JM (2004) The behavioural ecology of personality: consistent individual differences from an adaptive perspective. Ecol Lett 7:734–739. doi: 10.1111/j.1461-0248.2004.00618.x</w:t>
      </w:r>
    </w:p>
    <w:p w14:paraId="6A51C45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68"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69" w:author="Kasia Wojczulanis" w:date="2020-05-06T14:45:00Z">
            <w:rPr>
              <w:rFonts w:ascii="Calibri" w:hAnsi="Calibri" w:cs="Calibri"/>
              <w:noProof/>
              <w:sz w:val="24"/>
              <w:szCs w:val="24"/>
            </w:rPr>
          </w:rPrChange>
        </w:rPr>
        <w:t>Dingemanse NJ, Kazem AJN, Reale D, Wright J (2009) Behavioural reaction norms: animal personality meets individual plasticity. Trends Ecol Evol 25:81–89. doi: 10.1016/j.tree.2009.07.013</w:t>
      </w:r>
    </w:p>
    <w:p w14:paraId="5DE62CC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0"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1" w:author="Kasia Wojczulanis" w:date="2020-05-06T14:45:00Z">
            <w:rPr>
              <w:rFonts w:ascii="Calibri" w:hAnsi="Calibri" w:cs="Calibri"/>
              <w:noProof/>
              <w:sz w:val="24"/>
              <w:szCs w:val="24"/>
            </w:rPr>
          </w:rPrChange>
        </w:rPr>
        <w:t>Dingemanse NJ, Kazem AJN, Wright J, Biologiques S (2010) Evolutionary and ecological approaches to the study of personality. 3937–3946. doi: 10.1098/rstb.2010.0222</w:t>
      </w:r>
    </w:p>
    <w:p w14:paraId="62517D3A"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3" w:author="Kasia Wojczulanis" w:date="2020-05-06T14:45:00Z">
            <w:rPr>
              <w:rFonts w:ascii="Calibri" w:hAnsi="Calibri" w:cs="Calibri"/>
              <w:noProof/>
              <w:sz w:val="24"/>
              <w:szCs w:val="24"/>
            </w:rPr>
          </w:rPrChange>
        </w:rPr>
        <w:lastRenderedPageBreak/>
        <w:t>Dingemanse NJ, Réale D (2005) Natural selection and animal personality. Behaviour 142:1165–1190</w:t>
      </w:r>
    </w:p>
    <w:p w14:paraId="6B3E0238"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4"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5" w:author="Kasia Wojczulanis" w:date="2020-05-06T14:45:00Z">
            <w:rPr>
              <w:rFonts w:ascii="Calibri" w:hAnsi="Calibri" w:cs="Calibri"/>
              <w:noProof/>
              <w:sz w:val="24"/>
              <w:szCs w:val="24"/>
            </w:rPr>
          </w:rPrChange>
        </w:rPr>
        <w:t>Exnerová A, Svádová KH, Fučíková E, et al (2010) Personality matters: Individual variation in reactions of naive bird predators to aposematic prey. Proc R Soc B Biol Sci 277:723–728. doi: 10.1098/rspb.2009.1673</w:t>
      </w:r>
    </w:p>
    <w:p w14:paraId="44E80A9D"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6"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7" w:author="Kasia Wojczulanis" w:date="2020-05-06T14:45:00Z">
            <w:rPr>
              <w:rFonts w:ascii="Calibri" w:hAnsi="Calibri" w:cs="Calibri"/>
              <w:noProof/>
              <w:sz w:val="24"/>
              <w:szCs w:val="24"/>
            </w:rPr>
          </w:rPrChange>
        </w:rPr>
        <w:t>Ferrari MCO, Sih A, Chivers DP (2009a) The paradox of risk allocation: a review and prospectus. Anim Behav 78:579–585. doi: 10.1016/j.anbehav.2009.05.034</w:t>
      </w:r>
    </w:p>
    <w:p w14:paraId="14EC1503"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8"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9" w:author="Kasia Wojczulanis" w:date="2020-05-06T14:45:00Z">
            <w:rPr>
              <w:rFonts w:ascii="Calibri" w:hAnsi="Calibri" w:cs="Calibri"/>
              <w:noProof/>
              <w:sz w:val="24"/>
              <w:szCs w:val="24"/>
            </w:rPr>
          </w:rPrChange>
        </w:rPr>
        <w:t>Ferrari MCO, Sih A, Chivers DP (2009b) The paradox of risk allocation: a review and prospectus. Anim Behav 78:579–585. doi: 10.1016/j.anbehav.2009.05.034</w:t>
      </w:r>
    </w:p>
    <w:p w14:paraId="3FEEBDC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0"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1" w:author="Kasia Wojczulanis" w:date="2020-05-06T14:45:00Z">
            <w:rPr>
              <w:rFonts w:ascii="Calibri" w:hAnsi="Calibri" w:cs="Calibri"/>
              <w:noProof/>
              <w:sz w:val="24"/>
              <w:szCs w:val="24"/>
            </w:rPr>
          </w:rPrChange>
        </w:rPr>
        <w:t>Gill FB (1988) Trapline foraging by hermit hummingbirds: competition for an undefended, renewable resource. Ecology 69:1933–1942. doi: 10.2307/1941170</w:t>
      </w:r>
    </w:p>
    <w:p w14:paraId="44F2484A"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3" w:author="Kasia Wojczulanis" w:date="2020-05-06T14:45:00Z">
            <w:rPr>
              <w:rFonts w:ascii="Calibri" w:hAnsi="Calibri" w:cs="Calibri"/>
              <w:noProof/>
              <w:sz w:val="24"/>
              <w:szCs w:val="24"/>
            </w:rPr>
          </w:rPrChange>
        </w:rPr>
        <w:t>Herborn KA, Heidinger BJ, Alexander L, Arnold KE (2014) Personality predicts behavioral flexibility in a fluctuating, natural environment. Behav Ecol 25:1374–1379. doi: 10.1093/beheco/aru131</w:t>
      </w:r>
    </w:p>
    <w:p w14:paraId="1DCC1B0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4"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5" w:author="Kasia Wojczulanis" w:date="2020-05-06T14:45:00Z">
            <w:rPr>
              <w:rFonts w:ascii="Calibri" w:hAnsi="Calibri" w:cs="Calibri"/>
              <w:noProof/>
              <w:sz w:val="24"/>
              <w:szCs w:val="24"/>
            </w:rPr>
          </w:rPrChange>
        </w:rPr>
        <w:t>Krebs JR (1980) Optimal foraging, predation risk and territory defence. Ardea 68:83–90. doi: 10.5253/arde.v68.p83</w:t>
      </w:r>
    </w:p>
    <w:p w14:paraId="3A365ED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6"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7" w:author="Kasia Wojczulanis" w:date="2020-05-06T14:45:00Z">
            <w:rPr>
              <w:rFonts w:ascii="Calibri" w:hAnsi="Calibri" w:cs="Calibri"/>
              <w:noProof/>
              <w:sz w:val="24"/>
              <w:szCs w:val="24"/>
            </w:rPr>
          </w:rPrChange>
        </w:rPr>
        <w:t>Lima SL, Bednekoff PA (1999) Temporal variation in danger drives antipredator behavior: the predation risk allocation hypothesis. Am Nat 153:649–659. doi: 10.1086/303202</w:t>
      </w:r>
    </w:p>
    <w:p w14:paraId="52E25DBD"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8"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9" w:author="Kasia Wojczulanis" w:date="2020-05-06T14:45:00Z">
            <w:rPr>
              <w:rFonts w:ascii="Calibri" w:hAnsi="Calibri" w:cs="Calibri"/>
              <w:noProof/>
              <w:sz w:val="24"/>
              <w:szCs w:val="24"/>
            </w:rPr>
          </w:rPrChange>
        </w:rPr>
        <w:t>Lorenz S (2007) Carolina mantind (Stagmomantis carolica) captures and feeds on a broad-tailed hummingbird (Selasphorus platycercus). Bull Texas Ornithol Soc 40:1–40</w:t>
      </w:r>
    </w:p>
    <w:p w14:paraId="5132F58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90"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91" w:author="Kasia Wojczulanis" w:date="2020-05-06T14:45:00Z">
            <w:rPr>
              <w:rFonts w:ascii="Calibri" w:hAnsi="Calibri" w:cs="Calibri"/>
              <w:noProof/>
              <w:sz w:val="24"/>
              <w:szCs w:val="24"/>
            </w:rPr>
          </w:rPrChange>
        </w:rPr>
        <w:t xml:space="preserve">Moldoff DE, Westneat DF (2017) Foraging sparrows exhibit individual differences but not a </w:t>
      </w:r>
      <w:r w:rsidRPr="00A66A53">
        <w:rPr>
          <w:rFonts w:ascii="Calibri" w:hAnsi="Calibri" w:cs="Calibri"/>
          <w:noProof/>
          <w:sz w:val="24"/>
          <w:szCs w:val="24"/>
          <w:lang w:val="en-GB"/>
          <w:rPrChange w:id="492" w:author="Kasia Wojczulanis" w:date="2020-05-06T14:45:00Z">
            <w:rPr>
              <w:rFonts w:ascii="Calibri" w:hAnsi="Calibri" w:cs="Calibri"/>
              <w:noProof/>
              <w:sz w:val="24"/>
              <w:szCs w:val="24"/>
            </w:rPr>
          </w:rPrChange>
        </w:rPr>
        <w:lastRenderedPageBreak/>
        <w:t>syndrome when responding to multiple kinds of novelty. Behav Ecol 28:732–743. doi: 10.1093/beheco/arx014</w:t>
      </w:r>
    </w:p>
    <w:p w14:paraId="2B01012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93"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94" w:author="Kasia Wojczulanis" w:date="2020-05-06T14:45:00Z">
            <w:rPr>
              <w:rFonts w:ascii="Calibri" w:hAnsi="Calibri" w:cs="Calibri"/>
              <w:noProof/>
              <w:sz w:val="24"/>
              <w:szCs w:val="24"/>
            </w:rPr>
          </w:rPrChange>
        </w:rPr>
        <w:t>Montiglio P, Sih A, Mathot KJ, et al (2015) Animal personality and state – behaviour feedbacks: a review and guide for empiricists. Trends Ecol Evol 30:50–60. doi: 10.1016/j.tree.2014.11.004</w:t>
      </w:r>
    </w:p>
    <w:p w14:paraId="6096CE5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95"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96" w:author="Kasia Wojczulanis" w:date="2020-05-06T14:45:00Z">
            <w:rPr>
              <w:rFonts w:ascii="Calibri" w:hAnsi="Calibri" w:cs="Calibri"/>
              <w:noProof/>
              <w:sz w:val="24"/>
              <w:szCs w:val="24"/>
            </w:rPr>
          </w:rPrChange>
        </w:rPr>
        <w:t>Morrison MM, Raplph CJ, Verner J, Jehl JRJ (1990) Avian Foraging: theory, methodology and applications</w:t>
      </w:r>
    </w:p>
    <w:p w14:paraId="1478071A"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97"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98" w:author="Kasia Wojczulanis" w:date="2020-05-06T14:45:00Z">
            <w:rPr>
              <w:rFonts w:ascii="Calibri" w:hAnsi="Calibri" w:cs="Calibri"/>
              <w:noProof/>
              <w:sz w:val="24"/>
              <w:szCs w:val="24"/>
            </w:rPr>
          </w:rPrChange>
        </w:rPr>
        <w:t>Nácarová J, Veselý P, Fuchs R (2018) Effect of the exploratory behaviour on a bird’s ability to categorize a predator. Behav Processes 151:89–95. doi: 10.1016/j.beproc.2018.03.021</w:t>
      </w:r>
    </w:p>
    <w:p w14:paraId="5BB53C32"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9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0" w:author="Kasia Wojczulanis" w:date="2020-05-06T14:45:00Z">
            <w:rPr>
              <w:rFonts w:ascii="Calibri" w:hAnsi="Calibri" w:cs="Calibri"/>
              <w:noProof/>
              <w:sz w:val="24"/>
              <w:szCs w:val="24"/>
            </w:rPr>
          </w:rPrChange>
        </w:rPr>
        <w:t>Nakagawa S, Schielzeth H (2010) Repeatability for Gaussian and non-Gaussian data: a practical guide for biologists. Biol Rev 85:935–956. doi: 10.1111/j.1469-185X.2010.00141.x</w:t>
      </w:r>
    </w:p>
    <w:p w14:paraId="52D33C81"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1"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2" w:author="Kasia Wojczulanis" w:date="2020-05-06T14:45:00Z">
            <w:rPr>
              <w:rFonts w:ascii="Calibri" w:hAnsi="Calibri" w:cs="Calibri"/>
              <w:noProof/>
              <w:sz w:val="24"/>
              <w:szCs w:val="24"/>
            </w:rPr>
          </w:rPrChange>
        </w:rPr>
        <w:t>Nussey DH, Wilson AJ, Brommer JE (2007) The evolutionary ecology of individual phenotypic plasticity in wild populations. J Evol Biol 20:831–844. doi: 10.1111/j.1420-9101.2007.01300.x</w:t>
      </w:r>
    </w:p>
    <w:p w14:paraId="0CC501C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3"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4" w:author="Kasia Wojczulanis" w:date="2020-05-06T14:45:00Z">
            <w:rPr>
              <w:rFonts w:ascii="Calibri" w:hAnsi="Calibri" w:cs="Calibri"/>
              <w:noProof/>
              <w:sz w:val="24"/>
              <w:szCs w:val="24"/>
            </w:rPr>
          </w:rPrChange>
        </w:rPr>
        <w:t>Nyffeler M, Maxwell MR, Remsen J V. (2017) Bird predation by praying mantises: a global perspective. Wilson J Ornithol 129:331–344. doi: 10.1676/16-100.1</w:t>
      </w:r>
    </w:p>
    <w:p w14:paraId="7CE0D0E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5"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6" w:author="Kasia Wojczulanis" w:date="2020-05-06T14:45:00Z">
            <w:rPr>
              <w:rFonts w:ascii="Calibri" w:hAnsi="Calibri" w:cs="Calibri"/>
              <w:noProof/>
              <w:sz w:val="24"/>
              <w:szCs w:val="24"/>
            </w:rPr>
          </w:rPrChange>
        </w:rPr>
        <w:t>Ohashi K, Thomson JD (2005) Efficient harvesting of renewing resources. Behav Ecol 16:592–605. doi: 10.1093/beheco/ari031</w:t>
      </w:r>
    </w:p>
    <w:p w14:paraId="57BB29E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7"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8" w:author="Kasia Wojczulanis" w:date="2020-05-06T14:45:00Z">
            <w:rPr>
              <w:rFonts w:ascii="Calibri" w:hAnsi="Calibri" w:cs="Calibri"/>
              <w:noProof/>
              <w:sz w:val="24"/>
              <w:szCs w:val="24"/>
            </w:rPr>
          </w:rPrChange>
        </w:rPr>
        <w:t>Owen JL, Cokendolpher JC (2006) Tailless Whipscorpion (Phrynus longipes) feeds on Antillean crested hummingbird (Orthorhyncus cristatus). Wilson J Ornithol 118:422–423. doi: 10.1676/05-062.1</w:t>
      </w:r>
    </w:p>
    <w:p w14:paraId="4244344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0" w:author="Kasia Wojczulanis" w:date="2020-05-06T14:45:00Z">
            <w:rPr>
              <w:rFonts w:ascii="Calibri" w:hAnsi="Calibri" w:cs="Calibri"/>
              <w:noProof/>
              <w:sz w:val="24"/>
              <w:szCs w:val="24"/>
            </w:rPr>
          </w:rPrChange>
        </w:rPr>
        <w:lastRenderedPageBreak/>
        <w:t>Pastell M (2016) CowLog – cross-platform application for coding behaviours from video. J. open Res. Softw. 25:1–4</w:t>
      </w:r>
    </w:p>
    <w:p w14:paraId="4D955C35"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1"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2" w:author="Kasia Wojczulanis" w:date="2020-05-06T14:45:00Z">
            <w:rPr>
              <w:rFonts w:ascii="Calibri" w:hAnsi="Calibri" w:cs="Calibri"/>
              <w:noProof/>
              <w:sz w:val="24"/>
              <w:szCs w:val="24"/>
            </w:rPr>
          </w:rPrChange>
        </w:rPr>
        <w:t>Patrick SC, Bearhop S, Grémillet D, et al (2014) Individual differences in searching behaviour and spatial foraging consistency in a central place marine predator. Oikos 123:33–40. doi: 10.1111/j.1600-0706.2013.00406.x</w:t>
      </w:r>
    </w:p>
    <w:p w14:paraId="75FF38BD"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3"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4" w:author="Kasia Wojczulanis" w:date="2020-05-06T14:45:00Z">
            <w:rPr>
              <w:rFonts w:ascii="Calibri" w:hAnsi="Calibri" w:cs="Calibri"/>
              <w:noProof/>
              <w:sz w:val="24"/>
              <w:szCs w:val="24"/>
            </w:rPr>
          </w:rPrChange>
        </w:rPr>
        <w:t>Quinn JL, Cole EF, Bates J, et al (2012) Personality predicts individual responsiveness to the risks of starvation and predation. Proc R Soc B 279:1919–1926. doi: 10.1098/rspb.2011.2227</w:t>
      </w:r>
    </w:p>
    <w:p w14:paraId="5B30A28B"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5"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6" w:author="Kasia Wojczulanis" w:date="2020-05-06T14:45:00Z">
            <w:rPr>
              <w:rFonts w:ascii="Calibri" w:hAnsi="Calibri" w:cs="Calibri"/>
              <w:noProof/>
              <w:sz w:val="24"/>
              <w:szCs w:val="24"/>
            </w:rPr>
          </w:rPrChange>
        </w:rPr>
        <w:t>R Core Team (2017) R: A language and environment for statistical computing. R</w:t>
      </w:r>
    </w:p>
    <w:p w14:paraId="73D8A04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7"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8" w:author="Kasia Wojczulanis" w:date="2020-05-06T14:45:00Z">
            <w:rPr>
              <w:rFonts w:ascii="Calibri" w:hAnsi="Calibri" w:cs="Calibri"/>
              <w:noProof/>
              <w:sz w:val="24"/>
              <w:szCs w:val="24"/>
            </w:rPr>
          </w:rPrChange>
        </w:rPr>
        <w:t>Réale D, Reader SM, Sol D, et al (2007) Integrating animal temperament within ecology and evolution. Biol Rev 82:291–318. doi: 10.1111/j.1469-185X.2007.00010.x</w:t>
      </w:r>
    </w:p>
    <w:p w14:paraId="588AF38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0" w:author="Kasia Wojczulanis" w:date="2020-05-06T14:45:00Z">
            <w:rPr>
              <w:rFonts w:ascii="Calibri" w:hAnsi="Calibri" w:cs="Calibri"/>
              <w:noProof/>
              <w:sz w:val="24"/>
              <w:szCs w:val="24"/>
            </w:rPr>
          </w:rPrChange>
        </w:rPr>
        <w:t>Sazima I (2015) Lightning predator: the ferruginous pygmy owl snatches flower-visiting hummingbirds in southwestern Brazil. Rev Bras Ornitol 23:12–14</w:t>
      </w:r>
    </w:p>
    <w:p w14:paraId="65AD738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1"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2" w:author="Kasia Wojczulanis" w:date="2020-05-06T14:45:00Z">
            <w:rPr>
              <w:rFonts w:ascii="Calibri" w:hAnsi="Calibri" w:cs="Calibri"/>
              <w:noProof/>
              <w:sz w:val="24"/>
              <w:szCs w:val="24"/>
            </w:rPr>
          </w:rPrChange>
        </w:rPr>
        <w:t>Sih A, Bell A, Johnson JC (2004) Behavioral syndromes : an ecological and evolutionary overview. Trends Ecol Evol 19:372–378. doi: 10.1016/j.tree.2004.04.009</w:t>
      </w:r>
    </w:p>
    <w:p w14:paraId="4A3715E8"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3"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4" w:author="Kasia Wojczulanis" w:date="2020-05-06T14:45:00Z">
            <w:rPr>
              <w:rFonts w:ascii="Calibri" w:hAnsi="Calibri" w:cs="Calibri"/>
              <w:noProof/>
              <w:sz w:val="24"/>
              <w:szCs w:val="24"/>
            </w:rPr>
          </w:rPrChange>
        </w:rPr>
        <w:t>Sih A, McCarthy TM (2002) Prey responses to pulses of risk and safety: Testing the risk allocation hypothesis. Anim Behav 63:437–443. doi: 10.1006/anbe.2001.1921</w:t>
      </w:r>
    </w:p>
    <w:p w14:paraId="3E5040C5"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5"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6" w:author="Kasia Wojczulanis" w:date="2020-05-06T14:45:00Z">
            <w:rPr>
              <w:rFonts w:ascii="Calibri" w:hAnsi="Calibri" w:cs="Calibri"/>
              <w:noProof/>
              <w:sz w:val="24"/>
              <w:szCs w:val="24"/>
            </w:rPr>
          </w:rPrChange>
        </w:rPr>
        <w:t>Smith BR, Blumstein DT (2008) Fitness consequences of personality: a meta-analysis. Behav Ecol. doi: 10.1093/beheco/arm144</w:t>
      </w:r>
    </w:p>
    <w:p w14:paraId="27D1971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7"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8" w:author="Kasia Wojczulanis" w:date="2020-05-06T14:45:00Z">
            <w:rPr>
              <w:rFonts w:ascii="Calibri" w:hAnsi="Calibri" w:cs="Calibri"/>
              <w:noProof/>
              <w:sz w:val="24"/>
              <w:szCs w:val="24"/>
            </w:rPr>
          </w:rPrChange>
        </w:rPr>
        <w:t>Stiles FG (1978) Possible specialization for hummingbird-hunting in the Tiny Hawk. Auk 95:550–553</w:t>
      </w:r>
    </w:p>
    <w:p w14:paraId="2E9E18C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0" w:author="Kasia Wojczulanis" w:date="2020-05-06T14:45:00Z">
            <w:rPr>
              <w:rFonts w:ascii="Calibri" w:hAnsi="Calibri" w:cs="Calibri"/>
              <w:noProof/>
              <w:sz w:val="24"/>
              <w:szCs w:val="24"/>
            </w:rPr>
          </w:rPrChange>
        </w:rPr>
        <w:lastRenderedPageBreak/>
        <w:t>Stoffel MA, Nakagawa S, Schielzeth H (2017) rptR: repeatability estimation and variance decomposition by generalized linear mixed-effects models. Methods Ecol Evol 8:1639–1644. doi: 10.1111/2041-210X.12797</w:t>
      </w:r>
    </w:p>
    <w:p w14:paraId="022A93A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1"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2" w:author="Kasia Wojczulanis" w:date="2020-05-06T14:45:00Z">
            <w:rPr>
              <w:rFonts w:ascii="Calibri" w:hAnsi="Calibri" w:cs="Calibri"/>
              <w:noProof/>
              <w:sz w:val="24"/>
              <w:szCs w:val="24"/>
            </w:rPr>
          </w:rPrChange>
        </w:rPr>
        <w:t>Suarez RK (1992) Hummingbird flight: Sustaining the highest mass-specific metabolic rates among vertebrates. Experientia 48:565–570. doi: 10.1007/BF01920240</w:t>
      </w:r>
    </w:p>
    <w:p w14:paraId="366FD22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3"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4" w:author="Kasia Wojczulanis" w:date="2020-05-06T14:45:00Z">
            <w:rPr>
              <w:rFonts w:ascii="Calibri" w:hAnsi="Calibri" w:cs="Calibri"/>
              <w:noProof/>
              <w:sz w:val="24"/>
              <w:szCs w:val="24"/>
            </w:rPr>
          </w:rPrChange>
        </w:rPr>
        <w:t>Tello-Ramos MC, Hurly TA, Healy SD (2015) Traplining in hummingbirds: Flying shortdistance sequences among several locations. Behav Ecol 26:812–819. doi: 10.1093/beheco/arv014</w:t>
      </w:r>
    </w:p>
    <w:p w14:paraId="7ADCE8A5"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5"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6" w:author="Kasia Wojczulanis" w:date="2020-05-06T14:45:00Z">
            <w:rPr>
              <w:rFonts w:ascii="Calibri" w:hAnsi="Calibri" w:cs="Calibri"/>
              <w:noProof/>
              <w:sz w:val="24"/>
              <w:szCs w:val="24"/>
            </w:rPr>
          </w:rPrChange>
        </w:rPr>
        <w:t>Toscano BJ, Gownaris NJ, Heerhartz SM (2016) Personality , foraging behavior and specialization: integrating behavioral and food web ecology at the individual level. Oecologia. doi: 10.1007/s00442-016-3648-8</w:t>
      </w:r>
    </w:p>
    <w:p w14:paraId="07D5FCAD"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7"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8" w:author="Kasia Wojczulanis" w:date="2020-05-06T14:45:00Z">
            <w:rPr>
              <w:rFonts w:ascii="Calibri" w:hAnsi="Calibri" w:cs="Calibri"/>
              <w:noProof/>
              <w:sz w:val="24"/>
              <w:szCs w:val="24"/>
            </w:rPr>
          </w:rPrChange>
        </w:rPr>
        <w:t>Verdolin JL (2006) Meta-analysis of foraging and predation risk trade-offs in terrestrial systems. Behav Ecol Sociobiol 60:457–464. doi: 10.1007/s00265-006-0172-6</w:t>
      </w:r>
    </w:p>
    <w:p w14:paraId="374B40B4"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40" w:author="Kasia Wojczulanis" w:date="2020-05-06T14:45:00Z">
            <w:rPr>
              <w:rFonts w:ascii="Calibri" w:hAnsi="Calibri" w:cs="Calibri"/>
              <w:noProof/>
              <w:sz w:val="24"/>
              <w:szCs w:val="24"/>
            </w:rPr>
          </w:rPrChange>
        </w:rPr>
        <w:t>Zenzal TJ, Fish AC, Jones TM, et al (2013) Observations of Predation and Anti-Predator Behavior of Rubythroated Hummingbirds During Migratory Stopover. Southeast Nat 12:N21–N25. doi: 10.1656/058.012.0416</w:t>
      </w:r>
    </w:p>
    <w:p w14:paraId="5CFE1AA5"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lang w:val="en-GB"/>
          <w:rPrChange w:id="541" w:author="Kasia Wojczulanis" w:date="2020-05-06T14:45:00Z">
            <w:rPr>
              <w:rFonts w:ascii="Calibri" w:hAnsi="Calibri" w:cs="Calibri"/>
              <w:noProof/>
              <w:sz w:val="24"/>
            </w:rPr>
          </w:rPrChange>
        </w:rPr>
      </w:pPr>
      <w:r w:rsidRPr="00A66A53">
        <w:rPr>
          <w:rFonts w:ascii="Calibri" w:hAnsi="Calibri" w:cs="Calibri"/>
          <w:noProof/>
          <w:sz w:val="24"/>
          <w:szCs w:val="24"/>
          <w:lang w:val="en-GB"/>
          <w:rPrChange w:id="542" w:author="Kasia Wojczulanis" w:date="2020-05-06T14:45:00Z">
            <w:rPr>
              <w:rFonts w:ascii="Calibri" w:hAnsi="Calibri" w:cs="Calibri"/>
              <w:noProof/>
              <w:sz w:val="24"/>
              <w:szCs w:val="24"/>
            </w:rPr>
          </w:rPrChange>
        </w:rPr>
        <w:t>Zuur AF, Leno EN, Walker NJ, et al (2009) Mixed Effects Models and Extensions in Ecology with R</w:t>
      </w:r>
    </w:p>
    <w:p w14:paraId="3E6C9003" w14:textId="6079E39A" w:rsidR="00E16EE6" w:rsidRPr="00E120B6" w:rsidRDefault="00282BB8" w:rsidP="00022937">
      <w:pPr>
        <w:widowControl w:val="0"/>
        <w:autoSpaceDE w:val="0"/>
        <w:autoSpaceDN w:val="0"/>
        <w:adjustRightInd w:val="0"/>
        <w:spacing w:line="480" w:lineRule="auto"/>
        <w:jc w:val="both"/>
        <w:rPr>
          <w:rFonts w:cstheme="minorHAnsi"/>
          <w:b/>
          <w:sz w:val="24"/>
          <w:szCs w:val="24"/>
          <w:lang w:val="en-GB"/>
        </w:rPr>
      </w:pPr>
      <w:r w:rsidRPr="00E120B6">
        <w:rPr>
          <w:rFonts w:cstheme="minorHAnsi"/>
          <w:b/>
          <w:sz w:val="24"/>
          <w:szCs w:val="24"/>
          <w:lang w:val="en-GB"/>
        </w:rPr>
        <w:fldChar w:fldCharType="end"/>
      </w:r>
    </w:p>
    <w:p w14:paraId="6BEBF074" w14:textId="77777777" w:rsidR="006A20E6" w:rsidRDefault="006A20E6">
      <w:pPr>
        <w:rPr>
          <w:ins w:id="543" w:author="Kasia Wojczulanis" w:date="2020-05-04T09:05:00Z"/>
          <w:rFonts w:cstheme="minorHAnsi"/>
          <w:b/>
          <w:sz w:val="24"/>
          <w:szCs w:val="24"/>
          <w:lang w:val="en-GB"/>
        </w:rPr>
      </w:pPr>
      <w:ins w:id="544" w:author="Kasia Wojczulanis" w:date="2020-05-04T09:05:00Z">
        <w:r>
          <w:rPr>
            <w:rFonts w:cstheme="minorHAnsi"/>
            <w:b/>
            <w:sz w:val="24"/>
            <w:szCs w:val="24"/>
            <w:lang w:val="en-GB"/>
          </w:rPr>
          <w:br w:type="page"/>
        </w:r>
      </w:ins>
    </w:p>
    <w:p w14:paraId="2EA5C3CD" w14:textId="6BE84F0D" w:rsidR="006A20E6" w:rsidRPr="00C65B9A" w:rsidRDefault="006A20E6" w:rsidP="00053FE0">
      <w:pPr>
        <w:spacing w:line="480" w:lineRule="auto"/>
        <w:jc w:val="both"/>
        <w:rPr>
          <w:ins w:id="545" w:author="Kasia Wojczulanis" w:date="2020-05-04T09:02:00Z"/>
          <w:rFonts w:cstheme="minorHAnsi"/>
          <w:lang w:val="en-GB"/>
          <w:rPrChange w:id="546" w:author="Kasia Wojczulanis" w:date="2020-05-06T15:14:00Z">
            <w:rPr>
              <w:ins w:id="547" w:author="Kasia Wojczulanis" w:date="2020-05-04T09:02:00Z"/>
              <w:rFonts w:cstheme="minorHAnsi"/>
              <w:b/>
              <w:sz w:val="24"/>
              <w:szCs w:val="24"/>
              <w:lang w:val="en-GB"/>
            </w:rPr>
          </w:rPrChange>
        </w:rPr>
      </w:pPr>
      <w:ins w:id="548" w:author="Kasia Wojczulanis" w:date="2020-05-04T09:02:00Z">
        <w:r w:rsidRPr="00C65B9A">
          <w:rPr>
            <w:rFonts w:cstheme="minorHAnsi"/>
            <w:b/>
            <w:lang w:val="en-GB"/>
            <w:rPrChange w:id="549" w:author="Kasia Wojczulanis" w:date="2020-05-06T15:14:00Z">
              <w:rPr>
                <w:rFonts w:cstheme="minorHAnsi"/>
                <w:b/>
                <w:sz w:val="24"/>
                <w:szCs w:val="24"/>
                <w:lang w:val="en-GB"/>
              </w:rPr>
            </w:rPrChange>
          </w:rPr>
          <w:lastRenderedPageBreak/>
          <w:t>Table 1</w:t>
        </w:r>
      </w:ins>
      <w:ins w:id="550" w:author="Kasia Wojczulanis" w:date="2020-05-04T09:03:00Z">
        <w:r w:rsidRPr="00C65B9A">
          <w:rPr>
            <w:rFonts w:cstheme="minorHAnsi"/>
            <w:lang w:val="en-GB"/>
            <w:rPrChange w:id="551" w:author="Kasia Wojczulanis" w:date="2020-05-06T15:14:00Z">
              <w:rPr>
                <w:rFonts w:cstheme="minorHAnsi"/>
                <w:b/>
                <w:sz w:val="24"/>
                <w:szCs w:val="24"/>
                <w:lang w:val="en-GB"/>
              </w:rPr>
            </w:rPrChange>
          </w:rPr>
          <w:t>. Ranking of models explaining foraging efficiency of long-billed hermits</w:t>
        </w:r>
      </w:ins>
      <w:ins w:id="552" w:author="Kasia Wojczulanis" w:date="2020-05-04T10:06:00Z">
        <w:r w:rsidR="0098334D" w:rsidRPr="00C65B9A">
          <w:rPr>
            <w:rFonts w:cstheme="minorHAnsi"/>
            <w:lang w:val="en-GB"/>
            <w:rPrChange w:id="553" w:author="Kasia Wojczulanis" w:date="2020-05-06T15:14:00Z">
              <w:rPr>
                <w:rFonts w:cstheme="minorHAnsi"/>
                <w:sz w:val="24"/>
                <w:szCs w:val="24"/>
                <w:lang w:val="en-GB"/>
              </w:rPr>
            </w:rPrChange>
          </w:rPr>
          <w:t xml:space="preserve">, </w:t>
        </w:r>
        <w:r w:rsidR="0098334D" w:rsidRPr="00C65B9A">
          <w:rPr>
            <w:rFonts w:eastAsia="Times New Roman" w:cstheme="minorHAnsi"/>
            <w:lang w:val="en-GB" w:eastAsia="pl-PL"/>
            <w:rPrChange w:id="554" w:author="Kasia Wojczulanis" w:date="2020-05-06T15:14:00Z">
              <w:rPr>
                <w:rFonts w:ascii="Times New Roman" w:eastAsia="Times New Roman" w:hAnsi="Times New Roman" w:cs="Times New Roman"/>
                <w:sz w:val="24"/>
                <w:szCs w:val="24"/>
                <w:lang w:val="en-GB" w:eastAsia="pl-PL"/>
              </w:rPr>
            </w:rPrChange>
          </w:rPr>
          <w:t xml:space="preserve">ordered by delta </w:t>
        </w:r>
      </w:ins>
      <w:ins w:id="555" w:author="Kasia Wojczulanis" w:date="2020-05-04T09:03:00Z">
        <w:r w:rsidRPr="00C65B9A">
          <w:rPr>
            <w:rFonts w:cstheme="minorHAnsi"/>
            <w:lang w:val="en-GB"/>
            <w:rPrChange w:id="556" w:author="Kasia Wojczulanis" w:date="2020-05-06T15:14:00Z">
              <w:rPr>
                <w:rFonts w:cstheme="minorHAnsi"/>
                <w:b/>
                <w:sz w:val="24"/>
                <w:szCs w:val="24"/>
                <w:lang w:val="en-GB"/>
              </w:rPr>
            </w:rPrChange>
          </w:rPr>
          <w:t>D</w:t>
        </w:r>
      </w:ins>
      <w:ins w:id="557" w:author="Kasia Wojczulanis" w:date="2020-05-04T09:04:00Z">
        <w:r w:rsidRPr="00C65B9A">
          <w:rPr>
            <w:rFonts w:cstheme="minorHAnsi"/>
            <w:lang w:val="en-GB"/>
            <w:rPrChange w:id="558" w:author="Kasia Wojczulanis" w:date="2020-05-06T15:14:00Z">
              <w:rPr>
                <w:rFonts w:cstheme="minorHAnsi"/>
                <w:b/>
                <w:sz w:val="24"/>
                <w:szCs w:val="24"/>
                <w:lang w:val="en-GB"/>
              </w:rPr>
            </w:rPrChange>
          </w:rPr>
          <w:t xml:space="preserve">eviance Information </w:t>
        </w:r>
      </w:ins>
      <w:ins w:id="559" w:author="Kasia Wojczulanis" w:date="2020-05-04T09:05:00Z">
        <w:r w:rsidRPr="00C65B9A">
          <w:rPr>
            <w:rFonts w:cstheme="minorHAnsi"/>
            <w:lang w:val="en-GB"/>
            <w:rPrChange w:id="560" w:author="Kasia Wojczulanis" w:date="2020-05-06T15:14:00Z">
              <w:rPr>
                <w:rFonts w:cstheme="minorHAnsi"/>
                <w:b/>
                <w:sz w:val="24"/>
                <w:szCs w:val="24"/>
                <w:lang w:val="en-GB"/>
              </w:rPr>
            </w:rPrChange>
          </w:rPr>
          <w:t>Criterion (DIC</w:t>
        </w:r>
      </w:ins>
      <w:ins w:id="561" w:author="Kasia Wojczulanis" w:date="2020-05-04T10:06:00Z">
        <w:r w:rsidR="0098334D" w:rsidRPr="00C65B9A">
          <w:rPr>
            <w:rFonts w:cstheme="minorHAnsi"/>
            <w:lang w:val="en-GB"/>
            <w:rPrChange w:id="562" w:author="Kasia Wojczulanis" w:date="2020-05-06T15:14:00Z">
              <w:rPr>
                <w:rFonts w:cstheme="minorHAnsi"/>
                <w:sz w:val="24"/>
                <w:szCs w:val="24"/>
                <w:lang w:val="en-GB"/>
              </w:rPr>
            </w:rPrChange>
          </w:rPr>
          <w:t xml:space="preserve">; </w:t>
        </w:r>
      </w:ins>
      <w:ins w:id="563" w:author="Kasia Wojczulanis" w:date="2020-05-04T09:03:00Z">
        <w:r w:rsidRPr="00C65B9A">
          <w:rPr>
            <w:rFonts w:cstheme="minorHAnsi"/>
            <w:lang w:val="en-GB"/>
            <w:rPrChange w:id="564" w:author="Kasia Wojczulanis" w:date="2020-05-06T15:14:00Z">
              <w:rPr>
                <w:rFonts w:cstheme="minorHAnsi"/>
                <w:b/>
                <w:sz w:val="24"/>
                <w:szCs w:val="24"/>
                <w:lang w:val="en-GB"/>
              </w:rPr>
            </w:rPrChange>
          </w:rPr>
          <w:t>Akaike’s Information Criterion</w:t>
        </w:r>
      </w:ins>
      <w:ins w:id="565" w:author="Kasia Wojczulanis" w:date="2020-05-04T10:06:00Z">
        <w:r w:rsidR="0098334D" w:rsidRPr="00C65B9A">
          <w:rPr>
            <w:rFonts w:cstheme="minorHAnsi"/>
            <w:lang w:val="en-GB"/>
            <w:rPrChange w:id="566" w:author="Kasia Wojczulanis" w:date="2020-05-06T15:14:00Z">
              <w:rPr>
                <w:rFonts w:cstheme="minorHAnsi"/>
                <w:sz w:val="24"/>
                <w:szCs w:val="24"/>
                <w:lang w:val="en-GB"/>
              </w:rPr>
            </w:rPrChange>
          </w:rPr>
          <w:t xml:space="preserve"> </w:t>
        </w:r>
      </w:ins>
      <w:ins w:id="567" w:author="Kasia Wojczulanis" w:date="2020-05-04T09:05:00Z">
        <w:r w:rsidR="0098334D" w:rsidRPr="00C65B9A">
          <w:rPr>
            <w:rFonts w:cstheme="minorHAnsi"/>
            <w:lang w:val="en-GB"/>
            <w:rPrChange w:id="568" w:author="Kasia Wojczulanis" w:date="2020-05-06T15:14:00Z">
              <w:rPr>
                <w:rFonts w:cstheme="minorHAnsi"/>
                <w:sz w:val="24"/>
                <w:szCs w:val="24"/>
                <w:lang w:val="en-GB"/>
              </w:rPr>
            </w:rPrChange>
          </w:rPr>
          <w:t xml:space="preserve">AIC </w:t>
        </w:r>
      </w:ins>
      <w:ins w:id="569" w:author="Kasia Wojczulanis" w:date="2020-05-04T10:07:00Z">
        <w:r w:rsidR="0098334D" w:rsidRPr="00C65B9A">
          <w:rPr>
            <w:rFonts w:cstheme="minorHAnsi"/>
            <w:lang w:val="en-GB"/>
            <w:rPrChange w:id="570" w:author="Kasia Wojczulanis" w:date="2020-05-06T15:14:00Z">
              <w:rPr>
                <w:rFonts w:cstheme="minorHAnsi"/>
                <w:sz w:val="24"/>
                <w:szCs w:val="24"/>
                <w:lang w:val="en-GB"/>
              </w:rPr>
            </w:rPrChange>
          </w:rPr>
          <w:t>yields to same conclusions)</w:t>
        </w:r>
      </w:ins>
      <w:ins w:id="571" w:author="Kasia Wojczulanis" w:date="2020-05-04T09:05:00Z">
        <w:r w:rsidRPr="00C65B9A">
          <w:rPr>
            <w:rFonts w:cstheme="minorHAnsi"/>
            <w:lang w:val="en-GB"/>
            <w:rPrChange w:id="572" w:author="Kasia Wojczulanis" w:date="2020-05-06T15:14:00Z">
              <w:rPr>
                <w:rFonts w:cstheme="minorHAnsi"/>
                <w:b/>
                <w:sz w:val="24"/>
                <w:szCs w:val="24"/>
                <w:lang w:val="en-GB"/>
              </w:rPr>
            </w:rPrChange>
          </w:rPr>
          <w:t>.</w:t>
        </w:r>
      </w:ins>
    </w:p>
    <w:tbl>
      <w:tblPr>
        <w:tblW w:w="9093" w:type="dxa"/>
        <w:tblCellSpacing w:w="15" w:type="dxa"/>
        <w:tblCellMar>
          <w:top w:w="15" w:type="dxa"/>
          <w:left w:w="15" w:type="dxa"/>
          <w:bottom w:w="15" w:type="dxa"/>
          <w:right w:w="15" w:type="dxa"/>
        </w:tblCellMar>
        <w:tblLook w:val="04A0" w:firstRow="1" w:lastRow="0" w:firstColumn="1" w:lastColumn="0" w:noHBand="0" w:noVBand="1"/>
        <w:tblPrChange w:id="573" w:author="Kasia Wojczulanis" w:date="2020-05-06T15:15:00Z">
          <w:tblPr>
            <w:tblW w:w="10024" w:type="dxa"/>
            <w:tblCellSpacing w:w="15" w:type="dxa"/>
            <w:tblCellMar>
              <w:top w:w="15" w:type="dxa"/>
              <w:left w:w="15" w:type="dxa"/>
              <w:bottom w:w="15" w:type="dxa"/>
              <w:right w:w="15" w:type="dxa"/>
            </w:tblCellMar>
            <w:tblLook w:val="04A0" w:firstRow="1" w:lastRow="0" w:firstColumn="1" w:lastColumn="0" w:noHBand="0" w:noVBand="1"/>
          </w:tblPr>
        </w:tblPrChange>
      </w:tblPr>
      <w:tblGrid>
        <w:gridCol w:w="2945"/>
        <w:gridCol w:w="284"/>
        <w:gridCol w:w="969"/>
        <w:gridCol w:w="901"/>
        <w:gridCol w:w="1060"/>
        <w:gridCol w:w="969"/>
        <w:gridCol w:w="895"/>
        <w:gridCol w:w="1070"/>
        <w:tblGridChange w:id="574">
          <w:tblGrid>
            <w:gridCol w:w="2929"/>
            <w:gridCol w:w="284"/>
            <w:gridCol w:w="977"/>
            <w:gridCol w:w="901"/>
            <w:gridCol w:w="1060"/>
            <w:gridCol w:w="977"/>
            <w:gridCol w:w="895"/>
            <w:gridCol w:w="1070"/>
          </w:tblGrid>
        </w:tblGridChange>
      </w:tblGrid>
      <w:tr w:rsidR="00C65B9A" w:rsidRPr="00C65B9A" w14:paraId="55744CCD" w14:textId="77777777" w:rsidTr="00C65B9A">
        <w:trPr>
          <w:tblHeader/>
          <w:tblCellSpacing w:w="15" w:type="dxa"/>
          <w:ins w:id="575" w:author="Kasia Wojczulanis" w:date="2020-05-04T09:02:00Z"/>
          <w:trPrChange w:id="576" w:author="Kasia Wojczulanis" w:date="2020-05-06T15:15:00Z">
            <w:trPr>
              <w:tblHeader/>
              <w:tblCellSpacing w:w="15" w:type="dxa"/>
            </w:trPr>
          </w:trPrChange>
        </w:trPr>
        <w:tc>
          <w:tcPr>
            <w:tcW w:w="0" w:type="auto"/>
            <w:vAlign w:val="center"/>
            <w:hideMark/>
            <w:tcPrChange w:id="577" w:author="Kasia Wojczulanis" w:date="2020-05-06T15:15:00Z">
              <w:tcPr>
                <w:tcW w:w="0" w:type="auto"/>
                <w:vAlign w:val="center"/>
                <w:hideMark/>
              </w:tcPr>
            </w:tcPrChange>
          </w:tcPr>
          <w:p w14:paraId="764885E2" w14:textId="77777777" w:rsidR="00C65B9A" w:rsidRPr="00C65B9A" w:rsidRDefault="00C65B9A" w:rsidP="00C65B9A">
            <w:pPr>
              <w:spacing w:after="0" w:line="240" w:lineRule="auto"/>
              <w:rPr>
                <w:ins w:id="578" w:author="Kasia Wojczulanis" w:date="2020-05-04T09:02:00Z"/>
                <w:rFonts w:eastAsia="Times New Roman" w:cstheme="minorHAnsi"/>
                <w:b/>
                <w:bCs/>
                <w:lang w:eastAsia="pl-PL"/>
                <w:rPrChange w:id="579" w:author="Kasia Wojczulanis" w:date="2020-05-06T15:14:00Z">
                  <w:rPr>
                    <w:ins w:id="580" w:author="Kasia Wojczulanis" w:date="2020-05-04T09:02:00Z"/>
                    <w:rFonts w:ascii="Times New Roman" w:eastAsia="Times New Roman" w:hAnsi="Times New Roman" w:cs="Times New Roman"/>
                    <w:b/>
                    <w:bCs/>
                    <w:sz w:val="17"/>
                    <w:szCs w:val="17"/>
                    <w:lang w:eastAsia="pl-PL"/>
                  </w:rPr>
                </w:rPrChange>
              </w:rPr>
            </w:pPr>
            <w:ins w:id="581" w:author="Kasia Wojczulanis" w:date="2020-05-04T09:02:00Z">
              <w:r w:rsidRPr="00C65B9A">
                <w:rPr>
                  <w:rFonts w:eastAsia="Times New Roman" w:cstheme="minorHAnsi"/>
                  <w:b/>
                  <w:bCs/>
                  <w:lang w:eastAsia="pl-PL"/>
                  <w:rPrChange w:id="582" w:author="Kasia Wojczulanis" w:date="2020-05-06T15:14:00Z">
                    <w:rPr>
                      <w:rFonts w:ascii="Times New Roman" w:eastAsia="Times New Roman" w:hAnsi="Times New Roman" w:cs="Times New Roman"/>
                      <w:b/>
                      <w:bCs/>
                      <w:sz w:val="17"/>
                      <w:szCs w:val="17"/>
                      <w:lang w:eastAsia="pl-PL"/>
                    </w:rPr>
                  </w:rPrChange>
                </w:rPr>
                <w:t xml:space="preserve">predictors </w:t>
              </w:r>
            </w:ins>
          </w:p>
        </w:tc>
        <w:tc>
          <w:tcPr>
            <w:tcW w:w="0" w:type="auto"/>
            <w:vAlign w:val="center"/>
            <w:hideMark/>
            <w:tcPrChange w:id="583" w:author="Kasia Wojczulanis" w:date="2020-05-06T15:15:00Z">
              <w:tcPr>
                <w:tcW w:w="0" w:type="auto"/>
                <w:vAlign w:val="center"/>
                <w:hideMark/>
              </w:tcPr>
            </w:tcPrChange>
          </w:tcPr>
          <w:p w14:paraId="574526D6" w14:textId="77777777" w:rsidR="00C65B9A" w:rsidRPr="00C65B9A" w:rsidRDefault="00C65B9A">
            <w:pPr>
              <w:spacing w:after="0" w:line="240" w:lineRule="auto"/>
              <w:rPr>
                <w:ins w:id="584" w:author="Kasia Wojczulanis" w:date="2020-05-04T09:02:00Z"/>
                <w:rFonts w:eastAsia="Times New Roman" w:cstheme="minorHAnsi"/>
                <w:b/>
                <w:bCs/>
                <w:lang w:eastAsia="pl-PL"/>
                <w:rPrChange w:id="585" w:author="Kasia Wojczulanis" w:date="2020-05-06T15:14:00Z">
                  <w:rPr>
                    <w:ins w:id="586" w:author="Kasia Wojczulanis" w:date="2020-05-04T09:02:00Z"/>
                    <w:rFonts w:ascii="Times New Roman" w:eastAsia="Times New Roman" w:hAnsi="Times New Roman" w:cs="Times New Roman"/>
                    <w:b/>
                    <w:bCs/>
                    <w:sz w:val="17"/>
                    <w:szCs w:val="17"/>
                    <w:lang w:eastAsia="pl-PL"/>
                  </w:rPr>
                </w:rPrChange>
              </w:rPr>
              <w:pPrChange w:id="587" w:author="Kasia Wojczulanis" w:date="2020-05-06T15:16:00Z">
                <w:pPr>
                  <w:spacing w:after="0" w:line="240" w:lineRule="auto"/>
                  <w:jc w:val="right"/>
                </w:pPr>
              </w:pPrChange>
            </w:pPr>
            <w:ins w:id="588" w:author="Kasia Wojczulanis" w:date="2020-05-04T09:02:00Z">
              <w:r w:rsidRPr="00C65B9A">
                <w:rPr>
                  <w:rFonts w:eastAsia="Times New Roman" w:cstheme="minorHAnsi"/>
                  <w:b/>
                  <w:bCs/>
                  <w:lang w:eastAsia="pl-PL"/>
                  <w:rPrChange w:id="589" w:author="Kasia Wojczulanis" w:date="2020-05-06T15:14:00Z">
                    <w:rPr>
                      <w:rFonts w:ascii="Times New Roman" w:eastAsia="Times New Roman" w:hAnsi="Times New Roman" w:cs="Times New Roman"/>
                      <w:b/>
                      <w:bCs/>
                      <w:sz w:val="17"/>
                      <w:szCs w:val="17"/>
                      <w:lang w:eastAsia="pl-PL"/>
                    </w:rPr>
                  </w:rPrChange>
                </w:rPr>
                <w:t xml:space="preserve">df </w:t>
              </w:r>
            </w:ins>
          </w:p>
        </w:tc>
        <w:tc>
          <w:tcPr>
            <w:tcW w:w="947" w:type="dxa"/>
            <w:vAlign w:val="center"/>
            <w:hideMark/>
            <w:tcPrChange w:id="590" w:author="Kasia Wojczulanis" w:date="2020-05-06T15:15:00Z">
              <w:tcPr>
                <w:tcW w:w="947" w:type="dxa"/>
                <w:vAlign w:val="center"/>
                <w:hideMark/>
              </w:tcPr>
            </w:tcPrChange>
          </w:tcPr>
          <w:p w14:paraId="12EFC3C6" w14:textId="77777777" w:rsidR="00C65B9A" w:rsidRPr="00C65B9A" w:rsidRDefault="00C65B9A">
            <w:pPr>
              <w:spacing w:after="0" w:line="240" w:lineRule="auto"/>
              <w:rPr>
                <w:ins w:id="591" w:author="Kasia Wojczulanis" w:date="2020-05-04T09:02:00Z"/>
                <w:rFonts w:eastAsia="Times New Roman" w:cstheme="minorHAnsi"/>
                <w:b/>
                <w:bCs/>
                <w:lang w:eastAsia="pl-PL"/>
                <w:rPrChange w:id="592" w:author="Kasia Wojczulanis" w:date="2020-05-06T15:14:00Z">
                  <w:rPr>
                    <w:ins w:id="593" w:author="Kasia Wojczulanis" w:date="2020-05-04T09:02:00Z"/>
                    <w:rFonts w:ascii="Times New Roman" w:eastAsia="Times New Roman" w:hAnsi="Times New Roman" w:cs="Times New Roman"/>
                    <w:b/>
                    <w:bCs/>
                    <w:sz w:val="17"/>
                    <w:szCs w:val="17"/>
                    <w:lang w:eastAsia="pl-PL"/>
                  </w:rPr>
                </w:rPrChange>
              </w:rPr>
              <w:pPrChange w:id="594" w:author="Kasia Wojczulanis" w:date="2020-05-06T15:16:00Z">
                <w:pPr>
                  <w:spacing w:after="0" w:line="240" w:lineRule="auto"/>
                  <w:jc w:val="right"/>
                </w:pPr>
              </w:pPrChange>
            </w:pPr>
            <w:ins w:id="595" w:author="Kasia Wojczulanis" w:date="2020-05-04T09:02:00Z">
              <w:r w:rsidRPr="00C65B9A">
                <w:rPr>
                  <w:rFonts w:eastAsia="Times New Roman" w:cstheme="minorHAnsi"/>
                  <w:b/>
                  <w:bCs/>
                  <w:lang w:eastAsia="pl-PL"/>
                  <w:rPrChange w:id="596" w:author="Kasia Wojczulanis" w:date="2020-05-06T15:14:00Z">
                    <w:rPr>
                      <w:rFonts w:ascii="Times New Roman" w:eastAsia="Times New Roman" w:hAnsi="Times New Roman" w:cs="Times New Roman"/>
                      <w:b/>
                      <w:bCs/>
                      <w:sz w:val="17"/>
                      <w:szCs w:val="17"/>
                      <w:lang w:eastAsia="pl-PL"/>
                    </w:rPr>
                  </w:rPrChange>
                </w:rPr>
                <w:t xml:space="preserve">DIC </w:t>
              </w:r>
            </w:ins>
          </w:p>
        </w:tc>
        <w:tc>
          <w:tcPr>
            <w:tcW w:w="0" w:type="auto"/>
            <w:vAlign w:val="center"/>
            <w:hideMark/>
            <w:tcPrChange w:id="597" w:author="Kasia Wojczulanis" w:date="2020-05-06T15:15:00Z">
              <w:tcPr>
                <w:tcW w:w="0" w:type="auto"/>
                <w:vAlign w:val="center"/>
                <w:hideMark/>
              </w:tcPr>
            </w:tcPrChange>
          </w:tcPr>
          <w:p w14:paraId="13364937" w14:textId="77777777" w:rsidR="00C65B9A" w:rsidRPr="00C65B9A" w:rsidRDefault="00C65B9A">
            <w:pPr>
              <w:spacing w:after="0" w:line="240" w:lineRule="auto"/>
              <w:rPr>
                <w:ins w:id="598" w:author="Kasia Wojczulanis" w:date="2020-05-04T09:02:00Z"/>
                <w:rFonts w:eastAsia="Times New Roman" w:cstheme="minorHAnsi"/>
                <w:b/>
                <w:bCs/>
                <w:lang w:eastAsia="pl-PL"/>
                <w:rPrChange w:id="599" w:author="Kasia Wojczulanis" w:date="2020-05-06T15:14:00Z">
                  <w:rPr>
                    <w:ins w:id="600" w:author="Kasia Wojczulanis" w:date="2020-05-04T09:02:00Z"/>
                    <w:rFonts w:ascii="Times New Roman" w:eastAsia="Times New Roman" w:hAnsi="Times New Roman" w:cs="Times New Roman"/>
                    <w:b/>
                    <w:bCs/>
                    <w:sz w:val="17"/>
                    <w:szCs w:val="17"/>
                    <w:lang w:eastAsia="pl-PL"/>
                  </w:rPr>
                </w:rPrChange>
              </w:rPr>
              <w:pPrChange w:id="601" w:author="Kasia Wojczulanis" w:date="2020-05-06T15:16:00Z">
                <w:pPr>
                  <w:spacing w:after="0" w:line="240" w:lineRule="auto"/>
                  <w:jc w:val="right"/>
                </w:pPr>
              </w:pPrChange>
            </w:pPr>
            <w:ins w:id="602" w:author="Kasia Wojczulanis" w:date="2020-05-04T09:02:00Z">
              <w:r w:rsidRPr="00C65B9A">
                <w:rPr>
                  <w:rFonts w:eastAsia="Times New Roman" w:cstheme="minorHAnsi"/>
                  <w:b/>
                  <w:bCs/>
                  <w:lang w:eastAsia="pl-PL"/>
                  <w:rPrChange w:id="603" w:author="Kasia Wojczulanis" w:date="2020-05-06T15:14:00Z">
                    <w:rPr>
                      <w:rFonts w:ascii="Times New Roman" w:eastAsia="Times New Roman" w:hAnsi="Times New Roman" w:cs="Times New Roman"/>
                      <w:b/>
                      <w:bCs/>
                      <w:sz w:val="17"/>
                      <w:szCs w:val="17"/>
                      <w:lang w:eastAsia="pl-PL"/>
                    </w:rPr>
                  </w:rPrChange>
                </w:rPr>
                <w:t xml:space="preserve">DIC.delta </w:t>
              </w:r>
            </w:ins>
          </w:p>
        </w:tc>
        <w:tc>
          <w:tcPr>
            <w:tcW w:w="0" w:type="auto"/>
            <w:vAlign w:val="center"/>
            <w:hideMark/>
            <w:tcPrChange w:id="604" w:author="Kasia Wojczulanis" w:date="2020-05-06T15:15:00Z">
              <w:tcPr>
                <w:tcW w:w="0" w:type="auto"/>
                <w:vAlign w:val="center"/>
                <w:hideMark/>
              </w:tcPr>
            </w:tcPrChange>
          </w:tcPr>
          <w:p w14:paraId="24A384FF" w14:textId="77777777" w:rsidR="00C65B9A" w:rsidRPr="00C65B9A" w:rsidRDefault="00C65B9A">
            <w:pPr>
              <w:spacing w:after="0" w:line="240" w:lineRule="auto"/>
              <w:rPr>
                <w:ins w:id="605" w:author="Kasia Wojczulanis" w:date="2020-05-04T09:02:00Z"/>
                <w:rFonts w:eastAsia="Times New Roman" w:cstheme="minorHAnsi"/>
                <w:b/>
                <w:bCs/>
                <w:lang w:eastAsia="pl-PL"/>
                <w:rPrChange w:id="606" w:author="Kasia Wojczulanis" w:date="2020-05-06T15:14:00Z">
                  <w:rPr>
                    <w:ins w:id="607" w:author="Kasia Wojczulanis" w:date="2020-05-04T09:02:00Z"/>
                    <w:rFonts w:ascii="Times New Roman" w:eastAsia="Times New Roman" w:hAnsi="Times New Roman" w:cs="Times New Roman"/>
                    <w:b/>
                    <w:bCs/>
                    <w:sz w:val="17"/>
                    <w:szCs w:val="17"/>
                    <w:lang w:eastAsia="pl-PL"/>
                  </w:rPr>
                </w:rPrChange>
              </w:rPr>
              <w:pPrChange w:id="608" w:author="Kasia Wojczulanis" w:date="2020-05-06T15:16:00Z">
                <w:pPr>
                  <w:spacing w:after="0" w:line="240" w:lineRule="auto"/>
                  <w:jc w:val="right"/>
                </w:pPr>
              </w:pPrChange>
            </w:pPr>
            <w:ins w:id="609" w:author="Kasia Wojczulanis" w:date="2020-05-04T09:02:00Z">
              <w:r w:rsidRPr="00C65B9A">
                <w:rPr>
                  <w:rFonts w:eastAsia="Times New Roman" w:cstheme="minorHAnsi"/>
                  <w:b/>
                  <w:bCs/>
                  <w:lang w:eastAsia="pl-PL"/>
                  <w:rPrChange w:id="610" w:author="Kasia Wojczulanis" w:date="2020-05-06T15:14:00Z">
                    <w:rPr>
                      <w:rFonts w:ascii="Times New Roman" w:eastAsia="Times New Roman" w:hAnsi="Times New Roman" w:cs="Times New Roman"/>
                      <w:b/>
                      <w:bCs/>
                      <w:sz w:val="17"/>
                      <w:szCs w:val="17"/>
                      <w:lang w:eastAsia="pl-PL"/>
                    </w:rPr>
                  </w:rPrChange>
                </w:rPr>
                <w:t xml:space="preserve">DIC.weight </w:t>
              </w:r>
            </w:ins>
          </w:p>
        </w:tc>
        <w:tc>
          <w:tcPr>
            <w:tcW w:w="947" w:type="dxa"/>
            <w:vAlign w:val="center"/>
            <w:hideMark/>
            <w:tcPrChange w:id="611" w:author="Kasia Wojczulanis" w:date="2020-05-06T15:15:00Z">
              <w:tcPr>
                <w:tcW w:w="947" w:type="dxa"/>
                <w:vAlign w:val="center"/>
                <w:hideMark/>
              </w:tcPr>
            </w:tcPrChange>
          </w:tcPr>
          <w:p w14:paraId="3031DF16" w14:textId="77777777" w:rsidR="00C65B9A" w:rsidRPr="00C65B9A" w:rsidRDefault="00C65B9A">
            <w:pPr>
              <w:spacing w:after="0" w:line="240" w:lineRule="auto"/>
              <w:rPr>
                <w:ins w:id="612" w:author="Kasia Wojczulanis" w:date="2020-05-04T09:02:00Z"/>
                <w:rFonts w:eastAsia="Times New Roman" w:cstheme="minorHAnsi"/>
                <w:b/>
                <w:bCs/>
                <w:lang w:eastAsia="pl-PL"/>
                <w:rPrChange w:id="613" w:author="Kasia Wojczulanis" w:date="2020-05-06T15:14:00Z">
                  <w:rPr>
                    <w:ins w:id="614" w:author="Kasia Wojczulanis" w:date="2020-05-04T09:02:00Z"/>
                    <w:rFonts w:ascii="Times New Roman" w:eastAsia="Times New Roman" w:hAnsi="Times New Roman" w:cs="Times New Roman"/>
                    <w:b/>
                    <w:bCs/>
                    <w:sz w:val="17"/>
                    <w:szCs w:val="17"/>
                    <w:lang w:eastAsia="pl-PL"/>
                  </w:rPr>
                </w:rPrChange>
              </w:rPr>
              <w:pPrChange w:id="615" w:author="Kasia Wojczulanis" w:date="2020-05-06T15:16:00Z">
                <w:pPr>
                  <w:spacing w:after="0" w:line="240" w:lineRule="auto"/>
                  <w:jc w:val="right"/>
                </w:pPr>
              </w:pPrChange>
            </w:pPr>
            <w:ins w:id="616" w:author="Kasia Wojczulanis" w:date="2020-05-04T09:02:00Z">
              <w:r w:rsidRPr="00C65B9A">
                <w:rPr>
                  <w:rFonts w:eastAsia="Times New Roman" w:cstheme="minorHAnsi"/>
                  <w:b/>
                  <w:bCs/>
                  <w:lang w:eastAsia="pl-PL"/>
                  <w:rPrChange w:id="617" w:author="Kasia Wojczulanis" w:date="2020-05-06T15:14:00Z">
                    <w:rPr>
                      <w:rFonts w:ascii="Times New Roman" w:eastAsia="Times New Roman" w:hAnsi="Times New Roman" w:cs="Times New Roman"/>
                      <w:b/>
                      <w:bCs/>
                      <w:sz w:val="17"/>
                      <w:szCs w:val="17"/>
                      <w:lang w:eastAsia="pl-PL"/>
                    </w:rPr>
                  </w:rPrChange>
                </w:rPr>
                <w:t xml:space="preserve">AIC </w:t>
              </w:r>
            </w:ins>
          </w:p>
        </w:tc>
        <w:tc>
          <w:tcPr>
            <w:tcW w:w="0" w:type="auto"/>
            <w:vAlign w:val="center"/>
            <w:hideMark/>
            <w:tcPrChange w:id="618" w:author="Kasia Wojczulanis" w:date="2020-05-06T15:15:00Z">
              <w:tcPr>
                <w:tcW w:w="0" w:type="auto"/>
                <w:vAlign w:val="center"/>
                <w:hideMark/>
              </w:tcPr>
            </w:tcPrChange>
          </w:tcPr>
          <w:p w14:paraId="04482E88" w14:textId="77777777" w:rsidR="00C65B9A" w:rsidRPr="00C65B9A" w:rsidRDefault="00C65B9A">
            <w:pPr>
              <w:spacing w:after="0" w:line="240" w:lineRule="auto"/>
              <w:rPr>
                <w:ins w:id="619" w:author="Kasia Wojczulanis" w:date="2020-05-04T09:02:00Z"/>
                <w:rFonts w:eastAsia="Times New Roman" w:cstheme="minorHAnsi"/>
                <w:b/>
                <w:bCs/>
                <w:lang w:eastAsia="pl-PL"/>
                <w:rPrChange w:id="620" w:author="Kasia Wojczulanis" w:date="2020-05-06T15:14:00Z">
                  <w:rPr>
                    <w:ins w:id="621" w:author="Kasia Wojczulanis" w:date="2020-05-04T09:02:00Z"/>
                    <w:rFonts w:ascii="Times New Roman" w:eastAsia="Times New Roman" w:hAnsi="Times New Roman" w:cs="Times New Roman"/>
                    <w:b/>
                    <w:bCs/>
                    <w:sz w:val="17"/>
                    <w:szCs w:val="17"/>
                    <w:lang w:eastAsia="pl-PL"/>
                  </w:rPr>
                </w:rPrChange>
              </w:rPr>
              <w:pPrChange w:id="622" w:author="Kasia Wojczulanis" w:date="2020-05-06T15:16:00Z">
                <w:pPr>
                  <w:spacing w:after="0" w:line="240" w:lineRule="auto"/>
                  <w:jc w:val="right"/>
                </w:pPr>
              </w:pPrChange>
            </w:pPr>
            <w:ins w:id="623" w:author="Kasia Wojczulanis" w:date="2020-05-04T09:02:00Z">
              <w:r w:rsidRPr="00C65B9A">
                <w:rPr>
                  <w:rFonts w:eastAsia="Times New Roman" w:cstheme="minorHAnsi"/>
                  <w:b/>
                  <w:bCs/>
                  <w:lang w:eastAsia="pl-PL"/>
                  <w:rPrChange w:id="624" w:author="Kasia Wojczulanis" w:date="2020-05-06T15:14:00Z">
                    <w:rPr>
                      <w:rFonts w:ascii="Times New Roman" w:eastAsia="Times New Roman" w:hAnsi="Times New Roman" w:cs="Times New Roman"/>
                      <w:b/>
                      <w:bCs/>
                      <w:sz w:val="17"/>
                      <w:szCs w:val="17"/>
                      <w:lang w:eastAsia="pl-PL"/>
                    </w:rPr>
                  </w:rPrChange>
                </w:rPr>
                <w:t xml:space="preserve">AIC.delta </w:t>
              </w:r>
            </w:ins>
          </w:p>
        </w:tc>
        <w:tc>
          <w:tcPr>
            <w:tcW w:w="0" w:type="auto"/>
            <w:vAlign w:val="center"/>
            <w:hideMark/>
            <w:tcPrChange w:id="625" w:author="Kasia Wojczulanis" w:date="2020-05-06T15:15:00Z">
              <w:tcPr>
                <w:tcW w:w="0" w:type="auto"/>
                <w:vAlign w:val="center"/>
                <w:hideMark/>
              </w:tcPr>
            </w:tcPrChange>
          </w:tcPr>
          <w:p w14:paraId="602DBB38" w14:textId="77777777" w:rsidR="00C65B9A" w:rsidRPr="00C65B9A" w:rsidRDefault="00C65B9A">
            <w:pPr>
              <w:spacing w:after="0" w:line="240" w:lineRule="auto"/>
              <w:rPr>
                <w:ins w:id="626" w:author="Kasia Wojczulanis" w:date="2020-05-04T09:02:00Z"/>
                <w:rFonts w:eastAsia="Times New Roman" w:cstheme="minorHAnsi"/>
                <w:b/>
                <w:bCs/>
                <w:lang w:eastAsia="pl-PL"/>
                <w:rPrChange w:id="627" w:author="Kasia Wojczulanis" w:date="2020-05-06T15:14:00Z">
                  <w:rPr>
                    <w:ins w:id="628" w:author="Kasia Wojczulanis" w:date="2020-05-04T09:02:00Z"/>
                    <w:rFonts w:ascii="Times New Roman" w:eastAsia="Times New Roman" w:hAnsi="Times New Roman" w:cs="Times New Roman"/>
                    <w:b/>
                    <w:bCs/>
                    <w:sz w:val="17"/>
                    <w:szCs w:val="17"/>
                    <w:lang w:eastAsia="pl-PL"/>
                  </w:rPr>
                </w:rPrChange>
              </w:rPr>
              <w:pPrChange w:id="629" w:author="Kasia Wojczulanis" w:date="2020-05-06T15:16:00Z">
                <w:pPr>
                  <w:spacing w:after="0" w:line="240" w:lineRule="auto"/>
                  <w:jc w:val="right"/>
                </w:pPr>
              </w:pPrChange>
            </w:pPr>
            <w:ins w:id="630" w:author="Kasia Wojczulanis" w:date="2020-05-04T09:02:00Z">
              <w:r w:rsidRPr="00C65B9A">
                <w:rPr>
                  <w:rFonts w:eastAsia="Times New Roman" w:cstheme="minorHAnsi"/>
                  <w:b/>
                  <w:bCs/>
                  <w:lang w:eastAsia="pl-PL"/>
                  <w:rPrChange w:id="631" w:author="Kasia Wojczulanis" w:date="2020-05-06T15:14:00Z">
                    <w:rPr>
                      <w:rFonts w:ascii="Times New Roman" w:eastAsia="Times New Roman" w:hAnsi="Times New Roman" w:cs="Times New Roman"/>
                      <w:b/>
                      <w:bCs/>
                      <w:sz w:val="17"/>
                      <w:szCs w:val="17"/>
                      <w:lang w:eastAsia="pl-PL"/>
                    </w:rPr>
                  </w:rPrChange>
                </w:rPr>
                <w:t xml:space="preserve">AIC.weight </w:t>
              </w:r>
            </w:ins>
          </w:p>
        </w:tc>
      </w:tr>
      <w:tr w:rsidR="00C65B9A" w:rsidRPr="00C65B9A" w14:paraId="3BBA28B5" w14:textId="77777777" w:rsidTr="00C65B9A">
        <w:trPr>
          <w:tblCellSpacing w:w="15" w:type="dxa"/>
          <w:ins w:id="632" w:author="Kasia Wojczulanis" w:date="2020-05-04T09:02:00Z"/>
          <w:trPrChange w:id="633" w:author="Kasia Wojczulanis" w:date="2020-05-06T15:15:00Z">
            <w:trPr>
              <w:tblCellSpacing w:w="15" w:type="dxa"/>
            </w:trPr>
          </w:trPrChange>
        </w:trPr>
        <w:tc>
          <w:tcPr>
            <w:tcW w:w="0" w:type="auto"/>
            <w:vAlign w:val="center"/>
            <w:hideMark/>
            <w:tcPrChange w:id="634" w:author="Kasia Wojczulanis" w:date="2020-05-06T15:15:00Z">
              <w:tcPr>
                <w:tcW w:w="0" w:type="auto"/>
                <w:vAlign w:val="center"/>
                <w:hideMark/>
              </w:tcPr>
            </w:tcPrChange>
          </w:tcPr>
          <w:p w14:paraId="1C8B47A3" w14:textId="77777777" w:rsidR="00C65B9A" w:rsidRPr="00C65B9A" w:rsidRDefault="00C65B9A" w:rsidP="00C65B9A">
            <w:pPr>
              <w:spacing w:after="0" w:line="240" w:lineRule="auto"/>
              <w:rPr>
                <w:ins w:id="635" w:author="Kasia Wojczulanis" w:date="2020-05-04T09:02:00Z"/>
                <w:rFonts w:eastAsia="Times New Roman" w:cstheme="minorHAnsi"/>
                <w:lang w:eastAsia="pl-PL"/>
                <w:rPrChange w:id="636" w:author="Kasia Wojczulanis" w:date="2020-05-06T15:14:00Z">
                  <w:rPr>
                    <w:ins w:id="637" w:author="Kasia Wojczulanis" w:date="2020-05-04T09:02:00Z"/>
                    <w:rFonts w:ascii="Times New Roman" w:eastAsia="Times New Roman" w:hAnsi="Times New Roman" w:cs="Times New Roman"/>
                    <w:sz w:val="17"/>
                    <w:szCs w:val="17"/>
                    <w:lang w:eastAsia="pl-PL"/>
                  </w:rPr>
                </w:rPrChange>
              </w:rPr>
            </w:pPr>
            <w:ins w:id="638" w:author="Kasia Wojczulanis" w:date="2020-05-04T09:02:00Z">
              <w:r w:rsidRPr="00C65B9A">
                <w:rPr>
                  <w:rFonts w:eastAsia="Times New Roman" w:cstheme="minorHAnsi"/>
                  <w:lang w:eastAsia="pl-PL"/>
                  <w:rPrChange w:id="639" w:author="Kasia Wojczulanis" w:date="2020-05-06T15:14:00Z">
                    <w:rPr>
                      <w:rFonts w:ascii="Times New Roman" w:eastAsia="Times New Roman" w:hAnsi="Times New Roman" w:cs="Times New Roman"/>
                      <w:sz w:val="17"/>
                      <w:szCs w:val="17"/>
                      <w:lang w:eastAsia="pl-PL"/>
                    </w:rPr>
                  </w:rPrChange>
                </w:rPr>
                <w:t xml:space="preserve">md_all_interactions </w:t>
              </w:r>
            </w:ins>
          </w:p>
        </w:tc>
        <w:tc>
          <w:tcPr>
            <w:tcW w:w="0" w:type="auto"/>
            <w:vAlign w:val="center"/>
            <w:hideMark/>
            <w:tcPrChange w:id="640" w:author="Kasia Wojczulanis" w:date="2020-05-06T15:15:00Z">
              <w:tcPr>
                <w:tcW w:w="0" w:type="auto"/>
                <w:vAlign w:val="center"/>
                <w:hideMark/>
              </w:tcPr>
            </w:tcPrChange>
          </w:tcPr>
          <w:p w14:paraId="26480B16" w14:textId="77777777" w:rsidR="00C65B9A" w:rsidRPr="00C65B9A" w:rsidRDefault="00C65B9A">
            <w:pPr>
              <w:spacing w:after="0" w:line="240" w:lineRule="auto"/>
              <w:rPr>
                <w:ins w:id="641" w:author="Kasia Wojczulanis" w:date="2020-05-04T09:02:00Z"/>
                <w:rFonts w:eastAsia="Times New Roman" w:cstheme="minorHAnsi"/>
                <w:lang w:eastAsia="pl-PL"/>
                <w:rPrChange w:id="642" w:author="Kasia Wojczulanis" w:date="2020-05-06T15:14:00Z">
                  <w:rPr>
                    <w:ins w:id="643" w:author="Kasia Wojczulanis" w:date="2020-05-04T09:02:00Z"/>
                    <w:rFonts w:ascii="Times New Roman" w:eastAsia="Times New Roman" w:hAnsi="Times New Roman" w:cs="Times New Roman"/>
                    <w:sz w:val="17"/>
                    <w:szCs w:val="17"/>
                    <w:lang w:eastAsia="pl-PL"/>
                  </w:rPr>
                </w:rPrChange>
              </w:rPr>
              <w:pPrChange w:id="644" w:author="Kasia Wojczulanis" w:date="2020-05-06T15:16:00Z">
                <w:pPr>
                  <w:spacing w:after="0" w:line="240" w:lineRule="auto"/>
                  <w:jc w:val="right"/>
                </w:pPr>
              </w:pPrChange>
            </w:pPr>
            <w:ins w:id="645" w:author="Kasia Wojczulanis" w:date="2020-05-04T09:02:00Z">
              <w:r w:rsidRPr="00C65B9A">
                <w:rPr>
                  <w:rFonts w:eastAsia="Times New Roman" w:cstheme="minorHAnsi"/>
                  <w:lang w:eastAsia="pl-PL"/>
                  <w:rPrChange w:id="646" w:author="Kasia Wojczulanis" w:date="2020-05-06T15:14:00Z">
                    <w:rPr>
                      <w:rFonts w:ascii="Times New Roman" w:eastAsia="Times New Roman" w:hAnsi="Times New Roman" w:cs="Times New Roman"/>
                      <w:sz w:val="17"/>
                      <w:szCs w:val="17"/>
                      <w:lang w:eastAsia="pl-PL"/>
                    </w:rPr>
                  </w:rPrChange>
                </w:rPr>
                <w:t xml:space="preserve">10 </w:t>
              </w:r>
            </w:ins>
          </w:p>
        </w:tc>
        <w:tc>
          <w:tcPr>
            <w:tcW w:w="947" w:type="dxa"/>
            <w:vAlign w:val="center"/>
            <w:hideMark/>
            <w:tcPrChange w:id="647" w:author="Kasia Wojczulanis" w:date="2020-05-06T15:15:00Z">
              <w:tcPr>
                <w:tcW w:w="947" w:type="dxa"/>
                <w:vAlign w:val="center"/>
                <w:hideMark/>
              </w:tcPr>
            </w:tcPrChange>
          </w:tcPr>
          <w:p w14:paraId="34DE20C9" w14:textId="77777777" w:rsidR="00C65B9A" w:rsidRPr="00C65B9A" w:rsidRDefault="00C65B9A">
            <w:pPr>
              <w:spacing w:after="0" w:line="240" w:lineRule="auto"/>
              <w:rPr>
                <w:ins w:id="648" w:author="Kasia Wojczulanis" w:date="2020-05-04T09:02:00Z"/>
                <w:rFonts w:eastAsia="Times New Roman" w:cstheme="minorHAnsi"/>
                <w:lang w:eastAsia="pl-PL"/>
                <w:rPrChange w:id="649" w:author="Kasia Wojczulanis" w:date="2020-05-06T15:14:00Z">
                  <w:rPr>
                    <w:ins w:id="650" w:author="Kasia Wojczulanis" w:date="2020-05-04T09:02:00Z"/>
                    <w:rFonts w:ascii="Times New Roman" w:eastAsia="Times New Roman" w:hAnsi="Times New Roman" w:cs="Times New Roman"/>
                    <w:sz w:val="17"/>
                    <w:szCs w:val="17"/>
                    <w:lang w:eastAsia="pl-PL"/>
                  </w:rPr>
                </w:rPrChange>
              </w:rPr>
              <w:pPrChange w:id="651" w:author="Kasia Wojczulanis" w:date="2020-05-06T15:16:00Z">
                <w:pPr>
                  <w:spacing w:after="0" w:line="240" w:lineRule="auto"/>
                  <w:jc w:val="right"/>
                </w:pPr>
              </w:pPrChange>
            </w:pPr>
            <w:ins w:id="652" w:author="Kasia Wojczulanis" w:date="2020-05-04T09:02:00Z">
              <w:r w:rsidRPr="00C65B9A">
                <w:rPr>
                  <w:rFonts w:eastAsia="Times New Roman" w:cstheme="minorHAnsi"/>
                  <w:lang w:eastAsia="pl-PL"/>
                  <w:rPrChange w:id="653" w:author="Kasia Wojczulanis" w:date="2020-05-06T15:14:00Z">
                    <w:rPr>
                      <w:rFonts w:ascii="Times New Roman" w:eastAsia="Times New Roman" w:hAnsi="Times New Roman" w:cs="Times New Roman"/>
                      <w:sz w:val="17"/>
                      <w:szCs w:val="17"/>
                      <w:lang w:eastAsia="pl-PL"/>
                    </w:rPr>
                  </w:rPrChange>
                </w:rPr>
                <w:t xml:space="preserve">-400.0909 </w:t>
              </w:r>
            </w:ins>
          </w:p>
        </w:tc>
        <w:tc>
          <w:tcPr>
            <w:tcW w:w="0" w:type="auto"/>
            <w:vAlign w:val="center"/>
            <w:hideMark/>
            <w:tcPrChange w:id="654" w:author="Kasia Wojczulanis" w:date="2020-05-06T15:15:00Z">
              <w:tcPr>
                <w:tcW w:w="0" w:type="auto"/>
                <w:vAlign w:val="center"/>
                <w:hideMark/>
              </w:tcPr>
            </w:tcPrChange>
          </w:tcPr>
          <w:p w14:paraId="489C9809" w14:textId="77777777" w:rsidR="00C65B9A" w:rsidRPr="00C65B9A" w:rsidRDefault="00C65B9A">
            <w:pPr>
              <w:spacing w:after="0" w:line="240" w:lineRule="auto"/>
              <w:rPr>
                <w:ins w:id="655" w:author="Kasia Wojczulanis" w:date="2020-05-04T09:02:00Z"/>
                <w:rFonts w:eastAsia="Times New Roman" w:cstheme="minorHAnsi"/>
                <w:lang w:eastAsia="pl-PL"/>
                <w:rPrChange w:id="656" w:author="Kasia Wojczulanis" w:date="2020-05-06T15:14:00Z">
                  <w:rPr>
                    <w:ins w:id="657" w:author="Kasia Wojczulanis" w:date="2020-05-04T09:02:00Z"/>
                    <w:rFonts w:ascii="Times New Roman" w:eastAsia="Times New Roman" w:hAnsi="Times New Roman" w:cs="Times New Roman"/>
                    <w:sz w:val="17"/>
                    <w:szCs w:val="17"/>
                    <w:lang w:eastAsia="pl-PL"/>
                  </w:rPr>
                </w:rPrChange>
              </w:rPr>
              <w:pPrChange w:id="658" w:author="Kasia Wojczulanis" w:date="2020-05-06T15:16:00Z">
                <w:pPr>
                  <w:spacing w:after="0" w:line="240" w:lineRule="auto"/>
                  <w:jc w:val="right"/>
                </w:pPr>
              </w:pPrChange>
            </w:pPr>
            <w:ins w:id="659" w:author="Kasia Wojczulanis" w:date="2020-05-04T09:02:00Z">
              <w:r w:rsidRPr="00C65B9A">
                <w:rPr>
                  <w:rFonts w:eastAsia="Times New Roman" w:cstheme="minorHAnsi"/>
                  <w:lang w:eastAsia="pl-PL"/>
                  <w:rPrChange w:id="660" w:author="Kasia Wojczulanis" w:date="2020-05-06T15:14:00Z">
                    <w:rPr>
                      <w:rFonts w:ascii="Times New Roman" w:eastAsia="Times New Roman" w:hAnsi="Times New Roman" w:cs="Times New Roman"/>
                      <w:sz w:val="17"/>
                      <w:szCs w:val="17"/>
                      <w:lang w:eastAsia="pl-PL"/>
                    </w:rPr>
                  </w:rPrChange>
                </w:rPr>
                <w:t xml:space="preserve">0.00 </w:t>
              </w:r>
            </w:ins>
          </w:p>
        </w:tc>
        <w:tc>
          <w:tcPr>
            <w:tcW w:w="0" w:type="auto"/>
            <w:vAlign w:val="center"/>
            <w:hideMark/>
            <w:tcPrChange w:id="661" w:author="Kasia Wojczulanis" w:date="2020-05-06T15:15:00Z">
              <w:tcPr>
                <w:tcW w:w="0" w:type="auto"/>
                <w:vAlign w:val="center"/>
                <w:hideMark/>
              </w:tcPr>
            </w:tcPrChange>
          </w:tcPr>
          <w:p w14:paraId="3A816304" w14:textId="77777777" w:rsidR="00C65B9A" w:rsidRPr="00C65B9A" w:rsidRDefault="00C65B9A">
            <w:pPr>
              <w:spacing w:after="0" w:line="240" w:lineRule="auto"/>
              <w:rPr>
                <w:ins w:id="662" w:author="Kasia Wojczulanis" w:date="2020-05-04T09:02:00Z"/>
                <w:rFonts w:eastAsia="Times New Roman" w:cstheme="minorHAnsi"/>
                <w:lang w:eastAsia="pl-PL"/>
                <w:rPrChange w:id="663" w:author="Kasia Wojczulanis" w:date="2020-05-06T15:14:00Z">
                  <w:rPr>
                    <w:ins w:id="664" w:author="Kasia Wojczulanis" w:date="2020-05-04T09:02:00Z"/>
                    <w:rFonts w:ascii="Times New Roman" w:eastAsia="Times New Roman" w:hAnsi="Times New Roman" w:cs="Times New Roman"/>
                    <w:sz w:val="17"/>
                    <w:szCs w:val="17"/>
                    <w:lang w:eastAsia="pl-PL"/>
                  </w:rPr>
                </w:rPrChange>
              </w:rPr>
              <w:pPrChange w:id="665" w:author="Kasia Wojczulanis" w:date="2020-05-06T15:16:00Z">
                <w:pPr>
                  <w:spacing w:after="0" w:line="240" w:lineRule="auto"/>
                  <w:jc w:val="right"/>
                </w:pPr>
              </w:pPrChange>
            </w:pPr>
            <w:ins w:id="666" w:author="Kasia Wojczulanis" w:date="2020-05-04T09:02:00Z">
              <w:r w:rsidRPr="00C65B9A">
                <w:rPr>
                  <w:rFonts w:eastAsia="Times New Roman" w:cstheme="minorHAnsi"/>
                  <w:lang w:eastAsia="pl-PL"/>
                  <w:rPrChange w:id="667" w:author="Kasia Wojczulanis" w:date="2020-05-06T15:14:00Z">
                    <w:rPr>
                      <w:rFonts w:ascii="Times New Roman" w:eastAsia="Times New Roman" w:hAnsi="Times New Roman" w:cs="Times New Roman"/>
                      <w:sz w:val="17"/>
                      <w:szCs w:val="17"/>
                      <w:lang w:eastAsia="pl-PL"/>
                    </w:rPr>
                  </w:rPrChange>
                </w:rPr>
                <w:t xml:space="preserve">1 </w:t>
              </w:r>
            </w:ins>
          </w:p>
        </w:tc>
        <w:tc>
          <w:tcPr>
            <w:tcW w:w="947" w:type="dxa"/>
            <w:vAlign w:val="center"/>
            <w:hideMark/>
            <w:tcPrChange w:id="668" w:author="Kasia Wojczulanis" w:date="2020-05-06T15:15:00Z">
              <w:tcPr>
                <w:tcW w:w="947" w:type="dxa"/>
                <w:vAlign w:val="center"/>
                <w:hideMark/>
              </w:tcPr>
            </w:tcPrChange>
          </w:tcPr>
          <w:p w14:paraId="10C070D0" w14:textId="77777777" w:rsidR="00C65B9A" w:rsidRPr="00C65B9A" w:rsidRDefault="00C65B9A">
            <w:pPr>
              <w:spacing w:after="0" w:line="240" w:lineRule="auto"/>
              <w:rPr>
                <w:ins w:id="669" w:author="Kasia Wojczulanis" w:date="2020-05-04T09:02:00Z"/>
                <w:rFonts w:eastAsia="Times New Roman" w:cstheme="minorHAnsi"/>
                <w:lang w:eastAsia="pl-PL"/>
                <w:rPrChange w:id="670" w:author="Kasia Wojczulanis" w:date="2020-05-06T15:14:00Z">
                  <w:rPr>
                    <w:ins w:id="671" w:author="Kasia Wojczulanis" w:date="2020-05-04T09:02:00Z"/>
                    <w:rFonts w:ascii="Times New Roman" w:eastAsia="Times New Roman" w:hAnsi="Times New Roman" w:cs="Times New Roman"/>
                    <w:sz w:val="17"/>
                    <w:szCs w:val="17"/>
                    <w:lang w:eastAsia="pl-PL"/>
                  </w:rPr>
                </w:rPrChange>
              </w:rPr>
              <w:pPrChange w:id="672" w:author="Kasia Wojczulanis" w:date="2020-05-06T15:16:00Z">
                <w:pPr>
                  <w:spacing w:after="0" w:line="240" w:lineRule="auto"/>
                  <w:jc w:val="right"/>
                </w:pPr>
              </w:pPrChange>
            </w:pPr>
            <w:ins w:id="673" w:author="Kasia Wojczulanis" w:date="2020-05-04T09:02:00Z">
              <w:r w:rsidRPr="00C65B9A">
                <w:rPr>
                  <w:rFonts w:eastAsia="Times New Roman" w:cstheme="minorHAnsi"/>
                  <w:lang w:eastAsia="pl-PL"/>
                  <w:rPrChange w:id="674" w:author="Kasia Wojczulanis" w:date="2020-05-06T15:14:00Z">
                    <w:rPr>
                      <w:rFonts w:ascii="Times New Roman" w:eastAsia="Times New Roman" w:hAnsi="Times New Roman" w:cs="Times New Roman"/>
                      <w:sz w:val="17"/>
                      <w:szCs w:val="17"/>
                      <w:lang w:eastAsia="pl-PL"/>
                    </w:rPr>
                  </w:rPrChange>
                </w:rPr>
                <w:t xml:space="preserve">-396.3073 </w:t>
              </w:r>
            </w:ins>
          </w:p>
        </w:tc>
        <w:tc>
          <w:tcPr>
            <w:tcW w:w="0" w:type="auto"/>
            <w:vAlign w:val="center"/>
            <w:hideMark/>
            <w:tcPrChange w:id="675" w:author="Kasia Wojczulanis" w:date="2020-05-06T15:15:00Z">
              <w:tcPr>
                <w:tcW w:w="0" w:type="auto"/>
                <w:vAlign w:val="center"/>
                <w:hideMark/>
              </w:tcPr>
            </w:tcPrChange>
          </w:tcPr>
          <w:p w14:paraId="41B4A5AB" w14:textId="77777777" w:rsidR="00C65B9A" w:rsidRPr="00C65B9A" w:rsidRDefault="00C65B9A">
            <w:pPr>
              <w:spacing w:after="0" w:line="240" w:lineRule="auto"/>
              <w:rPr>
                <w:ins w:id="676" w:author="Kasia Wojczulanis" w:date="2020-05-04T09:02:00Z"/>
                <w:rFonts w:eastAsia="Times New Roman" w:cstheme="minorHAnsi"/>
                <w:lang w:eastAsia="pl-PL"/>
                <w:rPrChange w:id="677" w:author="Kasia Wojczulanis" w:date="2020-05-06T15:14:00Z">
                  <w:rPr>
                    <w:ins w:id="678" w:author="Kasia Wojczulanis" w:date="2020-05-04T09:02:00Z"/>
                    <w:rFonts w:ascii="Times New Roman" w:eastAsia="Times New Roman" w:hAnsi="Times New Roman" w:cs="Times New Roman"/>
                    <w:sz w:val="17"/>
                    <w:szCs w:val="17"/>
                    <w:lang w:eastAsia="pl-PL"/>
                  </w:rPr>
                </w:rPrChange>
              </w:rPr>
              <w:pPrChange w:id="679" w:author="Kasia Wojczulanis" w:date="2020-05-06T15:16:00Z">
                <w:pPr>
                  <w:spacing w:after="0" w:line="240" w:lineRule="auto"/>
                  <w:jc w:val="right"/>
                </w:pPr>
              </w:pPrChange>
            </w:pPr>
            <w:ins w:id="680" w:author="Kasia Wojczulanis" w:date="2020-05-04T09:02:00Z">
              <w:r w:rsidRPr="00C65B9A">
                <w:rPr>
                  <w:rFonts w:eastAsia="Times New Roman" w:cstheme="minorHAnsi"/>
                  <w:lang w:eastAsia="pl-PL"/>
                  <w:rPrChange w:id="681" w:author="Kasia Wojczulanis" w:date="2020-05-06T15:14:00Z">
                    <w:rPr>
                      <w:rFonts w:ascii="Times New Roman" w:eastAsia="Times New Roman" w:hAnsi="Times New Roman" w:cs="Times New Roman"/>
                      <w:sz w:val="17"/>
                      <w:szCs w:val="17"/>
                      <w:lang w:eastAsia="pl-PL"/>
                    </w:rPr>
                  </w:rPrChange>
                </w:rPr>
                <w:t xml:space="preserve">0.00 </w:t>
              </w:r>
            </w:ins>
          </w:p>
        </w:tc>
        <w:tc>
          <w:tcPr>
            <w:tcW w:w="0" w:type="auto"/>
            <w:vAlign w:val="center"/>
            <w:hideMark/>
            <w:tcPrChange w:id="682" w:author="Kasia Wojczulanis" w:date="2020-05-06T15:15:00Z">
              <w:tcPr>
                <w:tcW w:w="0" w:type="auto"/>
                <w:vAlign w:val="center"/>
                <w:hideMark/>
              </w:tcPr>
            </w:tcPrChange>
          </w:tcPr>
          <w:p w14:paraId="4A445D3F" w14:textId="77777777" w:rsidR="00C65B9A" w:rsidRPr="00C65B9A" w:rsidRDefault="00C65B9A">
            <w:pPr>
              <w:spacing w:after="0" w:line="240" w:lineRule="auto"/>
              <w:rPr>
                <w:ins w:id="683" w:author="Kasia Wojczulanis" w:date="2020-05-04T09:02:00Z"/>
                <w:rFonts w:eastAsia="Times New Roman" w:cstheme="minorHAnsi"/>
                <w:lang w:eastAsia="pl-PL"/>
                <w:rPrChange w:id="684" w:author="Kasia Wojczulanis" w:date="2020-05-06T15:14:00Z">
                  <w:rPr>
                    <w:ins w:id="685" w:author="Kasia Wojczulanis" w:date="2020-05-04T09:02:00Z"/>
                    <w:rFonts w:ascii="Times New Roman" w:eastAsia="Times New Roman" w:hAnsi="Times New Roman" w:cs="Times New Roman"/>
                    <w:sz w:val="17"/>
                    <w:szCs w:val="17"/>
                    <w:lang w:eastAsia="pl-PL"/>
                  </w:rPr>
                </w:rPrChange>
              </w:rPr>
              <w:pPrChange w:id="686" w:author="Kasia Wojczulanis" w:date="2020-05-06T15:16:00Z">
                <w:pPr>
                  <w:spacing w:after="0" w:line="240" w:lineRule="auto"/>
                  <w:jc w:val="right"/>
                </w:pPr>
              </w:pPrChange>
            </w:pPr>
            <w:ins w:id="687" w:author="Kasia Wojczulanis" w:date="2020-05-04T09:02:00Z">
              <w:r w:rsidRPr="00C65B9A">
                <w:rPr>
                  <w:rFonts w:eastAsia="Times New Roman" w:cstheme="minorHAnsi"/>
                  <w:lang w:eastAsia="pl-PL"/>
                  <w:rPrChange w:id="688" w:author="Kasia Wojczulanis" w:date="2020-05-06T15:14:00Z">
                    <w:rPr>
                      <w:rFonts w:ascii="Times New Roman" w:eastAsia="Times New Roman" w:hAnsi="Times New Roman" w:cs="Times New Roman"/>
                      <w:sz w:val="17"/>
                      <w:szCs w:val="17"/>
                      <w:lang w:eastAsia="pl-PL"/>
                    </w:rPr>
                  </w:rPrChange>
                </w:rPr>
                <w:t xml:space="preserve">0.99 </w:t>
              </w:r>
            </w:ins>
          </w:p>
        </w:tc>
      </w:tr>
      <w:tr w:rsidR="00C65B9A" w:rsidRPr="00C65B9A" w14:paraId="5457F6C4" w14:textId="77777777" w:rsidTr="00C65B9A">
        <w:trPr>
          <w:tblCellSpacing w:w="15" w:type="dxa"/>
          <w:ins w:id="689" w:author="Kasia Wojczulanis" w:date="2020-05-04T09:02:00Z"/>
          <w:trPrChange w:id="690" w:author="Kasia Wojczulanis" w:date="2020-05-06T15:15:00Z">
            <w:trPr>
              <w:tblCellSpacing w:w="15" w:type="dxa"/>
            </w:trPr>
          </w:trPrChange>
        </w:trPr>
        <w:tc>
          <w:tcPr>
            <w:tcW w:w="0" w:type="auto"/>
            <w:vAlign w:val="center"/>
            <w:hideMark/>
            <w:tcPrChange w:id="691" w:author="Kasia Wojczulanis" w:date="2020-05-06T15:15:00Z">
              <w:tcPr>
                <w:tcW w:w="0" w:type="auto"/>
                <w:vAlign w:val="center"/>
                <w:hideMark/>
              </w:tcPr>
            </w:tcPrChange>
          </w:tcPr>
          <w:p w14:paraId="12482D4D" w14:textId="77777777" w:rsidR="00C65B9A" w:rsidRPr="00C65B9A" w:rsidRDefault="00C65B9A" w:rsidP="00C65B9A">
            <w:pPr>
              <w:spacing w:after="0" w:line="240" w:lineRule="auto"/>
              <w:rPr>
                <w:ins w:id="692" w:author="Kasia Wojczulanis" w:date="2020-05-04T09:02:00Z"/>
                <w:rFonts w:eastAsia="Times New Roman" w:cstheme="minorHAnsi"/>
                <w:lang w:eastAsia="pl-PL"/>
                <w:rPrChange w:id="693" w:author="Kasia Wojczulanis" w:date="2020-05-06T15:14:00Z">
                  <w:rPr>
                    <w:ins w:id="694" w:author="Kasia Wojczulanis" w:date="2020-05-04T09:02:00Z"/>
                    <w:rFonts w:ascii="Times New Roman" w:eastAsia="Times New Roman" w:hAnsi="Times New Roman" w:cs="Times New Roman"/>
                    <w:sz w:val="17"/>
                    <w:szCs w:val="17"/>
                    <w:lang w:eastAsia="pl-PL"/>
                  </w:rPr>
                </w:rPrChange>
              </w:rPr>
            </w:pPr>
            <w:ins w:id="695" w:author="Kasia Wojczulanis" w:date="2020-05-04T09:02:00Z">
              <w:r w:rsidRPr="00C65B9A">
                <w:rPr>
                  <w:rFonts w:eastAsia="Times New Roman" w:cstheme="minorHAnsi"/>
                  <w:lang w:eastAsia="pl-PL"/>
                  <w:rPrChange w:id="696" w:author="Kasia Wojczulanis" w:date="2020-05-06T15:14:00Z">
                    <w:rPr>
                      <w:rFonts w:ascii="Times New Roman" w:eastAsia="Times New Roman" w:hAnsi="Times New Roman" w:cs="Times New Roman"/>
                      <w:sz w:val="17"/>
                      <w:szCs w:val="17"/>
                      <w:lang w:eastAsia="pl-PL"/>
                    </w:rPr>
                  </w:rPrChange>
                </w:rPr>
                <w:t xml:space="preserve">md_arousal_exploration </w:t>
              </w:r>
            </w:ins>
          </w:p>
        </w:tc>
        <w:tc>
          <w:tcPr>
            <w:tcW w:w="0" w:type="auto"/>
            <w:vAlign w:val="center"/>
            <w:hideMark/>
            <w:tcPrChange w:id="697" w:author="Kasia Wojczulanis" w:date="2020-05-06T15:15:00Z">
              <w:tcPr>
                <w:tcW w:w="0" w:type="auto"/>
                <w:vAlign w:val="center"/>
                <w:hideMark/>
              </w:tcPr>
            </w:tcPrChange>
          </w:tcPr>
          <w:p w14:paraId="75FEA714" w14:textId="77777777" w:rsidR="00C65B9A" w:rsidRPr="00C65B9A" w:rsidRDefault="00C65B9A">
            <w:pPr>
              <w:spacing w:after="0" w:line="240" w:lineRule="auto"/>
              <w:rPr>
                <w:ins w:id="698" w:author="Kasia Wojczulanis" w:date="2020-05-04T09:02:00Z"/>
                <w:rFonts w:eastAsia="Times New Roman" w:cstheme="minorHAnsi"/>
                <w:lang w:eastAsia="pl-PL"/>
                <w:rPrChange w:id="699" w:author="Kasia Wojczulanis" w:date="2020-05-06T15:14:00Z">
                  <w:rPr>
                    <w:ins w:id="700" w:author="Kasia Wojczulanis" w:date="2020-05-04T09:02:00Z"/>
                    <w:rFonts w:ascii="Times New Roman" w:eastAsia="Times New Roman" w:hAnsi="Times New Roman" w:cs="Times New Roman"/>
                    <w:sz w:val="17"/>
                    <w:szCs w:val="17"/>
                    <w:lang w:eastAsia="pl-PL"/>
                  </w:rPr>
                </w:rPrChange>
              </w:rPr>
              <w:pPrChange w:id="701" w:author="Kasia Wojczulanis" w:date="2020-05-06T15:16:00Z">
                <w:pPr>
                  <w:spacing w:after="0" w:line="240" w:lineRule="auto"/>
                  <w:jc w:val="right"/>
                </w:pPr>
              </w:pPrChange>
            </w:pPr>
            <w:ins w:id="702" w:author="Kasia Wojczulanis" w:date="2020-05-04T09:02:00Z">
              <w:r w:rsidRPr="00C65B9A">
                <w:rPr>
                  <w:rFonts w:eastAsia="Times New Roman" w:cstheme="minorHAnsi"/>
                  <w:lang w:eastAsia="pl-PL"/>
                  <w:rPrChange w:id="703" w:author="Kasia Wojczulanis" w:date="2020-05-06T15:14:00Z">
                    <w:rPr>
                      <w:rFonts w:ascii="Times New Roman" w:eastAsia="Times New Roman" w:hAnsi="Times New Roman" w:cs="Times New Roman"/>
                      <w:sz w:val="17"/>
                      <w:szCs w:val="17"/>
                      <w:lang w:eastAsia="pl-PL"/>
                    </w:rPr>
                  </w:rPrChange>
                </w:rPr>
                <w:t xml:space="preserve">8 </w:t>
              </w:r>
            </w:ins>
          </w:p>
        </w:tc>
        <w:tc>
          <w:tcPr>
            <w:tcW w:w="947" w:type="dxa"/>
            <w:vAlign w:val="center"/>
            <w:hideMark/>
            <w:tcPrChange w:id="704" w:author="Kasia Wojczulanis" w:date="2020-05-06T15:15:00Z">
              <w:tcPr>
                <w:tcW w:w="947" w:type="dxa"/>
                <w:vAlign w:val="center"/>
                <w:hideMark/>
              </w:tcPr>
            </w:tcPrChange>
          </w:tcPr>
          <w:p w14:paraId="455CAEBD" w14:textId="77777777" w:rsidR="00C65B9A" w:rsidRPr="00C65B9A" w:rsidRDefault="00C65B9A">
            <w:pPr>
              <w:spacing w:after="0" w:line="240" w:lineRule="auto"/>
              <w:rPr>
                <w:ins w:id="705" w:author="Kasia Wojczulanis" w:date="2020-05-04T09:02:00Z"/>
                <w:rFonts w:eastAsia="Times New Roman" w:cstheme="minorHAnsi"/>
                <w:lang w:eastAsia="pl-PL"/>
                <w:rPrChange w:id="706" w:author="Kasia Wojczulanis" w:date="2020-05-06T15:14:00Z">
                  <w:rPr>
                    <w:ins w:id="707" w:author="Kasia Wojczulanis" w:date="2020-05-04T09:02:00Z"/>
                    <w:rFonts w:ascii="Times New Roman" w:eastAsia="Times New Roman" w:hAnsi="Times New Roman" w:cs="Times New Roman"/>
                    <w:sz w:val="17"/>
                    <w:szCs w:val="17"/>
                    <w:lang w:eastAsia="pl-PL"/>
                  </w:rPr>
                </w:rPrChange>
              </w:rPr>
              <w:pPrChange w:id="708" w:author="Kasia Wojczulanis" w:date="2020-05-06T15:16:00Z">
                <w:pPr>
                  <w:spacing w:after="0" w:line="240" w:lineRule="auto"/>
                  <w:jc w:val="right"/>
                </w:pPr>
              </w:pPrChange>
            </w:pPr>
            <w:ins w:id="709" w:author="Kasia Wojczulanis" w:date="2020-05-04T09:02:00Z">
              <w:r w:rsidRPr="00C65B9A">
                <w:rPr>
                  <w:rFonts w:eastAsia="Times New Roman" w:cstheme="minorHAnsi"/>
                  <w:lang w:eastAsia="pl-PL"/>
                  <w:rPrChange w:id="710" w:author="Kasia Wojczulanis" w:date="2020-05-06T15:14:00Z">
                    <w:rPr>
                      <w:rFonts w:ascii="Times New Roman" w:eastAsia="Times New Roman" w:hAnsi="Times New Roman" w:cs="Times New Roman"/>
                      <w:sz w:val="17"/>
                      <w:szCs w:val="17"/>
                      <w:lang w:eastAsia="pl-PL"/>
                    </w:rPr>
                  </w:rPrChange>
                </w:rPr>
                <w:t xml:space="preserve">-388.2385 </w:t>
              </w:r>
            </w:ins>
          </w:p>
        </w:tc>
        <w:tc>
          <w:tcPr>
            <w:tcW w:w="0" w:type="auto"/>
            <w:vAlign w:val="center"/>
            <w:hideMark/>
            <w:tcPrChange w:id="711" w:author="Kasia Wojczulanis" w:date="2020-05-06T15:15:00Z">
              <w:tcPr>
                <w:tcW w:w="0" w:type="auto"/>
                <w:vAlign w:val="center"/>
                <w:hideMark/>
              </w:tcPr>
            </w:tcPrChange>
          </w:tcPr>
          <w:p w14:paraId="0FA867E6" w14:textId="77777777" w:rsidR="00C65B9A" w:rsidRPr="00C65B9A" w:rsidRDefault="00C65B9A">
            <w:pPr>
              <w:spacing w:after="0" w:line="240" w:lineRule="auto"/>
              <w:rPr>
                <w:ins w:id="712" w:author="Kasia Wojczulanis" w:date="2020-05-04T09:02:00Z"/>
                <w:rFonts w:eastAsia="Times New Roman" w:cstheme="minorHAnsi"/>
                <w:lang w:eastAsia="pl-PL"/>
                <w:rPrChange w:id="713" w:author="Kasia Wojczulanis" w:date="2020-05-06T15:14:00Z">
                  <w:rPr>
                    <w:ins w:id="714" w:author="Kasia Wojczulanis" w:date="2020-05-04T09:02:00Z"/>
                    <w:rFonts w:ascii="Times New Roman" w:eastAsia="Times New Roman" w:hAnsi="Times New Roman" w:cs="Times New Roman"/>
                    <w:sz w:val="17"/>
                    <w:szCs w:val="17"/>
                    <w:lang w:eastAsia="pl-PL"/>
                  </w:rPr>
                </w:rPrChange>
              </w:rPr>
              <w:pPrChange w:id="715" w:author="Kasia Wojczulanis" w:date="2020-05-06T15:16:00Z">
                <w:pPr>
                  <w:spacing w:after="0" w:line="240" w:lineRule="auto"/>
                  <w:jc w:val="right"/>
                </w:pPr>
              </w:pPrChange>
            </w:pPr>
            <w:ins w:id="716" w:author="Kasia Wojczulanis" w:date="2020-05-04T09:02:00Z">
              <w:r w:rsidRPr="00C65B9A">
                <w:rPr>
                  <w:rFonts w:eastAsia="Times New Roman" w:cstheme="minorHAnsi"/>
                  <w:lang w:eastAsia="pl-PL"/>
                  <w:rPrChange w:id="717" w:author="Kasia Wojczulanis" w:date="2020-05-06T15:14:00Z">
                    <w:rPr>
                      <w:rFonts w:ascii="Times New Roman" w:eastAsia="Times New Roman" w:hAnsi="Times New Roman" w:cs="Times New Roman"/>
                      <w:sz w:val="17"/>
                      <w:szCs w:val="17"/>
                      <w:lang w:eastAsia="pl-PL"/>
                    </w:rPr>
                  </w:rPrChange>
                </w:rPr>
                <w:t xml:space="preserve">11.85 </w:t>
              </w:r>
            </w:ins>
          </w:p>
        </w:tc>
        <w:tc>
          <w:tcPr>
            <w:tcW w:w="0" w:type="auto"/>
            <w:vAlign w:val="center"/>
            <w:hideMark/>
            <w:tcPrChange w:id="718" w:author="Kasia Wojczulanis" w:date="2020-05-06T15:15:00Z">
              <w:tcPr>
                <w:tcW w:w="0" w:type="auto"/>
                <w:vAlign w:val="center"/>
                <w:hideMark/>
              </w:tcPr>
            </w:tcPrChange>
          </w:tcPr>
          <w:p w14:paraId="4AA690DC" w14:textId="77777777" w:rsidR="00C65B9A" w:rsidRPr="00C65B9A" w:rsidRDefault="00C65B9A">
            <w:pPr>
              <w:spacing w:after="0" w:line="240" w:lineRule="auto"/>
              <w:rPr>
                <w:ins w:id="719" w:author="Kasia Wojczulanis" w:date="2020-05-04T09:02:00Z"/>
                <w:rFonts w:eastAsia="Times New Roman" w:cstheme="minorHAnsi"/>
                <w:lang w:eastAsia="pl-PL"/>
                <w:rPrChange w:id="720" w:author="Kasia Wojczulanis" w:date="2020-05-06T15:14:00Z">
                  <w:rPr>
                    <w:ins w:id="721" w:author="Kasia Wojczulanis" w:date="2020-05-04T09:02:00Z"/>
                    <w:rFonts w:ascii="Times New Roman" w:eastAsia="Times New Roman" w:hAnsi="Times New Roman" w:cs="Times New Roman"/>
                    <w:sz w:val="17"/>
                    <w:szCs w:val="17"/>
                    <w:lang w:eastAsia="pl-PL"/>
                  </w:rPr>
                </w:rPrChange>
              </w:rPr>
              <w:pPrChange w:id="722" w:author="Kasia Wojczulanis" w:date="2020-05-06T15:16:00Z">
                <w:pPr>
                  <w:spacing w:after="0" w:line="240" w:lineRule="auto"/>
                  <w:jc w:val="right"/>
                </w:pPr>
              </w:pPrChange>
            </w:pPr>
            <w:ins w:id="723" w:author="Kasia Wojczulanis" w:date="2020-05-04T09:02:00Z">
              <w:r w:rsidRPr="00C65B9A">
                <w:rPr>
                  <w:rFonts w:eastAsia="Times New Roman" w:cstheme="minorHAnsi"/>
                  <w:lang w:eastAsia="pl-PL"/>
                  <w:rPrChange w:id="724"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725" w:author="Kasia Wojczulanis" w:date="2020-05-06T15:15:00Z">
              <w:tcPr>
                <w:tcW w:w="947" w:type="dxa"/>
                <w:vAlign w:val="center"/>
                <w:hideMark/>
              </w:tcPr>
            </w:tcPrChange>
          </w:tcPr>
          <w:p w14:paraId="73102B80" w14:textId="77777777" w:rsidR="00C65B9A" w:rsidRPr="00C65B9A" w:rsidRDefault="00C65B9A">
            <w:pPr>
              <w:spacing w:after="0" w:line="240" w:lineRule="auto"/>
              <w:rPr>
                <w:ins w:id="726" w:author="Kasia Wojczulanis" w:date="2020-05-04T09:02:00Z"/>
                <w:rFonts w:eastAsia="Times New Roman" w:cstheme="minorHAnsi"/>
                <w:lang w:eastAsia="pl-PL"/>
                <w:rPrChange w:id="727" w:author="Kasia Wojczulanis" w:date="2020-05-06T15:14:00Z">
                  <w:rPr>
                    <w:ins w:id="728" w:author="Kasia Wojczulanis" w:date="2020-05-04T09:02:00Z"/>
                    <w:rFonts w:ascii="Times New Roman" w:eastAsia="Times New Roman" w:hAnsi="Times New Roman" w:cs="Times New Roman"/>
                    <w:sz w:val="17"/>
                    <w:szCs w:val="17"/>
                    <w:lang w:eastAsia="pl-PL"/>
                  </w:rPr>
                </w:rPrChange>
              </w:rPr>
              <w:pPrChange w:id="729" w:author="Kasia Wojczulanis" w:date="2020-05-06T15:16:00Z">
                <w:pPr>
                  <w:spacing w:after="0" w:line="240" w:lineRule="auto"/>
                  <w:jc w:val="right"/>
                </w:pPr>
              </w:pPrChange>
            </w:pPr>
            <w:ins w:id="730" w:author="Kasia Wojczulanis" w:date="2020-05-04T09:02:00Z">
              <w:r w:rsidRPr="00C65B9A">
                <w:rPr>
                  <w:rFonts w:eastAsia="Times New Roman" w:cstheme="minorHAnsi"/>
                  <w:lang w:eastAsia="pl-PL"/>
                  <w:rPrChange w:id="731" w:author="Kasia Wojczulanis" w:date="2020-05-06T15:14:00Z">
                    <w:rPr>
                      <w:rFonts w:ascii="Times New Roman" w:eastAsia="Times New Roman" w:hAnsi="Times New Roman" w:cs="Times New Roman"/>
                      <w:sz w:val="17"/>
                      <w:szCs w:val="17"/>
                      <w:lang w:eastAsia="pl-PL"/>
                    </w:rPr>
                  </w:rPrChange>
                </w:rPr>
                <w:t xml:space="preserve">-386.2831 </w:t>
              </w:r>
            </w:ins>
          </w:p>
        </w:tc>
        <w:tc>
          <w:tcPr>
            <w:tcW w:w="0" w:type="auto"/>
            <w:vAlign w:val="center"/>
            <w:hideMark/>
            <w:tcPrChange w:id="732" w:author="Kasia Wojczulanis" w:date="2020-05-06T15:15:00Z">
              <w:tcPr>
                <w:tcW w:w="0" w:type="auto"/>
                <w:vAlign w:val="center"/>
                <w:hideMark/>
              </w:tcPr>
            </w:tcPrChange>
          </w:tcPr>
          <w:p w14:paraId="4E61B6B3" w14:textId="77777777" w:rsidR="00C65B9A" w:rsidRPr="00C65B9A" w:rsidRDefault="00C65B9A">
            <w:pPr>
              <w:spacing w:after="0" w:line="240" w:lineRule="auto"/>
              <w:rPr>
                <w:ins w:id="733" w:author="Kasia Wojczulanis" w:date="2020-05-04T09:02:00Z"/>
                <w:rFonts w:eastAsia="Times New Roman" w:cstheme="minorHAnsi"/>
                <w:lang w:eastAsia="pl-PL"/>
                <w:rPrChange w:id="734" w:author="Kasia Wojczulanis" w:date="2020-05-06T15:14:00Z">
                  <w:rPr>
                    <w:ins w:id="735" w:author="Kasia Wojczulanis" w:date="2020-05-04T09:02:00Z"/>
                    <w:rFonts w:ascii="Times New Roman" w:eastAsia="Times New Roman" w:hAnsi="Times New Roman" w:cs="Times New Roman"/>
                    <w:sz w:val="17"/>
                    <w:szCs w:val="17"/>
                    <w:lang w:eastAsia="pl-PL"/>
                  </w:rPr>
                </w:rPrChange>
              </w:rPr>
              <w:pPrChange w:id="736" w:author="Kasia Wojczulanis" w:date="2020-05-06T15:16:00Z">
                <w:pPr>
                  <w:spacing w:after="0" w:line="240" w:lineRule="auto"/>
                  <w:jc w:val="right"/>
                </w:pPr>
              </w:pPrChange>
            </w:pPr>
            <w:ins w:id="737" w:author="Kasia Wojczulanis" w:date="2020-05-04T09:02:00Z">
              <w:r w:rsidRPr="00C65B9A">
                <w:rPr>
                  <w:rFonts w:eastAsia="Times New Roman" w:cstheme="minorHAnsi"/>
                  <w:lang w:eastAsia="pl-PL"/>
                  <w:rPrChange w:id="738" w:author="Kasia Wojczulanis" w:date="2020-05-06T15:14:00Z">
                    <w:rPr>
                      <w:rFonts w:ascii="Times New Roman" w:eastAsia="Times New Roman" w:hAnsi="Times New Roman" w:cs="Times New Roman"/>
                      <w:sz w:val="17"/>
                      <w:szCs w:val="17"/>
                      <w:lang w:eastAsia="pl-PL"/>
                    </w:rPr>
                  </w:rPrChange>
                </w:rPr>
                <w:t xml:space="preserve">10.02 </w:t>
              </w:r>
            </w:ins>
          </w:p>
        </w:tc>
        <w:tc>
          <w:tcPr>
            <w:tcW w:w="0" w:type="auto"/>
            <w:vAlign w:val="center"/>
            <w:hideMark/>
            <w:tcPrChange w:id="739" w:author="Kasia Wojczulanis" w:date="2020-05-06T15:15:00Z">
              <w:tcPr>
                <w:tcW w:w="0" w:type="auto"/>
                <w:vAlign w:val="center"/>
                <w:hideMark/>
              </w:tcPr>
            </w:tcPrChange>
          </w:tcPr>
          <w:p w14:paraId="15AACBC5" w14:textId="77777777" w:rsidR="00C65B9A" w:rsidRPr="00C65B9A" w:rsidRDefault="00C65B9A">
            <w:pPr>
              <w:spacing w:after="0" w:line="240" w:lineRule="auto"/>
              <w:rPr>
                <w:ins w:id="740" w:author="Kasia Wojczulanis" w:date="2020-05-04T09:02:00Z"/>
                <w:rFonts w:eastAsia="Times New Roman" w:cstheme="minorHAnsi"/>
                <w:lang w:eastAsia="pl-PL"/>
                <w:rPrChange w:id="741" w:author="Kasia Wojczulanis" w:date="2020-05-06T15:14:00Z">
                  <w:rPr>
                    <w:ins w:id="742" w:author="Kasia Wojczulanis" w:date="2020-05-04T09:02:00Z"/>
                    <w:rFonts w:ascii="Times New Roman" w:eastAsia="Times New Roman" w:hAnsi="Times New Roman" w:cs="Times New Roman"/>
                    <w:sz w:val="17"/>
                    <w:szCs w:val="17"/>
                    <w:lang w:eastAsia="pl-PL"/>
                  </w:rPr>
                </w:rPrChange>
              </w:rPr>
              <w:pPrChange w:id="743" w:author="Kasia Wojczulanis" w:date="2020-05-06T15:16:00Z">
                <w:pPr>
                  <w:spacing w:after="0" w:line="240" w:lineRule="auto"/>
                  <w:jc w:val="right"/>
                </w:pPr>
              </w:pPrChange>
            </w:pPr>
            <w:ins w:id="744" w:author="Kasia Wojczulanis" w:date="2020-05-04T09:02:00Z">
              <w:r w:rsidRPr="00C65B9A">
                <w:rPr>
                  <w:rFonts w:eastAsia="Times New Roman" w:cstheme="minorHAnsi"/>
                  <w:lang w:eastAsia="pl-PL"/>
                  <w:rPrChange w:id="745" w:author="Kasia Wojczulanis" w:date="2020-05-06T15:14:00Z">
                    <w:rPr>
                      <w:rFonts w:ascii="Times New Roman" w:eastAsia="Times New Roman" w:hAnsi="Times New Roman" w:cs="Times New Roman"/>
                      <w:sz w:val="17"/>
                      <w:szCs w:val="17"/>
                      <w:lang w:eastAsia="pl-PL"/>
                    </w:rPr>
                  </w:rPrChange>
                </w:rPr>
                <w:t xml:space="preserve">0.01 </w:t>
              </w:r>
            </w:ins>
          </w:p>
        </w:tc>
      </w:tr>
      <w:tr w:rsidR="00C65B9A" w:rsidRPr="00C65B9A" w14:paraId="486569AC" w14:textId="77777777" w:rsidTr="00C65B9A">
        <w:trPr>
          <w:tblCellSpacing w:w="15" w:type="dxa"/>
          <w:ins w:id="746" w:author="Kasia Wojczulanis" w:date="2020-05-04T09:02:00Z"/>
          <w:trPrChange w:id="747" w:author="Kasia Wojczulanis" w:date="2020-05-06T15:15:00Z">
            <w:trPr>
              <w:tblCellSpacing w:w="15" w:type="dxa"/>
            </w:trPr>
          </w:trPrChange>
        </w:trPr>
        <w:tc>
          <w:tcPr>
            <w:tcW w:w="0" w:type="auto"/>
            <w:vAlign w:val="center"/>
            <w:hideMark/>
            <w:tcPrChange w:id="748" w:author="Kasia Wojczulanis" w:date="2020-05-06T15:15:00Z">
              <w:tcPr>
                <w:tcW w:w="0" w:type="auto"/>
                <w:vAlign w:val="center"/>
                <w:hideMark/>
              </w:tcPr>
            </w:tcPrChange>
          </w:tcPr>
          <w:p w14:paraId="758E645E" w14:textId="77777777" w:rsidR="00C65B9A" w:rsidRPr="00C65B9A" w:rsidRDefault="00C65B9A" w:rsidP="00C65B9A">
            <w:pPr>
              <w:spacing w:after="0" w:line="240" w:lineRule="auto"/>
              <w:rPr>
                <w:ins w:id="749" w:author="Kasia Wojczulanis" w:date="2020-05-04T09:02:00Z"/>
                <w:rFonts w:eastAsia="Times New Roman" w:cstheme="minorHAnsi"/>
                <w:lang w:eastAsia="pl-PL"/>
                <w:rPrChange w:id="750" w:author="Kasia Wojczulanis" w:date="2020-05-06T15:14:00Z">
                  <w:rPr>
                    <w:ins w:id="751" w:author="Kasia Wojczulanis" w:date="2020-05-04T09:02:00Z"/>
                    <w:rFonts w:ascii="Times New Roman" w:eastAsia="Times New Roman" w:hAnsi="Times New Roman" w:cs="Times New Roman"/>
                    <w:sz w:val="17"/>
                    <w:szCs w:val="17"/>
                    <w:lang w:eastAsia="pl-PL"/>
                  </w:rPr>
                </w:rPrChange>
              </w:rPr>
            </w:pPr>
            <w:ins w:id="752" w:author="Kasia Wojczulanis" w:date="2020-05-04T09:02:00Z">
              <w:r w:rsidRPr="00C65B9A">
                <w:rPr>
                  <w:rFonts w:eastAsia="Times New Roman" w:cstheme="minorHAnsi"/>
                  <w:lang w:eastAsia="pl-PL"/>
                  <w:rPrChange w:id="753" w:author="Kasia Wojczulanis" w:date="2020-05-06T15:14:00Z">
                    <w:rPr>
                      <w:rFonts w:ascii="Times New Roman" w:eastAsia="Times New Roman" w:hAnsi="Times New Roman" w:cs="Times New Roman"/>
                      <w:sz w:val="17"/>
                      <w:szCs w:val="17"/>
                      <w:lang w:eastAsia="pl-PL"/>
                    </w:rPr>
                  </w:rPrChange>
                </w:rPr>
                <w:t xml:space="preserve">md_arousal_risk_avoidance </w:t>
              </w:r>
            </w:ins>
          </w:p>
        </w:tc>
        <w:tc>
          <w:tcPr>
            <w:tcW w:w="0" w:type="auto"/>
            <w:vAlign w:val="center"/>
            <w:hideMark/>
            <w:tcPrChange w:id="754" w:author="Kasia Wojczulanis" w:date="2020-05-06T15:15:00Z">
              <w:tcPr>
                <w:tcW w:w="0" w:type="auto"/>
                <w:vAlign w:val="center"/>
                <w:hideMark/>
              </w:tcPr>
            </w:tcPrChange>
          </w:tcPr>
          <w:p w14:paraId="72AD585D" w14:textId="77777777" w:rsidR="00C65B9A" w:rsidRPr="00C65B9A" w:rsidRDefault="00C65B9A">
            <w:pPr>
              <w:spacing w:after="0" w:line="240" w:lineRule="auto"/>
              <w:rPr>
                <w:ins w:id="755" w:author="Kasia Wojczulanis" w:date="2020-05-04T09:02:00Z"/>
                <w:rFonts w:eastAsia="Times New Roman" w:cstheme="minorHAnsi"/>
                <w:lang w:eastAsia="pl-PL"/>
                <w:rPrChange w:id="756" w:author="Kasia Wojczulanis" w:date="2020-05-06T15:14:00Z">
                  <w:rPr>
                    <w:ins w:id="757" w:author="Kasia Wojczulanis" w:date="2020-05-04T09:02:00Z"/>
                    <w:rFonts w:ascii="Times New Roman" w:eastAsia="Times New Roman" w:hAnsi="Times New Roman" w:cs="Times New Roman"/>
                    <w:sz w:val="17"/>
                    <w:szCs w:val="17"/>
                    <w:lang w:eastAsia="pl-PL"/>
                  </w:rPr>
                </w:rPrChange>
              </w:rPr>
              <w:pPrChange w:id="758" w:author="Kasia Wojczulanis" w:date="2020-05-06T15:16:00Z">
                <w:pPr>
                  <w:spacing w:after="0" w:line="240" w:lineRule="auto"/>
                  <w:jc w:val="right"/>
                </w:pPr>
              </w:pPrChange>
            </w:pPr>
            <w:ins w:id="759" w:author="Kasia Wojczulanis" w:date="2020-05-04T09:02:00Z">
              <w:r w:rsidRPr="00C65B9A">
                <w:rPr>
                  <w:rFonts w:eastAsia="Times New Roman" w:cstheme="minorHAnsi"/>
                  <w:lang w:eastAsia="pl-PL"/>
                  <w:rPrChange w:id="760" w:author="Kasia Wojczulanis" w:date="2020-05-06T15:14:00Z">
                    <w:rPr>
                      <w:rFonts w:ascii="Times New Roman" w:eastAsia="Times New Roman" w:hAnsi="Times New Roman" w:cs="Times New Roman"/>
                      <w:sz w:val="17"/>
                      <w:szCs w:val="17"/>
                      <w:lang w:eastAsia="pl-PL"/>
                    </w:rPr>
                  </w:rPrChange>
                </w:rPr>
                <w:t xml:space="preserve">8 </w:t>
              </w:r>
            </w:ins>
          </w:p>
        </w:tc>
        <w:tc>
          <w:tcPr>
            <w:tcW w:w="947" w:type="dxa"/>
            <w:vAlign w:val="center"/>
            <w:hideMark/>
            <w:tcPrChange w:id="761" w:author="Kasia Wojczulanis" w:date="2020-05-06T15:15:00Z">
              <w:tcPr>
                <w:tcW w:w="947" w:type="dxa"/>
                <w:vAlign w:val="center"/>
                <w:hideMark/>
              </w:tcPr>
            </w:tcPrChange>
          </w:tcPr>
          <w:p w14:paraId="7F23EF7A" w14:textId="77777777" w:rsidR="00C65B9A" w:rsidRPr="00C65B9A" w:rsidRDefault="00C65B9A">
            <w:pPr>
              <w:spacing w:after="0" w:line="240" w:lineRule="auto"/>
              <w:rPr>
                <w:ins w:id="762" w:author="Kasia Wojczulanis" w:date="2020-05-04T09:02:00Z"/>
                <w:rFonts w:eastAsia="Times New Roman" w:cstheme="minorHAnsi"/>
                <w:lang w:eastAsia="pl-PL"/>
                <w:rPrChange w:id="763" w:author="Kasia Wojczulanis" w:date="2020-05-06T15:14:00Z">
                  <w:rPr>
                    <w:ins w:id="764" w:author="Kasia Wojczulanis" w:date="2020-05-04T09:02:00Z"/>
                    <w:rFonts w:ascii="Times New Roman" w:eastAsia="Times New Roman" w:hAnsi="Times New Roman" w:cs="Times New Roman"/>
                    <w:sz w:val="17"/>
                    <w:szCs w:val="17"/>
                    <w:lang w:eastAsia="pl-PL"/>
                  </w:rPr>
                </w:rPrChange>
              </w:rPr>
              <w:pPrChange w:id="765" w:author="Kasia Wojczulanis" w:date="2020-05-06T15:16:00Z">
                <w:pPr>
                  <w:spacing w:after="0" w:line="240" w:lineRule="auto"/>
                  <w:jc w:val="right"/>
                </w:pPr>
              </w:pPrChange>
            </w:pPr>
            <w:ins w:id="766" w:author="Kasia Wojczulanis" w:date="2020-05-04T09:02:00Z">
              <w:r w:rsidRPr="00C65B9A">
                <w:rPr>
                  <w:rFonts w:eastAsia="Times New Roman" w:cstheme="minorHAnsi"/>
                  <w:lang w:eastAsia="pl-PL"/>
                  <w:rPrChange w:id="767" w:author="Kasia Wojczulanis" w:date="2020-05-06T15:14:00Z">
                    <w:rPr>
                      <w:rFonts w:ascii="Times New Roman" w:eastAsia="Times New Roman" w:hAnsi="Times New Roman" w:cs="Times New Roman"/>
                      <w:sz w:val="17"/>
                      <w:szCs w:val="17"/>
                      <w:lang w:eastAsia="pl-PL"/>
                    </w:rPr>
                  </w:rPrChange>
                </w:rPr>
                <w:t xml:space="preserve">-378.9807 </w:t>
              </w:r>
            </w:ins>
          </w:p>
        </w:tc>
        <w:tc>
          <w:tcPr>
            <w:tcW w:w="0" w:type="auto"/>
            <w:vAlign w:val="center"/>
            <w:hideMark/>
            <w:tcPrChange w:id="768" w:author="Kasia Wojczulanis" w:date="2020-05-06T15:15:00Z">
              <w:tcPr>
                <w:tcW w:w="0" w:type="auto"/>
                <w:vAlign w:val="center"/>
                <w:hideMark/>
              </w:tcPr>
            </w:tcPrChange>
          </w:tcPr>
          <w:p w14:paraId="20A719BA" w14:textId="77777777" w:rsidR="00C65B9A" w:rsidRPr="00C65B9A" w:rsidRDefault="00C65B9A">
            <w:pPr>
              <w:spacing w:after="0" w:line="240" w:lineRule="auto"/>
              <w:rPr>
                <w:ins w:id="769" w:author="Kasia Wojczulanis" w:date="2020-05-04T09:02:00Z"/>
                <w:rFonts w:eastAsia="Times New Roman" w:cstheme="minorHAnsi"/>
                <w:lang w:eastAsia="pl-PL"/>
                <w:rPrChange w:id="770" w:author="Kasia Wojczulanis" w:date="2020-05-06T15:14:00Z">
                  <w:rPr>
                    <w:ins w:id="771" w:author="Kasia Wojczulanis" w:date="2020-05-04T09:02:00Z"/>
                    <w:rFonts w:ascii="Times New Roman" w:eastAsia="Times New Roman" w:hAnsi="Times New Roman" w:cs="Times New Roman"/>
                    <w:sz w:val="17"/>
                    <w:szCs w:val="17"/>
                    <w:lang w:eastAsia="pl-PL"/>
                  </w:rPr>
                </w:rPrChange>
              </w:rPr>
              <w:pPrChange w:id="772" w:author="Kasia Wojczulanis" w:date="2020-05-06T15:16:00Z">
                <w:pPr>
                  <w:spacing w:after="0" w:line="240" w:lineRule="auto"/>
                  <w:jc w:val="right"/>
                </w:pPr>
              </w:pPrChange>
            </w:pPr>
            <w:ins w:id="773" w:author="Kasia Wojczulanis" w:date="2020-05-04T09:02:00Z">
              <w:r w:rsidRPr="00C65B9A">
                <w:rPr>
                  <w:rFonts w:eastAsia="Times New Roman" w:cstheme="minorHAnsi"/>
                  <w:lang w:eastAsia="pl-PL"/>
                  <w:rPrChange w:id="774" w:author="Kasia Wojczulanis" w:date="2020-05-06T15:14:00Z">
                    <w:rPr>
                      <w:rFonts w:ascii="Times New Roman" w:eastAsia="Times New Roman" w:hAnsi="Times New Roman" w:cs="Times New Roman"/>
                      <w:sz w:val="17"/>
                      <w:szCs w:val="17"/>
                      <w:lang w:eastAsia="pl-PL"/>
                    </w:rPr>
                  </w:rPrChange>
                </w:rPr>
                <w:t xml:space="preserve">21.11 </w:t>
              </w:r>
            </w:ins>
          </w:p>
        </w:tc>
        <w:tc>
          <w:tcPr>
            <w:tcW w:w="0" w:type="auto"/>
            <w:vAlign w:val="center"/>
            <w:hideMark/>
            <w:tcPrChange w:id="775" w:author="Kasia Wojczulanis" w:date="2020-05-06T15:15:00Z">
              <w:tcPr>
                <w:tcW w:w="0" w:type="auto"/>
                <w:vAlign w:val="center"/>
                <w:hideMark/>
              </w:tcPr>
            </w:tcPrChange>
          </w:tcPr>
          <w:p w14:paraId="4592B888" w14:textId="77777777" w:rsidR="00C65B9A" w:rsidRPr="00C65B9A" w:rsidRDefault="00C65B9A">
            <w:pPr>
              <w:spacing w:after="0" w:line="240" w:lineRule="auto"/>
              <w:rPr>
                <w:ins w:id="776" w:author="Kasia Wojczulanis" w:date="2020-05-04T09:02:00Z"/>
                <w:rFonts w:eastAsia="Times New Roman" w:cstheme="minorHAnsi"/>
                <w:lang w:eastAsia="pl-PL"/>
                <w:rPrChange w:id="777" w:author="Kasia Wojczulanis" w:date="2020-05-06T15:14:00Z">
                  <w:rPr>
                    <w:ins w:id="778" w:author="Kasia Wojczulanis" w:date="2020-05-04T09:02:00Z"/>
                    <w:rFonts w:ascii="Times New Roman" w:eastAsia="Times New Roman" w:hAnsi="Times New Roman" w:cs="Times New Roman"/>
                    <w:sz w:val="17"/>
                    <w:szCs w:val="17"/>
                    <w:lang w:eastAsia="pl-PL"/>
                  </w:rPr>
                </w:rPrChange>
              </w:rPr>
              <w:pPrChange w:id="779" w:author="Kasia Wojczulanis" w:date="2020-05-06T15:16:00Z">
                <w:pPr>
                  <w:spacing w:after="0" w:line="240" w:lineRule="auto"/>
                  <w:jc w:val="right"/>
                </w:pPr>
              </w:pPrChange>
            </w:pPr>
            <w:ins w:id="780" w:author="Kasia Wojczulanis" w:date="2020-05-04T09:02:00Z">
              <w:r w:rsidRPr="00C65B9A">
                <w:rPr>
                  <w:rFonts w:eastAsia="Times New Roman" w:cstheme="minorHAnsi"/>
                  <w:lang w:eastAsia="pl-PL"/>
                  <w:rPrChange w:id="781"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782" w:author="Kasia Wojczulanis" w:date="2020-05-06T15:15:00Z">
              <w:tcPr>
                <w:tcW w:w="947" w:type="dxa"/>
                <w:vAlign w:val="center"/>
                <w:hideMark/>
              </w:tcPr>
            </w:tcPrChange>
          </w:tcPr>
          <w:p w14:paraId="28BE0995" w14:textId="77777777" w:rsidR="00C65B9A" w:rsidRPr="00C65B9A" w:rsidRDefault="00C65B9A">
            <w:pPr>
              <w:spacing w:after="0" w:line="240" w:lineRule="auto"/>
              <w:rPr>
                <w:ins w:id="783" w:author="Kasia Wojczulanis" w:date="2020-05-04T09:02:00Z"/>
                <w:rFonts w:eastAsia="Times New Roman" w:cstheme="minorHAnsi"/>
                <w:lang w:eastAsia="pl-PL"/>
                <w:rPrChange w:id="784" w:author="Kasia Wojczulanis" w:date="2020-05-06T15:14:00Z">
                  <w:rPr>
                    <w:ins w:id="785" w:author="Kasia Wojczulanis" w:date="2020-05-04T09:02:00Z"/>
                    <w:rFonts w:ascii="Times New Roman" w:eastAsia="Times New Roman" w:hAnsi="Times New Roman" w:cs="Times New Roman"/>
                    <w:sz w:val="17"/>
                    <w:szCs w:val="17"/>
                    <w:lang w:eastAsia="pl-PL"/>
                  </w:rPr>
                </w:rPrChange>
              </w:rPr>
              <w:pPrChange w:id="786" w:author="Kasia Wojczulanis" w:date="2020-05-06T15:16:00Z">
                <w:pPr>
                  <w:spacing w:after="0" w:line="240" w:lineRule="auto"/>
                  <w:jc w:val="right"/>
                </w:pPr>
              </w:pPrChange>
            </w:pPr>
            <w:ins w:id="787" w:author="Kasia Wojczulanis" w:date="2020-05-04T09:02:00Z">
              <w:r w:rsidRPr="00C65B9A">
                <w:rPr>
                  <w:rFonts w:eastAsia="Times New Roman" w:cstheme="minorHAnsi"/>
                  <w:lang w:eastAsia="pl-PL"/>
                  <w:rPrChange w:id="788" w:author="Kasia Wojczulanis" w:date="2020-05-06T15:14:00Z">
                    <w:rPr>
                      <w:rFonts w:ascii="Times New Roman" w:eastAsia="Times New Roman" w:hAnsi="Times New Roman" w:cs="Times New Roman"/>
                      <w:sz w:val="17"/>
                      <w:szCs w:val="17"/>
                      <w:lang w:eastAsia="pl-PL"/>
                    </w:rPr>
                  </w:rPrChange>
                </w:rPr>
                <w:t xml:space="preserve">-376.8184 </w:t>
              </w:r>
            </w:ins>
          </w:p>
        </w:tc>
        <w:tc>
          <w:tcPr>
            <w:tcW w:w="0" w:type="auto"/>
            <w:vAlign w:val="center"/>
            <w:hideMark/>
            <w:tcPrChange w:id="789" w:author="Kasia Wojczulanis" w:date="2020-05-06T15:15:00Z">
              <w:tcPr>
                <w:tcW w:w="0" w:type="auto"/>
                <w:vAlign w:val="center"/>
                <w:hideMark/>
              </w:tcPr>
            </w:tcPrChange>
          </w:tcPr>
          <w:p w14:paraId="1D825A3E" w14:textId="77777777" w:rsidR="00C65B9A" w:rsidRPr="00C65B9A" w:rsidRDefault="00C65B9A">
            <w:pPr>
              <w:spacing w:after="0" w:line="240" w:lineRule="auto"/>
              <w:rPr>
                <w:ins w:id="790" w:author="Kasia Wojczulanis" w:date="2020-05-04T09:02:00Z"/>
                <w:rFonts w:eastAsia="Times New Roman" w:cstheme="minorHAnsi"/>
                <w:lang w:eastAsia="pl-PL"/>
                <w:rPrChange w:id="791" w:author="Kasia Wojczulanis" w:date="2020-05-06T15:14:00Z">
                  <w:rPr>
                    <w:ins w:id="792" w:author="Kasia Wojczulanis" w:date="2020-05-04T09:02:00Z"/>
                    <w:rFonts w:ascii="Times New Roman" w:eastAsia="Times New Roman" w:hAnsi="Times New Roman" w:cs="Times New Roman"/>
                    <w:sz w:val="17"/>
                    <w:szCs w:val="17"/>
                    <w:lang w:eastAsia="pl-PL"/>
                  </w:rPr>
                </w:rPrChange>
              </w:rPr>
              <w:pPrChange w:id="793" w:author="Kasia Wojczulanis" w:date="2020-05-06T15:16:00Z">
                <w:pPr>
                  <w:spacing w:after="0" w:line="240" w:lineRule="auto"/>
                  <w:jc w:val="right"/>
                </w:pPr>
              </w:pPrChange>
            </w:pPr>
            <w:ins w:id="794" w:author="Kasia Wojczulanis" w:date="2020-05-04T09:02:00Z">
              <w:r w:rsidRPr="00C65B9A">
                <w:rPr>
                  <w:rFonts w:eastAsia="Times New Roman" w:cstheme="minorHAnsi"/>
                  <w:lang w:eastAsia="pl-PL"/>
                  <w:rPrChange w:id="795" w:author="Kasia Wojczulanis" w:date="2020-05-06T15:14:00Z">
                    <w:rPr>
                      <w:rFonts w:ascii="Times New Roman" w:eastAsia="Times New Roman" w:hAnsi="Times New Roman" w:cs="Times New Roman"/>
                      <w:sz w:val="17"/>
                      <w:szCs w:val="17"/>
                      <w:lang w:eastAsia="pl-PL"/>
                    </w:rPr>
                  </w:rPrChange>
                </w:rPr>
                <w:t xml:space="preserve">19.49 </w:t>
              </w:r>
            </w:ins>
          </w:p>
        </w:tc>
        <w:tc>
          <w:tcPr>
            <w:tcW w:w="0" w:type="auto"/>
            <w:vAlign w:val="center"/>
            <w:hideMark/>
            <w:tcPrChange w:id="796" w:author="Kasia Wojczulanis" w:date="2020-05-06T15:15:00Z">
              <w:tcPr>
                <w:tcW w:w="0" w:type="auto"/>
                <w:vAlign w:val="center"/>
                <w:hideMark/>
              </w:tcPr>
            </w:tcPrChange>
          </w:tcPr>
          <w:p w14:paraId="2CCCD072" w14:textId="77777777" w:rsidR="00C65B9A" w:rsidRPr="00C65B9A" w:rsidRDefault="00C65B9A">
            <w:pPr>
              <w:spacing w:after="0" w:line="240" w:lineRule="auto"/>
              <w:rPr>
                <w:ins w:id="797" w:author="Kasia Wojczulanis" w:date="2020-05-04T09:02:00Z"/>
                <w:rFonts w:eastAsia="Times New Roman" w:cstheme="minorHAnsi"/>
                <w:lang w:eastAsia="pl-PL"/>
                <w:rPrChange w:id="798" w:author="Kasia Wojczulanis" w:date="2020-05-06T15:14:00Z">
                  <w:rPr>
                    <w:ins w:id="799" w:author="Kasia Wojczulanis" w:date="2020-05-04T09:02:00Z"/>
                    <w:rFonts w:ascii="Times New Roman" w:eastAsia="Times New Roman" w:hAnsi="Times New Roman" w:cs="Times New Roman"/>
                    <w:sz w:val="17"/>
                    <w:szCs w:val="17"/>
                    <w:lang w:eastAsia="pl-PL"/>
                  </w:rPr>
                </w:rPrChange>
              </w:rPr>
              <w:pPrChange w:id="800" w:author="Kasia Wojczulanis" w:date="2020-05-06T15:16:00Z">
                <w:pPr>
                  <w:spacing w:after="0" w:line="240" w:lineRule="auto"/>
                  <w:jc w:val="right"/>
                </w:pPr>
              </w:pPrChange>
            </w:pPr>
            <w:ins w:id="801" w:author="Kasia Wojczulanis" w:date="2020-05-04T09:02:00Z">
              <w:r w:rsidRPr="00C65B9A">
                <w:rPr>
                  <w:rFonts w:eastAsia="Times New Roman" w:cstheme="minorHAnsi"/>
                  <w:lang w:eastAsia="pl-PL"/>
                  <w:rPrChange w:id="802"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1CF2BAA7" w14:textId="77777777" w:rsidTr="00C65B9A">
        <w:trPr>
          <w:tblCellSpacing w:w="15" w:type="dxa"/>
          <w:ins w:id="803" w:author="Kasia Wojczulanis" w:date="2020-05-04T09:02:00Z"/>
          <w:trPrChange w:id="804" w:author="Kasia Wojczulanis" w:date="2020-05-06T15:15:00Z">
            <w:trPr>
              <w:tblCellSpacing w:w="15" w:type="dxa"/>
            </w:trPr>
          </w:trPrChange>
        </w:trPr>
        <w:tc>
          <w:tcPr>
            <w:tcW w:w="0" w:type="auto"/>
            <w:vAlign w:val="center"/>
            <w:hideMark/>
            <w:tcPrChange w:id="805" w:author="Kasia Wojczulanis" w:date="2020-05-06T15:15:00Z">
              <w:tcPr>
                <w:tcW w:w="0" w:type="auto"/>
                <w:vAlign w:val="center"/>
                <w:hideMark/>
              </w:tcPr>
            </w:tcPrChange>
          </w:tcPr>
          <w:p w14:paraId="43C05366" w14:textId="77777777" w:rsidR="00C65B9A" w:rsidRPr="00C65B9A" w:rsidRDefault="00C65B9A" w:rsidP="00C65B9A">
            <w:pPr>
              <w:spacing w:after="0" w:line="240" w:lineRule="auto"/>
              <w:rPr>
                <w:ins w:id="806" w:author="Kasia Wojczulanis" w:date="2020-05-04T09:02:00Z"/>
                <w:rFonts w:eastAsia="Times New Roman" w:cstheme="minorHAnsi"/>
                <w:lang w:eastAsia="pl-PL"/>
                <w:rPrChange w:id="807" w:author="Kasia Wojczulanis" w:date="2020-05-06T15:14:00Z">
                  <w:rPr>
                    <w:ins w:id="808" w:author="Kasia Wojczulanis" w:date="2020-05-04T09:02:00Z"/>
                    <w:rFonts w:ascii="Times New Roman" w:eastAsia="Times New Roman" w:hAnsi="Times New Roman" w:cs="Times New Roman"/>
                    <w:sz w:val="17"/>
                    <w:szCs w:val="17"/>
                    <w:lang w:eastAsia="pl-PL"/>
                  </w:rPr>
                </w:rPrChange>
              </w:rPr>
            </w:pPr>
            <w:ins w:id="809" w:author="Kasia Wojczulanis" w:date="2020-05-04T09:02:00Z">
              <w:r w:rsidRPr="00C65B9A">
                <w:rPr>
                  <w:rFonts w:eastAsia="Times New Roman" w:cstheme="minorHAnsi"/>
                  <w:lang w:eastAsia="pl-PL"/>
                  <w:rPrChange w:id="810" w:author="Kasia Wojczulanis" w:date="2020-05-06T15:14:00Z">
                    <w:rPr>
                      <w:rFonts w:ascii="Times New Roman" w:eastAsia="Times New Roman" w:hAnsi="Times New Roman" w:cs="Times New Roman"/>
                      <w:sz w:val="17"/>
                      <w:szCs w:val="17"/>
                      <w:lang w:eastAsia="pl-PL"/>
                    </w:rPr>
                  </w:rPrChange>
                </w:rPr>
                <w:t xml:space="preserve">md_arousal </w:t>
              </w:r>
            </w:ins>
          </w:p>
        </w:tc>
        <w:tc>
          <w:tcPr>
            <w:tcW w:w="0" w:type="auto"/>
            <w:vAlign w:val="center"/>
            <w:hideMark/>
            <w:tcPrChange w:id="811" w:author="Kasia Wojczulanis" w:date="2020-05-06T15:15:00Z">
              <w:tcPr>
                <w:tcW w:w="0" w:type="auto"/>
                <w:vAlign w:val="center"/>
                <w:hideMark/>
              </w:tcPr>
            </w:tcPrChange>
          </w:tcPr>
          <w:p w14:paraId="444C458C" w14:textId="77777777" w:rsidR="00C65B9A" w:rsidRPr="00C65B9A" w:rsidRDefault="00C65B9A">
            <w:pPr>
              <w:spacing w:after="0" w:line="240" w:lineRule="auto"/>
              <w:rPr>
                <w:ins w:id="812" w:author="Kasia Wojczulanis" w:date="2020-05-04T09:02:00Z"/>
                <w:rFonts w:eastAsia="Times New Roman" w:cstheme="minorHAnsi"/>
                <w:lang w:eastAsia="pl-PL"/>
                <w:rPrChange w:id="813" w:author="Kasia Wojczulanis" w:date="2020-05-06T15:14:00Z">
                  <w:rPr>
                    <w:ins w:id="814" w:author="Kasia Wojczulanis" w:date="2020-05-04T09:02:00Z"/>
                    <w:rFonts w:ascii="Times New Roman" w:eastAsia="Times New Roman" w:hAnsi="Times New Roman" w:cs="Times New Roman"/>
                    <w:sz w:val="17"/>
                    <w:szCs w:val="17"/>
                    <w:lang w:eastAsia="pl-PL"/>
                  </w:rPr>
                </w:rPrChange>
              </w:rPr>
              <w:pPrChange w:id="815" w:author="Kasia Wojczulanis" w:date="2020-05-06T15:16:00Z">
                <w:pPr>
                  <w:spacing w:after="0" w:line="240" w:lineRule="auto"/>
                  <w:jc w:val="right"/>
                </w:pPr>
              </w:pPrChange>
            </w:pPr>
            <w:ins w:id="816" w:author="Kasia Wojczulanis" w:date="2020-05-04T09:02:00Z">
              <w:r w:rsidRPr="00C65B9A">
                <w:rPr>
                  <w:rFonts w:eastAsia="Times New Roman" w:cstheme="minorHAnsi"/>
                  <w:lang w:eastAsia="pl-PL"/>
                  <w:rPrChange w:id="817" w:author="Kasia Wojczulanis" w:date="2020-05-06T15:14:00Z">
                    <w:rPr>
                      <w:rFonts w:ascii="Times New Roman" w:eastAsia="Times New Roman" w:hAnsi="Times New Roman" w:cs="Times New Roman"/>
                      <w:sz w:val="17"/>
                      <w:szCs w:val="17"/>
                      <w:lang w:eastAsia="pl-PL"/>
                    </w:rPr>
                  </w:rPrChange>
                </w:rPr>
                <w:t xml:space="preserve">6 </w:t>
              </w:r>
            </w:ins>
          </w:p>
        </w:tc>
        <w:tc>
          <w:tcPr>
            <w:tcW w:w="947" w:type="dxa"/>
            <w:vAlign w:val="center"/>
            <w:hideMark/>
            <w:tcPrChange w:id="818" w:author="Kasia Wojczulanis" w:date="2020-05-06T15:15:00Z">
              <w:tcPr>
                <w:tcW w:w="947" w:type="dxa"/>
                <w:vAlign w:val="center"/>
                <w:hideMark/>
              </w:tcPr>
            </w:tcPrChange>
          </w:tcPr>
          <w:p w14:paraId="3D14EF5D" w14:textId="77777777" w:rsidR="00C65B9A" w:rsidRPr="00C65B9A" w:rsidRDefault="00C65B9A">
            <w:pPr>
              <w:spacing w:after="0" w:line="240" w:lineRule="auto"/>
              <w:rPr>
                <w:ins w:id="819" w:author="Kasia Wojczulanis" w:date="2020-05-04T09:02:00Z"/>
                <w:rFonts w:eastAsia="Times New Roman" w:cstheme="minorHAnsi"/>
                <w:lang w:eastAsia="pl-PL"/>
                <w:rPrChange w:id="820" w:author="Kasia Wojczulanis" w:date="2020-05-06T15:14:00Z">
                  <w:rPr>
                    <w:ins w:id="821" w:author="Kasia Wojczulanis" w:date="2020-05-04T09:02:00Z"/>
                    <w:rFonts w:ascii="Times New Roman" w:eastAsia="Times New Roman" w:hAnsi="Times New Roman" w:cs="Times New Roman"/>
                    <w:sz w:val="17"/>
                    <w:szCs w:val="17"/>
                    <w:lang w:eastAsia="pl-PL"/>
                  </w:rPr>
                </w:rPrChange>
              </w:rPr>
              <w:pPrChange w:id="822" w:author="Kasia Wojczulanis" w:date="2020-05-06T15:16:00Z">
                <w:pPr>
                  <w:spacing w:after="0" w:line="240" w:lineRule="auto"/>
                  <w:jc w:val="right"/>
                </w:pPr>
              </w:pPrChange>
            </w:pPr>
            <w:ins w:id="823" w:author="Kasia Wojczulanis" w:date="2020-05-04T09:02:00Z">
              <w:r w:rsidRPr="00C65B9A">
                <w:rPr>
                  <w:rFonts w:eastAsia="Times New Roman" w:cstheme="minorHAnsi"/>
                  <w:lang w:eastAsia="pl-PL"/>
                  <w:rPrChange w:id="824" w:author="Kasia Wojczulanis" w:date="2020-05-06T15:14:00Z">
                    <w:rPr>
                      <w:rFonts w:ascii="Times New Roman" w:eastAsia="Times New Roman" w:hAnsi="Times New Roman" w:cs="Times New Roman"/>
                      <w:sz w:val="17"/>
                      <w:szCs w:val="17"/>
                      <w:lang w:eastAsia="pl-PL"/>
                    </w:rPr>
                  </w:rPrChange>
                </w:rPr>
                <w:t xml:space="preserve">-363.3410 </w:t>
              </w:r>
            </w:ins>
          </w:p>
        </w:tc>
        <w:tc>
          <w:tcPr>
            <w:tcW w:w="0" w:type="auto"/>
            <w:vAlign w:val="center"/>
            <w:hideMark/>
            <w:tcPrChange w:id="825" w:author="Kasia Wojczulanis" w:date="2020-05-06T15:15:00Z">
              <w:tcPr>
                <w:tcW w:w="0" w:type="auto"/>
                <w:vAlign w:val="center"/>
                <w:hideMark/>
              </w:tcPr>
            </w:tcPrChange>
          </w:tcPr>
          <w:p w14:paraId="672FA504" w14:textId="77777777" w:rsidR="00C65B9A" w:rsidRPr="00C65B9A" w:rsidRDefault="00C65B9A">
            <w:pPr>
              <w:spacing w:after="0" w:line="240" w:lineRule="auto"/>
              <w:rPr>
                <w:ins w:id="826" w:author="Kasia Wojczulanis" w:date="2020-05-04T09:02:00Z"/>
                <w:rFonts w:eastAsia="Times New Roman" w:cstheme="minorHAnsi"/>
                <w:lang w:eastAsia="pl-PL"/>
                <w:rPrChange w:id="827" w:author="Kasia Wojczulanis" w:date="2020-05-06T15:14:00Z">
                  <w:rPr>
                    <w:ins w:id="828" w:author="Kasia Wojczulanis" w:date="2020-05-04T09:02:00Z"/>
                    <w:rFonts w:ascii="Times New Roman" w:eastAsia="Times New Roman" w:hAnsi="Times New Roman" w:cs="Times New Roman"/>
                    <w:sz w:val="17"/>
                    <w:szCs w:val="17"/>
                    <w:lang w:eastAsia="pl-PL"/>
                  </w:rPr>
                </w:rPrChange>
              </w:rPr>
              <w:pPrChange w:id="829" w:author="Kasia Wojczulanis" w:date="2020-05-06T15:16:00Z">
                <w:pPr>
                  <w:spacing w:after="0" w:line="240" w:lineRule="auto"/>
                  <w:jc w:val="right"/>
                </w:pPr>
              </w:pPrChange>
            </w:pPr>
            <w:ins w:id="830" w:author="Kasia Wojczulanis" w:date="2020-05-04T09:02:00Z">
              <w:r w:rsidRPr="00C65B9A">
                <w:rPr>
                  <w:rFonts w:eastAsia="Times New Roman" w:cstheme="minorHAnsi"/>
                  <w:lang w:eastAsia="pl-PL"/>
                  <w:rPrChange w:id="831" w:author="Kasia Wojczulanis" w:date="2020-05-06T15:14:00Z">
                    <w:rPr>
                      <w:rFonts w:ascii="Times New Roman" w:eastAsia="Times New Roman" w:hAnsi="Times New Roman" w:cs="Times New Roman"/>
                      <w:sz w:val="17"/>
                      <w:szCs w:val="17"/>
                      <w:lang w:eastAsia="pl-PL"/>
                    </w:rPr>
                  </w:rPrChange>
                </w:rPr>
                <w:t xml:space="preserve">36.75 </w:t>
              </w:r>
            </w:ins>
          </w:p>
        </w:tc>
        <w:tc>
          <w:tcPr>
            <w:tcW w:w="0" w:type="auto"/>
            <w:vAlign w:val="center"/>
            <w:hideMark/>
            <w:tcPrChange w:id="832" w:author="Kasia Wojczulanis" w:date="2020-05-06T15:15:00Z">
              <w:tcPr>
                <w:tcW w:w="0" w:type="auto"/>
                <w:vAlign w:val="center"/>
                <w:hideMark/>
              </w:tcPr>
            </w:tcPrChange>
          </w:tcPr>
          <w:p w14:paraId="29DA6950" w14:textId="77777777" w:rsidR="00C65B9A" w:rsidRPr="00C65B9A" w:rsidRDefault="00C65B9A">
            <w:pPr>
              <w:spacing w:after="0" w:line="240" w:lineRule="auto"/>
              <w:rPr>
                <w:ins w:id="833" w:author="Kasia Wojczulanis" w:date="2020-05-04T09:02:00Z"/>
                <w:rFonts w:eastAsia="Times New Roman" w:cstheme="minorHAnsi"/>
                <w:lang w:eastAsia="pl-PL"/>
                <w:rPrChange w:id="834" w:author="Kasia Wojczulanis" w:date="2020-05-06T15:14:00Z">
                  <w:rPr>
                    <w:ins w:id="835" w:author="Kasia Wojczulanis" w:date="2020-05-04T09:02:00Z"/>
                    <w:rFonts w:ascii="Times New Roman" w:eastAsia="Times New Roman" w:hAnsi="Times New Roman" w:cs="Times New Roman"/>
                    <w:sz w:val="17"/>
                    <w:szCs w:val="17"/>
                    <w:lang w:eastAsia="pl-PL"/>
                  </w:rPr>
                </w:rPrChange>
              </w:rPr>
              <w:pPrChange w:id="836" w:author="Kasia Wojczulanis" w:date="2020-05-06T15:16:00Z">
                <w:pPr>
                  <w:spacing w:after="0" w:line="240" w:lineRule="auto"/>
                  <w:jc w:val="right"/>
                </w:pPr>
              </w:pPrChange>
            </w:pPr>
            <w:ins w:id="837" w:author="Kasia Wojczulanis" w:date="2020-05-04T09:02:00Z">
              <w:r w:rsidRPr="00C65B9A">
                <w:rPr>
                  <w:rFonts w:eastAsia="Times New Roman" w:cstheme="minorHAnsi"/>
                  <w:lang w:eastAsia="pl-PL"/>
                  <w:rPrChange w:id="838"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839" w:author="Kasia Wojczulanis" w:date="2020-05-06T15:15:00Z">
              <w:tcPr>
                <w:tcW w:w="947" w:type="dxa"/>
                <w:vAlign w:val="center"/>
                <w:hideMark/>
              </w:tcPr>
            </w:tcPrChange>
          </w:tcPr>
          <w:p w14:paraId="3B06FA41" w14:textId="77777777" w:rsidR="00C65B9A" w:rsidRPr="00C65B9A" w:rsidRDefault="00C65B9A">
            <w:pPr>
              <w:spacing w:after="0" w:line="240" w:lineRule="auto"/>
              <w:rPr>
                <w:ins w:id="840" w:author="Kasia Wojczulanis" w:date="2020-05-04T09:02:00Z"/>
                <w:rFonts w:eastAsia="Times New Roman" w:cstheme="minorHAnsi"/>
                <w:lang w:eastAsia="pl-PL"/>
                <w:rPrChange w:id="841" w:author="Kasia Wojczulanis" w:date="2020-05-06T15:14:00Z">
                  <w:rPr>
                    <w:ins w:id="842" w:author="Kasia Wojczulanis" w:date="2020-05-04T09:02:00Z"/>
                    <w:rFonts w:ascii="Times New Roman" w:eastAsia="Times New Roman" w:hAnsi="Times New Roman" w:cs="Times New Roman"/>
                    <w:sz w:val="17"/>
                    <w:szCs w:val="17"/>
                    <w:lang w:eastAsia="pl-PL"/>
                  </w:rPr>
                </w:rPrChange>
              </w:rPr>
              <w:pPrChange w:id="843" w:author="Kasia Wojczulanis" w:date="2020-05-06T15:16:00Z">
                <w:pPr>
                  <w:spacing w:after="0" w:line="240" w:lineRule="auto"/>
                  <w:jc w:val="right"/>
                </w:pPr>
              </w:pPrChange>
            </w:pPr>
            <w:ins w:id="844" w:author="Kasia Wojczulanis" w:date="2020-05-04T09:02:00Z">
              <w:r w:rsidRPr="00C65B9A">
                <w:rPr>
                  <w:rFonts w:eastAsia="Times New Roman" w:cstheme="minorHAnsi"/>
                  <w:lang w:eastAsia="pl-PL"/>
                  <w:rPrChange w:id="845" w:author="Kasia Wojczulanis" w:date="2020-05-06T15:14:00Z">
                    <w:rPr>
                      <w:rFonts w:ascii="Times New Roman" w:eastAsia="Times New Roman" w:hAnsi="Times New Roman" w:cs="Times New Roman"/>
                      <w:sz w:val="17"/>
                      <w:szCs w:val="17"/>
                      <w:lang w:eastAsia="pl-PL"/>
                    </w:rPr>
                  </w:rPrChange>
                </w:rPr>
                <w:t xml:space="preserve">-363.2509 </w:t>
              </w:r>
            </w:ins>
          </w:p>
        </w:tc>
        <w:tc>
          <w:tcPr>
            <w:tcW w:w="0" w:type="auto"/>
            <w:vAlign w:val="center"/>
            <w:hideMark/>
            <w:tcPrChange w:id="846" w:author="Kasia Wojczulanis" w:date="2020-05-06T15:15:00Z">
              <w:tcPr>
                <w:tcW w:w="0" w:type="auto"/>
                <w:vAlign w:val="center"/>
                <w:hideMark/>
              </w:tcPr>
            </w:tcPrChange>
          </w:tcPr>
          <w:p w14:paraId="15BB6170" w14:textId="77777777" w:rsidR="00C65B9A" w:rsidRPr="00C65B9A" w:rsidRDefault="00C65B9A">
            <w:pPr>
              <w:spacing w:after="0" w:line="240" w:lineRule="auto"/>
              <w:rPr>
                <w:ins w:id="847" w:author="Kasia Wojczulanis" w:date="2020-05-04T09:02:00Z"/>
                <w:rFonts w:eastAsia="Times New Roman" w:cstheme="minorHAnsi"/>
                <w:lang w:eastAsia="pl-PL"/>
                <w:rPrChange w:id="848" w:author="Kasia Wojczulanis" w:date="2020-05-06T15:14:00Z">
                  <w:rPr>
                    <w:ins w:id="849" w:author="Kasia Wojczulanis" w:date="2020-05-04T09:02:00Z"/>
                    <w:rFonts w:ascii="Times New Roman" w:eastAsia="Times New Roman" w:hAnsi="Times New Roman" w:cs="Times New Roman"/>
                    <w:sz w:val="17"/>
                    <w:szCs w:val="17"/>
                    <w:lang w:eastAsia="pl-PL"/>
                  </w:rPr>
                </w:rPrChange>
              </w:rPr>
              <w:pPrChange w:id="850" w:author="Kasia Wojczulanis" w:date="2020-05-06T15:16:00Z">
                <w:pPr>
                  <w:spacing w:after="0" w:line="240" w:lineRule="auto"/>
                  <w:jc w:val="right"/>
                </w:pPr>
              </w:pPrChange>
            </w:pPr>
            <w:ins w:id="851" w:author="Kasia Wojczulanis" w:date="2020-05-04T09:02:00Z">
              <w:r w:rsidRPr="00C65B9A">
                <w:rPr>
                  <w:rFonts w:eastAsia="Times New Roman" w:cstheme="minorHAnsi"/>
                  <w:lang w:eastAsia="pl-PL"/>
                  <w:rPrChange w:id="852" w:author="Kasia Wojczulanis" w:date="2020-05-06T15:14:00Z">
                    <w:rPr>
                      <w:rFonts w:ascii="Times New Roman" w:eastAsia="Times New Roman" w:hAnsi="Times New Roman" w:cs="Times New Roman"/>
                      <w:sz w:val="17"/>
                      <w:szCs w:val="17"/>
                      <w:lang w:eastAsia="pl-PL"/>
                    </w:rPr>
                  </w:rPrChange>
                </w:rPr>
                <w:t xml:space="preserve">33.06 </w:t>
              </w:r>
            </w:ins>
          </w:p>
        </w:tc>
        <w:tc>
          <w:tcPr>
            <w:tcW w:w="0" w:type="auto"/>
            <w:vAlign w:val="center"/>
            <w:hideMark/>
            <w:tcPrChange w:id="853" w:author="Kasia Wojczulanis" w:date="2020-05-06T15:15:00Z">
              <w:tcPr>
                <w:tcW w:w="0" w:type="auto"/>
                <w:vAlign w:val="center"/>
                <w:hideMark/>
              </w:tcPr>
            </w:tcPrChange>
          </w:tcPr>
          <w:p w14:paraId="5095C6A6" w14:textId="77777777" w:rsidR="00C65B9A" w:rsidRPr="00C65B9A" w:rsidRDefault="00C65B9A">
            <w:pPr>
              <w:spacing w:after="0" w:line="240" w:lineRule="auto"/>
              <w:rPr>
                <w:ins w:id="854" w:author="Kasia Wojczulanis" w:date="2020-05-04T09:02:00Z"/>
                <w:rFonts w:eastAsia="Times New Roman" w:cstheme="minorHAnsi"/>
                <w:lang w:eastAsia="pl-PL"/>
                <w:rPrChange w:id="855" w:author="Kasia Wojczulanis" w:date="2020-05-06T15:14:00Z">
                  <w:rPr>
                    <w:ins w:id="856" w:author="Kasia Wojczulanis" w:date="2020-05-04T09:02:00Z"/>
                    <w:rFonts w:ascii="Times New Roman" w:eastAsia="Times New Roman" w:hAnsi="Times New Roman" w:cs="Times New Roman"/>
                    <w:sz w:val="17"/>
                    <w:szCs w:val="17"/>
                    <w:lang w:eastAsia="pl-PL"/>
                  </w:rPr>
                </w:rPrChange>
              </w:rPr>
              <w:pPrChange w:id="857" w:author="Kasia Wojczulanis" w:date="2020-05-06T15:16:00Z">
                <w:pPr>
                  <w:spacing w:after="0" w:line="240" w:lineRule="auto"/>
                  <w:jc w:val="right"/>
                </w:pPr>
              </w:pPrChange>
            </w:pPr>
            <w:ins w:id="858" w:author="Kasia Wojczulanis" w:date="2020-05-04T09:02:00Z">
              <w:r w:rsidRPr="00C65B9A">
                <w:rPr>
                  <w:rFonts w:eastAsia="Times New Roman" w:cstheme="minorHAnsi"/>
                  <w:lang w:eastAsia="pl-PL"/>
                  <w:rPrChange w:id="859"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3E14C758" w14:textId="77777777" w:rsidTr="00C65B9A">
        <w:trPr>
          <w:tblCellSpacing w:w="15" w:type="dxa"/>
          <w:ins w:id="860" w:author="Kasia Wojczulanis" w:date="2020-05-04T09:02:00Z"/>
          <w:trPrChange w:id="861" w:author="Kasia Wojczulanis" w:date="2020-05-06T15:15:00Z">
            <w:trPr>
              <w:tblCellSpacing w:w="15" w:type="dxa"/>
            </w:trPr>
          </w:trPrChange>
        </w:trPr>
        <w:tc>
          <w:tcPr>
            <w:tcW w:w="0" w:type="auto"/>
            <w:vAlign w:val="center"/>
            <w:hideMark/>
            <w:tcPrChange w:id="862" w:author="Kasia Wojczulanis" w:date="2020-05-06T15:15:00Z">
              <w:tcPr>
                <w:tcW w:w="0" w:type="auto"/>
                <w:vAlign w:val="center"/>
                <w:hideMark/>
              </w:tcPr>
            </w:tcPrChange>
          </w:tcPr>
          <w:p w14:paraId="49090DEB" w14:textId="77777777" w:rsidR="00C65B9A" w:rsidRPr="00C65B9A" w:rsidRDefault="00C65B9A" w:rsidP="00C65B9A">
            <w:pPr>
              <w:spacing w:after="0" w:line="240" w:lineRule="auto"/>
              <w:rPr>
                <w:ins w:id="863" w:author="Kasia Wojczulanis" w:date="2020-05-04T09:02:00Z"/>
                <w:rFonts w:eastAsia="Times New Roman" w:cstheme="minorHAnsi"/>
                <w:lang w:eastAsia="pl-PL"/>
                <w:rPrChange w:id="864" w:author="Kasia Wojczulanis" w:date="2020-05-06T15:14:00Z">
                  <w:rPr>
                    <w:ins w:id="865" w:author="Kasia Wojczulanis" w:date="2020-05-04T09:02:00Z"/>
                    <w:rFonts w:ascii="Times New Roman" w:eastAsia="Times New Roman" w:hAnsi="Times New Roman" w:cs="Times New Roman"/>
                    <w:sz w:val="17"/>
                    <w:szCs w:val="17"/>
                    <w:lang w:eastAsia="pl-PL"/>
                  </w:rPr>
                </w:rPrChange>
              </w:rPr>
            </w:pPr>
            <w:ins w:id="866" w:author="Kasia Wojczulanis" w:date="2020-05-04T09:02:00Z">
              <w:r w:rsidRPr="00C65B9A">
                <w:rPr>
                  <w:rFonts w:eastAsia="Times New Roman" w:cstheme="minorHAnsi"/>
                  <w:lang w:eastAsia="pl-PL"/>
                  <w:rPrChange w:id="867" w:author="Kasia Wojczulanis" w:date="2020-05-06T15:14:00Z">
                    <w:rPr>
                      <w:rFonts w:ascii="Times New Roman" w:eastAsia="Times New Roman" w:hAnsi="Times New Roman" w:cs="Times New Roman"/>
                      <w:sz w:val="17"/>
                      <w:szCs w:val="17"/>
                      <w:lang w:eastAsia="pl-PL"/>
                    </w:rPr>
                  </w:rPrChange>
                </w:rPr>
                <w:t xml:space="preserve">md_risk_avoidance_exploration </w:t>
              </w:r>
            </w:ins>
          </w:p>
        </w:tc>
        <w:tc>
          <w:tcPr>
            <w:tcW w:w="0" w:type="auto"/>
            <w:vAlign w:val="center"/>
            <w:hideMark/>
            <w:tcPrChange w:id="868" w:author="Kasia Wojczulanis" w:date="2020-05-06T15:15:00Z">
              <w:tcPr>
                <w:tcW w:w="0" w:type="auto"/>
                <w:vAlign w:val="center"/>
                <w:hideMark/>
              </w:tcPr>
            </w:tcPrChange>
          </w:tcPr>
          <w:p w14:paraId="7B67CE67" w14:textId="77777777" w:rsidR="00C65B9A" w:rsidRPr="00C65B9A" w:rsidRDefault="00C65B9A">
            <w:pPr>
              <w:spacing w:after="0" w:line="240" w:lineRule="auto"/>
              <w:rPr>
                <w:ins w:id="869" w:author="Kasia Wojczulanis" w:date="2020-05-04T09:02:00Z"/>
                <w:rFonts w:eastAsia="Times New Roman" w:cstheme="minorHAnsi"/>
                <w:lang w:eastAsia="pl-PL"/>
                <w:rPrChange w:id="870" w:author="Kasia Wojczulanis" w:date="2020-05-06T15:14:00Z">
                  <w:rPr>
                    <w:ins w:id="871" w:author="Kasia Wojczulanis" w:date="2020-05-04T09:02:00Z"/>
                    <w:rFonts w:ascii="Times New Roman" w:eastAsia="Times New Roman" w:hAnsi="Times New Roman" w:cs="Times New Roman"/>
                    <w:sz w:val="17"/>
                    <w:szCs w:val="17"/>
                    <w:lang w:eastAsia="pl-PL"/>
                  </w:rPr>
                </w:rPrChange>
              </w:rPr>
              <w:pPrChange w:id="872" w:author="Kasia Wojczulanis" w:date="2020-05-06T15:16:00Z">
                <w:pPr>
                  <w:spacing w:after="0" w:line="240" w:lineRule="auto"/>
                  <w:jc w:val="right"/>
                </w:pPr>
              </w:pPrChange>
            </w:pPr>
            <w:ins w:id="873" w:author="Kasia Wojczulanis" w:date="2020-05-04T09:02:00Z">
              <w:r w:rsidRPr="00C65B9A">
                <w:rPr>
                  <w:rFonts w:eastAsia="Times New Roman" w:cstheme="minorHAnsi"/>
                  <w:lang w:eastAsia="pl-PL"/>
                  <w:rPrChange w:id="874" w:author="Kasia Wojczulanis" w:date="2020-05-06T15:14:00Z">
                    <w:rPr>
                      <w:rFonts w:ascii="Times New Roman" w:eastAsia="Times New Roman" w:hAnsi="Times New Roman" w:cs="Times New Roman"/>
                      <w:sz w:val="17"/>
                      <w:szCs w:val="17"/>
                      <w:lang w:eastAsia="pl-PL"/>
                    </w:rPr>
                  </w:rPrChange>
                </w:rPr>
                <w:t xml:space="preserve">8 </w:t>
              </w:r>
            </w:ins>
          </w:p>
        </w:tc>
        <w:tc>
          <w:tcPr>
            <w:tcW w:w="947" w:type="dxa"/>
            <w:vAlign w:val="center"/>
            <w:hideMark/>
            <w:tcPrChange w:id="875" w:author="Kasia Wojczulanis" w:date="2020-05-06T15:15:00Z">
              <w:tcPr>
                <w:tcW w:w="947" w:type="dxa"/>
                <w:vAlign w:val="center"/>
                <w:hideMark/>
              </w:tcPr>
            </w:tcPrChange>
          </w:tcPr>
          <w:p w14:paraId="5866440C" w14:textId="77777777" w:rsidR="00C65B9A" w:rsidRPr="00C65B9A" w:rsidRDefault="00C65B9A">
            <w:pPr>
              <w:spacing w:after="0" w:line="240" w:lineRule="auto"/>
              <w:rPr>
                <w:ins w:id="876" w:author="Kasia Wojczulanis" w:date="2020-05-04T09:02:00Z"/>
                <w:rFonts w:eastAsia="Times New Roman" w:cstheme="minorHAnsi"/>
                <w:lang w:eastAsia="pl-PL"/>
                <w:rPrChange w:id="877" w:author="Kasia Wojczulanis" w:date="2020-05-06T15:14:00Z">
                  <w:rPr>
                    <w:ins w:id="878" w:author="Kasia Wojczulanis" w:date="2020-05-04T09:02:00Z"/>
                    <w:rFonts w:ascii="Times New Roman" w:eastAsia="Times New Roman" w:hAnsi="Times New Roman" w:cs="Times New Roman"/>
                    <w:sz w:val="17"/>
                    <w:szCs w:val="17"/>
                    <w:lang w:eastAsia="pl-PL"/>
                  </w:rPr>
                </w:rPrChange>
              </w:rPr>
              <w:pPrChange w:id="879" w:author="Kasia Wojczulanis" w:date="2020-05-06T15:16:00Z">
                <w:pPr>
                  <w:spacing w:after="0" w:line="240" w:lineRule="auto"/>
                  <w:jc w:val="right"/>
                </w:pPr>
              </w:pPrChange>
            </w:pPr>
            <w:ins w:id="880" w:author="Kasia Wojczulanis" w:date="2020-05-04T09:02:00Z">
              <w:r w:rsidRPr="00C65B9A">
                <w:rPr>
                  <w:rFonts w:eastAsia="Times New Roman" w:cstheme="minorHAnsi"/>
                  <w:lang w:eastAsia="pl-PL"/>
                  <w:rPrChange w:id="881" w:author="Kasia Wojczulanis" w:date="2020-05-06T15:14:00Z">
                    <w:rPr>
                      <w:rFonts w:ascii="Times New Roman" w:eastAsia="Times New Roman" w:hAnsi="Times New Roman" w:cs="Times New Roman"/>
                      <w:sz w:val="17"/>
                      <w:szCs w:val="17"/>
                      <w:lang w:eastAsia="pl-PL"/>
                    </w:rPr>
                  </w:rPrChange>
                </w:rPr>
                <w:t xml:space="preserve">-350.1568 </w:t>
              </w:r>
            </w:ins>
          </w:p>
        </w:tc>
        <w:tc>
          <w:tcPr>
            <w:tcW w:w="0" w:type="auto"/>
            <w:vAlign w:val="center"/>
            <w:hideMark/>
            <w:tcPrChange w:id="882" w:author="Kasia Wojczulanis" w:date="2020-05-06T15:15:00Z">
              <w:tcPr>
                <w:tcW w:w="0" w:type="auto"/>
                <w:vAlign w:val="center"/>
                <w:hideMark/>
              </w:tcPr>
            </w:tcPrChange>
          </w:tcPr>
          <w:p w14:paraId="664D594C" w14:textId="77777777" w:rsidR="00C65B9A" w:rsidRPr="00C65B9A" w:rsidRDefault="00C65B9A">
            <w:pPr>
              <w:spacing w:after="0" w:line="240" w:lineRule="auto"/>
              <w:rPr>
                <w:ins w:id="883" w:author="Kasia Wojczulanis" w:date="2020-05-04T09:02:00Z"/>
                <w:rFonts w:eastAsia="Times New Roman" w:cstheme="minorHAnsi"/>
                <w:lang w:eastAsia="pl-PL"/>
                <w:rPrChange w:id="884" w:author="Kasia Wojczulanis" w:date="2020-05-06T15:14:00Z">
                  <w:rPr>
                    <w:ins w:id="885" w:author="Kasia Wojczulanis" w:date="2020-05-04T09:02:00Z"/>
                    <w:rFonts w:ascii="Times New Roman" w:eastAsia="Times New Roman" w:hAnsi="Times New Roman" w:cs="Times New Roman"/>
                    <w:sz w:val="17"/>
                    <w:szCs w:val="17"/>
                    <w:lang w:eastAsia="pl-PL"/>
                  </w:rPr>
                </w:rPrChange>
              </w:rPr>
              <w:pPrChange w:id="886" w:author="Kasia Wojczulanis" w:date="2020-05-06T15:16:00Z">
                <w:pPr>
                  <w:spacing w:after="0" w:line="240" w:lineRule="auto"/>
                  <w:jc w:val="right"/>
                </w:pPr>
              </w:pPrChange>
            </w:pPr>
            <w:ins w:id="887" w:author="Kasia Wojczulanis" w:date="2020-05-04T09:02:00Z">
              <w:r w:rsidRPr="00C65B9A">
                <w:rPr>
                  <w:rFonts w:eastAsia="Times New Roman" w:cstheme="minorHAnsi"/>
                  <w:lang w:eastAsia="pl-PL"/>
                  <w:rPrChange w:id="888" w:author="Kasia Wojczulanis" w:date="2020-05-06T15:14:00Z">
                    <w:rPr>
                      <w:rFonts w:ascii="Times New Roman" w:eastAsia="Times New Roman" w:hAnsi="Times New Roman" w:cs="Times New Roman"/>
                      <w:sz w:val="17"/>
                      <w:szCs w:val="17"/>
                      <w:lang w:eastAsia="pl-PL"/>
                    </w:rPr>
                  </w:rPrChange>
                </w:rPr>
                <w:t xml:space="preserve">49.93 </w:t>
              </w:r>
            </w:ins>
          </w:p>
        </w:tc>
        <w:tc>
          <w:tcPr>
            <w:tcW w:w="0" w:type="auto"/>
            <w:vAlign w:val="center"/>
            <w:hideMark/>
            <w:tcPrChange w:id="889" w:author="Kasia Wojczulanis" w:date="2020-05-06T15:15:00Z">
              <w:tcPr>
                <w:tcW w:w="0" w:type="auto"/>
                <w:vAlign w:val="center"/>
                <w:hideMark/>
              </w:tcPr>
            </w:tcPrChange>
          </w:tcPr>
          <w:p w14:paraId="4067A9C0" w14:textId="77777777" w:rsidR="00C65B9A" w:rsidRPr="00C65B9A" w:rsidRDefault="00C65B9A">
            <w:pPr>
              <w:spacing w:after="0" w:line="240" w:lineRule="auto"/>
              <w:rPr>
                <w:ins w:id="890" w:author="Kasia Wojczulanis" w:date="2020-05-04T09:02:00Z"/>
                <w:rFonts w:eastAsia="Times New Roman" w:cstheme="minorHAnsi"/>
                <w:lang w:eastAsia="pl-PL"/>
                <w:rPrChange w:id="891" w:author="Kasia Wojczulanis" w:date="2020-05-06T15:14:00Z">
                  <w:rPr>
                    <w:ins w:id="892" w:author="Kasia Wojczulanis" w:date="2020-05-04T09:02:00Z"/>
                    <w:rFonts w:ascii="Times New Roman" w:eastAsia="Times New Roman" w:hAnsi="Times New Roman" w:cs="Times New Roman"/>
                    <w:sz w:val="17"/>
                    <w:szCs w:val="17"/>
                    <w:lang w:eastAsia="pl-PL"/>
                  </w:rPr>
                </w:rPrChange>
              </w:rPr>
              <w:pPrChange w:id="893" w:author="Kasia Wojczulanis" w:date="2020-05-06T15:16:00Z">
                <w:pPr>
                  <w:spacing w:after="0" w:line="240" w:lineRule="auto"/>
                  <w:jc w:val="right"/>
                </w:pPr>
              </w:pPrChange>
            </w:pPr>
            <w:ins w:id="894" w:author="Kasia Wojczulanis" w:date="2020-05-04T09:02:00Z">
              <w:r w:rsidRPr="00C65B9A">
                <w:rPr>
                  <w:rFonts w:eastAsia="Times New Roman" w:cstheme="minorHAnsi"/>
                  <w:lang w:eastAsia="pl-PL"/>
                  <w:rPrChange w:id="895"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896" w:author="Kasia Wojczulanis" w:date="2020-05-06T15:15:00Z">
              <w:tcPr>
                <w:tcW w:w="947" w:type="dxa"/>
                <w:vAlign w:val="center"/>
                <w:hideMark/>
              </w:tcPr>
            </w:tcPrChange>
          </w:tcPr>
          <w:p w14:paraId="63E80F3A" w14:textId="77777777" w:rsidR="00C65B9A" w:rsidRPr="00C65B9A" w:rsidRDefault="00C65B9A">
            <w:pPr>
              <w:spacing w:after="0" w:line="240" w:lineRule="auto"/>
              <w:rPr>
                <w:ins w:id="897" w:author="Kasia Wojczulanis" w:date="2020-05-04T09:02:00Z"/>
                <w:rFonts w:eastAsia="Times New Roman" w:cstheme="minorHAnsi"/>
                <w:lang w:eastAsia="pl-PL"/>
                <w:rPrChange w:id="898" w:author="Kasia Wojczulanis" w:date="2020-05-06T15:14:00Z">
                  <w:rPr>
                    <w:ins w:id="899" w:author="Kasia Wojczulanis" w:date="2020-05-04T09:02:00Z"/>
                    <w:rFonts w:ascii="Times New Roman" w:eastAsia="Times New Roman" w:hAnsi="Times New Roman" w:cs="Times New Roman"/>
                    <w:sz w:val="17"/>
                    <w:szCs w:val="17"/>
                    <w:lang w:eastAsia="pl-PL"/>
                  </w:rPr>
                </w:rPrChange>
              </w:rPr>
              <w:pPrChange w:id="900" w:author="Kasia Wojczulanis" w:date="2020-05-06T15:16:00Z">
                <w:pPr>
                  <w:spacing w:after="0" w:line="240" w:lineRule="auto"/>
                  <w:jc w:val="right"/>
                </w:pPr>
              </w:pPrChange>
            </w:pPr>
            <w:ins w:id="901" w:author="Kasia Wojczulanis" w:date="2020-05-04T09:02:00Z">
              <w:r w:rsidRPr="00C65B9A">
                <w:rPr>
                  <w:rFonts w:eastAsia="Times New Roman" w:cstheme="minorHAnsi"/>
                  <w:lang w:eastAsia="pl-PL"/>
                  <w:rPrChange w:id="902" w:author="Kasia Wojczulanis" w:date="2020-05-06T15:14:00Z">
                    <w:rPr>
                      <w:rFonts w:ascii="Times New Roman" w:eastAsia="Times New Roman" w:hAnsi="Times New Roman" w:cs="Times New Roman"/>
                      <w:sz w:val="17"/>
                      <w:szCs w:val="17"/>
                      <w:lang w:eastAsia="pl-PL"/>
                    </w:rPr>
                  </w:rPrChange>
                </w:rPr>
                <w:t xml:space="preserve">-348.8140 </w:t>
              </w:r>
            </w:ins>
          </w:p>
        </w:tc>
        <w:tc>
          <w:tcPr>
            <w:tcW w:w="0" w:type="auto"/>
            <w:vAlign w:val="center"/>
            <w:hideMark/>
            <w:tcPrChange w:id="903" w:author="Kasia Wojczulanis" w:date="2020-05-06T15:15:00Z">
              <w:tcPr>
                <w:tcW w:w="0" w:type="auto"/>
                <w:vAlign w:val="center"/>
                <w:hideMark/>
              </w:tcPr>
            </w:tcPrChange>
          </w:tcPr>
          <w:p w14:paraId="589D1429" w14:textId="77777777" w:rsidR="00C65B9A" w:rsidRPr="00C65B9A" w:rsidRDefault="00C65B9A">
            <w:pPr>
              <w:spacing w:after="0" w:line="240" w:lineRule="auto"/>
              <w:rPr>
                <w:ins w:id="904" w:author="Kasia Wojczulanis" w:date="2020-05-04T09:02:00Z"/>
                <w:rFonts w:eastAsia="Times New Roman" w:cstheme="minorHAnsi"/>
                <w:lang w:eastAsia="pl-PL"/>
                <w:rPrChange w:id="905" w:author="Kasia Wojczulanis" w:date="2020-05-06T15:14:00Z">
                  <w:rPr>
                    <w:ins w:id="906" w:author="Kasia Wojczulanis" w:date="2020-05-04T09:02:00Z"/>
                    <w:rFonts w:ascii="Times New Roman" w:eastAsia="Times New Roman" w:hAnsi="Times New Roman" w:cs="Times New Roman"/>
                    <w:sz w:val="17"/>
                    <w:szCs w:val="17"/>
                    <w:lang w:eastAsia="pl-PL"/>
                  </w:rPr>
                </w:rPrChange>
              </w:rPr>
              <w:pPrChange w:id="907" w:author="Kasia Wojczulanis" w:date="2020-05-06T15:16:00Z">
                <w:pPr>
                  <w:spacing w:after="0" w:line="240" w:lineRule="auto"/>
                  <w:jc w:val="right"/>
                </w:pPr>
              </w:pPrChange>
            </w:pPr>
            <w:ins w:id="908" w:author="Kasia Wojczulanis" w:date="2020-05-04T09:02:00Z">
              <w:r w:rsidRPr="00C65B9A">
                <w:rPr>
                  <w:rFonts w:eastAsia="Times New Roman" w:cstheme="minorHAnsi"/>
                  <w:lang w:eastAsia="pl-PL"/>
                  <w:rPrChange w:id="909" w:author="Kasia Wojczulanis" w:date="2020-05-06T15:14:00Z">
                    <w:rPr>
                      <w:rFonts w:ascii="Times New Roman" w:eastAsia="Times New Roman" w:hAnsi="Times New Roman" w:cs="Times New Roman"/>
                      <w:sz w:val="17"/>
                      <w:szCs w:val="17"/>
                      <w:lang w:eastAsia="pl-PL"/>
                    </w:rPr>
                  </w:rPrChange>
                </w:rPr>
                <w:t xml:space="preserve">47.49 </w:t>
              </w:r>
            </w:ins>
          </w:p>
        </w:tc>
        <w:tc>
          <w:tcPr>
            <w:tcW w:w="0" w:type="auto"/>
            <w:vAlign w:val="center"/>
            <w:hideMark/>
            <w:tcPrChange w:id="910" w:author="Kasia Wojczulanis" w:date="2020-05-06T15:15:00Z">
              <w:tcPr>
                <w:tcW w:w="0" w:type="auto"/>
                <w:vAlign w:val="center"/>
                <w:hideMark/>
              </w:tcPr>
            </w:tcPrChange>
          </w:tcPr>
          <w:p w14:paraId="1D1B5EE9" w14:textId="77777777" w:rsidR="00C65B9A" w:rsidRPr="00C65B9A" w:rsidRDefault="00C65B9A">
            <w:pPr>
              <w:spacing w:after="0" w:line="240" w:lineRule="auto"/>
              <w:rPr>
                <w:ins w:id="911" w:author="Kasia Wojczulanis" w:date="2020-05-04T09:02:00Z"/>
                <w:rFonts w:eastAsia="Times New Roman" w:cstheme="minorHAnsi"/>
                <w:lang w:eastAsia="pl-PL"/>
                <w:rPrChange w:id="912" w:author="Kasia Wojczulanis" w:date="2020-05-06T15:14:00Z">
                  <w:rPr>
                    <w:ins w:id="913" w:author="Kasia Wojczulanis" w:date="2020-05-04T09:02:00Z"/>
                    <w:rFonts w:ascii="Times New Roman" w:eastAsia="Times New Roman" w:hAnsi="Times New Roman" w:cs="Times New Roman"/>
                    <w:sz w:val="17"/>
                    <w:szCs w:val="17"/>
                    <w:lang w:eastAsia="pl-PL"/>
                  </w:rPr>
                </w:rPrChange>
              </w:rPr>
              <w:pPrChange w:id="914" w:author="Kasia Wojczulanis" w:date="2020-05-06T15:16:00Z">
                <w:pPr>
                  <w:spacing w:after="0" w:line="240" w:lineRule="auto"/>
                  <w:jc w:val="right"/>
                </w:pPr>
              </w:pPrChange>
            </w:pPr>
            <w:ins w:id="915" w:author="Kasia Wojczulanis" w:date="2020-05-04T09:02:00Z">
              <w:r w:rsidRPr="00C65B9A">
                <w:rPr>
                  <w:rFonts w:eastAsia="Times New Roman" w:cstheme="minorHAnsi"/>
                  <w:lang w:eastAsia="pl-PL"/>
                  <w:rPrChange w:id="916"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51BE4208" w14:textId="77777777" w:rsidTr="00C65B9A">
        <w:trPr>
          <w:tblCellSpacing w:w="15" w:type="dxa"/>
          <w:ins w:id="917" w:author="Kasia Wojczulanis" w:date="2020-05-04T09:02:00Z"/>
          <w:trPrChange w:id="918" w:author="Kasia Wojczulanis" w:date="2020-05-06T15:15:00Z">
            <w:trPr>
              <w:tblCellSpacing w:w="15" w:type="dxa"/>
            </w:trPr>
          </w:trPrChange>
        </w:trPr>
        <w:tc>
          <w:tcPr>
            <w:tcW w:w="0" w:type="auto"/>
            <w:vAlign w:val="center"/>
            <w:hideMark/>
            <w:tcPrChange w:id="919" w:author="Kasia Wojczulanis" w:date="2020-05-06T15:15:00Z">
              <w:tcPr>
                <w:tcW w:w="0" w:type="auto"/>
                <w:vAlign w:val="center"/>
                <w:hideMark/>
              </w:tcPr>
            </w:tcPrChange>
          </w:tcPr>
          <w:p w14:paraId="5CE23583" w14:textId="77777777" w:rsidR="00C65B9A" w:rsidRPr="00C65B9A" w:rsidRDefault="00C65B9A" w:rsidP="00C65B9A">
            <w:pPr>
              <w:spacing w:after="0" w:line="240" w:lineRule="auto"/>
              <w:rPr>
                <w:ins w:id="920" w:author="Kasia Wojczulanis" w:date="2020-05-04T09:02:00Z"/>
                <w:rFonts w:eastAsia="Times New Roman" w:cstheme="minorHAnsi"/>
                <w:lang w:eastAsia="pl-PL"/>
                <w:rPrChange w:id="921" w:author="Kasia Wojczulanis" w:date="2020-05-06T15:14:00Z">
                  <w:rPr>
                    <w:ins w:id="922" w:author="Kasia Wojczulanis" w:date="2020-05-04T09:02:00Z"/>
                    <w:rFonts w:ascii="Times New Roman" w:eastAsia="Times New Roman" w:hAnsi="Times New Roman" w:cs="Times New Roman"/>
                    <w:sz w:val="17"/>
                    <w:szCs w:val="17"/>
                    <w:lang w:eastAsia="pl-PL"/>
                  </w:rPr>
                </w:rPrChange>
              </w:rPr>
            </w:pPr>
            <w:ins w:id="923" w:author="Kasia Wojczulanis" w:date="2020-05-04T09:02:00Z">
              <w:r w:rsidRPr="00C65B9A">
                <w:rPr>
                  <w:rFonts w:eastAsia="Times New Roman" w:cstheme="minorHAnsi"/>
                  <w:lang w:eastAsia="pl-PL"/>
                  <w:rPrChange w:id="924" w:author="Kasia Wojczulanis" w:date="2020-05-06T15:14:00Z">
                    <w:rPr>
                      <w:rFonts w:ascii="Times New Roman" w:eastAsia="Times New Roman" w:hAnsi="Times New Roman" w:cs="Times New Roman"/>
                      <w:sz w:val="17"/>
                      <w:szCs w:val="17"/>
                      <w:lang w:eastAsia="pl-PL"/>
                    </w:rPr>
                  </w:rPrChange>
                </w:rPr>
                <w:t xml:space="preserve">md_exploration </w:t>
              </w:r>
            </w:ins>
          </w:p>
        </w:tc>
        <w:tc>
          <w:tcPr>
            <w:tcW w:w="0" w:type="auto"/>
            <w:vAlign w:val="center"/>
            <w:hideMark/>
            <w:tcPrChange w:id="925" w:author="Kasia Wojczulanis" w:date="2020-05-06T15:15:00Z">
              <w:tcPr>
                <w:tcW w:w="0" w:type="auto"/>
                <w:vAlign w:val="center"/>
                <w:hideMark/>
              </w:tcPr>
            </w:tcPrChange>
          </w:tcPr>
          <w:p w14:paraId="6D2BC0EC" w14:textId="77777777" w:rsidR="00C65B9A" w:rsidRPr="00C65B9A" w:rsidRDefault="00C65B9A">
            <w:pPr>
              <w:spacing w:after="0" w:line="240" w:lineRule="auto"/>
              <w:rPr>
                <w:ins w:id="926" w:author="Kasia Wojczulanis" w:date="2020-05-04T09:02:00Z"/>
                <w:rFonts w:eastAsia="Times New Roman" w:cstheme="minorHAnsi"/>
                <w:lang w:eastAsia="pl-PL"/>
                <w:rPrChange w:id="927" w:author="Kasia Wojczulanis" w:date="2020-05-06T15:14:00Z">
                  <w:rPr>
                    <w:ins w:id="928" w:author="Kasia Wojczulanis" w:date="2020-05-04T09:02:00Z"/>
                    <w:rFonts w:ascii="Times New Roman" w:eastAsia="Times New Roman" w:hAnsi="Times New Roman" w:cs="Times New Roman"/>
                    <w:sz w:val="17"/>
                    <w:szCs w:val="17"/>
                    <w:lang w:eastAsia="pl-PL"/>
                  </w:rPr>
                </w:rPrChange>
              </w:rPr>
              <w:pPrChange w:id="929" w:author="Kasia Wojczulanis" w:date="2020-05-06T15:16:00Z">
                <w:pPr>
                  <w:spacing w:after="0" w:line="240" w:lineRule="auto"/>
                  <w:jc w:val="right"/>
                </w:pPr>
              </w:pPrChange>
            </w:pPr>
            <w:ins w:id="930" w:author="Kasia Wojczulanis" w:date="2020-05-04T09:02:00Z">
              <w:r w:rsidRPr="00C65B9A">
                <w:rPr>
                  <w:rFonts w:eastAsia="Times New Roman" w:cstheme="minorHAnsi"/>
                  <w:lang w:eastAsia="pl-PL"/>
                  <w:rPrChange w:id="931" w:author="Kasia Wojczulanis" w:date="2020-05-06T15:14:00Z">
                    <w:rPr>
                      <w:rFonts w:ascii="Times New Roman" w:eastAsia="Times New Roman" w:hAnsi="Times New Roman" w:cs="Times New Roman"/>
                      <w:sz w:val="17"/>
                      <w:szCs w:val="17"/>
                      <w:lang w:eastAsia="pl-PL"/>
                    </w:rPr>
                  </w:rPrChange>
                </w:rPr>
                <w:t xml:space="preserve">6 </w:t>
              </w:r>
            </w:ins>
          </w:p>
        </w:tc>
        <w:tc>
          <w:tcPr>
            <w:tcW w:w="947" w:type="dxa"/>
            <w:vAlign w:val="center"/>
            <w:hideMark/>
            <w:tcPrChange w:id="932" w:author="Kasia Wojczulanis" w:date="2020-05-06T15:15:00Z">
              <w:tcPr>
                <w:tcW w:w="947" w:type="dxa"/>
                <w:vAlign w:val="center"/>
                <w:hideMark/>
              </w:tcPr>
            </w:tcPrChange>
          </w:tcPr>
          <w:p w14:paraId="429511E0" w14:textId="77777777" w:rsidR="00C65B9A" w:rsidRPr="00C65B9A" w:rsidRDefault="00C65B9A">
            <w:pPr>
              <w:spacing w:after="0" w:line="240" w:lineRule="auto"/>
              <w:rPr>
                <w:ins w:id="933" w:author="Kasia Wojczulanis" w:date="2020-05-04T09:02:00Z"/>
                <w:rFonts w:eastAsia="Times New Roman" w:cstheme="minorHAnsi"/>
                <w:lang w:eastAsia="pl-PL"/>
                <w:rPrChange w:id="934" w:author="Kasia Wojczulanis" w:date="2020-05-06T15:14:00Z">
                  <w:rPr>
                    <w:ins w:id="935" w:author="Kasia Wojczulanis" w:date="2020-05-04T09:02:00Z"/>
                    <w:rFonts w:ascii="Times New Roman" w:eastAsia="Times New Roman" w:hAnsi="Times New Roman" w:cs="Times New Roman"/>
                    <w:sz w:val="17"/>
                    <w:szCs w:val="17"/>
                    <w:lang w:eastAsia="pl-PL"/>
                  </w:rPr>
                </w:rPrChange>
              </w:rPr>
              <w:pPrChange w:id="936" w:author="Kasia Wojczulanis" w:date="2020-05-06T15:16:00Z">
                <w:pPr>
                  <w:spacing w:after="0" w:line="240" w:lineRule="auto"/>
                  <w:jc w:val="right"/>
                </w:pPr>
              </w:pPrChange>
            </w:pPr>
            <w:ins w:id="937" w:author="Kasia Wojczulanis" w:date="2020-05-04T09:02:00Z">
              <w:r w:rsidRPr="00C65B9A">
                <w:rPr>
                  <w:rFonts w:eastAsia="Times New Roman" w:cstheme="minorHAnsi"/>
                  <w:lang w:eastAsia="pl-PL"/>
                  <w:rPrChange w:id="938" w:author="Kasia Wojczulanis" w:date="2020-05-06T15:14:00Z">
                    <w:rPr>
                      <w:rFonts w:ascii="Times New Roman" w:eastAsia="Times New Roman" w:hAnsi="Times New Roman" w:cs="Times New Roman"/>
                      <w:sz w:val="17"/>
                      <w:szCs w:val="17"/>
                      <w:lang w:eastAsia="pl-PL"/>
                    </w:rPr>
                  </w:rPrChange>
                </w:rPr>
                <w:t xml:space="preserve">-345.7716 </w:t>
              </w:r>
            </w:ins>
          </w:p>
        </w:tc>
        <w:tc>
          <w:tcPr>
            <w:tcW w:w="0" w:type="auto"/>
            <w:vAlign w:val="center"/>
            <w:hideMark/>
            <w:tcPrChange w:id="939" w:author="Kasia Wojczulanis" w:date="2020-05-06T15:15:00Z">
              <w:tcPr>
                <w:tcW w:w="0" w:type="auto"/>
                <w:vAlign w:val="center"/>
                <w:hideMark/>
              </w:tcPr>
            </w:tcPrChange>
          </w:tcPr>
          <w:p w14:paraId="6BDB86D4" w14:textId="77777777" w:rsidR="00C65B9A" w:rsidRPr="00C65B9A" w:rsidRDefault="00C65B9A">
            <w:pPr>
              <w:spacing w:after="0" w:line="240" w:lineRule="auto"/>
              <w:rPr>
                <w:ins w:id="940" w:author="Kasia Wojczulanis" w:date="2020-05-04T09:02:00Z"/>
                <w:rFonts w:eastAsia="Times New Roman" w:cstheme="minorHAnsi"/>
                <w:lang w:eastAsia="pl-PL"/>
                <w:rPrChange w:id="941" w:author="Kasia Wojczulanis" w:date="2020-05-06T15:14:00Z">
                  <w:rPr>
                    <w:ins w:id="942" w:author="Kasia Wojczulanis" w:date="2020-05-04T09:02:00Z"/>
                    <w:rFonts w:ascii="Times New Roman" w:eastAsia="Times New Roman" w:hAnsi="Times New Roman" w:cs="Times New Roman"/>
                    <w:sz w:val="17"/>
                    <w:szCs w:val="17"/>
                    <w:lang w:eastAsia="pl-PL"/>
                  </w:rPr>
                </w:rPrChange>
              </w:rPr>
              <w:pPrChange w:id="943" w:author="Kasia Wojczulanis" w:date="2020-05-06T15:16:00Z">
                <w:pPr>
                  <w:spacing w:after="0" w:line="240" w:lineRule="auto"/>
                  <w:jc w:val="right"/>
                </w:pPr>
              </w:pPrChange>
            </w:pPr>
            <w:ins w:id="944" w:author="Kasia Wojczulanis" w:date="2020-05-04T09:02:00Z">
              <w:r w:rsidRPr="00C65B9A">
                <w:rPr>
                  <w:rFonts w:eastAsia="Times New Roman" w:cstheme="minorHAnsi"/>
                  <w:lang w:eastAsia="pl-PL"/>
                  <w:rPrChange w:id="945" w:author="Kasia Wojczulanis" w:date="2020-05-06T15:14:00Z">
                    <w:rPr>
                      <w:rFonts w:ascii="Times New Roman" w:eastAsia="Times New Roman" w:hAnsi="Times New Roman" w:cs="Times New Roman"/>
                      <w:sz w:val="17"/>
                      <w:szCs w:val="17"/>
                      <w:lang w:eastAsia="pl-PL"/>
                    </w:rPr>
                  </w:rPrChange>
                </w:rPr>
                <w:t xml:space="preserve">54.32 </w:t>
              </w:r>
            </w:ins>
          </w:p>
        </w:tc>
        <w:tc>
          <w:tcPr>
            <w:tcW w:w="0" w:type="auto"/>
            <w:vAlign w:val="center"/>
            <w:hideMark/>
            <w:tcPrChange w:id="946" w:author="Kasia Wojczulanis" w:date="2020-05-06T15:15:00Z">
              <w:tcPr>
                <w:tcW w:w="0" w:type="auto"/>
                <w:vAlign w:val="center"/>
                <w:hideMark/>
              </w:tcPr>
            </w:tcPrChange>
          </w:tcPr>
          <w:p w14:paraId="5FD065A8" w14:textId="77777777" w:rsidR="00C65B9A" w:rsidRPr="00C65B9A" w:rsidRDefault="00C65B9A">
            <w:pPr>
              <w:spacing w:after="0" w:line="240" w:lineRule="auto"/>
              <w:rPr>
                <w:ins w:id="947" w:author="Kasia Wojczulanis" w:date="2020-05-04T09:02:00Z"/>
                <w:rFonts w:eastAsia="Times New Roman" w:cstheme="minorHAnsi"/>
                <w:lang w:eastAsia="pl-PL"/>
                <w:rPrChange w:id="948" w:author="Kasia Wojczulanis" w:date="2020-05-06T15:14:00Z">
                  <w:rPr>
                    <w:ins w:id="949" w:author="Kasia Wojczulanis" w:date="2020-05-04T09:02:00Z"/>
                    <w:rFonts w:ascii="Times New Roman" w:eastAsia="Times New Roman" w:hAnsi="Times New Roman" w:cs="Times New Roman"/>
                    <w:sz w:val="17"/>
                    <w:szCs w:val="17"/>
                    <w:lang w:eastAsia="pl-PL"/>
                  </w:rPr>
                </w:rPrChange>
              </w:rPr>
              <w:pPrChange w:id="950" w:author="Kasia Wojczulanis" w:date="2020-05-06T15:16:00Z">
                <w:pPr>
                  <w:spacing w:after="0" w:line="240" w:lineRule="auto"/>
                  <w:jc w:val="right"/>
                </w:pPr>
              </w:pPrChange>
            </w:pPr>
            <w:ins w:id="951" w:author="Kasia Wojczulanis" w:date="2020-05-04T09:02:00Z">
              <w:r w:rsidRPr="00C65B9A">
                <w:rPr>
                  <w:rFonts w:eastAsia="Times New Roman" w:cstheme="minorHAnsi"/>
                  <w:lang w:eastAsia="pl-PL"/>
                  <w:rPrChange w:id="952"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953" w:author="Kasia Wojczulanis" w:date="2020-05-06T15:15:00Z">
              <w:tcPr>
                <w:tcW w:w="947" w:type="dxa"/>
                <w:vAlign w:val="center"/>
                <w:hideMark/>
              </w:tcPr>
            </w:tcPrChange>
          </w:tcPr>
          <w:p w14:paraId="58D8B492" w14:textId="77777777" w:rsidR="00C65B9A" w:rsidRPr="00C65B9A" w:rsidRDefault="00C65B9A">
            <w:pPr>
              <w:spacing w:after="0" w:line="240" w:lineRule="auto"/>
              <w:rPr>
                <w:ins w:id="954" w:author="Kasia Wojczulanis" w:date="2020-05-04T09:02:00Z"/>
                <w:rFonts w:eastAsia="Times New Roman" w:cstheme="minorHAnsi"/>
                <w:lang w:eastAsia="pl-PL"/>
                <w:rPrChange w:id="955" w:author="Kasia Wojczulanis" w:date="2020-05-06T15:14:00Z">
                  <w:rPr>
                    <w:ins w:id="956" w:author="Kasia Wojczulanis" w:date="2020-05-04T09:02:00Z"/>
                    <w:rFonts w:ascii="Times New Roman" w:eastAsia="Times New Roman" w:hAnsi="Times New Roman" w:cs="Times New Roman"/>
                    <w:sz w:val="17"/>
                    <w:szCs w:val="17"/>
                    <w:lang w:eastAsia="pl-PL"/>
                  </w:rPr>
                </w:rPrChange>
              </w:rPr>
              <w:pPrChange w:id="957" w:author="Kasia Wojczulanis" w:date="2020-05-06T15:16:00Z">
                <w:pPr>
                  <w:spacing w:after="0" w:line="240" w:lineRule="auto"/>
                  <w:jc w:val="right"/>
                </w:pPr>
              </w:pPrChange>
            </w:pPr>
            <w:ins w:id="958" w:author="Kasia Wojczulanis" w:date="2020-05-04T09:02:00Z">
              <w:r w:rsidRPr="00C65B9A">
                <w:rPr>
                  <w:rFonts w:eastAsia="Times New Roman" w:cstheme="minorHAnsi"/>
                  <w:lang w:eastAsia="pl-PL"/>
                  <w:rPrChange w:id="959" w:author="Kasia Wojczulanis" w:date="2020-05-06T15:14:00Z">
                    <w:rPr>
                      <w:rFonts w:ascii="Times New Roman" w:eastAsia="Times New Roman" w:hAnsi="Times New Roman" w:cs="Times New Roman"/>
                      <w:sz w:val="17"/>
                      <w:szCs w:val="17"/>
                      <w:lang w:eastAsia="pl-PL"/>
                    </w:rPr>
                  </w:rPrChange>
                </w:rPr>
                <w:t xml:space="preserve">-346.4065 </w:t>
              </w:r>
            </w:ins>
          </w:p>
        </w:tc>
        <w:tc>
          <w:tcPr>
            <w:tcW w:w="0" w:type="auto"/>
            <w:vAlign w:val="center"/>
            <w:hideMark/>
            <w:tcPrChange w:id="960" w:author="Kasia Wojczulanis" w:date="2020-05-06T15:15:00Z">
              <w:tcPr>
                <w:tcW w:w="0" w:type="auto"/>
                <w:vAlign w:val="center"/>
                <w:hideMark/>
              </w:tcPr>
            </w:tcPrChange>
          </w:tcPr>
          <w:p w14:paraId="0C943D61" w14:textId="77777777" w:rsidR="00C65B9A" w:rsidRPr="00C65B9A" w:rsidRDefault="00C65B9A">
            <w:pPr>
              <w:spacing w:after="0" w:line="240" w:lineRule="auto"/>
              <w:rPr>
                <w:ins w:id="961" w:author="Kasia Wojczulanis" w:date="2020-05-04T09:02:00Z"/>
                <w:rFonts w:eastAsia="Times New Roman" w:cstheme="minorHAnsi"/>
                <w:lang w:eastAsia="pl-PL"/>
                <w:rPrChange w:id="962" w:author="Kasia Wojczulanis" w:date="2020-05-06T15:14:00Z">
                  <w:rPr>
                    <w:ins w:id="963" w:author="Kasia Wojczulanis" w:date="2020-05-04T09:02:00Z"/>
                    <w:rFonts w:ascii="Times New Roman" w:eastAsia="Times New Roman" w:hAnsi="Times New Roman" w:cs="Times New Roman"/>
                    <w:sz w:val="17"/>
                    <w:szCs w:val="17"/>
                    <w:lang w:eastAsia="pl-PL"/>
                  </w:rPr>
                </w:rPrChange>
              </w:rPr>
              <w:pPrChange w:id="964" w:author="Kasia Wojczulanis" w:date="2020-05-06T15:16:00Z">
                <w:pPr>
                  <w:spacing w:after="0" w:line="240" w:lineRule="auto"/>
                  <w:jc w:val="right"/>
                </w:pPr>
              </w:pPrChange>
            </w:pPr>
            <w:ins w:id="965" w:author="Kasia Wojczulanis" w:date="2020-05-04T09:02:00Z">
              <w:r w:rsidRPr="00C65B9A">
                <w:rPr>
                  <w:rFonts w:eastAsia="Times New Roman" w:cstheme="minorHAnsi"/>
                  <w:lang w:eastAsia="pl-PL"/>
                  <w:rPrChange w:id="966" w:author="Kasia Wojczulanis" w:date="2020-05-06T15:14:00Z">
                    <w:rPr>
                      <w:rFonts w:ascii="Times New Roman" w:eastAsia="Times New Roman" w:hAnsi="Times New Roman" w:cs="Times New Roman"/>
                      <w:sz w:val="17"/>
                      <w:szCs w:val="17"/>
                      <w:lang w:eastAsia="pl-PL"/>
                    </w:rPr>
                  </w:rPrChange>
                </w:rPr>
                <w:t xml:space="preserve">49.90 </w:t>
              </w:r>
            </w:ins>
          </w:p>
        </w:tc>
        <w:tc>
          <w:tcPr>
            <w:tcW w:w="0" w:type="auto"/>
            <w:vAlign w:val="center"/>
            <w:hideMark/>
            <w:tcPrChange w:id="967" w:author="Kasia Wojczulanis" w:date="2020-05-06T15:15:00Z">
              <w:tcPr>
                <w:tcW w:w="0" w:type="auto"/>
                <w:vAlign w:val="center"/>
                <w:hideMark/>
              </w:tcPr>
            </w:tcPrChange>
          </w:tcPr>
          <w:p w14:paraId="2E035AC7" w14:textId="77777777" w:rsidR="00C65B9A" w:rsidRPr="00C65B9A" w:rsidRDefault="00C65B9A">
            <w:pPr>
              <w:spacing w:after="0" w:line="240" w:lineRule="auto"/>
              <w:rPr>
                <w:ins w:id="968" w:author="Kasia Wojczulanis" w:date="2020-05-04T09:02:00Z"/>
                <w:rFonts w:eastAsia="Times New Roman" w:cstheme="minorHAnsi"/>
                <w:lang w:eastAsia="pl-PL"/>
                <w:rPrChange w:id="969" w:author="Kasia Wojczulanis" w:date="2020-05-06T15:14:00Z">
                  <w:rPr>
                    <w:ins w:id="970" w:author="Kasia Wojczulanis" w:date="2020-05-04T09:02:00Z"/>
                    <w:rFonts w:ascii="Times New Roman" w:eastAsia="Times New Roman" w:hAnsi="Times New Roman" w:cs="Times New Roman"/>
                    <w:sz w:val="17"/>
                    <w:szCs w:val="17"/>
                    <w:lang w:eastAsia="pl-PL"/>
                  </w:rPr>
                </w:rPrChange>
              </w:rPr>
              <w:pPrChange w:id="971" w:author="Kasia Wojczulanis" w:date="2020-05-06T15:16:00Z">
                <w:pPr>
                  <w:spacing w:after="0" w:line="240" w:lineRule="auto"/>
                  <w:jc w:val="right"/>
                </w:pPr>
              </w:pPrChange>
            </w:pPr>
            <w:ins w:id="972" w:author="Kasia Wojczulanis" w:date="2020-05-04T09:02:00Z">
              <w:r w:rsidRPr="00C65B9A">
                <w:rPr>
                  <w:rFonts w:eastAsia="Times New Roman" w:cstheme="minorHAnsi"/>
                  <w:lang w:eastAsia="pl-PL"/>
                  <w:rPrChange w:id="973"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39483BCE" w14:textId="77777777" w:rsidTr="00C65B9A">
        <w:trPr>
          <w:tblCellSpacing w:w="15" w:type="dxa"/>
          <w:ins w:id="974" w:author="Kasia Wojczulanis" w:date="2020-05-04T09:02:00Z"/>
          <w:trPrChange w:id="975" w:author="Kasia Wojczulanis" w:date="2020-05-06T15:15:00Z">
            <w:trPr>
              <w:tblCellSpacing w:w="15" w:type="dxa"/>
            </w:trPr>
          </w:trPrChange>
        </w:trPr>
        <w:tc>
          <w:tcPr>
            <w:tcW w:w="0" w:type="auto"/>
            <w:vAlign w:val="center"/>
            <w:hideMark/>
            <w:tcPrChange w:id="976" w:author="Kasia Wojczulanis" w:date="2020-05-06T15:15:00Z">
              <w:tcPr>
                <w:tcW w:w="0" w:type="auto"/>
                <w:vAlign w:val="center"/>
                <w:hideMark/>
              </w:tcPr>
            </w:tcPrChange>
          </w:tcPr>
          <w:p w14:paraId="6C047291" w14:textId="77777777" w:rsidR="00C65B9A" w:rsidRPr="00C65B9A" w:rsidRDefault="00C65B9A" w:rsidP="00C65B9A">
            <w:pPr>
              <w:spacing w:after="0" w:line="240" w:lineRule="auto"/>
              <w:rPr>
                <w:ins w:id="977" w:author="Kasia Wojczulanis" w:date="2020-05-04T09:02:00Z"/>
                <w:rFonts w:eastAsia="Times New Roman" w:cstheme="minorHAnsi"/>
                <w:lang w:eastAsia="pl-PL"/>
                <w:rPrChange w:id="978" w:author="Kasia Wojczulanis" w:date="2020-05-06T15:14:00Z">
                  <w:rPr>
                    <w:ins w:id="979" w:author="Kasia Wojczulanis" w:date="2020-05-04T09:02:00Z"/>
                    <w:rFonts w:ascii="Times New Roman" w:eastAsia="Times New Roman" w:hAnsi="Times New Roman" w:cs="Times New Roman"/>
                    <w:sz w:val="17"/>
                    <w:szCs w:val="17"/>
                    <w:lang w:eastAsia="pl-PL"/>
                  </w:rPr>
                </w:rPrChange>
              </w:rPr>
            </w:pPr>
            <w:ins w:id="980" w:author="Kasia Wojczulanis" w:date="2020-05-04T09:02:00Z">
              <w:r w:rsidRPr="00C65B9A">
                <w:rPr>
                  <w:rFonts w:eastAsia="Times New Roman" w:cstheme="minorHAnsi"/>
                  <w:lang w:eastAsia="pl-PL"/>
                  <w:rPrChange w:id="981" w:author="Kasia Wojczulanis" w:date="2020-05-06T15:14:00Z">
                    <w:rPr>
                      <w:rFonts w:ascii="Times New Roman" w:eastAsia="Times New Roman" w:hAnsi="Times New Roman" w:cs="Times New Roman"/>
                      <w:sz w:val="17"/>
                      <w:szCs w:val="17"/>
                      <w:lang w:eastAsia="pl-PL"/>
                    </w:rPr>
                  </w:rPrChange>
                </w:rPr>
                <w:t xml:space="preserve">md_risk_avoidance </w:t>
              </w:r>
            </w:ins>
          </w:p>
        </w:tc>
        <w:tc>
          <w:tcPr>
            <w:tcW w:w="0" w:type="auto"/>
            <w:vAlign w:val="center"/>
            <w:hideMark/>
            <w:tcPrChange w:id="982" w:author="Kasia Wojczulanis" w:date="2020-05-06T15:15:00Z">
              <w:tcPr>
                <w:tcW w:w="0" w:type="auto"/>
                <w:vAlign w:val="center"/>
                <w:hideMark/>
              </w:tcPr>
            </w:tcPrChange>
          </w:tcPr>
          <w:p w14:paraId="01AC263B" w14:textId="77777777" w:rsidR="00C65B9A" w:rsidRPr="00C65B9A" w:rsidRDefault="00C65B9A">
            <w:pPr>
              <w:spacing w:after="0" w:line="240" w:lineRule="auto"/>
              <w:rPr>
                <w:ins w:id="983" w:author="Kasia Wojczulanis" w:date="2020-05-04T09:02:00Z"/>
                <w:rFonts w:eastAsia="Times New Roman" w:cstheme="minorHAnsi"/>
                <w:lang w:eastAsia="pl-PL"/>
                <w:rPrChange w:id="984" w:author="Kasia Wojczulanis" w:date="2020-05-06T15:14:00Z">
                  <w:rPr>
                    <w:ins w:id="985" w:author="Kasia Wojczulanis" w:date="2020-05-04T09:02:00Z"/>
                    <w:rFonts w:ascii="Times New Roman" w:eastAsia="Times New Roman" w:hAnsi="Times New Roman" w:cs="Times New Roman"/>
                    <w:sz w:val="17"/>
                    <w:szCs w:val="17"/>
                    <w:lang w:eastAsia="pl-PL"/>
                  </w:rPr>
                </w:rPrChange>
              </w:rPr>
              <w:pPrChange w:id="986" w:author="Kasia Wojczulanis" w:date="2020-05-06T15:16:00Z">
                <w:pPr>
                  <w:spacing w:after="0" w:line="240" w:lineRule="auto"/>
                  <w:jc w:val="right"/>
                </w:pPr>
              </w:pPrChange>
            </w:pPr>
            <w:ins w:id="987" w:author="Kasia Wojczulanis" w:date="2020-05-04T09:02:00Z">
              <w:r w:rsidRPr="00C65B9A">
                <w:rPr>
                  <w:rFonts w:eastAsia="Times New Roman" w:cstheme="minorHAnsi"/>
                  <w:lang w:eastAsia="pl-PL"/>
                  <w:rPrChange w:id="988" w:author="Kasia Wojczulanis" w:date="2020-05-06T15:14:00Z">
                    <w:rPr>
                      <w:rFonts w:ascii="Times New Roman" w:eastAsia="Times New Roman" w:hAnsi="Times New Roman" w:cs="Times New Roman"/>
                      <w:sz w:val="17"/>
                      <w:szCs w:val="17"/>
                      <w:lang w:eastAsia="pl-PL"/>
                    </w:rPr>
                  </w:rPrChange>
                </w:rPr>
                <w:t xml:space="preserve">6 </w:t>
              </w:r>
            </w:ins>
          </w:p>
        </w:tc>
        <w:tc>
          <w:tcPr>
            <w:tcW w:w="947" w:type="dxa"/>
            <w:vAlign w:val="center"/>
            <w:hideMark/>
            <w:tcPrChange w:id="989" w:author="Kasia Wojczulanis" w:date="2020-05-06T15:15:00Z">
              <w:tcPr>
                <w:tcW w:w="947" w:type="dxa"/>
                <w:vAlign w:val="center"/>
                <w:hideMark/>
              </w:tcPr>
            </w:tcPrChange>
          </w:tcPr>
          <w:p w14:paraId="44435B28" w14:textId="77777777" w:rsidR="00C65B9A" w:rsidRPr="00C65B9A" w:rsidRDefault="00C65B9A">
            <w:pPr>
              <w:spacing w:after="0" w:line="240" w:lineRule="auto"/>
              <w:rPr>
                <w:ins w:id="990" w:author="Kasia Wojczulanis" w:date="2020-05-04T09:02:00Z"/>
                <w:rFonts w:eastAsia="Times New Roman" w:cstheme="minorHAnsi"/>
                <w:lang w:eastAsia="pl-PL"/>
                <w:rPrChange w:id="991" w:author="Kasia Wojczulanis" w:date="2020-05-06T15:14:00Z">
                  <w:rPr>
                    <w:ins w:id="992" w:author="Kasia Wojczulanis" w:date="2020-05-04T09:02:00Z"/>
                    <w:rFonts w:ascii="Times New Roman" w:eastAsia="Times New Roman" w:hAnsi="Times New Roman" w:cs="Times New Roman"/>
                    <w:sz w:val="17"/>
                    <w:szCs w:val="17"/>
                    <w:lang w:eastAsia="pl-PL"/>
                  </w:rPr>
                </w:rPrChange>
              </w:rPr>
              <w:pPrChange w:id="993" w:author="Kasia Wojczulanis" w:date="2020-05-06T15:16:00Z">
                <w:pPr>
                  <w:spacing w:after="0" w:line="240" w:lineRule="auto"/>
                  <w:jc w:val="right"/>
                </w:pPr>
              </w:pPrChange>
            </w:pPr>
            <w:ins w:id="994" w:author="Kasia Wojczulanis" w:date="2020-05-04T09:02:00Z">
              <w:r w:rsidRPr="00C65B9A">
                <w:rPr>
                  <w:rFonts w:eastAsia="Times New Roman" w:cstheme="minorHAnsi"/>
                  <w:lang w:eastAsia="pl-PL"/>
                  <w:rPrChange w:id="995" w:author="Kasia Wojczulanis" w:date="2020-05-06T15:14:00Z">
                    <w:rPr>
                      <w:rFonts w:ascii="Times New Roman" w:eastAsia="Times New Roman" w:hAnsi="Times New Roman" w:cs="Times New Roman"/>
                      <w:sz w:val="17"/>
                      <w:szCs w:val="17"/>
                      <w:lang w:eastAsia="pl-PL"/>
                    </w:rPr>
                  </w:rPrChange>
                </w:rPr>
                <w:t xml:space="preserve">-315.2258 </w:t>
              </w:r>
            </w:ins>
          </w:p>
        </w:tc>
        <w:tc>
          <w:tcPr>
            <w:tcW w:w="0" w:type="auto"/>
            <w:vAlign w:val="center"/>
            <w:hideMark/>
            <w:tcPrChange w:id="996" w:author="Kasia Wojczulanis" w:date="2020-05-06T15:15:00Z">
              <w:tcPr>
                <w:tcW w:w="0" w:type="auto"/>
                <w:vAlign w:val="center"/>
                <w:hideMark/>
              </w:tcPr>
            </w:tcPrChange>
          </w:tcPr>
          <w:p w14:paraId="670CF070" w14:textId="77777777" w:rsidR="00C65B9A" w:rsidRPr="00C65B9A" w:rsidRDefault="00C65B9A">
            <w:pPr>
              <w:spacing w:after="0" w:line="240" w:lineRule="auto"/>
              <w:rPr>
                <w:ins w:id="997" w:author="Kasia Wojczulanis" w:date="2020-05-04T09:02:00Z"/>
                <w:rFonts w:eastAsia="Times New Roman" w:cstheme="minorHAnsi"/>
                <w:lang w:eastAsia="pl-PL"/>
                <w:rPrChange w:id="998" w:author="Kasia Wojczulanis" w:date="2020-05-06T15:14:00Z">
                  <w:rPr>
                    <w:ins w:id="999" w:author="Kasia Wojczulanis" w:date="2020-05-04T09:02:00Z"/>
                    <w:rFonts w:ascii="Times New Roman" w:eastAsia="Times New Roman" w:hAnsi="Times New Roman" w:cs="Times New Roman"/>
                    <w:sz w:val="17"/>
                    <w:szCs w:val="17"/>
                    <w:lang w:eastAsia="pl-PL"/>
                  </w:rPr>
                </w:rPrChange>
              </w:rPr>
              <w:pPrChange w:id="1000" w:author="Kasia Wojczulanis" w:date="2020-05-06T15:16:00Z">
                <w:pPr>
                  <w:spacing w:after="0" w:line="240" w:lineRule="auto"/>
                  <w:jc w:val="right"/>
                </w:pPr>
              </w:pPrChange>
            </w:pPr>
            <w:ins w:id="1001" w:author="Kasia Wojczulanis" w:date="2020-05-04T09:02:00Z">
              <w:r w:rsidRPr="00C65B9A">
                <w:rPr>
                  <w:rFonts w:eastAsia="Times New Roman" w:cstheme="minorHAnsi"/>
                  <w:lang w:eastAsia="pl-PL"/>
                  <w:rPrChange w:id="1002" w:author="Kasia Wojczulanis" w:date="2020-05-06T15:14:00Z">
                    <w:rPr>
                      <w:rFonts w:ascii="Times New Roman" w:eastAsia="Times New Roman" w:hAnsi="Times New Roman" w:cs="Times New Roman"/>
                      <w:sz w:val="17"/>
                      <w:szCs w:val="17"/>
                      <w:lang w:eastAsia="pl-PL"/>
                    </w:rPr>
                  </w:rPrChange>
                </w:rPr>
                <w:t xml:space="preserve">84.87 </w:t>
              </w:r>
            </w:ins>
          </w:p>
        </w:tc>
        <w:tc>
          <w:tcPr>
            <w:tcW w:w="0" w:type="auto"/>
            <w:vAlign w:val="center"/>
            <w:hideMark/>
            <w:tcPrChange w:id="1003" w:author="Kasia Wojczulanis" w:date="2020-05-06T15:15:00Z">
              <w:tcPr>
                <w:tcW w:w="0" w:type="auto"/>
                <w:vAlign w:val="center"/>
                <w:hideMark/>
              </w:tcPr>
            </w:tcPrChange>
          </w:tcPr>
          <w:p w14:paraId="7670E089" w14:textId="77777777" w:rsidR="00C65B9A" w:rsidRPr="00C65B9A" w:rsidRDefault="00C65B9A">
            <w:pPr>
              <w:spacing w:after="0" w:line="240" w:lineRule="auto"/>
              <w:rPr>
                <w:ins w:id="1004" w:author="Kasia Wojczulanis" w:date="2020-05-04T09:02:00Z"/>
                <w:rFonts w:eastAsia="Times New Roman" w:cstheme="minorHAnsi"/>
                <w:lang w:eastAsia="pl-PL"/>
                <w:rPrChange w:id="1005" w:author="Kasia Wojczulanis" w:date="2020-05-06T15:14:00Z">
                  <w:rPr>
                    <w:ins w:id="1006" w:author="Kasia Wojczulanis" w:date="2020-05-04T09:02:00Z"/>
                    <w:rFonts w:ascii="Times New Roman" w:eastAsia="Times New Roman" w:hAnsi="Times New Roman" w:cs="Times New Roman"/>
                    <w:sz w:val="17"/>
                    <w:szCs w:val="17"/>
                    <w:lang w:eastAsia="pl-PL"/>
                  </w:rPr>
                </w:rPrChange>
              </w:rPr>
              <w:pPrChange w:id="1007" w:author="Kasia Wojczulanis" w:date="2020-05-06T15:16:00Z">
                <w:pPr>
                  <w:spacing w:after="0" w:line="240" w:lineRule="auto"/>
                  <w:jc w:val="right"/>
                </w:pPr>
              </w:pPrChange>
            </w:pPr>
            <w:ins w:id="1008" w:author="Kasia Wojczulanis" w:date="2020-05-04T09:02:00Z">
              <w:r w:rsidRPr="00C65B9A">
                <w:rPr>
                  <w:rFonts w:eastAsia="Times New Roman" w:cstheme="minorHAnsi"/>
                  <w:lang w:eastAsia="pl-PL"/>
                  <w:rPrChange w:id="1009"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1010" w:author="Kasia Wojczulanis" w:date="2020-05-06T15:15:00Z">
              <w:tcPr>
                <w:tcW w:w="947" w:type="dxa"/>
                <w:vAlign w:val="center"/>
                <w:hideMark/>
              </w:tcPr>
            </w:tcPrChange>
          </w:tcPr>
          <w:p w14:paraId="6362DE87" w14:textId="77777777" w:rsidR="00C65B9A" w:rsidRPr="00C65B9A" w:rsidRDefault="00C65B9A">
            <w:pPr>
              <w:spacing w:after="0" w:line="240" w:lineRule="auto"/>
              <w:rPr>
                <w:ins w:id="1011" w:author="Kasia Wojczulanis" w:date="2020-05-04T09:02:00Z"/>
                <w:rFonts w:eastAsia="Times New Roman" w:cstheme="minorHAnsi"/>
                <w:lang w:eastAsia="pl-PL"/>
                <w:rPrChange w:id="1012" w:author="Kasia Wojczulanis" w:date="2020-05-06T15:14:00Z">
                  <w:rPr>
                    <w:ins w:id="1013" w:author="Kasia Wojczulanis" w:date="2020-05-04T09:02:00Z"/>
                    <w:rFonts w:ascii="Times New Roman" w:eastAsia="Times New Roman" w:hAnsi="Times New Roman" w:cs="Times New Roman"/>
                    <w:sz w:val="17"/>
                    <w:szCs w:val="17"/>
                    <w:lang w:eastAsia="pl-PL"/>
                  </w:rPr>
                </w:rPrChange>
              </w:rPr>
              <w:pPrChange w:id="1014" w:author="Kasia Wojczulanis" w:date="2020-05-06T15:16:00Z">
                <w:pPr>
                  <w:spacing w:after="0" w:line="240" w:lineRule="auto"/>
                  <w:jc w:val="right"/>
                </w:pPr>
              </w:pPrChange>
            </w:pPr>
            <w:ins w:id="1015" w:author="Kasia Wojczulanis" w:date="2020-05-04T09:02:00Z">
              <w:r w:rsidRPr="00C65B9A">
                <w:rPr>
                  <w:rFonts w:eastAsia="Times New Roman" w:cstheme="minorHAnsi"/>
                  <w:lang w:eastAsia="pl-PL"/>
                  <w:rPrChange w:id="1016" w:author="Kasia Wojczulanis" w:date="2020-05-06T15:14:00Z">
                    <w:rPr>
                      <w:rFonts w:ascii="Times New Roman" w:eastAsia="Times New Roman" w:hAnsi="Times New Roman" w:cs="Times New Roman"/>
                      <w:sz w:val="17"/>
                      <w:szCs w:val="17"/>
                      <w:lang w:eastAsia="pl-PL"/>
                    </w:rPr>
                  </w:rPrChange>
                </w:rPr>
                <w:t xml:space="preserve">-315.0929 </w:t>
              </w:r>
            </w:ins>
          </w:p>
        </w:tc>
        <w:tc>
          <w:tcPr>
            <w:tcW w:w="0" w:type="auto"/>
            <w:vAlign w:val="center"/>
            <w:hideMark/>
            <w:tcPrChange w:id="1017" w:author="Kasia Wojczulanis" w:date="2020-05-06T15:15:00Z">
              <w:tcPr>
                <w:tcW w:w="0" w:type="auto"/>
                <w:vAlign w:val="center"/>
                <w:hideMark/>
              </w:tcPr>
            </w:tcPrChange>
          </w:tcPr>
          <w:p w14:paraId="62FFDD7F" w14:textId="77777777" w:rsidR="00C65B9A" w:rsidRPr="00C65B9A" w:rsidRDefault="00C65B9A">
            <w:pPr>
              <w:spacing w:after="0" w:line="240" w:lineRule="auto"/>
              <w:rPr>
                <w:ins w:id="1018" w:author="Kasia Wojczulanis" w:date="2020-05-04T09:02:00Z"/>
                <w:rFonts w:eastAsia="Times New Roman" w:cstheme="minorHAnsi"/>
                <w:lang w:eastAsia="pl-PL"/>
                <w:rPrChange w:id="1019" w:author="Kasia Wojczulanis" w:date="2020-05-06T15:14:00Z">
                  <w:rPr>
                    <w:ins w:id="1020" w:author="Kasia Wojczulanis" w:date="2020-05-04T09:02:00Z"/>
                    <w:rFonts w:ascii="Times New Roman" w:eastAsia="Times New Roman" w:hAnsi="Times New Roman" w:cs="Times New Roman"/>
                    <w:sz w:val="17"/>
                    <w:szCs w:val="17"/>
                    <w:lang w:eastAsia="pl-PL"/>
                  </w:rPr>
                </w:rPrChange>
              </w:rPr>
              <w:pPrChange w:id="1021" w:author="Kasia Wojczulanis" w:date="2020-05-06T15:16:00Z">
                <w:pPr>
                  <w:spacing w:after="0" w:line="240" w:lineRule="auto"/>
                  <w:jc w:val="right"/>
                </w:pPr>
              </w:pPrChange>
            </w:pPr>
            <w:ins w:id="1022" w:author="Kasia Wojczulanis" w:date="2020-05-04T09:02:00Z">
              <w:r w:rsidRPr="00C65B9A">
                <w:rPr>
                  <w:rFonts w:eastAsia="Times New Roman" w:cstheme="minorHAnsi"/>
                  <w:lang w:eastAsia="pl-PL"/>
                  <w:rPrChange w:id="1023" w:author="Kasia Wojczulanis" w:date="2020-05-06T15:14:00Z">
                    <w:rPr>
                      <w:rFonts w:ascii="Times New Roman" w:eastAsia="Times New Roman" w:hAnsi="Times New Roman" w:cs="Times New Roman"/>
                      <w:sz w:val="17"/>
                      <w:szCs w:val="17"/>
                      <w:lang w:eastAsia="pl-PL"/>
                    </w:rPr>
                  </w:rPrChange>
                </w:rPr>
                <w:t xml:space="preserve">81.21 </w:t>
              </w:r>
            </w:ins>
          </w:p>
        </w:tc>
        <w:tc>
          <w:tcPr>
            <w:tcW w:w="0" w:type="auto"/>
            <w:vAlign w:val="center"/>
            <w:hideMark/>
            <w:tcPrChange w:id="1024" w:author="Kasia Wojczulanis" w:date="2020-05-06T15:15:00Z">
              <w:tcPr>
                <w:tcW w:w="0" w:type="auto"/>
                <w:vAlign w:val="center"/>
                <w:hideMark/>
              </w:tcPr>
            </w:tcPrChange>
          </w:tcPr>
          <w:p w14:paraId="0CE14607" w14:textId="77777777" w:rsidR="00C65B9A" w:rsidRPr="00C65B9A" w:rsidRDefault="00C65B9A">
            <w:pPr>
              <w:spacing w:after="0" w:line="240" w:lineRule="auto"/>
              <w:rPr>
                <w:ins w:id="1025" w:author="Kasia Wojczulanis" w:date="2020-05-04T09:02:00Z"/>
                <w:rFonts w:eastAsia="Times New Roman" w:cstheme="minorHAnsi"/>
                <w:lang w:eastAsia="pl-PL"/>
                <w:rPrChange w:id="1026" w:author="Kasia Wojczulanis" w:date="2020-05-06T15:14:00Z">
                  <w:rPr>
                    <w:ins w:id="1027" w:author="Kasia Wojczulanis" w:date="2020-05-04T09:02:00Z"/>
                    <w:rFonts w:ascii="Times New Roman" w:eastAsia="Times New Roman" w:hAnsi="Times New Roman" w:cs="Times New Roman"/>
                    <w:sz w:val="17"/>
                    <w:szCs w:val="17"/>
                    <w:lang w:eastAsia="pl-PL"/>
                  </w:rPr>
                </w:rPrChange>
              </w:rPr>
              <w:pPrChange w:id="1028" w:author="Kasia Wojczulanis" w:date="2020-05-06T15:16:00Z">
                <w:pPr>
                  <w:spacing w:after="0" w:line="240" w:lineRule="auto"/>
                  <w:jc w:val="right"/>
                </w:pPr>
              </w:pPrChange>
            </w:pPr>
            <w:ins w:id="1029" w:author="Kasia Wojczulanis" w:date="2020-05-04T09:02:00Z">
              <w:r w:rsidRPr="00C65B9A">
                <w:rPr>
                  <w:rFonts w:eastAsia="Times New Roman" w:cstheme="minorHAnsi"/>
                  <w:lang w:eastAsia="pl-PL"/>
                  <w:rPrChange w:id="1030"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025AE1F6" w14:textId="77777777" w:rsidTr="00C65B9A">
        <w:trPr>
          <w:tblCellSpacing w:w="15" w:type="dxa"/>
          <w:ins w:id="1031" w:author="Kasia Wojczulanis" w:date="2020-05-04T09:02:00Z"/>
          <w:trPrChange w:id="1032" w:author="Kasia Wojczulanis" w:date="2020-05-06T15:15:00Z">
            <w:trPr>
              <w:tblCellSpacing w:w="15" w:type="dxa"/>
            </w:trPr>
          </w:trPrChange>
        </w:trPr>
        <w:tc>
          <w:tcPr>
            <w:tcW w:w="0" w:type="auto"/>
            <w:vAlign w:val="center"/>
            <w:hideMark/>
            <w:tcPrChange w:id="1033" w:author="Kasia Wojczulanis" w:date="2020-05-06T15:15:00Z">
              <w:tcPr>
                <w:tcW w:w="0" w:type="auto"/>
                <w:vAlign w:val="center"/>
                <w:hideMark/>
              </w:tcPr>
            </w:tcPrChange>
          </w:tcPr>
          <w:p w14:paraId="4AD17BAE" w14:textId="77777777" w:rsidR="00C65B9A" w:rsidRPr="00C65B9A" w:rsidRDefault="00C65B9A" w:rsidP="00C65B9A">
            <w:pPr>
              <w:spacing w:after="0" w:line="240" w:lineRule="auto"/>
              <w:rPr>
                <w:ins w:id="1034" w:author="Kasia Wojczulanis" w:date="2020-05-04T09:02:00Z"/>
                <w:rFonts w:eastAsia="Times New Roman" w:cstheme="minorHAnsi"/>
                <w:lang w:eastAsia="pl-PL"/>
                <w:rPrChange w:id="1035" w:author="Kasia Wojczulanis" w:date="2020-05-06T15:14:00Z">
                  <w:rPr>
                    <w:ins w:id="1036" w:author="Kasia Wojczulanis" w:date="2020-05-04T09:02:00Z"/>
                    <w:rFonts w:ascii="Times New Roman" w:eastAsia="Times New Roman" w:hAnsi="Times New Roman" w:cs="Times New Roman"/>
                    <w:sz w:val="17"/>
                    <w:szCs w:val="17"/>
                    <w:lang w:eastAsia="pl-PL"/>
                  </w:rPr>
                </w:rPrChange>
              </w:rPr>
            </w:pPr>
            <w:ins w:id="1037" w:author="Kasia Wojczulanis" w:date="2020-05-04T09:02:00Z">
              <w:r w:rsidRPr="00C65B9A">
                <w:rPr>
                  <w:rFonts w:eastAsia="Times New Roman" w:cstheme="minorHAnsi"/>
                  <w:lang w:eastAsia="pl-PL"/>
                  <w:rPrChange w:id="1038" w:author="Kasia Wojczulanis" w:date="2020-05-06T15:14:00Z">
                    <w:rPr>
                      <w:rFonts w:ascii="Times New Roman" w:eastAsia="Times New Roman" w:hAnsi="Times New Roman" w:cs="Times New Roman"/>
                      <w:sz w:val="17"/>
                      <w:szCs w:val="17"/>
                      <w:lang w:eastAsia="pl-PL"/>
                    </w:rPr>
                  </w:rPrChange>
                </w:rPr>
                <w:t xml:space="preserve">md_context </w:t>
              </w:r>
            </w:ins>
          </w:p>
        </w:tc>
        <w:tc>
          <w:tcPr>
            <w:tcW w:w="0" w:type="auto"/>
            <w:vAlign w:val="center"/>
            <w:hideMark/>
            <w:tcPrChange w:id="1039" w:author="Kasia Wojczulanis" w:date="2020-05-06T15:15:00Z">
              <w:tcPr>
                <w:tcW w:w="0" w:type="auto"/>
                <w:vAlign w:val="center"/>
                <w:hideMark/>
              </w:tcPr>
            </w:tcPrChange>
          </w:tcPr>
          <w:p w14:paraId="6182AF01" w14:textId="77777777" w:rsidR="00C65B9A" w:rsidRPr="00C65B9A" w:rsidRDefault="00C65B9A">
            <w:pPr>
              <w:spacing w:after="0" w:line="240" w:lineRule="auto"/>
              <w:rPr>
                <w:ins w:id="1040" w:author="Kasia Wojczulanis" w:date="2020-05-04T09:02:00Z"/>
                <w:rFonts w:eastAsia="Times New Roman" w:cstheme="minorHAnsi"/>
                <w:lang w:eastAsia="pl-PL"/>
                <w:rPrChange w:id="1041" w:author="Kasia Wojczulanis" w:date="2020-05-06T15:14:00Z">
                  <w:rPr>
                    <w:ins w:id="1042" w:author="Kasia Wojczulanis" w:date="2020-05-04T09:02:00Z"/>
                    <w:rFonts w:ascii="Times New Roman" w:eastAsia="Times New Roman" w:hAnsi="Times New Roman" w:cs="Times New Roman"/>
                    <w:sz w:val="17"/>
                    <w:szCs w:val="17"/>
                    <w:lang w:eastAsia="pl-PL"/>
                  </w:rPr>
                </w:rPrChange>
              </w:rPr>
              <w:pPrChange w:id="1043" w:author="Kasia Wojczulanis" w:date="2020-05-06T15:16:00Z">
                <w:pPr>
                  <w:spacing w:after="0" w:line="240" w:lineRule="auto"/>
                  <w:jc w:val="right"/>
                </w:pPr>
              </w:pPrChange>
            </w:pPr>
            <w:ins w:id="1044" w:author="Kasia Wojczulanis" w:date="2020-05-04T09:02:00Z">
              <w:r w:rsidRPr="00C65B9A">
                <w:rPr>
                  <w:rFonts w:eastAsia="Times New Roman" w:cstheme="minorHAnsi"/>
                  <w:lang w:eastAsia="pl-PL"/>
                  <w:rPrChange w:id="1045" w:author="Kasia Wojczulanis" w:date="2020-05-06T15:14:00Z">
                    <w:rPr>
                      <w:rFonts w:ascii="Times New Roman" w:eastAsia="Times New Roman" w:hAnsi="Times New Roman" w:cs="Times New Roman"/>
                      <w:sz w:val="17"/>
                      <w:szCs w:val="17"/>
                      <w:lang w:eastAsia="pl-PL"/>
                    </w:rPr>
                  </w:rPrChange>
                </w:rPr>
                <w:t xml:space="preserve">4 </w:t>
              </w:r>
            </w:ins>
          </w:p>
        </w:tc>
        <w:tc>
          <w:tcPr>
            <w:tcW w:w="947" w:type="dxa"/>
            <w:vAlign w:val="center"/>
            <w:hideMark/>
            <w:tcPrChange w:id="1046" w:author="Kasia Wojczulanis" w:date="2020-05-06T15:15:00Z">
              <w:tcPr>
                <w:tcW w:w="947" w:type="dxa"/>
                <w:vAlign w:val="center"/>
                <w:hideMark/>
              </w:tcPr>
            </w:tcPrChange>
          </w:tcPr>
          <w:p w14:paraId="6D80AFAC" w14:textId="77777777" w:rsidR="00C65B9A" w:rsidRPr="00C65B9A" w:rsidRDefault="00C65B9A">
            <w:pPr>
              <w:spacing w:after="0" w:line="240" w:lineRule="auto"/>
              <w:rPr>
                <w:ins w:id="1047" w:author="Kasia Wojczulanis" w:date="2020-05-04T09:02:00Z"/>
                <w:rFonts w:eastAsia="Times New Roman" w:cstheme="minorHAnsi"/>
                <w:lang w:eastAsia="pl-PL"/>
                <w:rPrChange w:id="1048" w:author="Kasia Wojczulanis" w:date="2020-05-06T15:14:00Z">
                  <w:rPr>
                    <w:ins w:id="1049" w:author="Kasia Wojczulanis" w:date="2020-05-04T09:02:00Z"/>
                    <w:rFonts w:ascii="Times New Roman" w:eastAsia="Times New Roman" w:hAnsi="Times New Roman" w:cs="Times New Roman"/>
                    <w:sz w:val="17"/>
                    <w:szCs w:val="17"/>
                    <w:lang w:eastAsia="pl-PL"/>
                  </w:rPr>
                </w:rPrChange>
              </w:rPr>
              <w:pPrChange w:id="1050" w:author="Kasia Wojczulanis" w:date="2020-05-06T15:16:00Z">
                <w:pPr>
                  <w:spacing w:after="0" w:line="240" w:lineRule="auto"/>
                  <w:jc w:val="right"/>
                </w:pPr>
              </w:pPrChange>
            </w:pPr>
            <w:ins w:id="1051" w:author="Kasia Wojczulanis" w:date="2020-05-04T09:02:00Z">
              <w:r w:rsidRPr="00C65B9A">
                <w:rPr>
                  <w:rFonts w:eastAsia="Times New Roman" w:cstheme="minorHAnsi"/>
                  <w:lang w:eastAsia="pl-PL"/>
                  <w:rPrChange w:id="1052" w:author="Kasia Wojczulanis" w:date="2020-05-06T15:14:00Z">
                    <w:rPr>
                      <w:rFonts w:ascii="Times New Roman" w:eastAsia="Times New Roman" w:hAnsi="Times New Roman" w:cs="Times New Roman"/>
                      <w:sz w:val="17"/>
                      <w:szCs w:val="17"/>
                      <w:lang w:eastAsia="pl-PL"/>
                    </w:rPr>
                  </w:rPrChange>
                </w:rPr>
                <w:t xml:space="preserve">-308.6036 </w:t>
              </w:r>
            </w:ins>
          </w:p>
        </w:tc>
        <w:tc>
          <w:tcPr>
            <w:tcW w:w="0" w:type="auto"/>
            <w:vAlign w:val="center"/>
            <w:hideMark/>
            <w:tcPrChange w:id="1053" w:author="Kasia Wojczulanis" w:date="2020-05-06T15:15:00Z">
              <w:tcPr>
                <w:tcW w:w="0" w:type="auto"/>
                <w:vAlign w:val="center"/>
                <w:hideMark/>
              </w:tcPr>
            </w:tcPrChange>
          </w:tcPr>
          <w:p w14:paraId="7CE0526A" w14:textId="77777777" w:rsidR="00C65B9A" w:rsidRPr="00C65B9A" w:rsidRDefault="00C65B9A">
            <w:pPr>
              <w:spacing w:after="0" w:line="240" w:lineRule="auto"/>
              <w:rPr>
                <w:ins w:id="1054" w:author="Kasia Wojczulanis" w:date="2020-05-04T09:02:00Z"/>
                <w:rFonts w:eastAsia="Times New Roman" w:cstheme="minorHAnsi"/>
                <w:lang w:eastAsia="pl-PL"/>
                <w:rPrChange w:id="1055" w:author="Kasia Wojczulanis" w:date="2020-05-06T15:14:00Z">
                  <w:rPr>
                    <w:ins w:id="1056" w:author="Kasia Wojczulanis" w:date="2020-05-04T09:02:00Z"/>
                    <w:rFonts w:ascii="Times New Roman" w:eastAsia="Times New Roman" w:hAnsi="Times New Roman" w:cs="Times New Roman"/>
                    <w:sz w:val="17"/>
                    <w:szCs w:val="17"/>
                    <w:lang w:eastAsia="pl-PL"/>
                  </w:rPr>
                </w:rPrChange>
              </w:rPr>
              <w:pPrChange w:id="1057" w:author="Kasia Wojczulanis" w:date="2020-05-06T15:16:00Z">
                <w:pPr>
                  <w:spacing w:after="0" w:line="240" w:lineRule="auto"/>
                  <w:jc w:val="right"/>
                </w:pPr>
              </w:pPrChange>
            </w:pPr>
            <w:ins w:id="1058" w:author="Kasia Wojczulanis" w:date="2020-05-04T09:02:00Z">
              <w:r w:rsidRPr="00C65B9A">
                <w:rPr>
                  <w:rFonts w:eastAsia="Times New Roman" w:cstheme="minorHAnsi"/>
                  <w:lang w:eastAsia="pl-PL"/>
                  <w:rPrChange w:id="1059" w:author="Kasia Wojczulanis" w:date="2020-05-06T15:14:00Z">
                    <w:rPr>
                      <w:rFonts w:ascii="Times New Roman" w:eastAsia="Times New Roman" w:hAnsi="Times New Roman" w:cs="Times New Roman"/>
                      <w:sz w:val="17"/>
                      <w:szCs w:val="17"/>
                      <w:lang w:eastAsia="pl-PL"/>
                    </w:rPr>
                  </w:rPrChange>
                </w:rPr>
                <w:t xml:space="preserve">91.49 </w:t>
              </w:r>
            </w:ins>
          </w:p>
        </w:tc>
        <w:tc>
          <w:tcPr>
            <w:tcW w:w="0" w:type="auto"/>
            <w:vAlign w:val="center"/>
            <w:hideMark/>
            <w:tcPrChange w:id="1060" w:author="Kasia Wojczulanis" w:date="2020-05-06T15:15:00Z">
              <w:tcPr>
                <w:tcW w:w="0" w:type="auto"/>
                <w:vAlign w:val="center"/>
                <w:hideMark/>
              </w:tcPr>
            </w:tcPrChange>
          </w:tcPr>
          <w:p w14:paraId="44C6B34E" w14:textId="77777777" w:rsidR="00C65B9A" w:rsidRPr="00C65B9A" w:rsidRDefault="00C65B9A">
            <w:pPr>
              <w:spacing w:after="0" w:line="240" w:lineRule="auto"/>
              <w:rPr>
                <w:ins w:id="1061" w:author="Kasia Wojczulanis" w:date="2020-05-04T09:02:00Z"/>
                <w:rFonts w:eastAsia="Times New Roman" w:cstheme="minorHAnsi"/>
                <w:lang w:eastAsia="pl-PL"/>
                <w:rPrChange w:id="1062" w:author="Kasia Wojczulanis" w:date="2020-05-06T15:14:00Z">
                  <w:rPr>
                    <w:ins w:id="1063" w:author="Kasia Wojczulanis" w:date="2020-05-04T09:02:00Z"/>
                    <w:rFonts w:ascii="Times New Roman" w:eastAsia="Times New Roman" w:hAnsi="Times New Roman" w:cs="Times New Roman"/>
                    <w:sz w:val="17"/>
                    <w:szCs w:val="17"/>
                    <w:lang w:eastAsia="pl-PL"/>
                  </w:rPr>
                </w:rPrChange>
              </w:rPr>
              <w:pPrChange w:id="1064" w:author="Kasia Wojczulanis" w:date="2020-05-06T15:16:00Z">
                <w:pPr>
                  <w:spacing w:after="0" w:line="240" w:lineRule="auto"/>
                  <w:jc w:val="right"/>
                </w:pPr>
              </w:pPrChange>
            </w:pPr>
            <w:ins w:id="1065" w:author="Kasia Wojczulanis" w:date="2020-05-04T09:02:00Z">
              <w:r w:rsidRPr="00C65B9A">
                <w:rPr>
                  <w:rFonts w:eastAsia="Times New Roman" w:cstheme="minorHAnsi"/>
                  <w:lang w:eastAsia="pl-PL"/>
                  <w:rPrChange w:id="1066"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1067" w:author="Kasia Wojczulanis" w:date="2020-05-06T15:15:00Z">
              <w:tcPr>
                <w:tcW w:w="947" w:type="dxa"/>
                <w:vAlign w:val="center"/>
                <w:hideMark/>
              </w:tcPr>
            </w:tcPrChange>
          </w:tcPr>
          <w:p w14:paraId="15D9887C" w14:textId="77777777" w:rsidR="00C65B9A" w:rsidRPr="00C65B9A" w:rsidRDefault="00C65B9A">
            <w:pPr>
              <w:spacing w:after="0" w:line="240" w:lineRule="auto"/>
              <w:rPr>
                <w:ins w:id="1068" w:author="Kasia Wojczulanis" w:date="2020-05-04T09:02:00Z"/>
                <w:rFonts w:eastAsia="Times New Roman" w:cstheme="minorHAnsi"/>
                <w:lang w:eastAsia="pl-PL"/>
                <w:rPrChange w:id="1069" w:author="Kasia Wojczulanis" w:date="2020-05-06T15:14:00Z">
                  <w:rPr>
                    <w:ins w:id="1070" w:author="Kasia Wojczulanis" w:date="2020-05-04T09:02:00Z"/>
                    <w:rFonts w:ascii="Times New Roman" w:eastAsia="Times New Roman" w:hAnsi="Times New Roman" w:cs="Times New Roman"/>
                    <w:sz w:val="17"/>
                    <w:szCs w:val="17"/>
                    <w:lang w:eastAsia="pl-PL"/>
                  </w:rPr>
                </w:rPrChange>
              </w:rPr>
              <w:pPrChange w:id="1071" w:author="Kasia Wojczulanis" w:date="2020-05-06T15:16:00Z">
                <w:pPr>
                  <w:spacing w:after="0" w:line="240" w:lineRule="auto"/>
                  <w:jc w:val="right"/>
                </w:pPr>
              </w:pPrChange>
            </w:pPr>
            <w:ins w:id="1072" w:author="Kasia Wojczulanis" w:date="2020-05-04T09:02:00Z">
              <w:r w:rsidRPr="00C65B9A">
                <w:rPr>
                  <w:rFonts w:eastAsia="Times New Roman" w:cstheme="minorHAnsi"/>
                  <w:lang w:eastAsia="pl-PL"/>
                  <w:rPrChange w:id="1073" w:author="Kasia Wojczulanis" w:date="2020-05-06T15:14:00Z">
                    <w:rPr>
                      <w:rFonts w:ascii="Times New Roman" w:eastAsia="Times New Roman" w:hAnsi="Times New Roman" w:cs="Times New Roman"/>
                      <w:sz w:val="17"/>
                      <w:szCs w:val="17"/>
                      <w:lang w:eastAsia="pl-PL"/>
                    </w:rPr>
                  </w:rPrChange>
                </w:rPr>
                <w:t xml:space="preserve">-310.7995 </w:t>
              </w:r>
            </w:ins>
          </w:p>
        </w:tc>
        <w:tc>
          <w:tcPr>
            <w:tcW w:w="0" w:type="auto"/>
            <w:vAlign w:val="center"/>
            <w:hideMark/>
            <w:tcPrChange w:id="1074" w:author="Kasia Wojczulanis" w:date="2020-05-06T15:15:00Z">
              <w:tcPr>
                <w:tcW w:w="0" w:type="auto"/>
                <w:vAlign w:val="center"/>
                <w:hideMark/>
              </w:tcPr>
            </w:tcPrChange>
          </w:tcPr>
          <w:p w14:paraId="5555CC05" w14:textId="77777777" w:rsidR="00C65B9A" w:rsidRPr="00C65B9A" w:rsidRDefault="00C65B9A">
            <w:pPr>
              <w:spacing w:after="0" w:line="240" w:lineRule="auto"/>
              <w:rPr>
                <w:ins w:id="1075" w:author="Kasia Wojczulanis" w:date="2020-05-04T09:02:00Z"/>
                <w:rFonts w:eastAsia="Times New Roman" w:cstheme="minorHAnsi"/>
                <w:lang w:eastAsia="pl-PL"/>
                <w:rPrChange w:id="1076" w:author="Kasia Wojczulanis" w:date="2020-05-06T15:14:00Z">
                  <w:rPr>
                    <w:ins w:id="1077" w:author="Kasia Wojczulanis" w:date="2020-05-04T09:02:00Z"/>
                    <w:rFonts w:ascii="Times New Roman" w:eastAsia="Times New Roman" w:hAnsi="Times New Roman" w:cs="Times New Roman"/>
                    <w:sz w:val="17"/>
                    <w:szCs w:val="17"/>
                    <w:lang w:eastAsia="pl-PL"/>
                  </w:rPr>
                </w:rPrChange>
              </w:rPr>
              <w:pPrChange w:id="1078" w:author="Kasia Wojczulanis" w:date="2020-05-06T15:16:00Z">
                <w:pPr>
                  <w:spacing w:after="0" w:line="240" w:lineRule="auto"/>
                  <w:jc w:val="right"/>
                </w:pPr>
              </w:pPrChange>
            </w:pPr>
            <w:ins w:id="1079" w:author="Kasia Wojczulanis" w:date="2020-05-04T09:02:00Z">
              <w:r w:rsidRPr="00C65B9A">
                <w:rPr>
                  <w:rFonts w:eastAsia="Times New Roman" w:cstheme="minorHAnsi"/>
                  <w:lang w:eastAsia="pl-PL"/>
                  <w:rPrChange w:id="1080" w:author="Kasia Wojczulanis" w:date="2020-05-06T15:14:00Z">
                    <w:rPr>
                      <w:rFonts w:ascii="Times New Roman" w:eastAsia="Times New Roman" w:hAnsi="Times New Roman" w:cs="Times New Roman"/>
                      <w:sz w:val="17"/>
                      <w:szCs w:val="17"/>
                      <w:lang w:eastAsia="pl-PL"/>
                    </w:rPr>
                  </w:rPrChange>
                </w:rPr>
                <w:t xml:space="preserve">85.51 </w:t>
              </w:r>
            </w:ins>
          </w:p>
        </w:tc>
        <w:tc>
          <w:tcPr>
            <w:tcW w:w="0" w:type="auto"/>
            <w:vAlign w:val="center"/>
            <w:hideMark/>
            <w:tcPrChange w:id="1081" w:author="Kasia Wojczulanis" w:date="2020-05-06T15:15:00Z">
              <w:tcPr>
                <w:tcW w:w="0" w:type="auto"/>
                <w:vAlign w:val="center"/>
                <w:hideMark/>
              </w:tcPr>
            </w:tcPrChange>
          </w:tcPr>
          <w:p w14:paraId="5780C6E3" w14:textId="77777777" w:rsidR="00C65B9A" w:rsidRPr="00C65B9A" w:rsidRDefault="00C65B9A">
            <w:pPr>
              <w:spacing w:after="0" w:line="240" w:lineRule="auto"/>
              <w:rPr>
                <w:ins w:id="1082" w:author="Kasia Wojczulanis" w:date="2020-05-04T09:02:00Z"/>
                <w:rFonts w:eastAsia="Times New Roman" w:cstheme="minorHAnsi"/>
                <w:lang w:eastAsia="pl-PL"/>
                <w:rPrChange w:id="1083" w:author="Kasia Wojczulanis" w:date="2020-05-06T15:14:00Z">
                  <w:rPr>
                    <w:ins w:id="1084" w:author="Kasia Wojczulanis" w:date="2020-05-04T09:02:00Z"/>
                    <w:rFonts w:ascii="Times New Roman" w:eastAsia="Times New Roman" w:hAnsi="Times New Roman" w:cs="Times New Roman"/>
                    <w:sz w:val="17"/>
                    <w:szCs w:val="17"/>
                    <w:lang w:eastAsia="pl-PL"/>
                  </w:rPr>
                </w:rPrChange>
              </w:rPr>
              <w:pPrChange w:id="1085" w:author="Kasia Wojczulanis" w:date="2020-05-06T15:16:00Z">
                <w:pPr>
                  <w:spacing w:after="0" w:line="240" w:lineRule="auto"/>
                  <w:jc w:val="right"/>
                </w:pPr>
              </w:pPrChange>
            </w:pPr>
            <w:ins w:id="1086" w:author="Kasia Wojczulanis" w:date="2020-05-04T09:02:00Z">
              <w:r w:rsidRPr="00C65B9A">
                <w:rPr>
                  <w:rFonts w:eastAsia="Times New Roman" w:cstheme="minorHAnsi"/>
                  <w:lang w:eastAsia="pl-PL"/>
                  <w:rPrChange w:id="1087"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23F2A7EC" w14:textId="77777777" w:rsidTr="00C65B9A">
        <w:trPr>
          <w:tblCellSpacing w:w="15" w:type="dxa"/>
          <w:ins w:id="1088" w:author="Kasia Wojczulanis" w:date="2020-05-04T09:02:00Z"/>
          <w:trPrChange w:id="1089" w:author="Kasia Wojczulanis" w:date="2020-05-06T15:15:00Z">
            <w:trPr>
              <w:tblCellSpacing w:w="15" w:type="dxa"/>
            </w:trPr>
          </w:trPrChange>
        </w:trPr>
        <w:tc>
          <w:tcPr>
            <w:tcW w:w="0" w:type="auto"/>
            <w:vAlign w:val="center"/>
            <w:hideMark/>
            <w:tcPrChange w:id="1090" w:author="Kasia Wojczulanis" w:date="2020-05-06T15:15:00Z">
              <w:tcPr>
                <w:tcW w:w="0" w:type="auto"/>
                <w:vAlign w:val="center"/>
                <w:hideMark/>
              </w:tcPr>
            </w:tcPrChange>
          </w:tcPr>
          <w:p w14:paraId="29A41686" w14:textId="77777777" w:rsidR="00C65B9A" w:rsidRPr="00C65B9A" w:rsidRDefault="00C65B9A" w:rsidP="00C65B9A">
            <w:pPr>
              <w:spacing w:after="0" w:line="240" w:lineRule="auto"/>
              <w:rPr>
                <w:ins w:id="1091" w:author="Kasia Wojczulanis" w:date="2020-05-04T09:02:00Z"/>
                <w:rFonts w:eastAsia="Times New Roman" w:cstheme="minorHAnsi"/>
                <w:lang w:eastAsia="pl-PL"/>
                <w:rPrChange w:id="1092" w:author="Kasia Wojczulanis" w:date="2020-05-06T15:14:00Z">
                  <w:rPr>
                    <w:ins w:id="1093" w:author="Kasia Wojczulanis" w:date="2020-05-04T09:02:00Z"/>
                    <w:rFonts w:ascii="Times New Roman" w:eastAsia="Times New Roman" w:hAnsi="Times New Roman" w:cs="Times New Roman"/>
                    <w:sz w:val="17"/>
                    <w:szCs w:val="17"/>
                    <w:lang w:eastAsia="pl-PL"/>
                  </w:rPr>
                </w:rPrChange>
              </w:rPr>
            </w:pPr>
            <w:ins w:id="1094" w:author="Kasia Wojczulanis" w:date="2020-05-04T09:02:00Z">
              <w:r w:rsidRPr="00C65B9A">
                <w:rPr>
                  <w:rFonts w:eastAsia="Times New Roman" w:cstheme="minorHAnsi"/>
                  <w:lang w:eastAsia="pl-PL"/>
                  <w:rPrChange w:id="1095" w:author="Kasia Wojczulanis" w:date="2020-05-06T15:14:00Z">
                    <w:rPr>
                      <w:rFonts w:ascii="Times New Roman" w:eastAsia="Times New Roman" w:hAnsi="Times New Roman" w:cs="Times New Roman"/>
                      <w:sz w:val="17"/>
                      <w:szCs w:val="17"/>
                      <w:lang w:eastAsia="pl-PL"/>
                    </w:rPr>
                  </w:rPrChange>
                </w:rPr>
                <w:t xml:space="preserve">md_null </w:t>
              </w:r>
            </w:ins>
          </w:p>
        </w:tc>
        <w:tc>
          <w:tcPr>
            <w:tcW w:w="0" w:type="auto"/>
            <w:vAlign w:val="center"/>
            <w:hideMark/>
            <w:tcPrChange w:id="1096" w:author="Kasia Wojczulanis" w:date="2020-05-06T15:15:00Z">
              <w:tcPr>
                <w:tcW w:w="0" w:type="auto"/>
                <w:vAlign w:val="center"/>
                <w:hideMark/>
              </w:tcPr>
            </w:tcPrChange>
          </w:tcPr>
          <w:p w14:paraId="1700CACE" w14:textId="77777777" w:rsidR="00C65B9A" w:rsidRPr="00C65B9A" w:rsidRDefault="00C65B9A">
            <w:pPr>
              <w:spacing w:after="0" w:line="240" w:lineRule="auto"/>
              <w:rPr>
                <w:ins w:id="1097" w:author="Kasia Wojczulanis" w:date="2020-05-04T09:02:00Z"/>
                <w:rFonts w:eastAsia="Times New Roman" w:cstheme="minorHAnsi"/>
                <w:lang w:eastAsia="pl-PL"/>
                <w:rPrChange w:id="1098" w:author="Kasia Wojczulanis" w:date="2020-05-06T15:14:00Z">
                  <w:rPr>
                    <w:ins w:id="1099" w:author="Kasia Wojczulanis" w:date="2020-05-04T09:02:00Z"/>
                    <w:rFonts w:ascii="Times New Roman" w:eastAsia="Times New Roman" w:hAnsi="Times New Roman" w:cs="Times New Roman"/>
                    <w:sz w:val="17"/>
                    <w:szCs w:val="17"/>
                    <w:lang w:eastAsia="pl-PL"/>
                  </w:rPr>
                </w:rPrChange>
              </w:rPr>
              <w:pPrChange w:id="1100" w:author="Kasia Wojczulanis" w:date="2020-05-06T15:16:00Z">
                <w:pPr>
                  <w:spacing w:after="0" w:line="240" w:lineRule="auto"/>
                  <w:jc w:val="right"/>
                </w:pPr>
              </w:pPrChange>
            </w:pPr>
            <w:ins w:id="1101" w:author="Kasia Wojczulanis" w:date="2020-05-04T09:02:00Z">
              <w:r w:rsidRPr="00C65B9A">
                <w:rPr>
                  <w:rFonts w:eastAsia="Times New Roman" w:cstheme="minorHAnsi"/>
                  <w:lang w:eastAsia="pl-PL"/>
                  <w:rPrChange w:id="1102" w:author="Kasia Wojczulanis" w:date="2020-05-06T15:14:00Z">
                    <w:rPr>
                      <w:rFonts w:ascii="Times New Roman" w:eastAsia="Times New Roman" w:hAnsi="Times New Roman" w:cs="Times New Roman"/>
                      <w:sz w:val="17"/>
                      <w:szCs w:val="17"/>
                      <w:lang w:eastAsia="pl-PL"/>
                    </w:rPr>
                  </w:rPrChange>
                </w:rPr>
                <w:t xml:space="preserve">3 </w:t>
              </w:r>
            </w:ins>
          </w:p>
        </w:tc>
        <w:tc>
          <w:tcPr>
            <w:tcW w:w="947" w:type="dxa"/>
            <w:vAlign w:val="center"/>
            <w:hideMark/>
            <w:tcPrChange w:id="1103" w:author="Kasia Wojczulanis" w:date="2020-05-06T15:15:00Z">
              <w:tcPr>
                <w:tcW w:w="947" w:type="dxa"/>
                <w:vAlign w:val="center"/>
                <w:hideMark/>
              </w:tcPr>
            </w:tcPrChange>
          </w:tcPr>
          <w:p w14:paraId="1470F630" w14:textId="77777777" w:rsidR="00C65B9A" w:rsidRPr="00C65B9A" w:rsidRDefault="00C65B9A">
            <w:pPr>
              <w:spacing w:after="0" w:line="240" w:lineRule="auto"/>
              <w:rPr>
                <w:ins w:id="1104" w:author="Kasia Wojczulanis" w:date="2020-05-04T09:02:00Z"/>
                <w:rFonts w:eastAsia="Times New Roman" w:cstheme="minorHAnsi"/>
                <w:lang w:eastAsia="pl-PL"/>
                <w:rPrChange w:id="1105" w:author="Kasia Wojczulanis" w:date="2020-05-06T15:14:00Z">
                  <w:rPr>
                    <w:ins w:id="1106" w:author="Kasia Wojczulanis" w:date="2020-05-04T09:02:00Z"/>
                    <w:rFonts w:ascii="Times New Roman" w:eastAsia="Times New Roman" w:hAnsi="Times New Roman" w:cs="Times New Roman"/>
                    <w:sz w:val="17"/>
                    <w:szCs w:val="17"/>
                    <w:lang w:eastAsia="pl-PL"/>
                  </w:rPr>
                </w:rPrChange>
              </w:rPr>
              <w:pPrChange w:id="1107" w:author="Kasia Wojczulanis" w:date="2020-05-06T15:16:00Z">
                <w:pPr>
                  <w:spacing w:after="0" w:line="240" w:lineRule="auto"/>
                  <w:jc w:val="right"/>
                </w:pPr>
              </w:pPrChange>
            </w:pPr>
            <w:ins w:id="1108" w:author="Kasia Wojczulanis" w:date="2020-05-04T09:02:00Z">
              <w:r w:rsidRPr="00C65B9A">
                <w:rPr>
                  <w:rFonts w:eastAsia="Times New Roman" w:cstheme="minorHAnsi"/>
                  <w:lang w:eastAsia="pl-PL"/>
                  <w:rPrChange w:id="1109" w:author="Kasia Wojczulanis" w:date="2020-05-06T15:14:00Z">
                    <w:rPr>
                      <w:rFonts w:ascii="Times New Roman" w:eastAsia="Times New Roman" w:hAnsi="Times New Roman" w:cs="Times New Roman"/>
                      <w:sz w:val="17"/>
                      <w:szCs w:val="17"/>
                      <w:lang w:eastAsia="pl-PL"/>
                    </w:rPr>
                  </w:rPrChange>
                </w:rPr>
                <w:t xml:space="preserve">-296.3098 </w:t>
              </w:r>
            </w:ins>
          </w:p>
        </w:tc>
        <w:tc>
          <w:tcPr>
            <w:tcW w:w="0" w:type="auto"/>
            <w:vAlign w:val="center"/>
            <w:hideMark/>
            <w:tcPrChange w:id="1110" w:author="Kasia Wojczulanis" w:date="2020-05-06T15:15:00Z">
              <w:tcPr>
                <w:tcW w:w="0" w:type="auto"/>
                <w:vAlign w:val="center"/>
                <w:hideMark/>
              </w:tcPr>
            </w:tcPrChange>
          </w:tcPr>
          <w:p w14:paraId="4CA14F80" w14:textId="77777777" w:rsidR="00C65B9A" w:rsidRPr="00C65B9A" w:rsidRDefault="00C65B9A">
            <w:pPr>
              <w:spacing w:after="0" w:line="240" w:lineRule="auto"/>
              <w:rPr>
                <w:ins w:id="1111" w:author="Kasia Wojczulanis" w:date="2020-05-04T09:02:00Z"/>
                <w:rFonts w:eastAsia="Times New Roman" w:cstheme="minorHAnsi"/>
                <w:lang w:eastAsia="pl-PL"/>
                <w:rPrChange w:id="1112" w:author="Kasia Wojczulanis" w:date="2020-05-06T15:14:00Z">
                  <w:rPr>
                    <w:ins w:id="1113" w:author="Kasia Wojczulanis" w:date="2020-05-04T09:02:00Z"/>
                    <w:rFonts w:ascii="Times New Roman" w:eastAsia="Times New Roman" w:hAnsi="Times New Roman" w:cs="Times New Roman"/>
                    <w:sz w:val="17"/>
                    <w:szCs w:val="17"/>
                    <w:lang w:eastAsia="pl-PL"/>
                  </w:rPr>
                </w:rPrChange>
              </w:rPr>
              <w:pPrChange w:id="1114" w:author="Kasia Wojczulanis" w:date="2020-05-06T15:16:00Z">
                <w:pPr>
                  <w:spacing w:after="0" w:line="240" w:lineRule="auto"/>
                  <w:jc w:val="right"/>
                </w:pPr>
              </w:pPrChange>
            </w:pPr>
            <w:ins w:id="1115" w:author="Kasia Wojczulanis" w:date="2020-05-04T09:02:00Z">
              <w:r w:rsidRPr="00C65B9A">
                <w:rPr>
                  <w:rFonts w:eastAsia="Times New Roman" w:cstheme="minorHAnsi"/>
                  <w:lang w:eastAsia="pl-PL"/>
                  <w:rPrChange w:id="1116" w:author="Kasia Wojczulanis" w:date="2020-05-06T15:14:00Z">
                    <w:rPr>
                      <w:rFonts w:ascii="Times New Roman" w:eastAsia="Times New Roman" w:hAnsi="Times New Roman" w:cs="Times New Roman"/>
                      <w:sz w:val="17"/>
                      <w:szCs w:val="17"/>
                      <w:lang w:eastAsia="pl-PL"/>
                    </w:rPr>
                  </w:rPrChange>
                </w:rPr>
                <w:t xml:space="preserve">103.78 </w:t>
              </w:r>
            </w:ins>
          </w:p>
        </w:tc>
        <w:tc>
          <w:tcPr>
            <w:tcW w:w="0" w:type="auto"/>
            <w:vAlign w:val="center"/>
            <w:hideMark/>
            <w:tcPrChange w:id="1117" w:author="Kasia Wojczulanis" w:date="2020-05-06T15:15:00Z">
              <w:tcPr>
                <w:tcW w:w="0" w:type="auto"/>
                <w:vAlign w:val="center"/>
                <w:hideMark/>
              </w:tcPr>
            </w:tcPrChange>
          </w:tcPr>
          <w:p w14:paraId="6373C6F3" w14:textId="77777777" w:rsidR="00C65B9A" w:rsidRPr="00C65B9A" w:rsidRDefault="00C65B9A">
            <w:pPr>
              <w:spacing w:after="0" w:line="240" w:lineRule="auto"/>
              <w:rPr>
                <w:ins w:id="1118" w:author="Kasia Wojczulanis" w:date="2020-05-04T09:02:00Z"/>
                <w:rFonts w:eastAsia="Times New Roman" w:cstheme="minorHAnsi"/>
                <w:lang w:eastAsia="pl-PL"/>
                <w:rPrChange w:id="1119" w:author="Kasia Wojczulanis" w:date="2020-05-06T15:14:00Z">
                  <w:rPr>
                    <w:ins w:id="1120" w:author="Kasia Wojczulanis" w:date="2020-05-04T09:02:00Z"/>
                    <w:rFonts w:ascii="Times New Roman" w:eastAsia="Times New Roman" w:hAnsi="Times New Roman" w:cs="Times New Roman"/>
                    <w:sz w:val="17"/>
                    <w:szCs w:val="17"/>
                    <w:lang w:eastAsia="pl-PL"/>
                  </w:rPr>
                </w:rPrChange>
              </w:rPr>
              <w:pPrChange w:id="1121" w:author="Kasia Wojczulanis" w:date="2020-05-06T15:16:00Z">
                <w:pPr>
                  <w:spacing w:after="0" w:line="240" w:lineRule="auto"/>
                  <w:jc w:val="right"/>
                </w:pPr>
              </w:pPrChange>
            </w:pPr>
            <w:ins w:id="1122" w:author="Kasia Wojczulanis" w:date="2020-05-04T09:02:00Z">
              <w:r w:rsidRPr="00C65B9A">
                <w:rPr>
                  <w:rFonts w:eastAsia="Times New Roman" w:cstheme="minorHAnsi"/>
                  <w:lang w:eastAsia="pl-PL"/>
                  <w:rPrChange w:id="1123"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1124" w:author="Kasia Wojczulanis" w:date="2020-05-06T15:15:00Z">
              <w:tcPr>
                <w:tcW w:w="947" w:type="dxa"/>
                <w:vAlign w:val="center"/>
                <w:hideMark/>
              </w:tcPr>
            </w:tcPrChange>
          </w:tcPr>
          <w:p w14:paraId="6BA4563B" w14:textId="77777777" w:rsidR="00C65B9A" w:rsidRPr="00C65B9A" w:rsidRDefault="00C65B9A">
            <w:pPr>
              <w:spacing w:after="0" w:line="240" w:lineRule="auto"/>
              <w:rPr>
                <w:ins w:id="1125" w:author="Kasia Wojczulanis" w:date="2020-05-04T09:02:00Z"/>
                <w:rFonts w:eastAsia="Times New Roman" w:cstheme="minorHAnsi"/>
                <w:lang w:eastAsia="pl-PL"/>
                <w:rPrChange w:id="1126" w:author="Kasia Wojczulanis" w:date="2020-05-06T15:14:00Z">
                  <w:rPr>
                    <w:ins w:id="1127" w:author="Kasia Wojczulanis" w:date="2020-05-04T09:02:00Z"/>
                    <w:rFonts w:ascii="Times New Roman" w:eastAsia="Times New Roman" w:hAnsi="Times New Roman" w:cs="Times New Roman"/>
                    <w:sz w:val="17"/>
                    <w:szCs w:val="17"/>
                    <w:lang w:eastAsia="pl-PL"/>
                  </w:rPr>
                </w:rPrChange>
              </w:rPr>
              <w:pPrChange w:id="1128" w:author="Kasia Wojczulanis" w:date="2020-05-06T15:16:00Z">
                <w:pPr>
                  <w:spacing w:after="0" w:line="240" w:lineRule="auto"/>
                  <w:jc w:val="right"/>
                </w:pPr>
              </w:pPrChange>
            </w:pPr>
            <w:ins w:id="1129" w:author="Kasia Wojczulanis" w:date="2020-05-04T09:02:00Z">
              <w:r w:rsidRPr="00C65B9A">
                <w:rPr>
                  <w:rFonts w:eastAsia="Times New Roman" w:cstheme="minorHAnsi"/>
                  <w:lang w:eastAsia="pl-PL"/>
                  <w:rPrChange w:id="1130" w:author="Kasia Wojczulanis" w:date="2020-05-06T15:14:00Z">
                    <w:rPr>
                      <w:rFonts w:ascii="Times New Roman" w:eastAsia="Times New Roman" w:hAnsi="Times New Roman" w:cs="Times New Roman"/>
                      <w:sz w:val="17"/>
                      <w:szCs w:val="17"/>
                      <w:lang w:eastAsia="pl-PL"/>
                    </w:rPr>
                  </w:rPrChange>
                </w:rPr>
                <w:t xml:space="preserve">-299.8347 </w:t>
              </w:r>
            </w:ins>
          </w:p>
        </w:tc>
        <w:tc>
          <w:tcPr>
            <w:tcW w:w="0" w:type="auto"/>
            <w:vAlign w:val="center"/>
            <w:hideMark/>
            <w:tcPrChange w:id="1131" w:author="Kasia Wojczulanis" w:date="2020-05-06T15:15:00Z">
              <w:tcPr>
                <w:tcW w:w="0" w:type="auto"/>
                <w:vAlign w:val="center"/>
                <w:hideMark/>
              </w:tcPr>
            </w:tcPrChange>
          </w:tcPr>
          <w:p w14:paraId="1A8CFC3D" w14:textId="77777777" w:rsidR="00C65B9A" w:rsidRPr="00C65B9A" w:rsidRDefault="00C65B9A">
            <w:pPr>
              <w:spacing w:after="0" w:line="240" w:lineRule="auto"/>
              <w:rPr>
                <w:ins w:id="1132" w:author="Kasia Wojczulanis" w:date="2020-05-04T09:02:00Z"/>
                <w:rFonts w:eastAsia="Times New Roman" w:cstheme="minorHAnsi"/>
                <w:lang w:eastAsia="pl-PL"/>
                <w:rPrChange w:id="1133" w:author="Kasia Wojczulanis" w:date="2020-05-06T15:14:00Z">
                  <w:rPr>
                    <w:ins w:id="1134" w:author="Kasia Wojczulanis" w:date="2020-05-04T09:02:00Z"/>
                    <w:rFonts w:ascii="Times New Roman" w:eastAsia="Times New Roman" w:hAnsi="Times New Roman" w:cs="Times New Roman"/>
                    <w:sz w:val="17"/>
                    <w:szCs w:val="17"/>
                    <w:lang w:eastAsia="pl-PL"/>
                  </w:rPr>
                </w:rPrChange>
              </w:rPr>
              <w:pPrChange w:id="1135" w:author="Kasia Wojczulanis" w:date="2020-05-06T15:16:00Z">
                <w:pPr>
                  <w:spacing w:after="0" w:line="240" w:lineRule="auto"/>
                  <w:jc w:val="right"/>
                </w:pPr>
              </w:pPrChange>
            </w:pPr>
            <w:ins w:id="1136" w:author="Kasia Wojczulanis" w:date="2020-05-04T09:02:00Z">
              <w:r w:rsidRPr="00C65B9A">
                <w:rPr>
                  <w:rFonts w:eastAsia="Times New Roman" w:cstheme="minorHAnsi"/>
                  <w:lang w:eastAsia="pl-PL"/>
                  <w:rPrChange w:id="1137" w:author="Kasia Wojczulanis" w:date="2020-05-06T15:14:00Z">
                    <w:rPr>
                      <w:rFonts w:ascii="Times New Roman" w:eastAsia="Times New Roman" w:hAnsi="Times New Roman" w:cs="Times New Roman"/>
                      <w:sz w:val="17"/>
                      <w:szCs w:val="17"/>
                      <w:lang w:eastAsia="pl-PL"/>
                    </w:rPr>
                  </w:rPrChange>
                </w:rPr>
                <w:t xml:space="preserve">96.47 </w:t>
              </w:r>
            </w:ins>
          </w:p>
        </w:tc>
        <w:tc>
          <w:tcPr>
            <w:tcW w:w="0" w:type="auto"/>
            <w:vAlign w:val="center"/>
            <w:hideMark/>
            <w:tcPrChange w:id="1138" w:author="Kasia Wojczulanis" w:date="2020-05-06T15:15:00Z">
              <w:tcPr>
                <w:tcW w:w="0" w:type="auto"/>
                <w:vAlign w:val="center"/>
                <w:hideMark/>
              </w:tcPr>
            </w:tcPrChange>
          </w:tcPr>
          <w:p w14:paraId="2DB56BBB" w14:textId="77777777" w:rsidR="00C65B9A" w:rsidRPr="00C65B9A" w:rsidRDefault="00C65B9A">
            <w:pPr>
              <w:spacing w:after="0" w:line="240" w:lineRule="auto"/>
              <w:rPr>
                <w:ins w:id="1139" w:author="Kasia Wojczulanis" w:date="2020-05-04T09:02:00Z"/>
                <w:rFonts w:eastAsia="Times New Roman" w:cstheme="minorHAnsi"/>
                <w:lang w:eastAsia="pl-PL"/>
                <w:rPrChange w:id="1140" w:author="Kasia Wojczulanis" w:date="2020-05-06T15:14:00Z">
                  <w:rPr>
                    <w:ins w:id="1141" w:author="Kasia Wojczulanis" w:date="2020-05-04T09:02:00Z"/>
                    <w:rFonts w:ascii="Times New Roman" w:eastAsia="Times New Roman" w:hAnsi="Times New Roman" w:cs="Times New Roman"/>
                    <w:sz w:val="17"/>
                    <w:szCs w:val="17"/>
                    <w:lang w:eastAsia="pl-PL"/>
                  </w:rPr>
                </w:rPrChange>
              </w:rPr>
              <w:pPrChange w:id="1142" w:author="Kasia Wojczulanis" w:date="2020-05-06T15:16:00Z">
                <w:pPr>
                  <w:spacing w:after="0" w:line="240" w:lineRule="auto"/>
                  <w:jc w:val="right"/>
                </w:pPr>
              </w:pPrChange>
            </w:pPr>
            <w:ins w:id="1143" w:author="Kasia Wojczulanis" w:date="2020-05-04T09:02:00Z">
              <w:r w:rsidRPr="00C65B9A">
                <w:rPr>
                  <w:rFonts w:eastAsia="Times New Roman" w:cstheme="minorHAnsi"/>
                  <w:lang w:eastAsia="pl-PL"/>
                  <w:rPrChange w:id="1144" w:author="Kasia Wojczulanis" w:date="2020-05-06T15:14:00Z">
                    <w:rPr>
                      <w:rFonts w:ascii="Times New Roman" w:eastAsia="Times New Roman" w:hAnsi="Times New Roman" w:cs="Times New Roman"/>
                      <w:sz w:val="17"/>
                      <w:szCs w:val="17"/>
                      <w:lang w:eastAsia="pl-PL"/>
                    </w:rPr>
                  </w:rPrChange>
                </w:rPr>
                <w:t xml:space="preserve">0.00 </w:t>
              </w:r>
            </w:ins>
          </w:p>
        </w:tc>
      </w:tr>
    </w:tbl>
    <w:p w14:paraId="32AF6418" w14:textId="3C9A5A59" w:rsidR="006A20E6" w:rsidRPr="00C65B9A" w:rsidRDefault="006A20E6" w:rsidP="00053FE0">
      <w:pPr>
        <w:spacing w:line="480" w:lineRule="auto"/>
        <w:jc w:val="both"/>
        <w:rPr>
          <w:ins w:id="1145" w:author="Kasia Wojczulanis" w:date="2020-05-04T09:02:00Z"/>
          <w:rFonts w:cstheme="minorHAnsi"/>
          <w:b/>
          <w:lang w:val="en-GB"/>
          <w:rPrChange w:id="1146" w:author="Kasia Wojczulanis" w:date="2020-05-06T15:14:00Z">
            <w:rPr>
              <w:ins w:id="1147" w:author="Kasia Wojczulanis" w:date="2020-05-04T09:02:00Z"/>
              <w:rFonts w:cstheme="minorHAnsi"/>
              <w:b/>
              <w:sz w:val="24"/>
              <w:szCs w:val="24"/>
              <w:lang w:val="en-GB"/>
            </w:rPr>
          </w:rPrChange>
        </w:rPr>
      </w:pPr>
    </w:p>
    <w:p w14:paraId="76A1FF69" w14:textId="662E8129" w:rsidR="005E40AB" w:rsidRPr="00C65B9A" w:rsidRDefault="005E40AB" w:rsidP="00053FE0">
      <w:pPr>
        <w:spacing w:line="480" w:lineRule="auto"/>
        <w:jc w:val="both"/>
        <w:rPr>
          <w:ins w:id="1148" w:author="Kasia Wojczulanis" w:date="2020-05-04T09:31:00Z"/>
          <w:rFonts w:cstheme="minorHAnsi"/>
          <w:b/>
          <w:lang w:val="en-GB"/>
          <w:rPrChange w:id="1149" w:author="Kasia Wojczulanis" w:date="2020-05-06T15:14:00Z">
            <w:rPr>
              <w:ins w:id="1150" w:author="Kasia Wojczulanis" w:date="2020-05-04T09:31:00Z"/>
              <w:rFonts w:cstheme="minorHAnsi"/>
              <w:b/>
              <w:sz w:val="24"/>
              <w:szCs w:val="24"/>
              <w:lang w:val="en-GB"/>
            </w:rPr>
          </w:rPrChange>
        </w:rPr>
      </w:pPr>
      <w:ins w:id="1151" w:author="Kasia Wojczulanis" w:date="2020-05-04T09:31:00Z">
        <w:r w:rsidRPr="00C65B9A">
          <w:rPr>
            <w:rFonts w:cstheme="minorHAnsi"/>
            <w:b/>
            <w:lang w:val="en-GB"/>
            <w:rPrChange w:id="1152" w:author="Kasia Wojczulanis" w:date="2020-05-06T15:14:00Z">
              <w:rPr>
                <w:rFonts w:cstheme="minorHAnsi"/>
                <w:b/>
                <w:sz w:val="24"/>
                <w:szCs w:val="24"/>
                <w:lang w:val="en-GB"/>
              </w:rPr>
            </w:rPrChange>
          </w:rPr>
          <w:t>Table 2</w:t>
        </w:r>
      </w:ins>
      <w:ins w:id="1153" w:author="Kasia Wojczulanis" w:date="2020-05-04T09:32:00Z">
        <w:r w:rsidRPr="00C65B9A">
          <w:rPr>
            <w:rFonts w:cstheme="minorHAnsi"/>
            <w:b/>
            <w:lang w:val="en-GB"/>
            <w:rPrChange w:id="1154" w:author="Kasia Wojczulanis" w:date="2020-05-06T15:14:00Z">
              <w:rPr>
                <w:rFonts w:cstheme="minorHAnsi"/>
                <w:b/>
                <w:sz w:val="24"/>
                <w:szCs w:val="24"/>
                <w:lang w:val="en-GB"/>
              </w:rPr>
            </w:rPrChange>
          </w:rPr>
          <w:t xml:space="preserve">. </w:t>
        </w:r>
        <w:r w:rsidRPr="00C65B9A">
          <w:rPr>
            <w:rFonts w:cstheme="minorHAnsi"/>
            <w:lang w:val="en-GB"/>
            <w:rPrChange w:id="1155" w:author="Kasia Wojczulanis" w:date="2020-05-06T15:14:00Z">
              <w:rPr>
                <w:rFonts w:cstheme="minorHAnsi"/>
                <w:b/>
                <w:sz w:val="24"/>
                <w:szCs w:val="24"/>
                <w:lang w:val="en-GB"/>
              </w:rPr>
            </w:rPrChange>
          </w:rPr>
          <w:t xml:space="preserve">Effects of </w:t>
        </w:r>
      </w:ins>
      <w:ins w:id="1156" w:author="Kasia Wojczulanis" w:date="2020-05-06T15:12:00Z">
        <w:r w:rsidR="00C65B9A" w:rsidRPr="00C65B9A">
          <w:rPr>
            <w:rFonts w:cstheme="minorHAnsi"/>
            <w:lang w:val="en-GB"/>
            <w:rPrChange w:id="1157" w:author="Kasia Wojczulanis" w:date="2020-05-06T15:14:00Z">
              <w:rPr>
                <w:rFonts w:cstheme="minorHAnsi"/>
                <w:sz w:val="24"/>
                <w:szCs w:val="24"/>
                <w:lang w:val="en-GB"/>
              </w:rPr>
            </w:rPrChange>
          </w:rPr>
          <w:t>behavioural</w:t>
        </w:r>
      </w:ins>
      <w:ins w:id="1158" w:author="Kasia Wojczulanis" w:date="2020-05-04T09:32:00Z">
        <w:r w:rsidRPr="00C65B9A">
          <w:rPr>
            <w:rFonts w:cstheme="minorHAnsi"/>
            <w:lang w:val="en-GB"/>
            <w:rPrChange w:id="1159" w:author="Kasia Wojczulanis" w:date="2020-05-06T15:14:00Z">
              <w:rPr>
                <w:rFonts w:cstheme="minorHAnsi"/>
                <w:b/>
                <w:sz w:val="24"/>
                <w:szCs w:val="24"/>
                <w:lang w:val="en-GB"/>
              </w:rPr>
            </w:rPrChange>
          </w:rPr>
          <w:t xml:space="preserve"> variables and predation context on foraging efficiency of long-billed hermits. Effects are model slope estimates derived from </w:t>
        </w:r>
      </w:ins>
      <w:ins w:id="1160" w:author="Kasia Wojczulanis" w:date="2020-05-04T09:35:00Z">
        <w:r w:rsidRPr="00C65B9A">
          <w:rPr>
            <w:rFonts w:cstheme="minorHAnsi"/>
            <w:lang w:val="en-GB"/>
          </w:rPr>
          <w:t>Bayesian MCMC generalized linear</w:t>
        </w:r>
      </w:ins>
      <w:ins w:id="1161" w:author="Kasia Wojczulanis" w:date="2020-05-04T09:36:00Z">
        <w:r w:rsidR="00C65B9A" w:rsidRPr="00C65B9A">
          <w:rPr>
            <w:rFonts w:cstheme="minorHAnsi"/>
            <w:lang w:val="en-GB"/>
          </w:rPr>
          <w:t xml:space="preserve"> model</w:t>
        </w:r>
      </w:ins>
      <w:ins w:id="1162" w:author="Kasia Wojczulanis" w:date="2020-05-06T15:14:00Z">
        <w:r w:rsidR="00C65B9A" w:rsidRPr="00C65B9A">
          <w:rPr>
            <w:rFonts w:cstheme="minorHAnsi"/>
            <w:lang w:val="en-GB"/>
          </w:rPr>
          <w:t>.</w:t>
        </w:r>
      </w:ins>
    </w:p>
    <w:tbl>
      <w:tblPr>
        <w:tblW w:w="8621" w:type="dxa"/>
        <w:tblCellSpacing w:w="15" w:type="dxa"/>
        <w:tblLayout w:type="fixed"/>
        <w:tblCellMar>
          <w:top w:w="15" w:type="dxa"/>
          <w:left w:w="15" w:type="dxa"/>
          <w:bottom w:w="15" w:type="dxa"/>
          <w:right w:w="15" w:type="dxa"/>
        </w:tblCellMar>
        <w:tblLook w:val="04A0" w:firstRow="1" w:lastRow="0" w:firstColumn="1" w:lastColumn="0" w:noHBand="0" w:noVBand="1"/>
        <w:tblPrChange w:id="1163" w:author="Kasia Wojczulanis" w:date="2020-05-06T15:16:00Z">
          <w:tblPr>
            <w:tblW w:w="9545" w:type="dxa"/>
            <w:tblCellSpacing w:w="15" w:type="dxa"/>
            <w:tblLayout w:type="fixed"/>
            <w:tblCellMar>
              <w:top w:w="15" w:type="dxa"/>
              <w:left w:w="15" w:type="dxa"/>
              <w:bottom w:w="15" w:type="dxa"/>
              <w:right w:w="15" w:type="dxa"/>
            </w:tblCellMar>
            <w:tblLook w:val="04A0" w:firstRow="1" w:lastRow="0" w:firstColumn="1" w:lastColumn="0" w:noHBand="0" w:noVBand="1"/>
          </w:tblPr>
        </w:tblPrChange>
      </w:tblPr>
      <w:tblGrid>
        <w:gridCol w:w="3058"/>
        <w:gridCol w:w="1039"/>
        <w:gridCol w:w="803"/>
        <w:gridCol w:w="822"/>
        <w:gridCol w:w="796"/>
        <w:gridCol w:w="895"/>
        <w:gridCol w:w="632"/>
        <w:gridCol w:w="576"/>
        <w:tblGridChange w:id="1164">
          <w:tblGrid>
            <w:gridCol w:w="2539"/>
            <w:gridCol w:w="1039"/>
            <w:gridCol w:w="803"/>
            <w:gridCol w:w="822"/>
            <w:gridCol w:w="796"/>
            <w:gridCol w:w="895"/>
            <w:gridCol w:w="632"/>
            <w:gridCol w:w="576"/>
          </w:tblGrid>
        </w:tblGridChange>
      </w:tblGrid>
      <w:tr w:rsidR="00C65B9A" w:rsidRPr="00C65B9A" w14:paraId="77793DE6" w14:textId="77777777" w:rsidTr="00C65B9A">
        <w:trPr>
          <w:tblHeader/>
          <w:tblCellSpacing w:w="15" w:type="dxa"/>
          <w:ins w:id="1165" w:author="Kasia Wojczulanis" w:date="2020-05-04T09:32:00Z"/>
          <w:trPrChange w:id="1166" w:author="Kasia Wojczulanis" w:date="2020-05-06T15:16:00Z">
            <w:trPr>
              <w:tblHeader/>
              <w:tblCellSpacing w:w="15" w:type="dxa"/>
            </w:trPr>
          </w:trPrChange>
        </w:trPr>
        <w:tc>
          <w:tcPr>
            <w:tcW w:w="3013" w:type="dxa"/>
            <w:vAlign w:val="center"/>
            <w:hideMark/>
            <w:tcPrChange w:id="1167" w:author="Kasia Wojczulanis" w:date="2020-05-06T15:16:00Z">
              <w:tcPr>
                <w:tcW w:w="2509" w:type="dxa"/>
                <w:vAlign w:val="center"/>
                <w:hideMark/>
              </w:tcPr>
            </w:tcPrChange>
          </w:tcPr>
          <w:p w14:paraId="7D427D0D" w14:textId="77777777" w:rsidR="00C65B9A" w:rsidRPr="00C65B9A" w:rsidRDefault="00C65B9A" w:rsidP="00C65B9A">
            <w:pPr>
              <w:spacing w:after="0" w:line="240" w:lineRule="auto"/>
              <w:rPr>
                <w:ins w:id="1168" w:author="Kasia Wojczulanis" w:date="2020-05-04T09:32:00Z"/>
                <w:rFonts w:eastAsia="Times New Roman" w:cstheme="minorHAnsi"/>
                <w:b/>
                <w:bCs/>
                <w:lang w:val="en-GB" w:eastAsia="pl-PL"/>
                <w:rPrChange w:id="1169" w:author="Kasia Wojczulanis" w:date="2020-05-06T15:14:00Z">
                  <w:rPr>
                    <w:ins w:id="1170" w:author="Kasia Wojczulanis" w:date="2020-05-04T09:32:00Z"/>
                    <w:rFonts w:ascii="Times New Roman" w:eastAsia="Times New Roman" w:hAnsi="Times New Roman" w:cs="Times New Roman"/>
                    <w:b/>
                    <w:bCs/>
                    <w:sz w:val="18"/>
                    <w:szCs w:val="18"/>
                    <w:lang w:eastAsia="pl-PL"/>
                  </w:rPr>
                </w:rPrChange>
              </w:rPr>
            </w:pPr>
            <w:ins w:id="1171" w:author="Kasia Wojczulanis" w:date="2020-05-04T09:32:00Z">
              <w:r w:rsidRPr="00C65B9A">
                <w:rPr>
                  <w:rFonts w:eastAsia="Times New Roman" w:cstheme="minorHAnsi"/>
                  <w:b/>
                  <w:bCs/>
                  <w:lang w:val="en-GB" w:eastAsia="pl-PL"/>
                  <w:rPrChange w:id="1172" w:author="Kasia Wojczulanis" w:date="2020-05-06T15:14:00Z">
                    <w:rPr>
                      <w:rFonts w:ascii="Times New Roman" w:eastAsia="Times New Roman" w:hAnsi="Times New Roman" w:cs="Times New Roman"/>
                      <w:b/>
                      <w:bCs/>
                      <w:sz w:val="18"/>
                      <w:szCs w:val="18"/>
                      <w:lang w:eastAsia="pl-PL"/>
                    </w:rPr>
                  </w:rPrChange>
                </w:rPr>
                <w:t xml:space="preserve">predictor </w:t>
              </w:r>
            </w:ins>
          </w:p>
        </w:tc>
        <w:tc>
          <w:tcPr>
            <w:tcW w:w="1009" w:type="dxa"/>
            <w:vAlign w:val="center"/>
            <w:hideMark/>
            <w:tcPrChange w:id="1173" w:author="Kasia Wojczulanis" w:date="2020-05-06T15:16:00Z">
              <w:tcPr>
                <w:tcW w:w="1009" w:type="dxa"/>
                <w:vAlign w:val="center"/>
                <w:hideMark/>
              </w:tcPr>
            </w:tcPrChange>
          </w:tcPr>
          <w:p w14:paraId="7AC44871" w14:textId="77777777" w:rsidR="00C65B9A" w:rsidRPr="00C65B9A" w:rsidRDefault="00C65B9A">
            <w:pPr>
              <w:spacing w:after="0" w:line="240" w:lineRule="auto"/>
              <w:rPr>
                <w:ins w:id="1174" w:author="Kasia Wojczulanis" w:date="2020-05-04T09:32:00Z"/>
                <w:rFonts w:eastAsia="Times New Roman" w:cstheme="minorHAnsi"/>
                <w:b/>
                <w:bCs/>
                <w:lang w:val="en-GB" w:eastAsia="pl-PL"/>
                <w:rPrChange w:id="1175" w:author="Kasia Wojczulanis" w:date="2020-05-06T15:14:00Z">
                  <w:rPr>
                    <w:ins w:id="1176" w:author="Kasia Wojczulanis" w:date="2020-05-04T09:32:00Z"/>
                    <w:rFonts w:ascii="Times New Roman" w:eastAsia="Times New Roman" w:hAnsi="Times New Roman" w:cs="Times New Roman"/>
                    <w:b/>
                    <w:bCs/>
                    <w:sz w:val="18"/>
                    <w:szCs w:val="18"/>
                    <w:lang w:eastAsia="pl-PL"/>
                  </w:rPr>
                </w:rPrChange>
              </w:rPr>
              <w:pPrChange w:id="1177" w:author="Kasia Wojczulanis" w:date="2020-05-06T15:16:00Z">
                <w:pPr>
                  <w:spacing w:after="0" w:line="240" w:lineRule="auto"/>
                  <w:jc w:val="right"/>
                </w:pPr>
              </w:pPrChange>
            </w:pPr>
            <w:ins w:id="1178" w:author="Kasia Wojczulanis" w:date="2020-05-04T09:32:00Z">
              <w:r w:rsidRPr="00C65B9A">
                <w:rPr>
                  <w:rFonts w:eastAsia="Times New Roman" w:cstheme="minorHAnsi"/>
                  <w:b/>
                  <w:bCs/>
                  <w:lang w:val="en-GB" w:eastAsia="pl-PL"/>
                  <w:rPrChange w:id="1179" w:author="Kasia Wojczulanis" w:date="2020-05-06T15:14:00Z">
                    <w:rPr>
                      <w:rFonts w:ascii="Times New Roman" w:eastAsia="Times New Roman" w:hAnsi="Times New Roman" w:cs="Times New Roman"/>
                      <w:b/>
                      <w:bCs/>
                      <w:sz w:val="18"/>
                      <w:szCs w:val="18"/>
                      <w:lang w:eastAsia="pl-PL"/>
                    </w:rPr>
                  </w:rPrChange>
                </w:rPr>
                <w:t xml:space="preserve">effect_size </w:t>
              </w:r>
            </w:ins>
          </w:p>
        </w:tc>
        <w:tc>
          <w:tcPr>
            <w:tcW w:w="773" w:type="dxa"/>
            <w:vAlign w:val="center"/>
            <w:hideMark/>
            <w:tcPrChange w:id="1180" w:author="Kasia Wojczulanis" w:date="2020-05-06T15:16:00Z">
              <w:tcPr>
                <w:tcW w:w="773" w:type="dxa"/>
                <w:vAlign w:val="center"/>
                <w:hideMark/>
              </w:tcPr>
            </w:tcPrChange>
          </w:tcPr>
          <w:p w14:paraId="571C0678" w14:textId="77777777" w:rsidR="00C65B9A" w:rsidRPr="00C65B9A" w:rsidRDefault="00C65B9A" w:rsidP="00C65B9A">
            <w:pPr>
              <w:spacing w:after="0" w:line="240" w:lineRule="auto"/>
              <w:rPr>
                <w:ins w:id="1181" w:author="Kasia Wojczulanis" w:date="2020-05-04T09:32:00Z"/>
                <w:rFonts w:eastAsia="Times New Roman" w:cstheme="minorHAnsi"/>
                <w:b/>
                <w:bCs/>
                <w:lang w:val="en-GB" w:eastAsia="pl-PL"/>
                <w:rPrChange w:id="1182" w:author="Kasia Wojczulanis" w:date="2020-05-06T15:14:00Z">
                  <w:rPr>
                    <w:ins w:id="1183" w:author="Kasia Wojczulanis" w:date="2020-05-04T09:32:00Z"/>
                    <w:rFonts w:ascii="Times New Roman" w:eastAsia="Times New Roman" w:hAnsi="Times New Roman" w:cs="Times New Roman"/>
                    <w:b/>
                    <w:bCs/>
                    <w:sz w:val="18"/>
                    <w:szCs w:val="18"/>
                    <w:lang w:eastAsia="pl-PL"/>
                  </w:rPr>
                </w:rPrChange>
              </w:rPr>
            </w:pPr>
            <w:ins w:id="1184" w:author="Kasia Wojczulanis" w:date="2020-05-04T09:32:00Z">
              <w:r w:rsidRPr="00C65B9A">
                <w:rPr>
                  <w:rFonts w:eastAsia="Times New Roman" w:cstheme="minorHAnsi"/>
                  <w:b/>
                  <w:bCs/>
                  <w:lang w:val="en-GB" w:eastAsia="pl-PL"/>
                  <w:rPrChange w:id="1185" w:author="Kasia Wojczulanis" w:date="2020-05-06T15:14:00Z">
                    <w:rPr>
                      <w:rFonts w:ascii="Times New Roman" w:eastAsia="Times New Roman" w:hAnsi="Times New Roman" w:cs="Times New Roman"/>
                      <w:b/>
                      <w:bCs/>
                      <w:sz w:val="18"/>
                      <w:szCs w:val="18"/>
                      <w:lang w:eastAsia="pl-PL"/>
                    </w:rPr>
                  </w:rPrChange>
                </w:rPr>
                <w:t xml:space="preserve">CI_2.5 </w:t>
              </w:r>
            </w:ins>
          </w:p>
        </w:tc>
        <w:tc>
          <w:tcPr>
            <w:tcW w:w="792" w:type="dxa"/>
            <w:vAlign w:val="center"/>
            <w:hideMark/>
            <w:tcPrChange w:id="1186" w:author="Kasia Wojczulanis" w:date="2020-05-06T15:16:00Z">
              <w:tcPr>
                <w:tcW w:w="792" w:type="dxa"/>
                <w:vAlign w:val="center"/>
                <w:hideMark/>
              </w:tcPr>
            </w:tcPrChange>
          </w:tcPr>
          <w:p w14:paraId="69310754" w14:textId="77777777" w:rsidR="00C65B9A" w:rsidRPr="00C65B9A" w:rsidRDefault="00C65B9A" w:rsidP="00C65B9A">
            <w:pPr>
              <w:spacing w:after="0" w:line="240" w:lineRule="auto"/>
              <w:rPr>
                <w:ins w:id="1187" w:author="Kasia Wojczulanis" w:date="2020-05-04T09:32:00Z"/>
                <w:rFonts w:eastAsia="Times New Roman" w:cstheme="minorHAnsi"/>
                <w:b/>
                <w:bCs/>
                <w:lang w:val="en-GB" w:eastAsia="pl-PL"/>
                <w:rPrChange w:id="1188" w:author="Kasia Wojczulanis" w:date="2020-05-06T15:14:00Z">
                  <w:rPr>
                    <w:ins w:id="1189" w:author="Kasia Wojczulanis" w:date="2020-05-04T09:32:00Z"/>
                    <w:rFonts w:ascii="Times New Roman" w:eastAsia="Times New Roman" w:hAnsi="Times New Roman" w:cs="Times New Roman"/>
                    <w:b/>
                    <w:bCs/>
                    <w:sz w:val="18"/>
                    <w:szCs w:val="18"/>
                    <w:lang w:eastAsia="pl-PL"/>
                  </w:rPr>
                </w:rPrChange>
              </w:rPr>
            </w:pPr>
            <w:ins w:id="1190" w:author="Kasia Wojczulanis" w:date="2020-05-04T09:32:00Z">
              <w:r w:rsidRPr="00C65B9A">
                <w:rPr>
                  <w:rFonts w:eastAsia="Times New Roman" w:cstheme="minorHAnsi"/>
                  <w:b/>
                  <w:bCs/>
                  <w:lang w:val="en-GB" w:eastAsia="pl-PL"/>
                  <w:rPrChange w:id="1191" w:author="Kasia Wojczulanis" w:date="2020-05-06T15:14:00Z">
                    <w:rPr>
                      <w:rFonts w:ascii="Times New Roman" w:eastAsia="Times New Roman" w:hAnsi="Times New Roman" w:cs="Times New Roman"/>
                      <w:b/>
                      <w:bCs/>
                      <w:sz w:val="18"/>
                      <w:szCs w:val="18"/>
                      <w:lang w:eastAsia="pl-PL"/>
                    </w:rPr>
                  </w:rPrChange>
                </w:rPr>
                <w:t xml:space="preserve">CI_97.5 </w:t>
              </w:r>
            </w:ins>
          </w:p>
        </w:tc>
        <w:tc>
          <w:tcPr>
            <w:tcW w:w="766" w:type="dxa"/>
            <w:vAlign w:val="center"/>
            <w:hideMark/>
            <w:tcPrChange w:id="1192" w:author="Kasia Wojczulanis" w:date="2020-05-06T15:16:00Z">
              <w:tcPr>
                <w:tcW w:w="766" w:type="dxa"/>
                <w:vAlign w:val="center"/>
                <w:hideMark/>
              </w:tcPr>
            </w:tcPrChange>
          </w:tcPr>
          <w:p w14:paraId="18F30446" w14:textId="77777777" w:rsidR="00C65B9A" w:rsidRPr="00C65B9A" w:rsidRDefault="00C65B9A">
            <w:pPr>
              <w:spacing w:after="0" w:line="240" w:lineRule="auto"/>
              <w:rPr>
                <w:ins w:id="1193" w:author="Kasia Wojczulanis" w:date="2020-05-04T09:32:00Z"/>
                <w:rFonts w:eastAsia="Times New Roman" w:cstheme="minorHAnsi"/>
                <w:b/>
                <w:bCs/>
                <w:lang w:val="en-GB" w:eastAsia="pl-PL"/>
                <w:rPrChange w:id="1194" w:author="Kasia Wojczulanis" w:date="2020-05-06T15:14:00Z">
                  <w:rPr>
                    <w:ins w:id="1195" w:author="Kasia Wojczulanis" w:date="2020-05-04T09:32:00Z"/>
                    <w:rFonts w:ascii="Times New Roman" w:eastAsia="Times New Roman" w:hAnsi="Times New Roman" w:cs="Times New Roman"/>
                    <w:b/>
                    <w:bCs/>
                    <w:sz w:val="18"/>
                    <w:szCs w:val="18"/>
                    <w:lang w:eastAsia="pl-PL"/>
                  </w:rPr>
                </w:rPrChange>
              </w:rPr>
              <w:pPrChange w:id="1196" w:author="Kasia Wojczulanis" w:date="2020-05-06T15:16:00Z">
                <w:pPr>
                  <w:spacing w:after="0" w:line="240" w:lineRule="auto"/>
                  <w:jc w:val="right"/>
                </w:pPr>
              </w:pPrChange>
            </w:pPr>
            <w:ins w:id="1197" w:author="Kasia Wojczulanis" w:date="2020-05-04T09:32:00Z">
              <w:r w:rsidRPr="00C65B9A">
                <w:rPr>
                  <w:rFonts w:eastAsia="Times New Roman" w:cstheme="minorHAnsi"/>
                  <w:b/>
                  <w:bCs/>
                  <w:lang w:val="en-GB" w:eastAsia="pl-PL"/>
                  <w:rPrChange w:id="1198" w:author="Kasia Wojczulanis" w:date="2020-05-06T15:14:00Z">
                    <w:rPr>
                      <w:rFonts w:ascii="Times New Roman" w:eastAsia="Times New Roman" w:hAnsi="Times New Roman" w:cs="Times New Roman"/>
                      <w:b/>
                      <w:bCs/>
                      <w:sz w:val="18"/>
                      <w:szCs w:val="18"/>
                      <w:lang w:eastAsia="pl-PL"/>
                    </w:rPr>
                  </w:rPrChange>
                </w:rPr>
                <w:t xml:space="preserve">pMCMC </w:t>
              </w:r>
            </w:ins>
          </w:p>
        </w:tc>
        <w:tc>
          <w:tcPr>
            <w:tcW w:w="865" w:type="dxa"/>
            <w:vAlign w:val="center"/>
            <w:hideMark/>
            <w:tcPrChange w:id="1199" w:author="Kasia Wojczulanis" w:date="2020-05-06T15:16:00Z">
              <w:tcPr>
                <w:tcW w:w="865" w:type="dxa"/>
                <w:vAlign w:val="center"/>
                <w:hideMark/>
              </w:tcPr>
            </w:tcPrChange>
          </w:tcPr>
          <w:p w14:paraId="3DF7B457" w14:textId="77777777" w:rsidR="00C65B9A" w:rsidRPr="00C65B9A" w:rsidRDefault="00C65B9A">
            <w:pPr>
              <w:spacing w:after="0" w:line="240" w:lineRule="auto"/>
              <w:rPr>
                <w:ins w:id="1200" w:author="Kasia Wojczulanis" w:date="2020-05-04T09:32:00Z"/>
                <w:rFonts w:eastAsia="Times New Roman" w:cstheme="minorHAnsi"/>
                <w:b/>
                <w:bCs/>
                <w:lang w:val="en-GB" w:eastAsia="pl-PL"/>
                <w:rPrChange w:id="1201" w:author="Kasia Wojczulanis" w:date="2020-05-06T15:14:00Z">
                  <w:rPr>
                    <w:ins w:id="1202" w:author="Kasia Wojczulanis" w:date="2020-05-04T09:32:00Z"/>
                    <w:rFonts w:ascii="Times New Roman" w:eastAsia="Times New Roman" w:hAnsi="Times New Roman" w:cs="Times New Roman"/>
                    <w:b/>
                    <w:bCs/>
                    <w:sz w:val="18"/>
                    <w:szCs w:val="18"/>
                    <w:lang w:eastAsia="pl-PL"/>
                  </w:rPr>
                </w:rPrChange>
              </w:rPr>
              <w:pPrChange w:id="1203" w:author="Kasia Wojczulanis" w:date="2020-05-06T15:16:00Z">
                <w:pPr>
                  <w:spacing w:after="0" w:line="240" w:lineRule="auto"/>
                  <w:jc w:val="right"/>
                </w:pPr>
              </w:pPrChange>
            </w:pPr>
            <w:ins w:id="1204" w:author="Kasia Wojczulanis" w:date="2020-05-04T09:32:00Z">
              <w:r w:rsidRPr="00C65B9A">
                <w:rPr>
                  <w:rFonts w:eastAsia="Times New Roman" w:cstheme="minorHAnsi"/>
                  <w:b/>
                  <w:bCs/>
                  <w:lang w:val="en-GB" w:eastAsia="pl-PL"/>
                  <w:rPrChange w:id="1205" w:author="Kasia Wojczulanis" w:date="2020-05-06T15:14:00Z">
                    <w:rPr>
                      <w:rFonts w:ascii="Times New Roman" w:eastAsia="Times New Roman" w:hAnsi="Times New Roman" w:cs="Times New Roman"/>
                      <w:b/>
                      <w:bCs/>
                      <w:sz w:val="18"/>
                      <w:szCs w:val="18"/>
                      <w:lang w:eastAsia="pl-PL"/>
                    </w:rPr>
                  </w:rPrChange>
                </w:rPr>
                <w:t xml:space="preserve">intercept </w:t>
              </w:r>
            </w:ins>
          </w:p>
        </w:tc>
        <w:tc>
          <w:tcPr>
            <w:tcW w:w="602" w:type="dxa"/>
            <w:vAlign w:val="center"/>
            <w:hideMark/>
            <w:tcPrChange w:id="1206" w:author="Kasia Wojczulanis" w:date="2020-05-06T15:16:00Z">
              <w:tcPr>
                <w:tcW w:w="602" w:type="dxa"/>
                <w:vAlign w:val="center"/>
                <w:hideMark/>
              </w:tcPr>
            </w:tcPrChange>
          </w:tcPr>
          <w:p w14:paraId="62CE4F4F" w14:textId="77777777" w:rsidR="00C65B9A" w:rsidRPr="00C65B9A" w:rsidRDefault="00C65B9A">
            <w:pPr>
              <w:spacing w:after="0" w:line="240" w:lineRule="auto"/>
              <w:rPr>
                <w:ins w:id="1207" w:author="Kasia Wojczulanis" w:date="2020-05-04T09:32:00Z"/>
                <w:rFonts w:eastAsia="Times New Roman" w:cstheme="minorHAnsi"/>
                <w:b/>
                <w:bCs/>
                <w:lang w:val="en-GB" w:eastAsia="pl-PL"/>
                <w:rPrChange w:id="1208" w:author="Kasia Wojczulanis" w:date="2020-05-06T15:14:00Z">
                  <w:rPr>
                    <w:ins w:id="1209" w:author="Kasia Wojczulanis" w:date="2020-05-04T09:32:00Z"/>
                    <w:rFonts w:ascii="Times New Roman" w:eastAsia="Times New Roman" w:hAnsi="Times New Roman" w:cs="Times New Roman"/>
                    <w:b/>
                    <w:bCs/>
                    <w:sz w:val="18"/>
                    <w:szCs w:val="18"/>
                    <w:lang w:eastAsia="pl-PL"/>
                  </w:rPr>
                </w:rPrChange>
              </w:rPr>
              <w:pPrChange w:id="1210" w:author="Kasia Wojczulanis" w:date="2020-05-06T15:16:00Z">
                <w:pPr>
                  <w:spacing w:after="0" w:line="240" w:lineRule="auto"/>
                  <w:jc w:val="right"/>
                </w:pPr>
              </w:pPrChange>
            </w:pPr>
            <w:ins w:id="1211" w:author="Kasia Wojczulanis" w:date="2020-05-04T09:32:00Z">
              <w:r w:rsidRPr="00C65B9A">
                <w:rPr>
                  <w:rFonts w:eastAsia="Times New Roman" w:cstheme="minorHAnsi"/>
                  <w:b/>
                  <w:bCs/>
                  <w:lang w:val="en-GB" w:eastAsia="pl-PL"/>
                  <w:rPrChange w:id="1212" w:author="Kasia Wojczulanis" w:date="2020-05-06T15:14:00Z">
                    <w:rPr>
                      <w:rFonts w:ascii="Times New Roman" w:eastAsia="Times New Roman" w:hAnsi="Times New Roman" w:cs="Times New Roman"/>
                      <w:b/>
                      <w:bCs/>
                      <w:sz w:val="18"/>
                      <w:szCs w:val="18"/>
                      <w:lang w:eastAsia="pl-PL"/>
                    </w:rPr>
                  </w:rPrChange>
                </w:rPr>
                <w:t xml:space="preserve">n.indv </w:t>
              </w:r>
            </w:ins>
          </w:p>
        </w:tc>
        <w:tc>
          <w:tcPr>
            <w:tcW w:w="531" w:type="dxa"/>
            <w:vAlign w:val="center"/>
            <w:hideMark/>
            <w:tcPrChange w:id="1213" w:author="Kasia Wojczulanis" w:date="2020-05-06T15:16:00Z">
              <w:tcPr>
                <w:tcW w:w="531" w:type="dxa"/>
                <w:vAlign w:val="center"/>
                <w:hideMark/>
              </w:tcPr>
            </w:tcPrChange>
          </w:tcPr>
          <w:p w14:paraId="1FC58482" w14:textId="77777777" w:rsidR="00C65B9A" w:rsidRPr="00C65B9A" w:rsidRDefault="00C65B9A" w:rsidP="005E40AB">
            <w:pPr>
              <w:spacing w:after="0" w:line="240" w:lineRule="auto"/>
              <w:jc w:val="right"/>
              <w:rPr>
                <w:ins w:id="1214" w:author="Kasia Wojczulanis" w:date="2020-05-04T09:32:00Z"/>
                <w:rFonts w:eastAsia="Times New Roman" w:cstheme="minorHAnsi"/>
                <w:b/>
                <w:bCs/>
                <w:lang w:val="en-GB" w:eastAsia="pl-PL"/>
                <w:rPrChange w:id="1215" w:author="Kasia Wojczulanis" w:date="2020-05-06T15:14:00Z">
                  <w:rPr>
                    <w:ins w:id="1216" w:author="Kasia Wojczulanis" w:date="2020-05-04T09:32:00Z"/>
                    <w:rFonts w:ascii="Times New Roman" w:eastAsia="Times New Roman" w:hAnsi="Times New Roman" w:cs="Times New Roman"/>
                    <w:b/>
                    <w:bCs/>
                    <w:sz w:val="18"/>
                    <w:szCs w:val="18"/>
                    <w:lang w:eastAsia="pl-PL"/>
                  </w:rPr>
                </w:rPrChange>
              </w:rPr>
            </w:pPr>
            <w:ins w:id="1217" w:author="Kasia Wojczulanis" w:date="2020-05-04T09:32:00Z">
              <w:r w:rsidRPr="00C65B9A">
                <w:rPr>
                  <w:rFonts w:eastAsia="Times New Roman" w:cstheme="minorHAnsi"/>
                  <w:b/>
                  <w:bCs/>
                  <w:lang w:val="en-GB" w:eastAsia="pl-PL"/>
                  <w:rPrChange w:id="1218" w:author="Kasia Wojczulanis" w:date="2020-05-06T15:14:00Z">
                    <w:rPr>
                      <w:rFonts w:ascii="Times New Roman" w:eastAsia="Times New Roman" w:hAnsi="Times New Roman" w:cs="Times New Roman"/>
                      <w:b/>
                      <w:bCs/>
                      <w:sz w:val="18"/>
                      <w:szCs w:val="18"/>
                      <w:lang w:eastAsia="pl-PL"/>
                    </w:rPr>
                  </w:rPrChange>
                </w:rPr>
                <w:t xml:space="preserve">n.obs </w:t>
              </w:r>
            </w:ins>
          </w:p>
        </w:tc>
      </w:tr>
      <w:tr w:rsidR="00C65B9A" w:rsidRPr="00C65B9A" w14:paraId="5DB65553" w14:textId="77777777" w:rsidTr="00C65B9A">
        <w:trPr>
          <w:tblCellSpacing w:w="15" w:type="dxa"/>
          <w:ins w:id="1219" w:author="Kasia Wojczulanis" w:date="2020-05-04T09:32:00Z"/>
          <w:trPrChange w:id="1220" w:author="Kasia Wojczulanis" w:date="2020-05-06T15:16:00Z">
            <w:trPr>
              <w:tblCellSpacing w:w="15" w:type="dxa"/>
            </w:trPr>
          </w:trPrChange>
        </w:trPr>
        <w:tc>
          <w:tcPr>
            <w:tcW w:w="3013" w:type="dxa"/>
            <w:vAlign w:val="center"/>
            <w:hideMark/>
            <w:tcPrChange w:id="1221" w:author="Kasia Wojczulanis" w:date="2020-05-06T15:16:00Z">
              <w:tcPr>
                <w:tcW w:w="2509" w:type="dxa"/>
                <w:vAlign w:val="center"/>
                <w:hideMark/>
              </w:tcPr>
            </w:tcPrChange>
          </w:tcPr>
          <w:p w14:paraId="58B3D696" w14:textId="77777777" w:rsidR="00C65B9A" w:rsidRPr="00C65B9A" w:rsidRDefault="00C65B9A" w:rsidP="00C65B9A">
            <w:pPr>
              <w:spacing w:after="0" w:line="240" w:lineRule="auto"/>
              <w:rPr>
                <w:ins w:id="1222" w:author="Kasia Wojczulanis" w:date="2020-05-04T09:32:00Z"/>
                <w:rFonts w:eastAsia="Times New Roman" w:cstheme="minorHAnsi"/>
                <w:lang w:val="en-GB" w:eastAsia="pl-PL"/>
                <w:rPrChange w:id="1223" w:author="Kasia Wojczulanis" w:date="2020-05-06T15:14:00Z">
                  <w:rPr>
                    <w:ins w:id="1224" w:author="Kasia Wojczulanis" w:date="2020-05-04T09:32:00Z"/>
                    <w:rFonts w:ascii="Times New Roman" w:eastAsia="Times New Roman" w:hAnsi="Times New Roman" w:cs="Times New Roman"/>
                    <w:sz w:val="18"/>
                    <w:szCs w:val="18"/>
                    <w:lang w:eastAsia="pl-PL"/>
                  </w:rPr>
                </w:rPrChange>
              </w:rPr>
            </w:pPr>
            <w:ins w:id="1225" w:author="Kasia Wojczulanis" w:date="2020-05-04T09:32:00Z">
              <w:r w:rsidRPr="00C65B9A">
                <w:rPr>
                  <w:rFonts w:eastAsia="Times New Roman" w:cstheme="minorHAnsi"/>
                  <w:lang w:val="en-GB" w:eastAsia="pl-PL"/>
                  <w:rPrChange w:id="1226" w:author="Kasia Wojczulanis" w:date="2020-05-06T15:14:00Z">
                    <w:rPr>
                      <w:rFonts w:ascii="Times New Roman" w:eastAsia="Times New Roman" w:hAnsi="Times New Roman" w:cs="Times New Roman"/>
                      <w:sz w:val="18"/>
                      <w:szCs w:val="18"/>
                      <w:lang w:eastAsia="pl-PL"/>
                    </w:rPr>
                  </w:rPrChange>
                </w:rPr>
                <w:t xml:space="preserve">contextHigh risk </w:t>
              </w:r>
            </w:ins>
          </w:p>
        </w:tc>
        <w:tc>
          <w:tcPr>
            <w:tcW w:w="1009" w:type="dxa"/>
            <w:vAlign w:val="center"/>
            <w:hideMark/>
            <w:tcPrChange w:id="1227" w:author="Kasia Wojczulanis" w:date="2020-05-06T15:16:00Z">
              <w:tcPr>
                <w:tcW w:w="1009" w:type="dxa"/>
                <w:vAlign w:val="center"/>
                <w:hideMark/>
              </w:tcPr>
            </w:tcPrChange>
          </w:tcPr>
          <w:p w14:paraId="063C2298" w14:textId="77777777" w:rsidR="00C65B9A" w:rsidRPr="00C65B9A" w:rsidRDefault="00C65B9A">
            <w:pPr>
              <w:spacing w:after="0" w:line="240" w:lineRule="auto"/>
              <w:rPr>
                <w:ins w:id="1228" w:author="Kasia Wojczulanis" w:date="2020-05-04T09:32:00Z"/>
                <w:rFonts w:eastAsia="Times New Roman" w:cstheme="minorHAnsi"/>
                <w:lang w:eastAsia="pl-PL"/>
                <w:rPrChange w:id="1229" w:author="Kasia Wojczulanis" w:date="2020-05-06T15:14:00Z">
                  <w:rPr>
                    <w:ins w:id="1230" w:author="Kasia Wojczulanis" w:date="2020-05-04T09:32:00Z"/>
                    <w:rFonts w:ascii="Times New Roman" w:eastAsia="Times New Roman" w:hAnsi="Times New Roman" w:cs="Times New Roman"/>
                    <w:sz w:val="18"/>
                    <w:szCs w:val="18"/>
                    <w:lang w:eastAsia="pl-PL"/>
                  </w:rPr>
                </w:rPrChange>
              </w:rPr>
              <w:pPrChange w:id="1231" w:author="Kasia Wojczulanis" w:date="2020-05-06T15:16:00Z">
                <w:pPr>
                  <w:spacing w:after="0" w:line="240" w:lineRule="auto"/>
                  <w:jc w:val="right"/>
                </w:pPr>
              </w:pPrChange>
            </w:pPr>
            <w:ins w:id="1232" w:author="Kasia Wojczulanis" w:date="2020-05-04T09:32:00Z">
              <w:r w:rsidRPr="00C65B9A">
                <w:rPr>
                  <w:rFonts w:eastAsia="Times New Roman" w:cstheme="minorHAnsi"/>
                  <w:lang w:val="en-GB" w:eastAsia="pl-PL"/>
                  <w:rPrChange w:id="1233" w:author="Kasia Wojczulanis" w:date="2020-05-06T15:14:00Z">
                    <w:rPr>
                      <w:rFonts w:ascii="Times New Roman" w:eastAsia="Times New Roman" w:hAnsi="Times New Roman" w:cs="Times New Roman"/>
                      <w:sz w:val="18"/>
                      <w:szCs w:val="18"/>
                      <w:lang w:eastAsia="pl-PL"/>
                    </w:rPr>
                  </w:rPrChange>
                </w:rPr>
                <w:t>-0.14</w:t>
              </w:r>
              <w:r w:rsidRPr="00C65B9A">
                <w:rPr>
                  <w:rFonts w:eastAsia="Times New Roman" w:cstheme="minorHAnsi"/>
                  <w:lang w:eastAsia="pl-PL"/>
                  <w:rPrChange w:id="1234" w:author="Kasia Wojczulanis" w:date="2020-05-06T15:14:00Z">
                    <w:rPr>
                      <w:rFonts w:ascii="Times New Roman" w:eastAsia="Times New Roman" w:hAnsi="Times New Roman" w:cs="Times New Roman"/>
                      <w:sz w:val="18"/>
                      <w:szCs w:val="18"/>
                      <w:lang w:eastAsia="pl-PL"/>
                    </w:rPr>
                  </w:rPrChange>
                </w:rPr>
                <w:t xml:space="preserve">09 </w:t>
              </w:r>
            </w:ins>
          </w:p>
        </w:tc>
        <w:tc>
          <w:tcPr>
            <w:tcW w:w="773" w:type="dxa"/>
            <w:vAlign w:val="center"/>
            <w:hideMark/>
            <w:tcPrChange w:id="1235" w:author="Kasia Wojczulanis" w:date="2020-05-06T15:16:00Z">
              <w:tcPr>
                <w:tcW w:w="773" w:type="dxa"/>
                <w:vAlign w:val="center"/>
                <w:hideMark/>
              </w:tcPr>
            </w:tcPrChange>
          </w:tcPr>
          <w:p w14:paraId="4C07E7F3" w14:textId="77777777" w:rsidR="00C65B9A" w:rsidRPr="00C65B9A" w:rsidRDefault="00C65B9A" w:rsidP="00C65B9A">
            <w:pPr>
              <w:spacing w:after="0" w:line="240" w:lineRule="auto"/>
              <w:rPr>
                <w:ins w:id="1236" w:author="Kasia Wojczulanis" w:date="2020-05-04T09:32:00Z"/>
                <w:rFonts w:eastAsia="Times New Roman" w:cstheme="minorHAnsi"/>
                <w:lang w:eastAsia="pl-PL"/>
                <w:rPrChange w:id="1237" w:author="Kasia Wojczulanis" w:date="2020-05-06T15:14:00Z">
                  <w:rPr>
                    <w:ins w:id="1238" w:author="Kasia Wojczulanis" w:date="2020-05-04T09:32:00Z"/>
                    <w:rFonts w:ascii="Times New Roman" w:eastAsia="Times New Roman" w:hAnsi="Times New Roman" w:cs="Times New Roman"/>
                    <w:sz w:val="18"/>
                    <w:szCs w:val="18"/>
                    <w:lang w:eastAsia="pl-PL"/>
                  </w:rPr>
                </w:rPrChange>
              </w:rPr>
            </w:pPr>
            <w:ins w:id="1239" w:author="Kasia Wojczulanis" w:date="2020-05-04T09:32:00Z">
              <w:r w:rsidRPr="00C65B9A">
                <w:rPr>
                  <w:rFonts w:eastAsia="Times New Roman" w:cstheme="minorHAnsi"/>
                  <w:b/>
                  <w:bCs/>
                  <w:lang w:eastAsia="pl-PL"/>
                  <w:rPrChange w:id="1240" w:author="Kasia Wojczulanis" w:date="2020-05-06T15:14:00Z">
                    <w:rPr>
                      <w:rFonts w:ascii="Times New Roman" w:eastAsia="Times New Roman" w:hAnsi="Times New Roman" w:cs="Times New Roman"/>
                      <w:b/>
                      <w:bCs/>
                      <w:sz w:val="18"/>
                      <w:szCs w:val="18"/>
                      <w:lang w:eastAsia="pl-PL"/>
                    </w:rPr>
                  </w:rPrChange>
                </w:rPr>
                <w:t>-0.2732</w:t>
              </w:r>
              <w:r w:rsidRPr="00C65B9A">
                <w:rPr>
                  <w:rFonts w:eastAsia="Times New Roman" w:cstheme="minorHAnsi"/>
                  <w:lang w:eastAsia="pl-PL"/>
                  <w:rPrChange w:id="1241"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242" w:author="Kasia Wojczulanis" w:date="2020-05-06T15:16:00Z">
              <w:tcPr>
                <w:tcW w:w="792" w:type="dxa"/>
                <w:vAlign w:val="center"/>
                <w:hideMark/>
              </w:tcPr>
            </w:tcPrChange>
          </w:tcPr>
          <w:p w14:paraId="665A4119" w14:textId="77777777" w:rsidR="00C65B9A" w:rsidRPr="00C65B9A" w:rsidRDefault="00C65B9A" w:rsidP="00C65B9A">
            <w:pPr>
              <w:spacing w:after="0" w:line="240" w:lineRule="auto"/>
              <w:rPr>
                <w:ins w:id="1243" w:author="Kasia Wojczulanis" w:date="2020-05-04T09:32:00Z"/>
                <w:rFonts w:eastAsia="Times New Roman" w:cstheme="minorHAnsi"/>
                <w:lang w:eastAsia="pl-PL"/>
                <w:rPrChange w:id="1244" w:author="Kasia Wojczulanis" w:date="2020-05-06T15:14:00Z">
                  <w:rPr>
                    <w:ins w:id="1245" w:author="Kasia Wojczulanis" w:date="2020-05-04T09:32:00Z"/>
                    <w:rFonts w:ascii="Times New Roman" w:eastAsia="Times New Roman" w:hAnsi="Times New Roman" w:cs="Times New Roman"/>
                    <w:sz w:val="18"/>
                    <w:szCs w:val="18"/>
                    <w:lang w:eastAsia="pl-PL"/>
                  </w:rPr>
                </w:rPrChange>
              </w:rPr>
            </w:pPr>
            <w:ins w:id="1246" w:author="Kasia Wojczulanis" w:date="2020-05-04T09:32:00Z">
              <w:r w:rsidRPr="00C65B9A">
                <w:rPr>
                  <w:rFonts w:eastAsia="Times New Roman" w:cstheme="minorHAnsi"/>
                  <w:b/>
                  <w:bCs/>
                  <w:lang w:eastAsia="pl-PL"/>
                  <w:rPrChange w:id="1247" w:author="Kasia Wojczulanis" w:date="2020-05-06T15:14:00Z">
                    <w:rPr>
                      <w:rFonts w:ascii="Times New Roman" w:eastAsia="Times New Roman" w:hAnsi="Times New Roman" w:cs="Times New Roman"/>
                      <w:b/>
                      <w:bCs/>
                      <w:sz w:val="18"/>
                      <w:szCs w:val="18"/>
                      <w:lang w:eastAsia="pl-PL"/>
                    </w:rPr>
                  </w:rPrChange>
                </w:rPr>
                <w:t>-0.0132</w:t>
              </w:r>
              <w:r w:rsidRPr="00C65B9A">
                <w:rPr>
                  <w:rFonts w:eastAsia="Times New Roman" w:cstheme="minorHAnsi"/>
                  <w:lang w:eastAsia="pl-PL"/>
                  <w:rPrChange w:id="1248"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249" w:author="Kasia Wojczulanis" w:date="2020-05-06T15:16:00Z">
              <w:tcPr>
                <w:tcW w:w="766" w:type="dxa"/>
                <w:vAlign w:val="center"/>
                <w:hideMark/>
              </w:tcPr>
            </w:tcPrChange>
          </w:tcPr>
          <w:p w14:paraId="2F804489" w14:textId="77777777" w:rsidR="00C65B9A" w:rsidRPr="00C65B9A" w:rsidRDefault="00C65B9A">
            <w:pPr>
              <w:spacing w:after="0" w:line="240" w:lineRule="auto"/>
              <w:rPr>
                <w:ins w:id="1250" w:author="Kasia Wojczulanis" w:date="2020-05-04T09:32:00Z"/>
                <w:rFonts w:eastAsia="Times New Roman" w:cstheme="minorHAnsi"/>
                <w:lang w:eastAsia="pl-PL"/>
                <w:rPrChange w:id="1251" w:author="Kasia Wojczulanis" w:date="2020-05-06T15:14:00Z">
                  <w:rPr>
                    <w:ins w:id="1252" w:author="Kasia Wojczulanis" w:date="2020-05-04T09:32:00Z"/>
                    <w:rFonts w:ascii="Times New Roman" w:eastAsia="Times New Roman" w:hAnsi="Times New Roman" w:cs="Times New Roman"/>
                    <w:sz w:val="18"/>
                    <w:szCs w:val="18"/>
                    <w:lang w:eastAsia="pl-PL"/>
                  </w:rPr>
                </w:rPrChange>
              </w:rPr>
              <w:pPrChange w:id="1253" w:author="Kasia Wojczulanis" w:date="2020-05-06T15:16:00Z">
                <w:pPr>
                  <w:spacing w:after="0" w:line="240" w:lineRule="auto"/>
                  <w:jc w:val="right"/>
                </w:pPr>
              </w:pPrChange>
            </w:pPr>
            <w:ins w:id="1254" w:author="Kasia Wojczulanis" w:date="2020-05-04T09:32:00Z">
              <w:r w:rsidRPr="00C65B9A">
                <w:rPr>
                  <w:rFonts w:eastAsia="Times New Roman" w:cstheme="minorHAnsi"/>
                  <w:lang w:eastAsia="pl-PL"/>
                  <w:rPrChange w:id="1255" w:author="Kasia Wojczulanis" w:date="2020-05-06T15:14:00Z">
                    <w:rPr>
                      <w:rFonts w:ascii="Times New Roman" w:eastAsia="Times New Roman" w:hAnsi="Times New Roman" w:cs="Times New Roman"/>
                      <w:sz w:val="18"/>
                      <w:szCs w:val="18"/>
                      <w:lang w:eastAsia="pl-PL"/>
                    </w:rPr>
                  </w:rPrChange>
                </w:rPr>
                <w:t xml:space="preserve">0.0322 </w:t>
              </w:r>
            </w:ins>
          </w:p>
        </w:tc>
        <w:tc>
          <w:tcPr>
            <w:tcW w:w="865" w:type="dxa"/>
            <w:vAlign w:val="center"/>
            <w:hideMark/>
            <w:tcPrChange w:id="1256" w:author="Kasia Wojczulanis" w:date="2020-05-06T15:16:00Z">
              <w:tcPr>
                <w:tcW w:w="865" w:type="dxa"/>
                <w:vAlign w:val="center"/>
                <w:hideMark/>
              </w:tcPr>
            </w:tcPrChange>
          </w:tcPr>
          <w:p w14:paraId="66D1F730" w14:textId="77777777" w:rsidR="00C65B9A" w:rsidRPr="00C65B9A" w:rsidRDefault="00C65B9A">
            <w:pPr>
              <w:spacing w:after="0" w:line="240" w:lineRule="auto"/>
              <w:rPr>
                <w:ins w:id="1257" w:author="Kasia Wojczulanis" w:date="2020-05-04T09:32:00Z"/>
                <w:rFonts w:eastAsia="Times New Roman" w:cstheme="minorHAnsi"/>
                <w:lang w:eastAsia="pl-PL"/>
                <w:rPrChange w:id="1258" w:author="Kasia Wojczulanis" w:date="2020-05-06T15:14:00Z">
                  <w:rPr>
                    <w:ins w:id="1259" w:author="Kasia Wojczulanis" w:date="2020-05-04T09:32:00Z"/>
                    <w:rFonts w:ascii="Times New Roman" w:eastAsia="Times New Roman" w:hAnsi="Times New Roman" w:cs="Times New Roman"/>
                    <w:sz w:val="18"/>
                    <w:szCs w:val="18"/>
                    <w:lang w:eastAsia="pl-PL"/>
                  </w:rPr>
                </w:rPrChange>
              </w:rPr>
              <w:pPrChange w:id="1260" w:author="Kasia Wojczulanis" w:date="2020-05-06T15:16:00Z">
                <w:pPr>
                  <w:spacing w:after="0" w:line="240" w:lineRule="auto"/>
                  <w:jc w:val="right"/>
                </w:pPr>
              </w:pPrChange>
            </w:pPr>
            <w:ins w:id="1261" w:author="Kasia Wojczulanis" w:date="2020-05-04T09:32:00Z">
              <w:r w:rsidRPr="00C65B9A">
                <w:rPr>
                  <w:rFonts w:eastAsia="Times New Roman" w:cstheme="minorHAnsi"/>
                  <w:lang w:eastAsia="pl-PL"/>
                  <w:rPrChange w:id="1262"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263" w:author="Kasia Wojczulanis" w:date="2020-05-06T15:16:00Z">
              <w:tcPr>
                <w:tcW w:w="602" w:type="dxa"/>
                <w:vAlign w:val="center"/>
                <w:hideMark/>
              </w:tcPr>
            </w:tcPrChange>
          </w:tcPr>
          <w:p w14:paraId="2004C7DA" w14:textId="77777777" w:rsidR="00C65B9A" w:rsidRPr="00C65B9A" w:rsidRDefault="00C65B9A">
            <w:pPr>
              <w:spacing w:after="0" w:line="240" w:lineRule="auto"/>
              <w:rPr>
                <w:ins w:id="1264" w:author="Kasia Wojczulanis" w:date="2020-05-04T09:32:00Z"/>
                <w:rFonts w:eastAsia="Times New Roman" w:cstheme="minorHAnsi"/>
                <w:lang w:eastAsia="pl-PL"/>
                <w:rPrChange w:id="1265" w:author="Kasia Wojczulanis" w:date="2020-05-06T15:14:00Z">
                  <w:rPr>
                    <w:ins w:id="1266" w:author="Kasia Wojczulanis" w:date="2020-05-04T09:32:00Z"/>
                    <w:rFonts w:ascii="Times New Roman" w:eastAsia="Times New Roman" w:hAnsi="Times New Roman" w:cs="Times New Roman"/>
                    <w:sz w:val="18"/>
                    <w:szCs w:val="18"/>
                    <w:lang w:eastAsia="pl-PL"/>
                  </w:rPr>
                </w:rPrChange>
              </w:rPr>
              <w:pPrChange w:id="1267" w:author="Kasia Wojczulanis" w:date="2020-05-06T15:16:00Z">
                <w:pPr>
                  <w:spacing w:after="0" w:line="240" w:lineRule="auto"/>
                  <w:jc w:val="right"/>
                </w:pPr>
              </w:pPrChange>
            </w:pPr>
            <w:ins w:id="1268" w:author="Kasia Wojczulanis" w:date="2020-05-04T09:32:00Z">
              <w:r w:rsidRPr="00C65B9A">
                <w:rPr>
                  <w:rFonts w:eastAsia="Times New Roman" w:cstheme="minorHAnsi"/>
                  <w:lang w:eastAsia="pl-PL"/>
                  <w:rPrChange w:id="1269"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270" w:author="Kasia Wojczulanis" w:date="2020-05-06T15:16:00Z">
              <w:tcPr>
                <w:tcW w:w="531" w:type="dxa"/>
                <w:vAlign w:val="center"/>
                <w:hideMark/>
              </w:tcPr>
            </w:tcPrChange>
          </w:tcPr>
          <w:p w14:paraId="7273C0BF" w14:textId="77777777" w:rsidR="00C65B9A" w:rsidRPr="00C65B9A" w:rsidRDefault="00C65B9A" w:rsidP="005E40AB">
            <w:pPr>
              <w:spacing w:after="0" w:line="240" w:lineRule="auto"/>
              <w:jc w:val="right"/>
              <w:rPr>
                <w:ins w:id="1271" w:author="Kasia Wojczulanis" w:date="2020-05-04T09:32:00Z"/>
                <w:rFonts w:eastAsia="Times New Roman" w:cstheme="minorHAnsi"/>
                <w:lang w:eastAsia="pl-PL"/>
                <w:rPrChange w:id="1272" w:author="Kasia Wojczulanis" w:date="2020-05-06T15:14:00Z">
                  <w:rPr>
                    <w:ins w:id="1273" w:author="Kasia Wojczulanis" w:date="2020-05-04T09:32:00Z"/>
                    <w:rFonts w:ascii="Times New Roman" w:eastAsia="Times New Roman" w:hAnsi="Times New Roman" w:cs="Times New Roman"/>
                    <w:sz w:val="18"/>
                    <w:szCs w:val="18"/>
                    <w:lang w:eastAsia="pl-PL"/>
                  </w:rPr>
                </w:rPrChange>
              </w:rPr>
            </w:pPr>
            <w:ins w:id="1274" w:author="Kasia Wojczulanis" w:date="2020-05-04T09:32:00Z">
              <w:r w:rsidRPr="00C65B9A">
                <w:rPr>
                  <w:rFonts w:eastAsia="Times New Roman" w:cstheme="minorHAnsi"/>
                  <w:lang w:eastAsia="pl-PL"/>
                  <w:rPrChange w:id="1275"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6911CBE1" w14:textId="77777777" w:rsidTr="00C65B9A">
        <w:trPr>
          <w:tblCellSpacing w:w="15" w:type="dxa"/>
          <w:ins w:id="1276" w:author="Kasia Wojczulanis" w:date="2020-05-04T09:32:00Z"/>
          <w:trPrChange w:id="1277" w:author="Kasia Wojczulanis" w:date="2020-05-06T15:16:00Z">
            <w:trPr>
              <w:tblCellSpacing w:w="15" w:type="dxa"/>
            </w:trPr>
          </w:trPrChange>
        </w:trPr>
        <w:tc>
          <w:tcPr>
            <w:tcW w:w="3013" w:type="dxa"/>
            <w:vAlign w:val="center"/>
            <w:hideMark/>
            <w:tcPrChange w:id="1278" w:author="Kasia Wojczulanis" w:date="2020-05-06T15:16:00Z">
              <w:tcPr>
                <w:tcW w:w="2509" w:type="dxa"/>
                <w:vAlign w:val="center"/>
                <w:hideMark/>
              </w:tcPr>
            </w:tcPrChange>
          </w:tcPr>
          <w:p w14:paraId="4F982A27" w14:textId="77777777" w:rsidR="00C65B9A" w:rsidRPr="00C65B9A" w:rsidRDefault="00C65B9A" w:rsidP="00C65B9A">
            <w:pPr>
              <w:spacing w:after="0" w:line="240" w:lineRule="auto"/>
              <w:rPr>
                <w:ins w:id="1279" w:author="Kasia Wojczulanis" w:date="2020-05-04T09:32:00Z"/>
                <w:rFonts w:eastAsia="Times New Roman" w:cstheme="minorHAnsi"/>
                <w:lang w:eastAsia="pl-PL"/>
                <w:rPrChange w:id="1280" w:author="Kasia Wojczulanis" w:date="2020-05-06T15:14:00Z">
                  <w:rPr>
                    <w:ins w:id="1281" w:author="Kasia Wojczulanis" w:date="2020-05-04T09:32:00Z"/>
                    <w:rFonts w:ascii="Times New Roman" w:eastAsia="Times New Roman" w:hAnsi="Times New Roman" w:cs="Times New Roman"/>
                    <w:sz w:val="18"/>
                    <w:szCs w:val="18"/>
                    <w:lang w:eastAsia="pl-PL"/>
                  </w:rPr>
                </w:rPrChange>
              </w:rPr>
            </w:pPr>
            <w:ins w:id="1282" w:author="Kasia Wojczulanis" w:date="2020-05-04T09:32:00Z">
              <w:r w:rsidRPr="00C65B9A">
                <w:rPr>
                  <w:rFonts w:eastAsia="Times New Roman" w:cstheme="minorHAnsi"/>
                  <w:lang w:eastAsia="pl-PL"/>
                  <w:rPrChange w:id="1283" w:author="Kasia Wojczulanis" w:date="2020-05-06T15:14:00Z">
                    <w:rPr>
                      <w:rFonts w:ascii="Times New Roman" w:eastAsia="Times New Roman" w:hAnsi="Times New Roman" w:cs="Times New Roman"/>
                      <w:sz w:val="18"/>
                      <w:szCs w:val="18"/>
                      <w:lang w:eastAsia="pl-PL"/>
                    </w:rPr>
                  </w:rPrChange>
                </w:rPr>
                <w:t xml:space="preserve">arousal </w:t>
              </w:r>
            </w:ins>
          </w:p>
        </w:tc>
        <w:tc>
          <w:tcPr>
            <w:tcW w:w="1009" w:type="dxa"/>
            <w:vAlign w:val="center"/>
            <w:hideMark/>
            <w:tcPrChange w:id="1284" w:author="Kasia Wojczulanis" w:date="2020-05-06T15:16:00Z">
              <w:tcPr>
                <w:tcW w:w="1009" w:type="dxa"/>
                <w:vAlign w:val="center"/>
                <w:hideMark/>
              </w:tcPr>
            </w:tcPrChange>
          </w:tcPr>
          <w:p w14:paraId="1B95F98E" w14:textId="77777777" w:rsidR="00C65B9A" w:rsidRPr="00C65B9A" w:rsidRDefault="00C65B9A">
            <w:pPr>
              <w:spacing w:after="0" w:line="240" w:lineRule="auto"/>
              <w:rPr>
                <w:ins w:id="1285" w:author="Kasia Wojczulanis" w:date="2020-05-04T09:32:00Z"/>
                <w:rFonts w:eastAsia="Times New Roman" w:cstheme="minorHAnsi"/>
                <w:lang w:eastAsia="pl-PL"/>
                <w:rPrChange w:id="1286" w:author="Kasia Wojczulanis" w:date="2020-05-06T15:14:00Z">
                  <w:rPr>
                    <w:ins w:id="1287" w:author="Kasia Wojczulanis" w:date="2020-05-04T09:32:00Z"/>
                    <w:rFonts w:ascii="Times New Roman" w:eastAsia="Times New Roman" w:hAnsi="Times New Roman" w:cs="Times New Roman"/>
                    <w:sz w:val="18"/>
                    <w:szCs w:val="18"/>
                    <w:lang w:eastAsia="pl-PL"/>
                  </w:rPr>
                </w:rPrChange>
              </w:rPr>
              <w:pPrChange w:id="1288" w:author="Kasia Wojczulanis" w:date="2020-05-06T15:16:00Z">
                <w:pPr>
                  <w:spacing w:after="0" w:line="240" w:lineRule="auto"/>
                  <w:jc w:val="right"/>
                </w:pPr>
              </w:pPrChange>
            </w:pPr>
            <w:ins w:id="1289" w:author="Kasia Wojczulanis" w:date="2020-05-04T09:32:00Z">
              <w:r w:rsidRPr="00C65B9A">
                <w:rPr>
                  <w:rFonts w:eastAsia="Times New Roman" w:cstheme="minorHAnsi"/>
                  <w:lang w:eastAsia="pl-PL"/>
                  <w:rPrChange w:id="1290" w:author="Kasia Wojczulanis" w:date="2020-05-06T15:14:00Z">
                    <w:rPr>
                      <w:rFonts w:ascii="Times New Roman" w:eastAsia="Times New Roman" w:hAnsi="Times New Roman" w:cs="Times New Roman"/>
                      <w:sz w:val="18"/>
                      <w:szCs w:val="18"/>
                      <w:lang w:eastAsia="pl-PL"/>
                    </w:rPr>
                  </w:rPrChange>
                </w:rPr>
                <w:t xml:space="preserve">0.0684 </w:t>
              </w:r>
            </w:ins>
          </w:p>
        </w:tc>
        <w:tc>
          <w:tcPr>
            <w:tcW w:w="773" w:type="dxa"/>
            <w:vAlign w:val="center"/>
            <w:hideMark/>
            <w:tcPrChange w:id="1291" w:author="Kasia Wojczulanis" w:date="2020-05-06T15:16:00Z">
              <w:tcPr>
                <w:tcW w:w="773" w:type="dxa"/>
                <w:vAlign w:val="center"/>
                <w:hideMark/>
              </w:tcPr>
            </w:tcPrChange>
          </w:tcPr>
          <w:p w14:paraId="639378D4" w14:textId="77777777" w:rsidR="00C65B9A" w:rsidRPr="00C65B9A" w:rsidRDefault="00C65B9A" w:rsidP="00C65B9A">
            <w:pPr>
              <w:spacing w:after="0" w:line="240" w:lineRule="auto"/>
              <w:rPr>
                <w:ins w:id="1292" w:author="Kasia Wojczulanis" w:date="2020-05-04T09:32:00Z"/>
                <w:rFonts w:eastAsia="Times New Roman" w:cstheme="minorHAnsi"/>
                <w:lang w:eastAsia="pl-PL"/>
                <w:rPrChange w:id="1293" w:author="Kasia Wojczulanis" w:date="2020-05-06T15:14:00Z">
                  <w:rPr>
                    <w:ins w:id="1294" w:author="Kasia Wojczulanis" w:date="2020-05-04T09:32:00Z"/>
                    <w:rFonts w:ascii="Times New Roman" w:eastAsia="Times New Roman" w:hAnsi="Times New Roman" w:cs="Times New Roman"/>
                    <w:sz w:val="18"/>
                    <w:szCs w:val="18"/>
                    <w:lang w:eastAsia="pl-PL"/>
                  </w:rPr>
                </w:rPrChange>
              </w:rPr>
            </w:pPr>
            <w:ins w:id="1295" w:author="Kasia Wojczulanis" w:date="2020-05-04T09:32:00Z">
              <w:r w:rsidRPr="00C65B9A">
                <w:rPr>
                  <w:rFonts w:eastAsia="Times New Roman" w:cstheme="minorHAnsi"/>
                  <w:b/>
                  <w:bCs/>
                  <w:lang w:eastAsia="pl-PL"/>
                  <w:rPrChange w:id="1296" w:author="Kasia Wojczulanis" w:date="2020-05-06T15:14:00Z">
                    <w:rPr>
                      <w:rFonts w:ascii="Times New Roman" w:eastAsia="Times New Roman" w:hAnsi="Times New Roman" w:cs="Times New Roman"/>
                      <w:b/>
                      <w:bCs/>
                      <w:sz w:val="18"/>
                      <w:szCs w:val="18"/>
                      <w:lang w:eastAsia="pl-PL"/>
                    </w:rPr>
                  </w:rPrChange>
                </w:rPr>
                <w:t>0.0275</w:t>
              </w:r>
              <w:r w:rsidRPr="00C65B9A">
                <w:rPr>
                  <w:rFonts w:eastAsia="Times New Roman" w:cstheme="minorHAnsi"/>
                  <w:lang w:eastAsia="pl-PL"/>
                  <w:rPrChange w:id="1297"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298" w:author="Kasia Wojczulanis" w:date="2020-05-06T15:16:00Z">
              <w:tcPr>
                <w:tcW w:w="792" w:type="dxa"/>
                <w:vAlign w:val="center"/>
                <w:hideMark/>
              </w:tcPr>
            </w:tcPrChange>
          </w:tcPr>
          <w:p w14:paraId="2B8F385B" w14:textId="77777777" w:rsidR="00C65B9A" w:rsidRPr="00C65B9A" w:rsidRDefault="00C65B9A" w:rsidP="00C65B9A">
            <w:pPr>
              <w:spacing w:after="0" w:line="240" w:lineRule="auto"/>
              <w:rPr>
                <w:ins w:id="1299" w:author="Kasia Wojczulanis" w:date="2020-05-04T09:32:00Z"/>
                <w:rFonts w:eastAsia="Times New Roman" w:cstheme="minorHAnsi"/>
                <w:lang w:eastAsia="pl-PL"/>
                <w:rPrChange w:id="1300" w:author="Kasia Wojczulanis" w:date="2020-05-06T15:14:00Z">
                  <w:rPr>
                    <w:ins w:id="1301" w:author="Kasia Wojczulanis" w:date="2020-05-04T09:32:00Z"/>
                    <w:rFonts w:ascii="Times New Roman" w:eastAsia="Times New Roman" w:hAnsi="Times New Roman" w:cs="Times New Roman"/>
                    <w:sz w:val="18"/>
                    <w:szCs w:val="18"/>
                    <w:lang w:eastAsia="pl-PL"/>
                  </w:rPr>
                </w:rPrChange>
              </w:rPr>
            </w:pPr>
            <w:ins w:id="1302" w:author="Kasia Wojczulanis" w:date="2020-05-04T09:32:00Z">
              <w:r w:rsidRPr="00C65B9A">
                <w:rPr>
                  <w:rFonts w:eastAsia="Times New Roman" w:cstheme="minorHAnsi"/>
                  <w:b/>
                  <w:bCs/>
                  <w:lang w:eastAsia="pl-PL"/>
                  <w:rPrChange w:id="1303" w:author="Kasia Wojczulanis" w:date="2020-05-06T15:14:00Z">
                    <w:rPr>
                      <w:rFonts w:ascii="Times New Roman" w:eastAsia="Times New Roman" w:hAnsi="Times New Roman" w:cs="Times New Roman"/>
                      <w:b/>
                      <w:bCs/>
                      <w:sz w:val="18"/>
                      <w:szCs w:val="18"/>
                      <w:lang w:eastAsia="pl-PL"/>
                    </w:rPr>
                  </w:rPrChange>
                </w:rPr>
                <w:t>0.1083</w:t>
              </w:r>
              <w:r w:rsidRPr="00C65B9A">
                <w:rPr>
                  <w:rFonts w:eastAsia="Times New Roman" w:cstheme="minorHAnsi"/>
                  <w:lang w:eastAsia="pl-PL"/>
                  <w:rPrChange w:id="1304"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305" w:author="Kasia Wojczulanis" w:date="2020-05-06T15:16:00Z">
              <w:tcPr>
                <w:tcW w:w="766" w:type="dxa"/>
                <w:vAlign w:val="center"/>
                <w:hideMark/>
              </w:tcPr>
            </w:tcPrChange>
          </w:tcPr>
          <w:p w14:paraId="3071BEA5" w14:textId="77777777" w:rsidR="00C65B9A" w:rsidRPr="00C65B9A" w:rsidRDefault="00C65B9A">
            <w:pPr>
              <w:spacing w:after="0" w:line="240" w:lineRule="auto"/>
              <w:rPr>
                <w:ins w:id="1306" w:author="Kasia Wojczulanis" w:date="2020-05-04T09:32:00Z"/>
                <w:rFonts w:eastAsia="Times New Roman" w:cstheme="minorHAnsi"/>
                <w:lang w:eastAsia="pl-PL"/>
                <w:rPrChange w:id="1307" w:author="Kasia Wojczulanis" w:date="2020-05-06T15:14:00Z">
                  <w:rPr>
                    <w:ins w:id="1308" w:author="Kasia Wojczulanis" w:date="2020-05-04T09:32:00Z"/>
                    <w:rFonts w:ascii="Times New Roman" w:eastAsia="Times New Roman" w:hAnsi="Times New Roman" w:cs="Times New Roman"/>
                    <w:sz w:val="18"/>
                    <w:szCs w:val="18"/>
                    <w:lang w:eastAsia="pl-PL"/>
                  </w:rPr>
                </w:rPrChange>
              </w:rPr>
              <w:pPrChange w:id="1309" w:author="Kasia Wojczulanis" w:date="2020-05-06T15:16:00Z">
                <w:pPr>
                  <w:spacing w:after="0" w:line="240" w:lineRule="auto"/>
                  <w:jc w:val="right"/>
                </w:pPr>
              </w:pPrChange>
            </w:pPr>
            <w:ins w:id="1310" w:author="Kasia Wojczulanis" w:date="2020-05-04T09:32:00Z">
              <w:r w:rsidRPr="00C65B9A">
                <w:rPr>
                  <w:rFonts w:eastAsia="Times New Roman" w:cstheme="minorHAnsi"/>
                  <w:lang w:eastAsia="pl-PL"/>
                  <w:rPrChange w:id="1311" w:author="Kasia Wojczulanis" w:date="2020-05-06T15:14:00Z">
                    <w:rPr>
                      <w:rFonts w:ascii="Times New Roman" w:eastAsia="Times New Roman" w:hAnsi="Times New Roman" w:cs="Times New Roman"/>
                      <w:sz w:val="18"/>
                      <w:szCs w:val="18"/>
                      <w:lang w:eastAsia="pl-PL"/>
                    </w:rPr>
                  </w:rPrChange>
                </w:rPr>
                <w:t xml:space="preserve">0.0006 </w:t>
              </w:r>
            </w:ins>
          </w:p>
        </w:tc>
        <w:tc>
          <w:tcPr>
            <w:tcW w:w="865" w:type="dxa"/>
            <w:vAlign w:val="center"/>
            <w:hideMark/>
            <w:tcPrChange w:id="1312" w:author="Kasia Wojczulanis" w:date="2020-05-06T15:16:00Z">
              <w:tcPr>
                <w:tcW w:w="865" w:type="dxa"/>
                <w:vAlign w:val="center"/>
                <w:hideMark/>
              </w:tcPr>
            </w:tcPrChange>
          </w:tcPr>
          <w:p w14:paraId="16AB93A4" w14:textId="77777777" w:rsidR="00C65B9A" w:rsidRPr="00C65B9A" w:rsidRDefault="00C65B9A">
            <w:pPr>
              <w:spacing w:after="0" w:line="240" w:lineRule="auto"/>
              <w:rPr>
                <w:ins w:id="1313" w:author="Kasia Wojczulanis" w:date="2020-05-04T09:32:00Z"/>
                <w:rFonts w:eastAsia="Times New Roman" w:cstheme="minorHAnsi"/>
                <w:lang w:eastAsia="pl-PL"/>
                <w:rPrChange w:id="1314" w:author="Kasia Wojczulanis" w:date="2020-05-06T15:14:00Z">
                  <w:rPr>
                    <w:ins w:id="1315" w:author="Kasia Wojczulanis" w:date="2020-05-04T09:32:00Z"/>
                    <w:rFonts w:ascii="Times New Roman" w:eastAsia="Times New Roman" w:hAnsi="Times New Roman" w:cs="Times New Roman"/>
                    <w:sz w:val="18"/>
                    <w:szCs w:val="18"/>
                    <w:lang w:eastAsia="pl-PL"/>
                  </w:rPr>
                </w:rPrChange>
              </w:rPr>
              <w:pPrChange w:id="1316" w:author="Kasia Wojczulanis" w:date="2020-05-06T15:16:00Z">
                <w:pPr>
                  <w:spacing w:after="0" w:line="240" w:lineRule="auto"/>
                  <w:jc w:val="right"/>
                </w:pPr>
              </w:pPrChange>
            </w:pPr>
            <w:ins w:id="1317" w:author="Kasia Wojczulanis" w:date="2020-05-04T09:32:00Z">
              <w:r w:rsidRPr="00C65B9A">
                <w:rPr>
                  <w:rFonts w:eastAsia="Times New Roman" w:cstheme="minorHAnsi"/>
                  <w:lang w:eastAsia="pl-PL"/>
                  <w:rPrChange w:id="1318"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319" w:author="Kasia Wojczulanis" w:date="2020-05-06T15:16:00Z">
              <w:tcPr>
                <w:tcW w:w="602" w:type="dxa"/>
                <w:vAlign w:val="center"/>
                <w:hideMark/>
              </w:tcPr>
            </w:tcPrChange>
          </w:tcPr>
          <w:p w14:paraId="4F4BA9EF" w14:textId="77777777" w:rsidR="00C65B9A" w:rsidRPr="00C65B9A" w:rsidRDefault="00C65B9A">
            <w:pPr>
              <w:spacing w:after="0" w:line="240" w:lineRule="auto"/>
              <w:rPr>
                <w:ins w:id="1320" w:author="Kasia Wojczulanis" w:date="2020-05-04T09:32:00Z"/>
                <w:rFonts w:eastAsia="Times New Roman" w:cstheme="minorHAnsi"/>
                <w:lang w:eastAsia="pl-PL"/>
                <w:rPrChange w:id="1321" w:author="Kasia Wojczulanis" w:date="2020-05-06T15:14:00Z">
                  <w:rPr>
                    <w:ins w:id="1322" w:author="Kasia Wojczulanis" w:date="2020-05-04T09:32:00Z"/>
                    <w:rFonts w:ascii="Times New Roman" w:eastAsia="Times New Roman" w:hAnsi="Times New Roman" w:cs="Times New Roman"/>
                    <w:sz w:val="18"/>
                    <w:szCs w:val="18"/>
                    <w:lang w:eastAsia="pl-PL"/>
                  </w:rPr>
                </w:rPrChange>
              </w:rPr>
              <w:pPrChange w:id="1323" w:author="Kasia Wojczulanis" w:date="2020-05-06T15:16:00Z">
                <w:pPr>
                  <w:spacing w:after="0" w:line="240" w:lineRule="auto"/>
                  <w:jc w:val="right"/>
                </w:pPr>
              </w:pPrChange>
            </w:pPr>
            <w:ins w:id="1324" w:author="Kasia Wojczulanis" w:date="2020-05-04T09:32:00Z">
              <w:r w:rsidRPr="00C65B9A">
                <w:rPr>
                  <w:rFonts w:eastAsia="Times New Roman" w:cstheme="minorHAnsi"/>
                  <w:lang w:eastAsia="pl-PL"/>
                  <w:rPrChange w:id="1325"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326" w:author="Kasia Wojczulanis" w:date="2020-05-06T15:16:00Z">
              <w:tcPr>
                <w:tcW w:w="531" w:type="dxa"/>
                <w:vAlign w:val="center"/>
                <w:hideMark/>
              </w:tcPr>
            </w:tcPrChange>
          </w:tcPr>
          <w:p w14:paraId="24C307DF" w14:textId="77777777" w:rsidR="00C65B9A" w:rsidRPr="00C65B9A" w:rsidRDefault="00C65B9A" w:rsidP="005E40AB">
            <w:pPr>
              <w:spacing w:after="0" w:line="240" w:lineRule="auto"/>
              <w:jc w:val="right"/>
              <w:rPr>
                <w:ins w:id="1327" w:author="Kasia Wojczulanis" w:date="2020-05-04T09:32:00Z"/>
                <w:rFonts w:eastAsia="Times New Roman" w:cstheme="minorHAnsi"/>
                <w:lang w:eastAsia="pl-PL"/>
                <w:rPrChange w:id="1328" w:author="Kasia Wojczulanis" w:date="2020-05-06T15:14:00Z">
                  <w:rPr>
                    <w:ins w:id="1329" w:author="Kasia Wojczulanis" w:date="2020-05-04T09:32:00Z"/>
                    <w:rFonts w:ascii="Times New Roman" w:eastAsia="Times New Roman" w:hAnsi="Times New Roman" w:cs="Times New Roman"/>
                    <w:sz w:val="18"/>
                    <w:szCs w:val="18"/>
                    <w:lang w:eastAsia="pl-PL"/>
                  </w:rPr>
                </w:rPrChange>
              </w:rPr>
            </w:pPr>
            <w:ins w:id="1330" w:author="Kasia Wojczulanis" w:date="2020-05-04T09:32:00Z">
              <w:r w:rsidRPr="00C65B9A">
                <w:rPr>
                  <w:rFonts w:eastAsia="Times New Roman" w:cstheme="minorHAnsi"/>
                  <w:lang w:eastAsia="pl-PL"/>
                  <w:rPrChange w:id="1331"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7A20CC14" w14:textId="77777777" w:rsidTr="00C65B9A">
        <w:trPr>
          <w:tblCellSpacing w:w="15" w:type="dxa"/>
          <w:ins w:id="1332" w:author="Kasia Wojczulanis" w:date="2020-05-04T09:32:00Z"/>
          <w:trPrChange w:id="1333" w:author="Kasia Wojczulanis" w:date="2020-05-06T15:16:00Z">
            <w:trPr>
              <w:tblCellSpacing w:w="15" w:type="dxa"/>
            </w:trPr>
          </w:trPrChange>
        </w:trPr>
        <w:tc>
          <w:tcPr>
            <w:tcW w:w="3013" w:type="dxa"/>
            <w:vAlign w:val="center"/>
            <w:hideMark/>
            <w:tcPrChange w:id="1334" w:author="Kasia Wojczulanis" w:date="2020-05-06T15:16:00Z">
              <w:tcPr>
                <w:tcW w:w="2509" w:type="dxa"/>
                <w:vAlign w:val="center"/>
                <w:hideMark/>
              </w:tcPr>
            </w:tcPrChange>
          </w:tcPr>
          <w:p w14:paraId="7C56C4D4" w14:textId="77777777" w:rsidR="00C65B9A" w:rsidRPr="00C65B9A" w:rsidRDefault="00C65B9A" w:rsidP="00C65B9A">
            <w:pPr>
              <w:spacing w:after="0" w:line="240" w:lineRule="auto"/>
              <w:rPr>
                <w:ins w:id="1335" w:author="Kasia Wojczulanis" w:date="2020-05-04T09:32:00Z"/>
                <w:rFonts w:eastAsia="Times New Roman" w:cstheme="minorHAnsi"/>
                <w:lang w:eastAsia="pl-PL"/>
                <w:rPrChange w:id="1336" w:author="Kasia Wojczulanis" w:date="2020-05-06T15:14:00Z">
                  <w:rPr>
                    <w:ins w:id="1337" w:author="Kasia Wojczulanis" w:date="2020-05-04T09:32:00Z"/>
                    <w:rFonts w:ascii="Times New Roman" w:eastAsia="Times New Roman" w:hAnsi="Times New Roman" w:cs="Times New Roman"/>
                    <w:sz w:val="18"/>
                    <w:szCs w:val="18"/>
                    <w:lang w:eastAsia="pl-PL"/>
                  </w:rPr>
                </w:rPrChange>
              </w:rPr>
            </w:pPr>
            <w:ins w:id="1338" w:author="Kasia Wojczulanis" w:date="2020-05-04T09:32:00Z">
              <w:r w:rsidRPr="00C65B9A">
                <w:rPr>
                  <w:rFonts w:eastAsia="Times New Roman" w:cstheme="minorHAnsi"/>
                  <w:lang w:eastAsia="pl-PL"/>
                  <w:rPrChange w:id="1339" w:author="Kasia Wojczulanis" w:date="2020-05-06T15:14:00Z">
                    <w:rPr>
                      <w:rFonts w:ascii="Times New Roman" w:eastAsia="Times New Roman" w:hAnsi="Times New Roman" w:cs="Times New Roman"/>
                      <w:sz w:val="18"/>
                      <w:szCs w:val="18"/>
                      <w:lang w:eastAsia="pl-PL"/>
                    </w:rPr>
                  </w:rPrChange>
                </w:rPr>
                <w:t xml:space="preserve">exploration </w:t>
              </w:r>
            </w:ins>
          </w:p>
        </w:tc>
        <w:tc>
          <w:tcPr>
            <w:tcW w:w="1009" w:type="dxa"/>
            <w:vAlign w:val="center"/>
            <w:hideMark/>
            <w:tcPrChange w:id="1340" w:author="Kasia Wojczulanis" w:date="2020-05-06T15:16:00Z">
              <w:tcPr>
                <w:tcW w:w="1009" w:type="dxa"/>
                <w:vAlign w:val="center"/>
                <w:hideMark/>
              </w:tcPr>
            </w:tcPrChange>
          </w:tcPr>
          <w:p w14:paraId="27CA001D" w14:textId="77777777" w:rsidR="00C65B9A" w:rsidRPr="00C65B9A" w:rsidRDefault="00C65B9A">
            <w:pPr>
              <w:spacing w:after="0" w:line="240" w:lineRule="auto"/>
              <w:rPr>
                <w:ins w:id="1341" w:author="Kasia Wojczulanis" w:date="2020-05-04T09:32:00Z"/>
                <w:rFonts w:eastAsia="Times New Roman" w:cstheme="minorHAnsi"/>
                <w:lang w:eastAsia="pl-PL"/>
                <w:rPrChange w:id="1342" w:author="Kasia Wojczulanis" w:date="2020-05-06T15:14:00Z">
                  <w:rPr>
                    <w:ins w:id="1343" w:author="Kasia Wojczulanis" w:date="2020-05-04T09:32:00Z"/>
                    <w:rFonts w:ascii="Times New Roman" w:eastAsia="Times New Roman" w:hAnsi="Times New Roman" w:cs="Times New Roman"/>
                    <w:sz w:val="18"/>
                    <w:szCs w:val="18"/>
                    <w:lang w:eastAsia="pl-PL"/>
                  </w:rPr>
                </w:rPrChange>
              </w:rPr>
              <w:pPrChange w:id="1344" w:author="Kasia Wojczulanis" w:date="2020-05-06T15:16:00Z">
                <w:pPr>
                  <w:spacing w:after="0" w:line="240" w:lineRule="auto"/>
                  <w:jc w:val="right"/>
                </w:pPr>
              </w:pPrChange>
            </w:pPr>
            <w:ins w:id="1345" w:author="Kasia Wojczulanis" w:date="2020-05-04T09:32:00Z">
              <w:r w:rsidRPr="00C65B9A">
                <w:rPr>
                  <w:rFonts w:eastAsia="Times New Roman" w:cstheme="minorHAnsi"/>
                  <w:lang w:eastAsia="pl-PL"/>
                  <w:rPrChange w:id="1346" w:author="Kasia Wojczulanis" w:date="2020-05-06T15:14:00Z">
                    <w:rPr>
                      <w:rFonts w:ascii="Times New Roman" w:eastAsia="Times New Roman" w:hAnsi="Times New Roman" w:cs="Times New Roman"/>
                      <w:sz w:val="18"/>
                      <w:szCs w:val="18"/>
                      <w:lang w:eastAsia="pl-PL"/>
                    </w:rPr>
                  </w:rPrChange>
                </w:rPr>
                <w:t xml:space="preserve">0.3686 </w:t>
              </w:r>
            </w:ins>
          </w:p>
        </w:tc>
        <w:tc>
          <w:tcPr>
            <w:tcW w:w="773" w:type="dxa"/>
            <w:vAlign w:val="center"/>
            <w:hideMark/>
            <w:tcPrChange w:id="1347" w:author="Kasia Wojczulanis" w:date="2020-05-06T15:16:00Z">
              <w:tcPr>
                <w:tcW w:w="773" w:type="dxa"/>
                <w:vAlign w:val="center"/>
                <w:hideMark/>
              </w:tcPr>
            </w:tcPrChange>
          </w:tcPr>
          <w:p w14:paraId="0B731F32" w14:textId="77777777" w:rsidR="00C65B9A" w:rsidRPr="00C65B9A" w:rsidRDefault="00C65B9A" w:rsidP="00C65B9A">
            <w:pPr>
              <w:spacing w:after="0" w:line="240" w:lineRule="auto"/>
              <w:rPr>
                <w:ins w:id="1348" w:author="Kasia Wojczulanis" w:date="2020-05-04T09:32:00Z"/>
                <w:rFonts w:eastAsia="Times New Roman" w:cstheme="minorHAnsi"/>
                <w:lang w:eastAsia="pl-PL"/>
                <w:rPrChange w:id="1349" w:author="Kasia Wojczulanis" w:date="2020-05-06T15:14:00Z">
                  <w:rPr>
                    <w:ins w:id="1350" w:author="Kasia Wojczulanis" w:date="2020-05-04T09:32:00Z"/>
                    <w:rFonts w:ascii="Times New Roman" w:eastAsia="Times New Roman" w:hAnsi="Times New Roman" w:cs="Times New Roman"/>
                    <w:sz w:val="18"/>
                    <w:szCs w:val="18"/>
                    <w:lang w:eastAsia="pl-PL"/>
                  </w:rPr>
                </w:rPrChange>
              </w:rPr>
            </w:pPr>
            <w:ins w:id="1351" w:author="Kasia Wojczulanis" w:date="2020-05-04T09:32:00Z">
              <w:r w:rsidRPr="00C65B9A">
                <w:rPr>
                  <w:rFonts w:eastAsia="Times New Roman" w:cstheme="minorHAnsi"/>
                  <w:b/>
                  <w:bCs/>
                  <w:lang w:eastAsia="pl-PL"/>
                  <w:rPrChange w:id="1352" w:author="Kasia Wojczulanis" w:date="2020-05-06T15:14:00Z">
                    <w:rPr>
                      <w:rFonts w:ascii="Times New Roman" w:eastAsia="Times New Roman" w:hAnsi="Times New Roman" w:cs="Times New Roman"/>
                      <w:b/>
                      <w:bCs/>
                      <w:sz w:val="18"/>
                      <w:szCs w:val="18"/>
                      <w:lang w:eastAsia="pl-PL"/>
                    </w:rPr>
                  </w:rPrChange>
                </w:rPr>
                <w:t>0.1244</w:t>
              </w:r>
              <w:r w:rsidRPr="00C65B9A">
                <w:rPr>
                  <w:rFonts w:eastAsia="Times New Roman" w:cstheme="minorHAnsi"/>
                  <w:lang w:eastAsia="pl-PL"/>
                  <w:rPrChange w:id="1353"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354" w:author="Kasia Wojczulanis" w:date="2020-05-06T15:16:00Z">
              <w:tcPr>
                <w:tcW w:w="792" w:type="dxa"/>
                <w:vAlign w:val="center"/>
                <w:hideMark/>
              </w:tcPr>
            </w:tcPrChange>
          </w:tcPr>
          <w:p w14:paraId="5A807FA7" w14:textId="77777777" w:rsidR="00C65B9A" w:rsidRPr="00C65B9A" w:rsidRDefault="00C65B9A" w:rsidP="00C65B9A">
            <w:pPr>
              <w:spacing w:after="0" w:line="240" w:lineRule="auto"/>
              <w:rPr>
                <w:ins w:id="1355" w:author="Kasia Wojczulanis" w:date="2020-05-04T09:32:00Z"/>
                <w:rFonts w:eastAsia="Times New Roman" w:cstheme="minorHAnsi"/>
                <w:lang w:eastAsia="pl-PL"/>
                <w:rPrChange w:id="1356" w:author="Kasia Wojczulanis" w:date="2020-05-06T15:14:00Z">
                  <w:rPr>
                    <w:ins w:id="1357" w:author="Kasia Wojczulanis" w:date="2020-05-04T09:32:00Z"/>
                    <w:rFonts w:ascii="Times New Roman" w:eastAsia="Times New Roman" w:hAnsi="Times New Roman" w:cs="Times New Roman"/>
                    <w:sz w:val="18"/>
                    <w:szCs w:val="18"/>
                    <w:lang w:eastAsia="pl-PL"/>
                  </w:rPr>
                </w:rPrChange>
              </w:rPr>
            </w:pPr>
            <w:ins w:id="1358" w:author="Kasia Wojczulanis" w:date="2020-05-04T09:32:00Z">
              <w:r w:rsidRPr="00C65B9A">
                <w:rPr>
                  <w:rFonts w:eastAsia="Times New Roman" w:cstheme="minorHAnsi"/>
                  <w:b/>
                  <w:bCs/>
                  <w:lang w:eastAsia="pl-PL"/>
                  <w:rPrChange w:id="1359" w:author="Kasia Wojczulanis" w:date="2020-05-06T15:14:00Z">
                    <w:rPr>
                      <w:rFonts w:ascii="Times New Roman" w:eastAsia="Times New Roman" w:hAnsi="Times New Roman" w:cs="Times New Roman"/>
                      <w:b/>
                      <w:bCs/>
                      <w:sz w:val="18"/>
                      <w:szCs w:val="18"/>
                      <w:lang w:eastAsia="pl-PL"/>
                    </w:rPr>
                  </w:rPrChange>
                </w:rPr>
                <w:t>0.6167</w:t>
              </w:r>
              <w:r w:rsidRPr="00C65B9A">
                <w:rPr>
                  <w:rFonts w:eastAsia="Times New Roman" w:cstheme="minorHAnsi"/>
                  <w:lang w:eastAsia="pl-PL"/>
                  <w:rPrChange w:id="1360"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361" w:author="Kasia Wojczulanis" w:date="2020-05-06T15:16:00Z">
              <w:tcPr>
                <w:tcW w:w="766" w:type="dxa"/>
                <w:vAlign w:val="center"/>
                <w:hideMark/>
              </w:tcPr>
            </w:tcPrChange>
          </w:tcPr>
          <w:p w14:paraId="0EAE163E" w14:textId="77777777" w:rsidR="00C65B9A" w:rsidRPr="00C65B9A" w:rsidRDefault="00C65B9A">
            <w:pPr>
              <w:spacing w:after="0" w:line="240" w:lineRule="auto"/>
              <w:rPr>
                <w:ins w:id="1362" w:author="Kasia Wojczulanis" w:date="2020-05-04T09:32:00Z"/>
                <w:rFonts w:eastAsia="Times New Roman" w:cstheme="minorHAnsi"/>
                <w:lang w:eastAsia="pl-PL"/>
                <w:rPrChange w:id="1363" w:author="Kasia Wojczulanis" w:date="2020-05-06T15:14:00Z">
                  <w:rPr>
                    <w:ins w:id="1364" w:author="Kasia Wojczulanis" w:date="2020-05-04T09:32:00Z"/>
                    <w:rFonts w:ascii="Times New Roman" w:eastAsia="Times New Roman" w:hAnsi="Times New Roman" w:cs="Times New Roman"/>
                    <w:sz w:val="18"/>
                    <w:szCs w:val="18"/>
                    <w:lang w:eastAsia="pl-PL"/>
                  </w:rPr>
                </w:rPrChange>
              </w:rPr>
              <w:pPrChange w:id="1365" w:author="Kasia Wojczulanis" w:date="2020-05-06T15:16:00Z">
                <w:pPr>
                  <w:spacing w:after="0" w:line="240" w:lineRule="auto"/>
                  <w:jc w:val="right"/>
                </w:pPr>
              </w:pPrChange>
            </w:pPr>
            <w:ins w:id="1366" w:author="Kasia Wojczulanis" w:date="2020-05-04T09:32:00Z">
              <w:r w:rsidRPr="00C65B9A">
                <w:rPr>
                  <w:rFonts w:eastAsia="Times New Roman" w:cstheme="minorHAnsi"/>
                  <w:lang w:eastAsia="pl-PL"/>
                  <w:rPrChange w:id="1367" w:author="Kasia Wojczulanis" w:date="2020-05-06T15:14:00Z">
                    <w:rPr>
                      <w:rFonts w:ascii="Times New Roman" w:eastAsia="Times New Roman" w:hAnsi="Times New Roman" w:cs="Times New Roman"/>
                      <w:sz w:val="18"/>
                      <w:szCs w:val="18"/>
                      <w:lang w:eastAsia="pl-PL"/>
                    </w:rPr>
                  </w:rPrChange>
                </w:rPr>
                <w:t xml:space="preserve">0.0023 </w:t>
              </w:r>
            </w:ins>
          </w:p>
        </w:tc>
        <w:tc>
          <w:tcPr>
            <w:tcW w:w="865" w:type="dxa"/>
            <w:vAlign w:val="center"/>
            <w:hideMark/>
            <w:tcPrChange w:id="1368" w:author="Kasia Wojczulanis" w:date="2020-05-06T15:16:00Z">
              <w:tcPr>
                <w:tcW w:w="865" w:type="dxa"/>
                <w:vAlign w:val="center"/>
                <w:hideMark/>
              </w:tcPr>
            </w:tcPrChange>
          </w:tcPr>
          <w:p w14:paraId="47980391" w14:textId="77777777" w:rsidR="00C65B9A" w:rsidRPr="00C65B9A" w:rsidRDefault="00C65B9A">
            <w:pPr>
              <w:spacing w:after="0" w:line="240" w:lineRule="auto"/>
              <w:rPr>
                <w:ins w:id="1369" w:author="Kasia Wojczulanis" w:date="2020-05-04T09:32:00Z"/>
                <w:rFonts w:eastAsia="Times New Roman" w:cstheme="minorHAnsi"/>
                <w:lang w:eastAsia="pl-PL"/>
                <w:rPrChange w:id="1370" w:author="Kasia Wojczulanis" w:date="2020-05-06T15:14:00Z">
                  <w:rPr>
                    <w:ins w:id="1371" w:author="Kasia Wojczulanis" w:date="2020-05-04T09:32:00Z"/>
                    <w:rFonts w:ascii="Times New Roman" w:eastAsia="Times New Roman" w:hAnsi="Times New Roman" w:cs="Times New Roman"/>
                    <w:sz w:val="18"/>
                    <w:szCs w:val="18"/>
                    <w:lang w:eastAsia="pl-PL"/>
                  </w:rPr>
                </w:rPrChange>
              </w:rPr>
              <w:pPrChange w:id="1372" w:author="Kasia Wojczulanis" w:date="2020-05-06T15:16:00Z">
                <w:pPr>
                  <w:spacing w:after="0" w:line="240" w:lineRule="auto"/>
                  <w:jc w:val="right"/>
                </w:pPr>
              </w:pPrChange>
            </w:pPr>
            <w:ins w:id="1373" w:author="Kasia Wojczulanis" w:date="2020-05-04T09:32:00Z">
              <w:r w:rsidRPr="00C65B9A">
                <w:rPr>
                  <w:rFonts w:eastAsia="Times New Roman" w:cstheme="minorHAnsi"/>
                  <w:lang w:eastAsia="pl-PL"/>
                  <w:rPrChange w:id="1374"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375" w:author="Kasia Wojczulanis" w:date="2020-05-06T15:16:00Z">
              <w:tcPr>
                <w:tcW w:w="602" w:type="dxa"/>
                <w:vAlign w:val="center"/>
                <w:hideMark/>
              </w:tcPr>
            </w:tcPrChange>
          </w:tcPr>
          <w:p w14:paraId="2DCDB09D" w14:textId="77777777" w:rsidR="00C65B9A" w:rsidRPr="00C65B9A" w:rsidRDefault="00C65B9A">
            <w:pPr>
              <w:spacing w:after="0" w:line="240" w:lineRule="auto"/>
              <w:rPr>
                <w:ins w:id="1376" w:author="Kasia Wojczulanis" w:date="2020-05-04T09:32:00Z"/>
                <w:rFonts w:eastAsia="Times New Roman" w:cstheme="minorHAnsi"/>
                <w:lang w:eastAsia="pl-PL"/>
                <w:rPrChange w:id="1377" w:author="Kasia Wojczulanis" w:date="2020-05-06T15:14:00Z">
                  <w:rPr>
                    <w:ins w:id="1378" w:author="Kasia Wojczulanis" w:date="2020-05-04T09:32:00Z"/>
                    <w:rFonts w:ascii="Times New Roman" w:eastAsia="Times New Roman" w:hAnsi="Times New Roman" w:cs="Times New Roman"/>
                    <w:sz w:val="18"/>
                    <w:szCs w:val="18"/>
                    <w:lang w:eastAsia="pl-PL"/>
                  </w:rPr>
                </w:rPrChange>
              </w:rPr>
              <w:pPrChange w:id="1379" w:author="Kasia Wojczulanis" w:date="2020-05-06T15:16:00Z">
                <w:pPr>
                  <w:spacing w:after="0" w:line="240" w:lineRule="auto"/>
                  <w:jc w:val="right"/>
                </w:pPr>
              </w:pPrChange>
            </w:pPr>
            <w:ins w:id="1380" w:author="Kasia Wojczulanis" w:date="2020-05-04T09:32:00Z">
              <w:r w:rsidRPr="00C65B9A">
                <w:rPr>
                  <w:rFonts w:eastAsia="Times New Roman" w:cstheme="minorHAnsi"/>
                  <w:lang w:eastAsia="pl-PL"/>
                  <w:rPrChange w:id="1381"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382" w:author="Kasia Wojczulanis" w:date="2020-05-06T15:16:00Z">
              <w:tcPr>
                <w:tcW w:w="531" w:type="dxa"/>
                <w:vAlign w:val="center"/>
                <w:hideMark/>
              </w:tcPr>
            </w:tcPrChange>
          </w:tcPr>
          <w:p w14:paraId="46FD2FD5" w14:textId="77777777" w:rsidR="00C65B9A" w:rsidRPr="00C65B9A" w:rsidRDefault="00C65B9A" w:rsidP="005E40AB">
            <w:pPr>
              <w:spacing w:after="0" w:line="240" w:lineRule="auto"/>
              <w:jc w:val="right"/>
              <w:rPr>
                <w:ins w:id="1383" w:author="Kasia Wojczulanis" w:date="2020-05-04T09:32:00Z"/>
                <w:rFonts w:eastAsia="Times New Roman" w:cstheme="minorHAnsi"/>
                <w:lang w:eastAsia="pl-PL"/>
                <w:rPrChange w:id="1384" w:author="Kasia Wojczulanis" w:date="2020-05-06T15:14:00Z">
                  <w:rPr>
                    <w:ins w:id="1385" w:author="Kasia Wojczulanis" w:date="2020-05-04T09:32:00Z"/>
                    <w:rFonts w:ascii="Times New Roman" w:eastAsia="Times New Roman" w:hAnsi="Times New Roman" w:cs="Times New Roman"/>
                    <w:sz w:val="18"/>
                    <w:szCs w:val="18"/>
                    <w:lang w:eastAsia="pl-PL"/>
                  </w:rPr>
                </w:rPrChange>
              </w:rPr>
            </w:pPr>
            <w:ins w:id="1386" w:author="Kasia Wojczulanis" w:date="2020-05-04T09:32:00Z">
              <w:r w:rsidRPr="00C65B9A">
                <w:rPr>
                  <w:rFonts w:eastAsia="Times New Roman" w:cstheme="minorHAnsi"/>
                  <w:lang w:eastAsia="pl-PL"/>
                  <w:rPrChange w:id="1387"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3C1ACED0" w14:textId="77777777" w:rsidTr="00C65B9A">
        <w:trPr>
          <w:tblCellSpacing w:w="15" w:type="dxa"/>
          <w:ins w:id="1388" w:author="Kasia Wojczulanis" w:date="2020-05-04T09:32:00Z"/>
          <w:trPrChange w:id="1389" w:author="Kasia Wojczulanis" w:date="2020-05-06T15:16:00Z">
            <w:trPr>
              <w:tblCellSpacing w:w="15" w:type="dxa"/>
            </w:trPr>
          </w:trPrChange>
        </w:trPr>
        <w:tc>
          <w:tcPr>
            <w:tcW w:w="3013" w:type="dxa"/>
            <w:vAlign w:val="center"/>
            <w:hideMark/>
            <w:tcPrChange w:id="1390" w:author="Kasia Wojczulanis" w:date="2020-05-06T15:16:00Z">
              <w:tcPr>
                <w:tcW w:w="2509" w:type="dxa"/>
                <w:vAlign w:val="center"/>
                <w:hideMark/>
              </w:tcPr>
            </w:tcPrChange>
          </w:tcPr>
          <w:p w14:paraId="1A78A68F" w14:textId="77777777" w:rsidR="00C65B9A" w:rsidRPr="00C65B9A" w:rsidRDefault="00C65B9A" w:rsidP="00C65B9A">
            <w:pPr>
              <w:spacing w:after="0" w:line="240" w:lineRule="auto"/>
              <w:rPr>
                <w:ins w:id="1391" w:author="Kasia Wojczulanis" w:date="2020-05-04T09:32:00Z"/>
                <w:rFonts w:eastAsia="Times New Roman" w:cstheme="minorHAnsi"/>
                <w:lang w:eastAsia="pl-PL"/>
                <w:rPrChange w:id="1392" w:author="Kasia Wojczulanis" w:date="2020-05-06T15:14:00Z">
                  <w:rPr>
                    <w:ins w:id="1393" w:author="Kasia Wojczulanis" w:date="2020-05-04T09:32:00Z"/>
                    <w:rFonts w:ascii="Times New Roman" w:eastAsia="Times New Roman" w:hAnsi="Times New Roman" w:cs="Times New Roman"/>
                    <w:sz w:val="18"/>
                    <w:szCs w:val="18"/>
                    <w:lang w:eastAsia="pl-PL"/>
                  </w:rPr>
                </w:rPrChange>
              </w:rPr>
            </w:pPr>
            <w:ins w:id="1394" w:author="Kasia Wojczulanis" w:date="2020-05-04T09:32:00Z">
              <w:r w:rsidRPr="00C65B9A">
                <w:rPr>
                  <w:rFonts w:eastAsia="Times New Roman" w:cstheme="minorHAnsi"/>
                  <w:lang w:eastAsia="pl-PL"/>
                  <w:rPrChange w:id="1395" w:author="Kasia Wojczulanis" w:date="2020-05-06T15:14:00Z">
                    <w:rPr>
                      <w:rFonts w:ascii="Times New Roman" w:eastAsia="Times New Roman" w:hAnsi="Times New Roman" w:cs="Times New Roman"/>
                      <w:sz w:val="18"/>
                      <w:szCs w:val="18"/>
                      <w:lang w:eastAsia="pl-PL"/>
                    </w:rPr>
                  </w:rPrChange>
                </w:rPr>
                <w:t xml:space="preserve">risk_avoidance </w:t>
              </w:r>
            </w:ins>
          </w:p>
        </w:tc>
        <w:tc>
          <w:tcPr>
            <w:tcW w:w="1009" w:type="dxa"/>
            <w:vAlign w:val="center"/>
            <w:hideMark/>
            <w:tcPrChange w:id="1396" w:author="Kasia Wojczulanis" w:date="2020-05-06T15:16:00Z">
              <w:tcPr>
                <w:tcW w:w="1009" w:type="dxa"/>
                <w:vAlign w:val="center"/>
                <w:hideMark/>
              </w:tcPr>
            </w:tcPrChange>
          </w:tcPr>
          <w:p w14:paraId="219A73D9" w14:textId="77777777" w:rsidR="00C65B9A" w:rsidRPr="00C65B9A" w:rsidRDefault="00C65B9A">
            <w:pPr>
              <w:spacing w:after="0" w:line="240" w:lineRule="auto"/>
              <w:rPr>
                <w:ins w:id="1397" w:author="Kasia Wojczulanis" w:date="2020-05-04T09:32:00Z"/>
                <w:rFonts w:eastAsia="Times New Roman" w:cstheme="minorHAnsi"/>
                <w:lang w:eastAsia="pl-PL"/>
                <w:rPrChange w:id="1398" w:author="Kasia Wojczulanis" w:date="2020-05-06T15:14:00Z">
                  <w:rPr>
                    <w:ins w:id="1399" w:author="Kasia Wojczulanis" w:date="2020-05-04T09:32:00Z"/>
                    <w:rFonts w:ascii="Times New Roman" w:eastAsia="Times New Roman" w:hAnsi="Times New Roman" w:cs="Times New Roman"/>
                    <w:sz w:val="18"/>
                    <w:szCs w:val="18"/>
                    <w:lang w:eastAsia="pl-PL"/>
                  </w:rPr>
                </w:rPrChange>
              </w:rPr>
              <w:pPrChange w:id="1400" w:author="Kasia Wojczulanis" w:date="2020-05-06T15:16:00Z">
                <w:pPr>
                  <w:spacing w:after="0" w:line="240" w:lineRule="auto"/>
                  <w:jc w:val="right"/>
                </w:pPr>
              </w:pPrChange>
            </w:pPr>
            <w:ins w:id="1401" w:author="Kasia Wojczulanis" w:date="2020-05-04T09:32:00Z">
              <w:r w:rsidRPr="00C65B9A">
                <w:rPr>
                  <w:rFonts w:eastAsia="Times New Roman" w:cstheme="minorHAnsi"/>
                  <w:lang w:eastAsia="pl-PL"/>
                  <w:rPrChange w:id="1402" w:author="Kasia Wojczulanis" w:date="2020-05-06T15:14:00Z">
                    <w:rPr>
                      <w:rFonts w:ascii="Times New Roman" w:eastAsia="Times New Roman" w:hAnsi="Times New Roman" w:cs="Times New Roman"/>
                      <w:sz w:val="18"/>
                      <w:szCs w:val="18"/>
                      <w:lang w:eastAsia="pl-PL"/>
                    </w:rPr>
                  </w:rPrChange>
                </w:rPr>
                <w:t xml:space="preserve">-0.0327 </w:t>
              </w:r>
            </w:ins>
          </w:p>
        </w:tc>
        <w:tc>
          <w:tcPr>
            <w:tcW w:w="773" w:type="dxa"/>
            <w:vAlign w:val="center"/>
            <w:hideMark/>
            <w:tcPrChange w:id="1403" w:author="Kasia Wojczulanis" w:date="2020-05-06T15:16:00Z">
              <w:tcPr>
                <w:tcW w:w="773" w:type="dxa"/>
                <w:vAlign w:val="center"/>
                <w:hideMark/>
              </w:tcPr>
            </w:tcPrChange>
          </w:tcPr>
          <w:p w14:paraId="3D5B12A4" w14:textId="77777777" w:rsidR="00C65B9A" w:rsidRPr="00C65B9A" w:rsidRDefault="00C65B9A" w:rsidP="00C65B9A">
            <w:pPr>
              <w:spacing w:after="0" w:line="240" w:lineRule="auto"/>
              <w:rPr>
                <w:ins w:id="1404" w:author="Kasia Wojczulanis" w:date="2020-05-04T09:32:00Z"/>
                <w:rFonts w:eastAsia="Times New Roman" w:cstheme="minorHAnsi"/>
                <w:lang w:eastAsia="pl-PL"/>
                <w:rPrChange w:id="1405" w:author="Kasia Wojczulanis" w:date="2020-05-06T15:14:00Z">
                  <w:rPr>
                    <w:ins w:id="1406" w:author="Kasia Wojczulanis" w:date="2020-05-04T09:32:00Z"/>
                    <w:rFonts w:ascii="Times New Roman" w:eastAsia="Times New Roman" w:hAnsi="Times New Roman" w:cs="Times New Roman"/>
                    <w:sz w:val="18"/>
                    <w:szCs w:val="18"/>
                    <w:lang w:eastAsia="pl-PL"/>
                  </w:rPr>
                </w:rPrChange>
              </w:rPr>
            </w:pPr>
            <w:ins w:id="1407" w:author="Kasia Wojczulanis" w:date="2020-05-04T09:32:00Z">
              <w:r w:rsidRPr="00C65B9A">
                <w:rPr>
                  <w:rFonts w:eastAsia="Times New Roman" w:cstheme="minorHAnsi"/>
                  <w:lang w:eastAsia="pl-PL"/>
                  <w:rPrChange w:id="1408" w:author="Kasia Wojczulanis" w:date="2020-05-06T15:14:00Z">
                    <w:rPr>
                      <w:rFonts w:ascii="Times New Roman" w:eastAsia="Times New Roman" w:hAnsi="Times New Roman" w:cs="Times New Roman"/>
                      <w:sz w:val="18"/>
                      <w:szCs w:val="18"/>
                      <w:lang w:eastAsia="pl-PL"/>
                    </w:rPr>
                  </w:rPrChange>
                </w:rPr>
                <w:t xml:space="preserve">-0.0663 </w:t>
              </w:r>
            </w:ins>
          </w:p>
        </w:tc>
        <w:tc>
          <w:tcPr>
            <w:tcW w:w="792" w:type="dxa"/>
            <w:vAlign w:val="center"/>
            <w:hideMark/>
            <w:tcPrChange w:id="1409" w:author="Kasia Wojczulanis" w:date="2020-05-06T15:16:00Z">
              <w:tcPr>
                <w:tcW w:w="792" w:type="dxa"/>
                <w:vAlign w:val="center"/>
                <w:hideMark/>
              </w:tcPr>
            </w:tcPrChange>
          </w:tcPr>
          <w:p w14:paraId="69E6EA01" w14:textId="77777777" w:rsidR="00C65B9A" w:rsidRPr="00C65B9A" w:rsidRDefault="00C65B9A" w:rsidP="00C65B9A">
            <w:pPr>
              <w:spacing w:after="0" w:line="240" w:lineRule="auto"/>
              <w:rPr>
                <w:ins w:id="1410" w:author="Kasia Wojczulanis" w:date="2020-05-04T09:32:00Z"/>
                <w:rFonts w:eastAsia="Times New Roman" w:cstheme="minorHAnsi"/>
                <w:lang w:eastAsia="pl-PL"/>
                <w:rPrChange w:id="1411" w:author="Kasia Wojczulanis" w:date="2020-05-06T15:14:00Z">
                  <w:rPr>
                    <w:ins w:id="1412" w:author="Kasia Wojczulanis" w:date="2020-05-04T09:32:00Z"/>
                    <w:rFonts w:ascii="Times New Roman" w:eastAsia="Times New Roman" w:hAnsi="Times New Roman" w:cs="Times New Roman"/>
                    <w:sz w:val="18"/>
                    <w:szCs w:val="18"/>
                    <w:lang w:eastAsia="pl-PL"/>
                  </w:rPr>
                </w:rPrChange>
              </w:rPr>
            </w:pPr>
            <w:ins w:id="1413" w:author="Kasia Wojczulanis" w:date="2020-05-04T09:32:00Z">
              <w:r w:rsidRPr="00C65B9A">
                <w:rPr>
                  <w:rFonts w:eastAsia="Times New Roman" w:cstheme="minorHAnsi"/>
                  <w:lang w:eastAsia="pl-PL"/>
                  <w:rPrChange w:id="1414" w:author="Kasia Wojczulanis" w:date="2020-05-06T15:14:00Z">
                    <w:rPr>
                      <w:rFonts w:ascii="Times New Roman" w:eastAsia="Times New Roman" w:hAnsi="Times New Roman" w:cs="Times New Roman"/>
                      <w:sz w:val="18"/>
                      <w:szCs w:val="18"/>
                      <w:lang w:eastAsia="pl-PL"/>
                    </w:rPr>
                  </w:rPrChange>
                </w:rPr>
                <w:t xml:space="preserve">0.0023 </w:t>
              </w:r>
            </w:ins>
          </w:p>
        </w:tc>
        <w:tc>
          <w:tcPr>
            <w:tcW w:w="766" w:type="dxa"/>
            <w:vAlign w:val="center"/>
            <w:hideMark/>
            <w:tcPrChange w:id="1415" w:author="Kasia Wojczulanis" w:date="2020-05-06T15:16:00Z">
              <w:tcPr>
                <w:tcW w:w="766" w:type="dxa"/>
                <w:vAlign w:val="center"/>
                <w:hideMark/>
              </w:tcPr>
            </w:tcPrChange>
          </w:tcPr>
          <w:p w14:paraId="5AAC0CB1" w14:textId="77777777" w:rsidR="00C65B9A" w:rsidRPr="00C65B9A" w:rsidRDefault="00C65B9A">
            <w:pPr>
              <w:spacing w:after="0" w:line="240" w:lineRule="auto"/>
              <w:rPr>
                <w:ins w:id="1416" w:author="Kasia Wojczulanis" w:date="2020-05-04T09:32:00Z"/>
                <w:rFonts w:eastAsia="Times New Roman" w:cstheme="minorHAnsi"/>
                <w:lang w:eastAsia="pl-PL"/>
                <w:rPrChange w:id="1417" w:author="Kasia Wojczulanis" w:date="2020-05-06T15:14:00Z">
                  <w:rPr>
                    <w:ins w:id="1418" w:author="Kasia Wojczulanis" w:date="2020-05-04T09:32:00Z"/>
                    <w:rFonts w:ascii="Times New Roman" w:eastAsia="Times New Roman" w:hAnsi="Times New Roman" w:cs="Times New Roman"/>
                    <w:sz w:val="18"/>
                    <w:szCs w:val="18"/>
                    <w:lang w:eastAsia="pl-PL"/>
                  </w:rPr>
                </w:rPrChange>
              </w:rPr>
              <w:pPrChange w:id="1419" w:author="Kasia Wojczulanis" w:date="2020-05-06T15:16:00Z">
                <w:pPr>
                  <w:spacing w:after="0" w:line="240" w:lineRule="auto"/>
                  <w:jc w:val="right"/>
                </w:pPr>
              </w:pPrChange>
            </w:pPr>
            <w:ins w:id="1420" w:author="Kasia Wojczulanis" w:date="2020-05-04T09:32:00Z">
              <w:r w:rsidRPr="00C65B9A">
                <w:rPr>
                  <w:rFonts w:eastAsia="Times New Roman" w:cstheme="minorHAnsi"/>
                  <w:lang w:eastAsia="pl-PL"/>
                  <w:rPrChange w:id="1421" w:author="Kasia Wojczulanis" w:date="2020-05-06T15:14:00Z">
                    <w:rPr>
                      <w:rFonts w:ascii="Times New Roman" w:eastAsia="Times New Roman" w:hAnsi="Times New Roman" w:cs="Times New Roman"/>
                      <w:sz w:val="18"/>
                      <w:szCs w:val="18"/>
                      <w:lang w:eastAsia="pl-PL"/>
                    </w:rPr>
                  </w:rPrChange>
                </w:rPr>
                <w:t xml:space="preserve">0.0641 </w:t>
              </w:r>
            </w:ins>
          </w:p>
        </w:tc>
        <w:tc>
          <w:tcPr>
            <w:tcW w:w="865" w:type="dxa"/>
            <w:vAlign w:val="center"/>
            <w:hideMark/>
            <w:tcPrChange w:id="1422" w:author="Kasia Wojczulanis" w:date="2020-05-06T15:16:00Z">
              <w:tcPr>
                <w:tcW w:w="865" w:type="dxa"/>
                <w:vAlign w:val="center"/>
                <w:hideMark/>
              </w:tcPr>
            </w:tcPrChange>
          </w:tcPr>
          <w:p w14:paraId="156FC476" w14:textId="77777777" w:rsidR="00C65B9A" w:rsidRPr="00C65B9A" w:rsidRDefault="00C65B9A">
            <w:pPr>
              <w:spacing w:after="0" w:line="240" w:lineRule="auto"/>
              <w:rPr>
                <w:ins w:id="1423" w:author="Kasia Wojczulanis" w:date="2020-05-04T09:32:00Z"/>
                <w:rFonts w:eastAsia="Times New Roman" w:cstheme="minorHAnsi"/>
                <w:lang w:eastAsia="pl-PL"/>
                <w:rPrChange w:id="1424" w:author="Kasia Wojczulanis" w:date="2020-05-06T15:14:00Z">
                  <w:rPr>
                    <w:ins w:id="1425" w:author="Kasia Wojczulanis" w:date="2020-05-04T09:32:00Z"/>
                    <w:rFonts w:ascii="Times New Roman" w:eastAsia="Times New Roman" w:hAnsi="Times New Roman" w:cs="Times New Roman"/>
                    <w:sz w:val="18"/>
                    <w:szCs w:val="18"/>
                    <w:lang w:eastAsia="pl-PL"/>
                  </w:rPr>
                </w:rPrChange>
              </w:rPr>
              <w:pPrChange w:id="1426" w:author="Kasia Wojczulanis" w:date="2020-05-06T15:16:00Z">
                <w:pPr>
                  <w:spacing w:after="0" w:line="240" w:lineRule="auto"/>
                  <w:jc w:val="right"/>
                </w:pPr>
              </w:pPrChange>
            </w:pPr>
            <w:ins w:id="1427" w:author="Kasia Wojczulanis" w:date="2020-05-04T09:32:00Z">
              <w:r w:rsidRPr="00C65B9A">
                <w:rPr>
                  <w:rFonts w:eastAsia="Times New Roman" w:cstheme="minorHAnsi"/>
                  <w:lang w:eastAsia="pl-PL"/>
                  <w:rPrChange w:id="1428"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429" w:author="Kasia Wojczulanis" w:date="2020-05-06T15:16:00Z">
              <w:tcPr>
                <w:tcW w:w="602" w:type="dxa"/>
                <w:vAlign w:val="center"/>
                <w:hideMark/>
              </w:tcPr>
            </w:tcPrChange>
          </w:tcPr>
          <w:p w14:paraId="7BD09464" w14:textId="77777777" w:rsidR="00C65B9A" w:rsidRPr="00C65B9A" w:rsidRDefault="00C65B9A">
            <w:pPr>
              <w:spacing w:after="0" w:line="240" w:lineRule="auto"/>
              <w:rPr>
                <w:ins w:id="1430" w:author="Kasia Wojczulanis" w:date="2020-05-04T09:32:00Z"/>
                <w:rFonts w:eastAsia="Times New Roman" w:cstheme="minorHAnsi"/>
                <w:lang w:eastAsia="pl-PL"/>
                <w:rPrChange w:id="1431" w:author="Kasia Wojczulanis" w:date="2020-05-06T15:14:00Z">
                  <w:rPr>
                    <w:ins w:id="1432" w:author="Kasia Wojczulanis" w:date="2020-05-04T09:32:00Z"/>
                    <w:rFonts w:ascii="Times New Roman" w:eastAsia="Times New Roman" w:hAnsi="Times New Roman" w:cs="Times New Roman"/>
                    <w:sz w:val="18"/>
                    <w:szCs w:val="18"/>
                    <w:lang w:eastAsia="pl-PL"/>
                  </w:rPr>
                </w:rPrChange>
              </w:rPr>
              <w:pPrChange w:id="1433" w:author="Kasia Wojczulanis" w:date="2020-05-06T15:16:00Z">
                <w:pPr>
                  <w:spacing w:after="0" w:line="240" w:lineRule="auto"/>
                  <w:jc w:val="right"/>
                </w:pPr>
              </w:pPrChange>
            </w:pPr>
            <w:ins w:id="1434" w:author="Kasia Wojczulanis" w:date="2020-05-04T09:32:00Z">
              <w:r w:rsidRPr="00C65B9A">
                <w:rPr>
                  <w:rFonts w:eastAsia="Times New Roman" w:cstheme="minorHAnsi"/>
                  <w:lang w:eastAsia="pl-PL"/>
                  <w:rPrChange w:id="1435"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436" w:author="Kasia Wojczulanis" w:date="2020-05-06T15:16:00Z">
              <w:tcPr>
                <w:tcW w:w="531" w:type="dxa"/>
                <w:vAlign w:val="center"/>
                <w:hideMark/>
              </w:tcPr>
            </w:tcPrChange>
          </w:tcPr>
          <w:p w14:paraId="0BD9C302" w14:textId="77777777" w:rsidR="00C65B9A" w:rsidRPr="00C65B9A" w:rsidRDefault="00C65B9A" w:rsidP="005E40AB">
            <w:pPr>
              <w:spacing w:after="0" w:line="240" w:lineRule="auto"/>
              <w:jc w:val="right"/>
              <w:rPr>
                <w:ins w:id="1437" w:author="Kasia Wojczulanis" w:date="2020-05-04T09:32:00Z"/>
                <w:rFonts w:eastAsia="Times New Roman" w:cstheme="minorHAnsi"/>
                <w:lang w:eastAsia="pl-PL"/>
                <w:rPrChange w:id="1438" w:author="Kasia Wojczulanis" w:date="2020-05-06T15:14:00Z">
                  <w:rPr>
                    <w:ins w:id="1439" w:author="Kasia Wojczulanis" w:date="2020-05-04T09:32:00Z"/>
                    <w:rFonts w:ascii="Times New Roman" w:eastAsia="Times New Roman" w:hAnsi="Times New Roman" w:cs="Times New Roman"/>
                    <w:sz w:val="18"/>
                    <w:szCs w:val="18"/>
                    <w:lang w:eastAsia="pl-PL"/>
                  </w:rPr>
                </w:rPrChange>
              </w:rPr>
            </w:pPr>
            <w:ins w:id="1440" w:author="Kasia Wojczulanis" w:date="2020-05-04T09:32:00Z">
              <w:r w:rsidRPr="00C65B9A">
                <w:rPr>
                  <w:rFonts w:eastAsia="Times New Roman" w:cstheme="minorHAnsi"/>
                  <w:lang w:eastAsia="pl-PL"/>
                  <w:rPrChange w:id="1441"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1F51CEF9" w14:textId="77777777" w:rsidTr="00C65B9A">
        <w:trPr>
          <w:tblCellSpacing w:w="15" w:type="dxa"/>
          <w:ins w:id="1442" w:author="Kasia Wojczulanis" w:date="2020-05-04T09:32:00Z"/>
          <w:trPrChange w:id="1443" w:author="Kasia Wojczulanis" w:date="2020-05-06T15:16:00Z">
            <w:trPr>
              <w:tblCellSpacing w:w="15" w:type="dxa"/>
            </w:trPr>
          </w:trPrChange>
        </w:trPr>
        <w:tc>
          <w:tcPr>
            <w:tcW w:w="3013" w:type="dxa"/>
            <w:vAlign w:val="center"/>
            <w:hideMark/>
            <w:tcPrChange w:id="1444" w:author="Kasia Wojczulanis" w:date="2020-05-06T15:16:00Z">
              <w:tcPr>
                <w:tcW w:w="2509" w:type="dxa"/>
                <w:vAlign w:val="center"/>
                <w:hideMark/>
              </w:tcPr>
            </w:tcPrChange>
          </w:tcPr>
          <w:p w14:paraId="2CC694F3" w14:textId="77777777" w:rsidR="00C65B9A" w:rsidRPr="00C65B9A" w:rsidRDefault="00C65B9A" w:rsidP="00C65B9A">
            <w:pPr>
              <w:spacing w:after="0" w:line="240" w:lineRule="auto"/>
              <w:rPr>
                <w:ins w:id="1445" w:author="Kasia Wojczulanis" w:date="2020-05-04T09:32:00Z"/>
                <w:rFonts w:eastAsia="Times New Roman" w:cstheme="minorHAnsi"/>
                <w:lang w:eastAsia="pl-PL"/>
                <w:rPrChange w:id="1446" w:author="Kasia Wojczulanis" w:date="2020-05-06T15:14:00Z">
                  <w:rPr>
                    <w:ins w:id="1447" w:author="Kasia Wojczulanis" w:date="2020-05-04T09:32:00Z"/>
                    <w:rFonts w:ascii="Times New Roman" w:eastAsia="Times New Roman" w:hAnsi="Times New Roman" w:cs="Times New Roman"/>
                    <w:sz w:val="18"/>
                    <w:szCs w:val="18"/>
                    <w:lang w:eastAsia="pl-PL"/>
                  </w:rPr>
                </w:rPrChange>
              </w:rPr>
            </w:pPr>
            <w:ins w:id="1448" w:author="Kasia Wojczulanis" w:date="2020-05-04T09:32:00Z">
              <w:r w:rsidRPr="00C65B9A">
                <w:rPr>
                  <w:rFonts w:eastAsia="Times New Roman" w:cstheme="minorHAnsi"/>
                  <w:lang w:eastAsia="pl-PL"/>
                  <w:rPrChange w:id="1449" w:author="Kasia Wojczulanis" w:date="2020-05-06T15:14:00Z">
                    <w:rPr>
                      <w:rFonts w:ascii="Times New Roman" w:eastAsia="Times New Roman" w:hAnsi="Times New Roman" w:cs="Times New Roman"/>
                      <w:sz w:val="18"/>
                      <w:szCs w:val="18"/>
                      <w:lang w:eastAsia="pl-PL"/>
                    </w:rPr>
                  </w:rPrChange>
                </w:rPr>
                <w:t xml:space="preserve">contextHigh risk:arousal </w:t>
              </w:r>
            </w:ins>
          </w:p>
        </w:tc>
        <w:tc>
          <w:tcPr>
            <w:tcW w:w="1009" w:type="dxa"/>
            <w:vAlign w:val="center"/>
            <w:hideMark/>
            <w:tcPrChange w:id="1450" w:author="Kasia Wojczulanis" w:date="2020-05-06T15:16:00Z">
              <w:tcPr>
                <w:tcW w:w="1009" w:type="dxa"/>
                <w:vAlign w:val="center"/>
                <w:hideMark/>
              </w:tcPr>
            </w:tcPrChange>
          </w:tcPr>
          <w:p w14:paraId="594CF8FB" w14:textId="77777777" w:rsidR="00C65B9A" w:rsidRPr="00C65B9A" w:rsidRDefault="00C65B9A">
            <w:pPr>
              <w:spacing w:after="0" w:line="240" w:lineRule="auto"/>
              <w:rPr>
                <w:ins w:id="1451" w:author="Kasia Wojczulanis" w:date="2020-05-04T09:32:00Z"/>
                <w:rFonts w:eastAsia="Times New Roman" w:cstheme="minorHAnsi"/>
                <w:lang w:eastAsia="pl-PL"/>
                <w:rPrChange w:id="1452" w:author="Kasia Wojczulanis" w:date="2020-05-06T15:14:00Z">
                  <w:rPr>
                    <w:ins w:id="1453" w:author="Kasia Wojczulanis" w:date="2020-05-04T09:32:00Z"/>
                    <w:rFonts w:ascii="Times New Roman" w:eastAsia="Times New Roman" w:hAnsi="Times New Roman" w:cs="Times New Roman"/>
                    <w:sz w:val="18"/>
                    <w:szCs w:val="18"/>
                    <w:lang w:eastAsia="pl-PL"/>
                  </w:rPr>
                </w:rPrChange>
              </w:rPr>
              <w:pPrChange w:id="1454" w:author="Kasia Wojczulanis" w:date="2020-05-06T15:16:00Z">
                <w:pPr>
                  <w:spacing w:after="0" w:line="240" w:lineRule="auto"/>
                  <w:jc w:val="right"/>
                </w:pPr>
              </w:pPrChange>
            </w:pPr>
            <w:ins w:id="1455" w:author="Kasia Wojczulanis" w:date="2020-05-04T09:32:00Z">
              <w:r w:rsidRPr="00C65B9A">
                <w:rPr>
                  <w:rFonts w:eastAsia="Times New Roman" w:cstheme="minorHAnsi"/>
                  <w:lang w:eastAsia="pl-PL"/>
                  <w:rPrChange w:id="1456" w:author="Kasia Wojczulanis" w:date="2020-05-06T15:14:00Z">
                    <w:rPr>
                      <w:rFonts w:ascii="Times New Roman" w:eastAsia="Times New Roman" w:hAnsi="Times New Roman" w:cs="Times New Roman"/>
                      <w:sz w:val="18"/>
                      <w:szCs w:val="18"/>
                      <w:lang w:eastAsia="pl-PL"/>
                    </w:rPr>
                  </w:rPrChange>
                </w:rPr>
                <w:t xml:space="preserve">0.2445 </w:t>
              </w:r>
            </w:ins>
          </w:p>
        </w:tc>
        <w:tc>
          <w:tcPr>
            <w:tcW w:w="773" w:type="dxa"/>
            <w:vAlign w:val="center"/>
            <w:hideMark/>
            <w:tcPrChange w:id="1457" w:author="Kasia Wojczulanis" w:date="2020-05-06T15:16:00Z">
              <w:tcPr>
                <w:tcW w:w="773" w:type="dxa"/>
                <w:vAlign w:val="center"/>
                <w:hideMark/>
              </w:tcPr>
            </w:tcPrChange>
          </w:tcPr>
          <w:p w14:paraId="78F892B1" w14:textId="77777777" w:rsidR="00C65B9A" w:rsidRPr="00C65B9A" w:rsidRDefault="00C65B9A" w:rsidP="00C65B9A">
            <w:pPr>
              <w:spacing w:after="0" w:line="240" w:lineRule="auto"/>
              <w:rPr>
                <w:ins w:id="1458" w:author="Kasia Wojczulanis" w:date="2020-05-04T09:32:00Z"/>
                <w:rFonts w:eastAsia="Times New Roman" w:cstheme="minorHAnsi"/>
                <w:lang w:eastAsia="pl-PL"/>
                <w:rPrChange w:id="1459" w:author="Kasia Wojczulanis" w:date="2020-05-06T15:14:00Z">
                  <w:rPr>
                    <w:ins w:id="1460" w:author="Kasia Wojczulanis" w:date="2020-05-04T09:32:00Z"/>
                    <w:rFonts w:ascii="Times New Roman" w:eastAsia="Times New Roman" w:hAnsi="Times New Roman" w:cs="Times New Roman"/>
                    <w:sz w:val="18"/>
                    <w:szCs w:val="18"/>
                    <w:lang w:eastAsia="pl-PL"/>
                  </w:rPr>
                </w:rPrChange>
              </w:rPr>
            </w:pPr>
            <w:ins w:id="1461" w:author="Kasia Wojczulanis" w:date="2020-05-04T09:32:00Z">
              <w:r w:rsidRPr="00C65B9A">
                <w:rPr>
                  <w:rFonts w:eastAsia="Times New Roman" w:cstheme="minorHAnsi"/>
                  <w:b/>
                  <w:bCs/>
                  <w:lang w:eastAsia="pl-PL"/>
                  <w:rPrChange w:id="1462" w:author="Kasia Wojczulanis" w:date="2020-05-06T15:14:00Z">
                    <w:rPr>
                      <w:rFonts w:ascii="Times New Roman" w:eastAsia="Times New Roman" w:hAnsi="Times New Roman" w:cs="Times New Roman"/>
                      <w:b/>
                      <w:bCs/>
                      <w:sz w:val="18"/>
                      <w:szCs w:val="18"/>
                      <w:lang w:eastAsia="pl-PL"/>
                    </w:rPr>
                  </w:rPrChange>
                </w:rPr>
                <w:t>0.1541</w:t>
              </w:r>
              <w:r w:rsidRPr="00C65B9A">
                <w:rPr>
                  <w:rFonts w:eastAsia="Times New Roman" w:cstheme="minorHAnsi"/>
                  <w:lang w:eastAsia="pl-PL"/>
                  <w:rPrChange w:id="1463"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464" w:author="Kasia Wojczulanis" w:date="2020-05-06T15:16:00Z">
              <w:tcPr>
                <w:tcW w:w="792" w:type="dxa"/>
                <w:vAlign w:val="center"/>
                <w:hideMark/>
              </w:tcPr>
            </w:tcPrChange>
          </w:tcPr>
          <w:p w14:paraId="73208483" w14:textId="77777777" w:rsidR="00C65B9A" w:rsidRPr="00C65B9A" w:rsidRDefault="00C65B9A" w:rsidP="00C65B9A">
            <w:pPr>
              <w:spacing w:after="0" w:line="240" w:lineRule="auto"/>
              <w:rPr>
                <w:ins w:id="1465" w:author="Kasia Wojczulanis" w:date="2020-05-04T09:32:00Z"/>
                <w:rFonts w:eastAsia="Times New Roman" w:cstheme="minorHAnsi"/>
                <w:lang w:eastAsia="pl-PL"/>
                <w:rPrChange w:id="1466" w:author="Kasia Wojczulanis" w:date="2020-05-06T15:14:00Z">
                  <w:rPr>
                    <w:ins w:id="1467" w:author="Kasia Wojczulanis" w:date="2020-05-04T09:32:00Z"/>
                    <w:rFonts w:ascii="Times New Roman" w:eastAsia="Times New Roman" w:hAnsi="Times New Roman" w:cs="Times New Roman"/>
                    <w:sz w:val="18"/>
                    <w:szCs w:val="18"/>
                    <w:lang w:eastAsia="pl-PL"/>
                  </w:rPr>
                </w:rPrChange>
              </w:rPr>
            </w:pPr>
            <w:ins w:id="1468" w:author="Kasia Wojczulanis" w:date="2020-05-04T09:32:00Z">
              <w:r w:rsidRPr="00C65B9A">
                <w:rPr>
                  <w:rFonts w:eastAsia="Times New Roman" w:cstheme="minorHAnsi"/>
                  <w:b/>
                  <w:bCs/>
                  <w:lang w:eastAsia="pl-PL"/>
                  <w:rPrChange w:id="1469" w:author="Kasia Wojczulanis" w:date="2020-05-06T15:14:00Z">
                    <w:rPr>
                      <w:rFonts w:ascii="Times New Roman" w:eastAsia="Times New Roman" w:hAnsi="Times New Roman" w:cs="Times New Roman"/>
                      <w:b/>
                      <w:bCs/>
                      <w:sz w:val="18"/>
                      <w:szCs w:val="18"/>
                      <w:lang w:eastAsia="pl-PL"/>
                    </w:rPr>
                  </w:rPrChange>
                </w:rPr>
                <w:t>0.3436</w:t>
              </w:r>
              <w:r w:rsidRPr="00C65B9A">
                <w:rPr>
                  <w:rFonts w:eastAsia="Times New Roman" w:cstheme="minorHAnsi"/>
                  <w:lang w:eastAsia="pl-PL"/>
                  <w:rPrChange w:id="1470"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471" w:author="Kasia Wojczulanis" w:date="2020-05-06T15:16:00Z">
              <w:tcPr>
                <w:tcW w:w="766" w:type="dxa"/>
                <w:vAlign w:val="center"/>
                <w:hideMark/>
              </w:tcPr>
            </w:tcPrChange>
          </w:tcPr>
          <w:p w14:paraId="41888B4D" w14:textId="77777777" w:rsidR="00C65B9A" w:rsidRPr="00C65B9A" w:rsidRDefault="00C65B9A">
            <w:pPr>
              <w:spacing w:after="0" w:line="240" w:lineRule="auto"/>
              <w:rPr>
                <w:ins w:id="1472" w:author="Kasia Wojczulanis" w:date="2020-05-04T09:32:00Z"/>
                <w:rFonts w:eastAsia="Times New Roman" w:cstheme="minorHAnsi"/>
                <w:lang w:eastAsia="pl-PL"/>
                <w:rPrChange w:id="1473" w:author="Kasia Wojczulanis" w:date="2020-05-06T15:14:00Z">
                  <w:rPr>
                    <w:ins w:id="1474" w:author="Kasia Wojczulanis" w:date="2020-05-04T09:32:00Z"/>
                    <w:rFonts w:ascii="Times New Roman" w:eastAsia="Times New Roman" w:hAnsi="Times New Roman" w:cs="Times New Roman"/>
                    <w:sz w:val="18"/>
                    <w:szCs w:val="18"/>
                    <w:lang w:eastAsia="pl-PL"/>
                  </w:rPr>
                </w:rPrChange>
              </w:rPr>
              <w:pPrChange w:id="1475" w:author="Kasia Wojczulanis" w:date="2020-05-06T15:16:00Z">
                <w:pPr>
                  <w:spacing w:after="0" w:line="240" w:lineRule="auto"/>
                  <w:jc w:val="right"/>
                </w:pPr>
              </w:pPrChange>
            </w:pPr>
            <w:ins w:id="1476" w:author="Kasia Wojczulanis" w:date="2020-05-04T09:32:00Z">
              <w:r w:rsidRPr="00C65B9A">
                <w:rPr>
                  <w:rFonts w:eastAsia="Times New Roman" w:cstheme="minorHAnsi"/>
                  <w:lang w:eastAsia="pl-PL"/>
                  <w:rPrChange w:id="1477" w:author="Kasia Wojczulanis" w:date="2020-05-06T15:14:00Z">
                    <w:rPr>
                      <w:rFonts w:ascii="Times New Roman" w:eastAsia="Times New Roman" w:hAnsi="Times New Roman" w:cs="Times New Roman"/>
                      <w:sz w:val="18"/>
                      <w:szCs w:val="18"/>
                      <w:lang w:eastAsia="pl-PL"/>
                    </w:rPr>
                  </w:rPrChange>
                </w:rPr>
                <w:t xml:space="preserve">0.0001 </w:t>
              </w:r>
            </w:ins>
          </w:p>
        </w:tc>
        <w:tc>
          <w:tcPr>
            <w:tcW w:w="865" w:type="dxa"/>
            <w:vAlign w:val="center"/>
            <w:hideMark/>
            <w:tcPrChange w:id="1478" w:author="Kasia Wojczulanis" w:date="2020-05-06T15:16:00Z">
              <w:tcPr>
                <w:tcW w:w="865" w:type="dxa"/>
                <w:vAlign w:val="center"/>
                <w:hideMark/>
              </w:tcPr>
            </w:tcPrChange>
          </w:tcPr>
          <w:p w14:paraId="2E54F09A" w14:textId="77777777" w:rsidR="00C65B9A" w:rsidRPr="00C65B9A" w:rsidRDefault="00C65B9A">
            <w:pPr>
              <w:spacing w:after="0" w:line="240" w:lineRule="auto"/>
              <w:rPr>
                <w:ins w:id="1479" w:author="Kasia Wojczulanis" w:date="2020-05-04T09:32:00Z"/>
                <w:rFonts w:eastAsia="Times New Roman" w:cstheme="minorHAnsi"/>
                <w:lang w:eastAsia="pl-PL"/>
                <w:rPrChange w:id="1480" w:author="Kasia Wojczulanis" w:date="2020-05-06T15:14:00Z">
                  <w:rPr>
                    <w:ins w:id="1481" w:author="Kasia Wojczulanis" w:date="2020-05-04T09:32:00Z"/>
                    <w:rFonts w:ascii="Times New Roman" w:eastAsia="Times New Roman" w:hAnsi="Times New Roman" w:cs="Times New Roman"/>
                    <w:sz w:val="18"/>
                    <w:szCs w:val="18"/>
                    <w:lang w:eastAsia="pl-PL"/>
                  </w:rPr>
                </w:rPrChange>
              </w:rPr>
              <w:pPrChange w:id="1482" w:author="Kasia Wojczulanis" w:date="2020-05-06T15:16:00Z">
                <w:pPr>
                  <w:spacing w:after="0" w:line="240" w:lineRule="auto"/>
                  <w:jc w:val="right"/>
                </w:pPr>
              </w:pPrChange>
            </w:pPr>
            <w:ins w:id="1483" w:author="Kasia Wojczulanis" w:date="2020-05-04T09:32:00Z">
              <w:r w:rsidRPr="00C65B9A">
                <w:rPr>
                  <w:rFonts w:eastAsia="Times New Roman" w:cstheme="minorHAnsi"/>
                  <w:lang w:eastAsia="pl-PL"/>
                  <w:rPrChange w:id="1484"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485" w:author="Kasia Wojczulanis" w:date="2020-05-06T15:16:00Z">
              <w:tcPr>
                <w:tcW w:w="602" w:type="dxa"/>
                <w:vAlign w:val="center"/>
                <w:hideMark/>
              </w:tcPr>
            </w:tcPrChange>
          </w:tcPr>
          <w:p w14:paraId="0B9EFF71" w14:textId="77777777" w:rsidR="00C65B9A" w:rsidRPr="00C65B9A" w:rsidRDefault="00C65B9A">
            <w:pPr>
              <w:spacing w:after="0" w:line="240" w:lineRule="auto"/>
              <w:rPr>
                <w:ins w:id="1486" w:author="Kasia Wojczulanis" w:date="2020-05-04T09:32:00Z"/>
                <w:rFonts w:eastAsia="Times New Roman" w:cstheme="minorHAnsi"/>
                <w:lang w:eastAsia="pl-PL"/>
                <w:rPrChange w:id="1487" w:author="Kasia Wojczulanis" w:date="2020-05-06T15:14:00Z">
                  <w:rPr>
                    <w:ins w:id="1488" w:author="Kasia Wojczulanis" w:date="2020-05-04T09:32:00Z"/>
                    <w:rFonts w:ascii="Times New Roman" w:eastAsia="Times New Roman" w:hAnsi="Times New Roman" w:cs="Times New Roman"/>
                    <w:sz w:val="18"/>
                    <w:szCs w:val="18"/>
                    <w:lang w:eastAsia="pl-PL"/>
                  </w:rPr>
                </w:rPrChange>
              </w:rPr>
              <w:pPrChange w:id="1489" w:author="Kasia Wojczulanis" w:date="2020-05-06T15:16:00Z">
                <w:pPr>
                  <w:spacing w:after="0" w:line="240" w:lineRule="auto"/>
                  <w:jc w:val="right"/>
                </w:pPr>
              </w:pPrChange>
            </w:pPr>
            <w:ins w:id="1490" w:author="Kasia Wojczulanis" w:date="2020-05-04T09:32:00Z">
              <w:r w:rsidRPr="00C65B9A">
                <w:rPr>
                  <w:rFonts w:eastAsia="Times New Roman" w:cstheme="minorHAnsi"/>
                  <w:lang w:eastAsia="pl-PL"/>
                  <w:rPrChange w:id="1491"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492" w:author="Kasia Wojczulanis" w:date="2020-05-06T15:16:00Z">
              <w:tcPr>
                <w:tcW w:w="531" w:type="dxa"/>
                <w:vAlign w:val="center"/>
                <w:hideMark/>
              </w:tcPr>
            </w:tcPrChange>
          </w:tcPr>
          <w:p w14:paraId="6DBA4E11" w14:textId="77777777" w:rsidR="00C65B9A" w:rsidRPr="00C65B9A" w:rsidRDefault="00C65B9A" w:rsidP="005E40AB">
            <w:pPr>
              <w:spacing w:after="0" w:line="240" w:lineRule="auto"/>
              <w:jc w:val="right"/>
              <w:rPr>
                <w:ins w:id="1493" w:author="Kasia Wojczulanis" w:date="2020-05-04T09:32:00Z"/>
                <w:rFonts w:eastAsia="Times New Roman" w:cstheme="minorHAnsi"/>
                <w:lang w:eastAsia="pl-PL"/>
                <w:rPrChange w:id="1494" w:author="Kasia Wojczulanis" w:date="2020-05-06T15:14:00Z">
                  <w:rPr>
                    <w:ins w:id="1495" w:author="Kasia Wojczulanis" w:date="2020-05-04T09:32:00Z"/>
                    <w:rFonts w:ascii="Times New Roman" w:eastAsia="Times New Roman" w:hAnsi="Times New Roman" w:cs="Times New Roman"/>
                    <w:sz w:val="18"/>
                    <w:szCs w:val="18"/>
                    <w:lang w:eastAsia="pl-PL"/>
                  </w:rPr>
                </w:rPrChange>
              </w:rPr>
            </w:pPr>
            <w:ins w:id="1496" w:author="Kasia Wojczulanis" w:date="2020-05-04T09:32:00Z">
              <w:r w:rsidRPr="00C65B9A">
                <w:rPr>
                  <w:rFonts w:eastAsia="Times New Roman" w:cstheme="minorHAnsi"/>
                  <w:lang w:eastAsia="pl-PL"/>
                  <w:rPrChange w:id="1497"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06C02B09" w14:textId="77777777" w:rsidTr="00C65B9A">
        <w:trPr>
          <w:tblCellSpacing w:w="15" w:type="dxa"/>
          <w:ins w:id="1498" w:author="Kasia Wojczulanis" w:date="2020-05-04T09:32:00Z"/>
          <w:trPrChange w:id="1499" w:author="Kasia Wojczulanis" w:date="2020-05-06T15:16:00Z">
            <w:trPr>
              <w:tblCellSpacing w:w="15" w:type="dxa"/>
            </w:trPr>
          </w:trPrChange>
        </w:trPr>
        <w:tc>
          <w:tcPr>
            <w:tcW w:w="3013" w:type="dxa"/>
            <w:vAlign w:val="center"/>
            <w:hideMark/>
            <w:tcPrChange w:id="1500" w:author="Kasia Wojczulanis" w:date="2020-05-06T15:16:00Z">
              <w:tcPr>
                <w:tcW w:w="2509" w:type="dxa"/>
                <w:vAlign w:val="center"/>
                <w:hideMark/>
              </w:tcPr>
            </w:tcPrChange>
          </w:tcPr>
          <w:p w14:paraId="1B62C65B" w14:textId="77777777" w:rsidR="00C65B9A" w:rsidRPr="00C65B9A" w:rsidRDefault="00C65B9A" w:rsidP="00C65B9A">
            <w:pPr>
              <w:spacing w:after="0" w:line="240" w:lineRule="auto"/>
              <w:rPr>
                <w:ins w:id="1501" w:author="Kasia Wojczulanis" w:date="2020-05-04T09:32:00Z"/>
                <w:rFonts w:eastAsia="Times New Roman" w:cstheme="minorHAnsi"/>
                <w:lang w:eastAsia="pl-PL"/>
                <w:rPrChange w:id="1502" w:author="Kasia Wojczulanis" w:date="2020-05-06T15:14:00Z">
                  <w:rPr>
                    <w:ins w:id="1503" w:author="Kasia Wojczulanis" w:date="2020-05-04T09:32:00Z"/>
                    <w:rFonts w:ascii="Times New Roman" w:eastAsia="Times New Roman" w:hAnsi="Times New Roman" w:cs="Times New Roman"/>
                    <w:sz w:val="18"/>
                    <w:szCs w:val="18"/>
                    <w:lang w:eastAsia="pl-PL"/>
                  </w:rPr>
                </w:rPrChange>
              </w:rPr>
            </w:pPr>
            <w:ins w:id="1504" w:author="Kasia Wojczulanis" w:date="2020-05-04T09:32:00Z">
              <w:r w:rsidRPr="00C65B9A">
                <w:rPr>
                  <w:rFonts w:eastAsia="Times New Roman" w:cstheme="minorHAnsi"/>
                  <w:lang w:eastAsia="pl-PL"/>
                  <w:rPrChange w:id="1505" w:author="Kasia Wojczulanis" w:date="2020-05-06T15:14:00Z">
                    <w:rPr>
                      <w:rFonts w:ascii="Times New Roman" w:eastAsia="Times New Roman" w:hAnsi="Times New Roman" w:cs="Times New Roman"/>
                      <w:sz w:val="18"/>
                      <w:szCs w:val="18"/>
                      <w:lang w:eastAsia="pl-PL"/>
                    </w:rPr>
                  </w:rPrChange>
                </w:rPr>
                <w:t xml:space="preserve">contextHigh risk:exploration </w:t>
              </w:r>
            </w:ins>
          </w:p>
        </w:tc>
        <w:tc>
          <w:tcPr>
            <w:tcW w:w="1009" w:type="dxa"/>
            <w:vAlign w:val="center"/>
            <w:hideMark/>
            <w:tcPrChange w:id="1506" w:author="Kasia Wojczulanis" w:date="2020-05-06T15:16:00Z">
              <w:tcPr>
                <w:tcW w:w="1009" w:type="dxa"/>
                <w:vAlign w:val="center"/>
                <w:hideMark/>
              </w:tcPr>
            </w:tcPrChange>
          </w:tcPr>
          <w:p w14:paraId="37604AFB" w14:textId="77777777" w:rsidR="00C65B9A" w:rsidRPr="00C65B9A" w:rsidRDefault="00C65B9A">
            <w:pPr>
              <w:spacing w:after="0" w:line="240" w:lineRule="auto"/>
              <w:rPr>
                <w:ins w:id="1507" w:author="Kasia Wojczulanis" w:date="2020-05-04T09:32:00Z"/>
                <w:rFonts w:eastAsia="Times New Roman" w:cstheme="minorHAnsi"/>
                <w:lang w:eastAsia="pl-PL"/>
                <w:rPrChange w:id="1508" w:author="Kasia Wojczulanis" w:date="2020-05-06T15:14:00Z">
                  <w:rPr>
                    <w:ins w:id="1509" w:author="Kasia Wojczulanis" w:date="2020-05-04T09:32:00Z"/>
                    <w:rFonts w:ascii="Times New Roman" w:eastAsia="Times New Roman" w:hAnsi="Times New Roman" w:cs="Times New Roman"/>
                    <w:sz w:val="18"/>
                    <w:szCs w:val="18"/>
                    <w:lang w:eastAsia="pl-PL"/>
                  </w:rPr>
                </w:rPrChange>
              </w:rPr>
              <w:pPrChange w:id="1510" w:author="Kasia Wojczulanis" w:date="2020-05-06T15:16:00Z">
                <w:pPr>
                  <w:spacing w:after="0" w:line="240" w:lineRule="auto"/>
                  <w:jc w:val="right"/>
                </w:pPr>
              </w:pPrChange>
            </w:pPr>
            <w:ins w:id="1511" w:author="Kasia Wojczulanis" w:date="2020-05-04T09:32:00Z">
              <w:r w:rsidRPr="00C65B9A">
                <w:rPr>
                  <w:rFonts w:eastAsia="Times New Roman" w:cstheme="minorHAnsi"/>
                  <w:lang w:eastAsia="pl-PL"/>
                  <w:rPrChange w:id="1512" w:author="Kasia Wojczulanis" w:date="2020-05-06T15:14:00Z">
                    <w:rPr>
                      <w:rFonts w:ascii="Times New Roman" w:eastAsia="Times New Roman" w:hAnsi="Times New Roman" w:cs="Times New Roman"/>
                      <w:sz w:val="18"/>
                      <w:szCs w:val="18"/>
                      <w:lang w:eastAsia="pl-PL"/>
                    </w:rPr>
                  </w:rPrChange>
                </w:rPr>
                <w:t xml:space="preserve">-0.8355 </w:t>
              </w:r>
            </w:ins>
          </w:p>
        </w:tc>
        <w:tc>
          <w:tcPr>
            <w:tcW w:w="773" w:type="dxa"/>
            <w:vAlign w:val="center"/>
            <w:hideMark/>
            <w:tcPrChange w:id="1513" w:author="Kasia Wojczulanis" w:date="2020-05-06T15:16:00Z">
              <w:tcPr>
                <w:tcW w:w="773" w:type="dxa"/>
                <w:vAlign w:val="center"/>
                <w:hideMark/>
              </w:tcPr>
            </w:tcPrChange>
          </w:tcPr>
          <w:p w14:paraId="04294253" w14:textId="77777777" w:rsidR="00C65B9A" w:rsidRPr="00C65B9A" w:rsidRDefault="00C65B9A" w:rsidP="00C65B9A">
            <w:pPr>
              <w:spacing w:after="0" w:line="240" w:lineRule="auto"/>
              <w:rPr>
                <w:ins w:id="1514" w:author="Kasia Wojczulanis" w:date="2020-05-04T09:32:00Z"/>
                <w:rFonts w:eastAsia="Times New Roman" w:cstheme="minorHAnsi"/>
                <w:lang w:eastAsia="pl-PL"/>
                <w:rPrChange w:id="1515" w:author="Kasia Wojczulanis" w:date="2020-05-06T15:14:00Z">
                  <w:rPr>
                    <w:ins w:id="1516" w:author="Kasia Wojczulanis" w:date="2020-05-04T09:32:00Z"/>
                    <w:rFonts w:ascii="Times New Roman" w:eastAsia="Times New Roman" w:hAnsi="Times New Roman" w:cs="Times New Roman"/>
                    <w:sz w:val="18"/>
                    <w:szCs w:val="18"/>
                    <w:lang w:eastAsia="pl-PL"/>
                  </w:rPr>
                </w:rPrChange>
              </w:rPr>
            </w:pPr>
            <w:ins w:id="1517" w:author="Kasia Wojczulanis" w:date="2020-05-04T09:32:00Z">
              <w:r w:rsidRPr="00C65B9A">
                <w:rPr>
                  <w:rFonts w:eastAsia="Times New Roman" w:cstheme="minorHAnsi"/>
                  <w:b/>
                  <w:bCs/>
                  <w:lang w:eastAsia="pl-PL"/>
                  <w:rPrChange w:id="1518" w:author="Kasia Wojczulanis" w:date="2020-05-06T15:14:00Z">
                    <w:rPr>
                      <w:rFonts w:ascii="Times New Roman" w:eastAsia="Times New Roman" w:hAnsi="Times New Roman" w:cs="Times New Roman"/>
                      <w:b/>
                      <w:bCs/>
                      <w:sz w:val="18"/>
                      <w:szCs w:val="18"/>
                      <w:lang w:eastAsia="pl-PL"/>
                    </w:rPr>
                  </w:rPrChange>
                </w:rPr>
                <w:t>-1.1641</w:t>
              </w:r>
              <w:r w:rsidRPr="00C65B9A">
                <w:rPr>
                  <w:rFonts w:eastAsia="Times New Roman" w:cstheme="minorHAnsi"/>
                  <w:lang w:eastAsia="pl-PL"/>
                  <w:rPrChange w:id="1519"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520" w:author="Kasia Wojczulanis" w:date="2020-05-06T15:16:00Z">
              <w:tcPr>
                <w:tcW w:w="792" w:type="dxa"/>
                <w:vAlign w:val="center"/>
                <w:hideMark/>
              </w:tcPr>
            </w:tcPrChange>
          </w:tcPr>
          <w:p w14:paraId="3DE2140A" w14:textId="77777777" w:rsidR="00C65B9A" w:rsidRPr="00C65B9A" w:rsidRDefault="00C65B9A" w:rsidP="00C65B9A">
            <w:pPr>
              <w:spacing w:after="0" w:line="240" w:lineRule="auto"/>
              <w:rPr>
                <w:ins w:id="1521" w:author="Kasia Wojczulanis" w:date="2020-05-04T09:32:00Z"/>
                <w:rFonts w:eastAsia="Times New Roman" w:cstheme="minorHAnsi"/>
                <w:lang w:eastAsia="pl-PL"/>
                <w:rPrChange w:id="1522" w:author="Kasia Wojczulanis" w:date="2020-05-06T15:14:00Z">
                  <w:rPr>
                    <w:ins w:id="1523" w:author="Kasia Wojczulanis" w:date="2020-05-04T09:32:00Z"/>
                    <w:rFonts w:ascii="Times New Roman" w:eastAsia="Times New Roman" w:hAnsi="Times New Roman" w:cs="Times New Roman"/>
                    <w:sz w:val="18"/>
                    <w:szCs w:val="18"/>
                    <w:lang w:eastAsia="pl-PL"/>
                  </w:rPr>
                </w:rPrChange>
              </w:rPr>
            </w:pPr>
            <w:ins w:id="1524" w:author="Kasia Wojczulanis" w:date="2020-05-04T09:32:00Z">
              <w:r w:rsidRPr="00C65B9A">
                <w:rPr>
                  <w:rFonts w:eastAsia="Times New Roman" w:cstheme="minorHAnsi"/>
                  <w:b/>
                  <w:bCs/>
                  <w:lang w:eastAsia="pl-PL"/>
                  <w:rPrChange w:id="1525" w:author="Kasia Wojczulanis" w:date="2020-05-06T15:14:00Z">
                    <w:rPr>
                      <w:rFonts w:ascii="Times New Roman" w:eastAsia="Times New Roman" w:hAnsi="Times New Roman" w:cs="Times New Roman"/>
                      <w:b/>
                      <w:bCs/>
                      <w:sz w:val="18"/>
                      <w:szCs w:val="18"/>
                      <w:lang w:eastAsia="pl-PL"/>
                    </w:rPr>
                  </w:rPrChange>
                </w:rPr>
                <w:t>-0.4925</w:t>
              </w:r>
              <w:r w:rsidRPr="00C65B9A">
                <w:rPr>
                  <w:rFonts w:eastAsia="Times New Roman" w:cstheme="minorHAnsi"/>
                  <w:lang w:eastAsia="pl-PL"/>
                  <w:rPrChange w:id="1526"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527" w:author="Kasia Wojczulanis" w:date="2020-05-06T15:16:00Z">
              <w:tcPr>
                <w:tcW w:w="766" w:type="dxa"/>
                <w:vAlign w:val="center"/>
                <w:hideMark/>
              </w:tcPr>
            </w:tcPrChange>
          </w:tcPr>
          <w:p w14:paraId="25278BB7" w14:textId="77777777" w:rsidR="00C65B9A" w:rsidRPr="00C65B9A" w:rsidRDefault="00C65B9A">
            <w:pPr>
              <w:spacing w:after="0" w:line="240" w:lineRule="auto"/>
              <w:rPr>
                <w:ins w:id="1528" w:author="Kasia Wojczulanis" w:date="2020-05-04T09:32:00Z"/>
                <w:rFonts w:eastAsia="Times New Roman" w:cstheme="minorHAnsi"/>
                <w:lang w:eastAsia="pl-PL"/>
                <w:rPrChange w:id="1529" w:author="Kasia Wojczulanis" w:date="2020-05-06T15:14:00Z">
                  <w:rPr>
                    <w:ins w:id="1530" w:author="Kasia Wojczulanis" w:date="2020-05-04T09:32:00Z"/>
                    <w:rFonts w:ascii="Times New Roman" w:eastAsia="Times New Roman" w:hAnsi="Times New Roman" w:cs="Times New Roman"/>
                    <w:sz w:val="18"/>
                    <w:szCs w:val="18"/>
                    <w:lang w:eastAsia="pl-PL"/>
                  </w:rPr>
                </w:rPrChange>
              </w:rPr>
              <w:pPrChange w:id="1531" w:author="Kasia Wojczulanis" w:date="2020-05-06T15:16:00Z">
                <w:pPr>
                  <w:spacing w:after="0" w:line="240" w:lineRule="auto"/>
                  <w:jc w:val="right"/>
                </w:pPr>
              </w:pPrChange>
            </w:pPr>
            <w:ins w:id="1532" w:author="Kasia Wojczulanis" w:date="2020-05-04T09:32:00Z">
              <w:r w:rsidRPr="00C65B9A">
                <w:rPr>
                  <w:rFonts w:eastAsia="Times New Roman" w:cstheme="minorHAnsi"/>
                  <w:lang w:eastAsia="pl-PL"/>
                  <w:rPrChange w:id="1533" w:author="Kasia Wojczulanis" w:date="2020-05-06T15:14:00Z">
                    <w:rPr>
                      <w:rFonts w:ascii="Times New Roman" w:eastAsia="Times New Roman" w:hAnsi="Times New Roman" w:cs="Times New Roman"/>
                      <w:sz w:val="18"/>
                      <w:szCs w:val="18"/>
                      <w:lang w:eastAsia="pl-PL"/>
                    </w:rPr>
                  </w:rPrChange>
                </w:rPr>
                <w:t xml:space="preserve">0.0001 </w:t>
              </w:r>
            </w:ins>
          </w:p>
        </w:tc>
        <w:tc>
          <w:tcPr>
            <w:tcW w:w="865" w:type="dxa"/>
            <w:vAlign w:val="center"/>
            <w:hideMark/>
            <w:tcPrChange w:id="1534" w:author="Kasia Wojczulanis" w:date="2020-05-06T15:16:00Z">
              <w:tcPr>
                <w:tcW w:w="865" w:type="dxa"/>
                <w:vAlign w:val="center"/>
                <w:hideMark/>
              </w:tcPr>
            </w:tcPrChange>
          </w:tcPr>
          <w:p w14:paraId="7927BB47" w14:textId="77777777" w:rsidR="00C65B9A" w:rsidRPr="00C65B9A" w:rsidRDefault="00C65B9A">
            <w:pPr>
              <w:spacing w:after="0" w:line="240" w:lineRule="auto"/>
              <w:rPr>
                <w:ins w:id="1535" w:author="Kasia Wojczulanis" w:date="2020-05-04T09:32:00Z"/>
                <w:rFonts w:eastAsia="Times New Roman" w:cstheme="minorHAnsi"/>
                <w:lang w:eastAsia="pl-PL"/>
                <w:rPrChange w:id="1536" w:author="Kasia Wojczulanis" w:date="2020-05-06T15:14:00Z">
                  <w:rPr>
                    <w:ins w:id="1537" w:author="Kasia Wojczulanis" w:date="2020-05-04T09:32:00Z"/>
                    <w:rFonts w:ascii="Times New Roman" w:eastAsia="Times New Roman" w:hAnsi="Times New Roman" w:cs="Times New Roman"/>
                    <w:sz w:val="18"/>
                    <w:szCs w:val="18"/>
                    <w:lang w:eastAsia="pl-PL"/>
                  </w:rPr>
                </w:rPrChange>
              </w:rPr>
              <w:pPrChange w:id="1538" w:author="Kasia Wojczulanis" w:date="2020-05-06T15:16:00Z">
                <w:pPr>
                  <w:spacing w:after="0" w:line="240" w:lineRule="auto"/>
                  <w:jc w:val="right"/>
                </w:pPr>
              </w:pPrChange>
            </w:pPr>
            <w:ins w:id="1539" w:author="Kasia Wojczulanis" w:date="2020-05-04T09:32:00Z">
              <w:r w:rsidRPr="00C65B9A">
                <w:rPr>
                  <w:rFonts w:eastAsia="Times New Roman" w:cstheme="minorHAnsi"/>
                  <w:lang w:eastAsia="pl-PL"/>
                  <w:rPrChange w:id="1540"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541" w:author="Kasia Wojczulanis" w:date="2020-05-06T15:16:00Z">
              <w:tcPr>
                <w:tcW w:w="602" w:type="dxa"/>
                <w:vAlign w:val="center"/>
                <w:hideMark/>
              </w:tcPr>
            </w:tcPrChange>
          </w:tcPr>
          <w:p w14:paraId="04487DCB" w14:textId="77777777" w:rsidR="00C65B9A" w:rsidRPr="00C65B9A" w:rsidRDefault="00C65B9A">
            <w:pPr>
              <w:spacing w:after="0" w:line="240" w:lineRule="auto"/>
              <w:rPr>
                <w:ins w:id="1542" w:author="Kasia Wojczulanis" w:date="2020-05-04T09:32:00Z"/>
                <w:rFonts w:eastAsia="Times New Roman" w:cstheme="minorHAnsi"/>
                <w:lang w:eastAsia="pl-PL"/>
                <w:rPrChange w:id="1543" w:author="Kasia Wojczulanis" w:date="2020-05-06T15:14:00Z">
                  <w:rPr>
                    <w:ins w:id="1544" w:author="Kasia Wojczulanis" w:date="2020-05-04T09:32:00Z"/>
                    <w:rFonts w:ascii="Times New Roman" w:eastAsia="Times New Roman" w:hAnsi="Times New Roman" w:cs="Times New Roman"/>
                    <w:sz w:val="18"/>
                    <w:szCs w:val="18"/>
                    <w:lang w:eastAsia="pl-PL"/>
                  </w:rPr>
                </w:rPrChange>
              </w:rPr>
              <w:pPrChange w:id="1545" w:author="Kasia Wojczulanis" w:date="2020-05-06T15:16:00Z">
                <w:pPr>
                  <w:spacing w:after="0" w:line="240" w:lineRule="auto"/>
                  <w:jc w:val="right"/>
                </w:pPr>
              </w:pPrChange>
            </w:pPr>
            <w:ins w:id="1546" w:author="Kasia Wojczulanis" w:date="2020-05-04T09:32:00Z">
              <w:r w:rsidRPr="00C65B9A">
                <w:rPr>
                  <w:rFonts w:eastAsia="Times New Roman" w:cstheme="minorHAnsi"/>
                  <w:lang w:eastAsia="pl-PL"/>
                  <w:rPrChange w:id="1547"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548" w:author="Kasia Wojczulanis" w:date="2020-05-06T15:16:00Z">
              <w:tcPr>
                <w:tcW w:w="531" w:type="dxa"/>
                <w:vAlign w:val="center"/>
                <w:hideMark/>
              </w:tcPr>
            </w:tcPrChange>
          </w:tcPr>
          <w:p w14:paraId="6C0E96E8" w14:textId="77777777" w:rsidR="00C65B9A" w:rsidRPr="00C65B9A" w:rsidRDefault="00C65B9A" w:rsidP="005E40AB">
            <w:pPr>
              <w:spacing w:after="0" w:line="240" w:lineRule="auto"/>
              <w:jc w:val="right"/>
              <w:rPr>
                <w:ins w:id="1549" w:author="Kasia Wojczulanis" w:date="2020-05-04T09:32:00Z"/>
                <w:rFonts w:eastAsia="Times New Roman" w:cstheme="minorHAnsi"/>
                <w:lang w:eastAsia="pl-PL"/>
                <w:rPrChange w:id="1550" w:author="Kasia Wojczulanis" w:date="2020-05-06T15:14:00Z">
                  <w:rPr>
                    <w:ins w:id="1551" w:author="Kasia Wojczulanis" w:date="2020-05-04T09:32:00Z"/>
                    <w:rFonts w:ascii="Times New Roman" w:eastAsia="Times New Roman" w:hAnsi="Times New Roman" w:cs="Times New Roman"/>
                    <w:sz w:val="18"/>
                    <w:szCs w:val="18"/>
                    <w:lang w:eastAsia="pl-PL"/>
                  </w:rPr>
                </w:rPrChange>
              </w:rPr>
            </w:pPr>
            <w:ins w:id="1552" w:author="Kasia Wojczulanis" w:date="2020-05-04T09:32:00Z">
              <w:r w:rsidRPr="00C65B9A">
                <w:rPr>
                  <w:rFonts w:eastAsia="Times New Roman" w:cstheme="minorHAnsi"/>
                  <w:lang w:eastAsia="pl-PL"/>
                  <w:rPrChange w:id="1553"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569B0628" w14:textId="77777777" w:rsidTr="00C65B9A">
        <w:trPr>
          <w:tblCellSpacing w:w="15" w:type="dxa"/>
          <w:ins w:id="1554" w:author="Kasia Wojczulanis" w:date="2020-05-04T09:32:00Z"/>
          <w:trPrChange w:id="1555" w:author="Kasia Wojczulanis" w:date="2020-05-06T15:16:00Z">
            <w:trPr>
              <w:tblCellSpacing w:w="15" w:type="dxa"/>
            </w:trPr>
          </w:trPrChange>
        </w:trPr>
        <w:tc>
          <w:tcPr>
            <w:tcW w:w="3013" w:type="dxa"/>
            <w:vAlign w:val="center"/>
            <w:hideMark/>
            <w:tcPrChange w:id="1556" w:author="Kasia Wojczulanis" w:date="2020-05-06T15:16:00Z">
              <w:tcPr>
                <w:tcW w:w="2509" w:type="dxa"/>
                <w:vAlign w:val="center"/>
                <w:hideMark/>
              </w:tcPr>
            </w:tcPrChange>
          </w:tcPr>
          <w:p w14:paraId="46509432" w14:textId="77777777" w:rsidR="00C65B9A" w:rsidRPr="00C65B9A" w:rsidRDefault="00C65B9A" w:rsidP="00C65B9A">
            <w:pPr>
              <w:spacing w:after="0" w:line="240" w:lineRule="auto"/>
              <w:rPr>
                <w:ins w:id="1557" w:author="Kasia Wojczulanis" w:date="2020-05-04T09:32:00Z"/>
                <w:rFonts w:eastAsia="Times New Roman" w:cstheme="minorHAnsi"/>
                <w:lang w:eastAsia="pl-PL"/>
                <w:rPrChange w:id="1558" w:author="Kasia Wojczulanis" w:date="2020-05-06T15:14:00Z">
                  <w:rPr>
                    <w:ins w:id="1559" w:author="Kasia Wojczulanis" w:date="2020-05-04T09:32:00Z"/>
                    <w:rFonts w:ascii="Times New Roman" w:eastAsia="Times New Roman" w:hAnsi="Times New Roman" w:cs="Times New Roman"/>
                    <w:sz w:val="18"/>
                    <w:szCs w:val="18"/>
                    <w:lang w:eastAsia="pl-PL"/>
                  </w:rPr>
                </w:rPrChange>
              </w:rPr>
            </w:pPr>
            <w:ins w:id="1560" w:author="Kasia Wojczulanis" w:date="2020-05-04T09:32:00Z">
              <w:r w:rsidRPr="00C65B9A">
                <w:rPr>
                  <w:rFonts w:eastAsia="Times New Roman" w:cstheme="minorHAnsi"/>
                  <w:lang w:eastAsia="pl-PL"/>
                  <w:rPrChange w:id="1561" w:author="Kasia Wojczulanis" w:date="2020-05-06T15:14:00Z">
                    <w:rPr>
                      <w:rFonts w:ascii="Times New Roman" w:eastAsia="Times New Roman" w:hAnsi="Times New Roman" w:cs="Times New Roman"/>
                      <w:sz w:val="18"/>
                      <w:szCs w:val="18"/>
                      <w:lang w:eastAsia="pl-PL"/>
                    </w:rPr>
                  </w:rPrChange>
                </w:rPr>
                <w:t xml:space="preserve">contextHigh risk:risk_avoidance </w:t>
              </w:r>
            </w:ins>
          </w:p>
        </w:tc>
        <w:tc>
          <w:tcPr>
            <w:tcW w:w="1009" w:type="dxa"/>
            <w:vAlign w:val="center"/>
            <w:hideMark/>
            <w:tcPrChange w:id="1562" w:author="Kasia Wojczulanis" w:date="2020-05-06T15:16:00Z">
              <w:tcPr>
                <w:tcW w:w="1009" w:type="dxa"/>
                <w:vAlign w:val="center"/>
                <w:hideMark/>
              </w:tcPr>
            </w:tcPrChange>
          </w:tcPr>
          <w:p w14:paraId="1C522C57" w14:textId="77777777" w:rsidR="00C65B9A" w:rsidRPr="00C65B9A" w:rsidRDefault="00C65B9A">
            <w:pPr>
              <w:spacing w:after="0" w:line="240" w:lineRule="auto"/>
              <w:rPr>
                <w:ins w:id="1563" w:author="Kasia Wojczulanis" w:date="2020-05-04T09:32:00Z"/>
                <w:rFonts w:eastAsia="Times New Roman" w:cstheme="minorHAnsi"/>
                <w:lang w:eastAsia="pl-PL"/>
                <w:rPrChange w:id="1564" w:author="Kasia Wojczulanis" w:date="2020-05-06T15:14:00Z">
                  <w:rPr>
                    <w:ins w:id="1565" w:author="Kasia Wojczulanis" w:date="2020-05-04T09:32:00Z"/>
                    <w:rFonts w:ascii="Times New Roman" w:eastAsia="Times New Roman" w:hAnsi="Times New Roman" w:cs="Times New Roman"/>
                    <w:sz w:val="18"/>
                    <w:szCs w:val="18"/>
                    <w:lang w:eastAsia="pl-PL"/>
                  </w:rPr>
                </w:rPrChange>
              </w:rPr>
              <w:pPrChange w:id="1566" w:author="Kasia Wojczulanis" w:date="2020-05-06T15:16:00Z">
                <w:pPr>
                  <w:spacing w:after="0" w:line="240" w:lineRule="auto"/>
                  <w:jc w:val="right"/>
                </w:pPr>
              </w:pPrChange>
            </w:pPr>
            <w:ins w:id="1567" w:author="Kasia Wojczulanis" w:date="2020-05-04T09:32:00Z">
              <w:r w:rsidRPr="00C65B9A">
                <w:rPr>
                  <w:rFonts w:eastAsia="Times New Roman" w:cstheme="minorHAnsi"/>
                  <w:lang w:eastAsia="pl-PL"/>
                  <w:rPrChange w:id="1568" w:author="Kasia Wojczulanis" w:date="2020-05-06T15:14:00Z">
                    <w:rPr>
                      <w:rFonts w:ascii="Times New Roman" w:eastAsia="Times New Roman" w:hAnsi="Times New Roman" w:cs="Times New Roman"/>
                      <w:sz w:val="18"/>
                      <w:szCs w:val="18"/>
                      <w:lang w:eastAsia="pl-PL"/>
                    </w:rPr>
                  </w:rPrChange>
                </w:rPr>
                <w:t xml:space="preserve">-0.0270 </w:t>
              </w:r>
            </w:ins>
          </w:p>
        </w:tc>
        <w:tc>
          <w:tcPr>
            <w:tcW w:w="773" w:type="dxa"/>
            <w:vAlign w:val="center"/>
            <w:hideMark/>
            <w:tcPrChange w:id="1569" w:author="Kasia Wojczulanis" w:date="2020-05-06T15:16:00Z">
              <w:tcPr>
                <w:tcW w:w="773" w:type="dxa"/>
                <w:vAlign w:val="center"/>
                <w:hideMark/>
              </w:tcPr>
            </w:tcPrChange>
          </w:tcPr>
          <w:p w14:paraId="177BC7D8" w14:textId="77777777" w:rsidR="00C65B9A" w:rsidRPr="00C65B9A" w:rsidRDefault="00C65B9A" w:rsidP="00C65B9A">
            <w:pPr>
              <w:spacing w:after="0" w:line="240" w:lineRule="auto"/>
              <w:rPr>
                <w:ins w:id="1570" w:author="Kasia Wojczulanis" w:date="2020-05-04T09:32:00Z"/>
                <w:rFonts w:eastAsia="Times New Roman" w:cstheme="minorHAnsi"/>
                <w:lang w:eastAsia="pl-PL"/>
                <w:rPrChange w:id="1571" w:author="Kasia Wojczulanis" w:date="2020-05-06T15:14:00Z">
                  <w:rPr>
                    <w:ins w:id="1572" w:author="Kasia Wojczulanis" w:date="2020-05-04T09:32:00Z"/>
                    <w:rFonts w:ascii="Times New Roman" w:eastAsia="Times New Roman" w:hAnsi="Times New Roman" w:cs="Times New Roman"/>
                    <w:sz w:val="18"/>
                    <w:szCs w:val="18"/>
                    <w:lang w:eastAsia="pl-PL"/>
                  </w:rPr>
                </w:rPrChange>
              </w:rPr>
            </w:pPr>
            <w:ins w:id="1573" w:author="Kasia Wojczulanis" w:date="2020-05-04T09:32:00Z">
              <w:r w:rsidRPr="00C65B9A">
                <w:rPr>
                  <w:rFonts w:eastAsia="Times New Roman" w:cstheme="minorHAnsi"/>
                  <w:lang w:eastAsia="pl-PL"/>
                  <w:rPrChange w:id="1574" w:author="Kasia Wojczulanis" w:date="2020-05-06T15:14:00Z">
                    <w:rPr>
                      <w:rFonts w:ascii="Times New Roman" w:eastAsia="Times New Roman" w:hAnsi="Times New Roman" w:cs="Times New Roman"/>
                      <w:sz w:val="18"/>
                      <w:szCs w:val="18"/>
                      <w:lang w:eastAsia="pl-PL"/>
                    </w:rPr>
                  </w:rPrChange>
                </w:rPr>
                <w:t xml:space="preserve">-0.0793 </w:t>
              </w:r>
            </w:ins>
          </w:p>
        </w:tc>
        <w:tc>
          <w:tcPr>
            <w:tcW w:w="792" w:type="dxa"/>
            <w:vAlign w:val="center"/>
            <w:hideMark/>
            <w:tcPrChange w:id="1575" w:author="Kasia Wojczulanis" w:date="2020-05-06T15:16:00Z">
              <w:tcPr>
                <w:tcW w:w="792" w:type="dxa"/>
                <w:vAlign w:val="center"/>
                <w:hideMark/>
              </w:tcPr>
            </w:tcPrChange>
          </w:tcPr>
          <w:p w14:paraId="02AE72D4" w14:textId="77777777" w:rsidR="00C65B9A" w:rsidRPr="00C65B9A" w:rsidRDefault="00C65B9A" w:rsidP="00C65B9A">
            <w:pPr>
              <w:spacing w:after="0" w:line="240" w:lineRule="auto"/>
              <w:rPr>
                <w:ins w:id="1576" w:author="Kasia Wojczulanis" w:date="2020-05-04T09:32:00Z"/>
                <w:rFonts w:eastAsia="Times New Roman" w:cstheme="minorHAnsi"/>
                <w:lang w:eastAsia="pl-PL"/>
                <w:rPrChange w:id="1577" w:author="Kasia Wojczulanis" w:date="2020-05-06T15:14:00Z">
                  <w:rPr>
                    <w:ins w:id="1578" w:author="Kasia Wojczulanis" w:date="2020-05-04T09:32:00Z"/>
                    <w:rFonts w:ascii="Times New Roman" w:eastAsia="Times New Roman" w:hAnsi="Times New Roman" w:cs="Times New Roman"/>
                    <w:sz w:val="18"/>
                    <w:szCs w:val="18"/>
                    <w:lang w:eastAsia="pl-PL"/>
                  </w:rPr>
                </w:rPrChange>
              </w:rPr>
            </w:pPr>
            <w:ins w:id="1579" w:author="Kasia Wojczulanis" w:date="2020-05-04T09:32:00Z">
              <w:r w:rsidRPr="00C65B9A">
                <w:rPr>
                  <w:rFonts w:eastAsia="Times New Roman" w:cstheme="minorHAnsi"/>
                  <w:lang w:eastAsia="pl-PL"/>
                  <w:rPrChange w:id="1580" w:author="Kasia Wojczulanis" w:date="2020-05-06T15:14:00Z">
                    <w:rPr>
                      <w:rFonts w:ascii="Times New Roman" w:eastAsia="Times New Roman" w:hAnsi="Times New Roman" w:cs="Times New Roman"/>
                      <w:sz w:val="18"/>
                      <w:szCs w:val="18"/>
                      <w:lang w:eastAsia="pl-PL"/>
                    </w:rPr>
                  </w:rPrChange>
                </w:rPr>
                <w:t xml:space="preserve">0.021 </w:t>
              </w:r>
            </w:ins>
          </w:p>
        </w:tc>
        <w:tc>
          <w:tcPr>
            <w:tcW w:w="766" w:type="dxa"/>
            <w:vAlign w:val="center"/>
            <w:hideMark/>
            <w:tcPrChange w:id="1581" w:author="Kasia Wojczulanis" w:date="2020-05-06T15:16:00Z">
              <w:tcPr>
                <w:tcW w:w="766" w:type="dxa"/>
                <w:vAlign w:val="center"/>
                <w:hideMark/>
              </w:tcPr>
            </w:tcPrChange>
          </w:tcPr>
          <w:p w14:paraId="7977DBD2" w14:textId="77777777" w:rsidR="00C65B9A" w:rsidRPr="00C65B9A" w:rsidRDefault="00C65B9A">
            <w:pPr>
              <w:spacing w:after="0" w:line="240" w:lineRule="auto"/>
              <w:rPr>
                <w:ins w:id="1582" w:author="Kasia Wojczulanis" w:date="2020-05-04T09:32:00Z"/>
                <w:rFonts w:eastAsia="Times New Roman" w:cstheme="minorHAnsi"/>
                <w:lang w:eastAsia="pl-PL"/>
                <w:rPrChange w:id="1583" w:author="Kasia Wojczulanis" w:date="2020-05-06T15:14:00Z">
                  <w:rPr>
                    <w:ins w:id="1584" w:author="Kasia Wojczulanis" w:date="2020-05-04T09:32:00Z"/>
                    <w:rFonts w:ascii="Times New Roman" w:eastAsia="Times New Roman" w:hAnsi="Times New Roman" w:cs="Times New Roman"/>
                    <w:sz w:val="18"/>
                    <w:szCs w:val="18"/>
                    <w:lang w:eastAsia="pl-PL"/>
                  </w:rPr>
                </w:rPrChange>
              </w:rPr>
              <w:pPrChange w:id="1585" w:author="Kasia Wojczulanis" w:date="2020-05-06T15:16:00Z">
                <w:pPr>
                  <w:spacing w:after="0" w:line="240" w:lineRule="auto"/>
                  <w:jc w:val="right"/>
                </w:pPr>
              </w:pPrChange>
            </w:pPr>
            <w:ins w:id="1586" w:author="Kasia Wojczulanis" w:date="2020-05-04T09:32:00Z">
              <w:r w:rsidRPr="00C65B9A">
                <w:rPr>
                  <w:rFonts w:eastAsia="Times New Roman" w:cstheme="minorHAnsi"/>
                  <w:lang w:eastAsia="pl-PL"/>
                  <w:rPrChange w:id="1587" w:author="Kasia Wojczulanis" w:date="2020-05-06T15:14:00Z">
                    <w:rPr>
                      <w:rFonts w:ascii="Times New Roman" w:eastAsia="Times New Roman" w:hAnsi="Times New Roman" w:cs="Times New Roman"/>
                      <w:sz w:val="18"/>
                      <w:szCs w:val="18"/>
                      <w:lang w:eastAsia="pl-PL"/>
                    </w:rPr>
                  </w:rPrChange>
                </w:rPr>
                <w:t xml:space="preserve">0.2918 </w:t>
              </w:r>
            </w:ins>
          </w:p>
        </w:tc>
        <w:tc>
          <w:tcPr>
            <w:tcW w:w="865" w:type="dxa"/>
            <w:vAlign w:val="center"/>
            <w:hideMark/>
            <w:tcPrChange w:id="1588" w:author="Kasia Wojczulanis" w:date="2020-05-06T15:16:00Z">
              <w:tcPr>
                <w:tcW w:w="865" w:type="dxa"/>
                <w:vAlign w:val="center"/>
                <w:hideMark/>
              </w:tcPr>
            </w:tcPrChange>
          </w:tcPr>
          <w:p w14:paraId="0638F8F6" w14:textId="77777777" w:rsidR="00C65B9A" w:rsidRPr="00C65B9A" w:rsidRDefault="00C65B9A">
            <w:pPr>
              <w:spacing w:after="0" w:line="240" w:lineRule="auto"/>
              <w:rPr>
                <w:ins w:id="1589" w:author="Kasia Wojczulanis" w:date="2020-05-04T09:32:00Z"/>
                <w:rFonts w:eastAsia="Times New Roman" w:cstheme="minorHAnsi"/>
                <w:lang w:eastAsia="pl-PL"/>
                <w:rPrChange w:id="1590" w:author="Kasia Wojczulanis" w:date="2020-05-06T15:14:00Z">
                  <w:rPr>
                    <w:ins w:id="1591" w:author="Kasia Wojczulanis" w:date="2020-05-04T09:32:00Z"/>
                    <w:rFonts w:ascii="Times New Roman" w:eastAsia="Times New Roman" w:hAnsi="Times New Roman" w:cs="Times New Roman"/>
                    <w:sz w:val="18"/>
                    <w:szCs w:val="18"/>
                    <w:lang w:eastAsia="pl-PL"/>
                  </w:rPr>
                </w:rPrChange>
              </w:rPr>
              <w:pPrChange w:id="1592" w:author="Kasia Wojczulanis" w:date="2020-05-06T15:16:00Z">
                <w:pPr>
                  <w:spacing w:after="0" w:line="240" w:lineRule="auto"/>
                  <w:jc w:val="right"/>
                </w:pPr>
              </w:pPrChange>
            </w:pPr>
            <w:ins w:id="1593" w:author="Kasia Wojczulanis" w:date="2020-05-04T09:32:00Z">
              <w:r w:rsidRPr="00C65B9A">
                <w:rPr>
                  <w:rFonts w:eastAsia="Times New Roman" w:cstheme="minorHAnsi"/>
                  <w:lang w:eastAsia="pl-PL"/>
                  <w:rPrChange w:id="1594"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595" w:author="Kasia Wojczulanis" w:date="2020-05-06T15:16:00Z">
              <w:tcPr>
                <w:tcW w:w="602" w:type="dxa"/>
                <w:vAlign w:val="center"/>
                <w:hideMark/>
              </w:tcPr>
            </w:tcPrChange>
          </w:tcPr>
          <w:p w14:paraId="52B3AE89" w14:textId="77777777" w:rsidR="00C65B9A" w:rsidRPr="00C65B9A" w:rsidRDefault="00C65B9A">
            <w:pPr>
              <w:spacing w:after="0" w:line="240" w:lineRule="auto"/>
              <w:rPr>
                <w:ins w:id="1596" w:author="Kasia Wojczulanis" w:date="2020-05-04T09:32:00Z"/>
                <w:rFonts w:eastAsia="Times New Roman" w:cstheme="minorHAnsi"/>
                <w:lang w:eastAsia="pl-PL"/>
                <w:rPrChange w:id="1597" w:author="Kasia Wojczulanis" w:date="2020-05-06T15:14:00Z">
                  <w:rPr>
                    <w:ins w:id="1598" w:author="Kasia Wojczulanis" w:date="2020-05-04T09:32:00Z"/>
                    <w:rFonts w:ascii="Times New Roman" w:eastAsia="Times New Roman" w:hAnsi="Times New Roman" w:cs="Times New Roman"/>
                    <w:sz w:val="18"/>
                    <w:szCs w:val="18"/>
                    <w:lang w:eastAsia="pl-PL"/>
                  </w:rPr>
                </w:rPrChange>
              </w:rPr>
              <w:pPrChange w:id="1599" w:author="Kasia Wojczulanis" w:date="2020-05-06T15:16:00Z">
                <w:pPr>
                  <w:spacing w:after="0" w:line="240" w:lineRule="auto"/>
                  <w:jc w:val="right"/>
                </w:pPr>
              </w:pPrChange>
            </w:pPr>
            <w:ins w:id="1600" w:author="Kasia Wojczulanis" w:date="2020-05-04T09:32:00Z">
              <w:r w:rsidRPr="00C65B9A">
                <w:rPr>
                  <w:rFonts w:eastAsia="Times New Roman" w:cstheme="minorHAnsi"/>
                  <w:lang w:eastAsia="pl-PL"/>
                  <w:rPrChange w:id="1601"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602" w:author="Kasia Wojczulanis" w:date="2020-05-06T15:16:00Z">
              <w:tcPr>
                <w:tcW w:w="531" w:type="dxa"/>
                <w:vAlign w:val="center"/>
                <w:hideMark/>
              </w:tcPr>
            </w:tcPrChange>
          </w:tcPr>
          <w:p w14:paraId="523BAE50" w14:textId="77777777" w:rsidR="00C65B9A" w:rsidRPr="00C65B9A" w:rsidRDefault="00C65B9A" w:rsidP="005E40AB">
            <w:pPr>
              <w:spacing w:after="0" w:line="240" w:lineRule="auto"/>
              <w:jc w:val="right"/>
              <w:rPr>
                <w:ins w:id="1603" w:author="Kasia Wojczulanis" w:date="2020-05-04T09:32:00Z"/>
                <w:rFonts w:eastAsia="Times New Roman" w:cstheme="minorHAnsi"/>
                <w:lang w:eastAsia="pl-PL"/>
                <w:rPrChange w:id="1604" w:author="Kasia Wojczulanis" w:date="2020-05-06T15:14:00Z">
                  <w:rPr>
                    <w:ins w:id="1605" w:author="Kasia Wojczulanis" w:date="2020-05-04T09:32:00Z"/>
                    <w:rFonts w:ascii="Times New Roman" w:eastAsia="Times New Roman" w:hAnsi="Times New Roman" w:cs="Times New Roman"/>
                    <w:sz w:val="18"/>
                    <w:szCs w:val="18"/>
                    <w:lang w:eastAsia="pl-PL"/>
                  </w:rPr>
                </w:rPrChange>
              </w:rPr>
            </w:pPr>
            <w:ins w:id="1606" w:author="Kasia Wojczulanis" w:date="2020-05-04T09:32:00Z">
              <w:r w:rsidRPr="00C65B9A">
                <w:rPr>
                  <w:rFonts w:eastAsia="Times New Roman" w:cstheme="minorHAnsi"/>
                  <w:lang w:eastAsia="pl-PL"/>
                  <w:rPrChange w:id="1607" w:author="Kasia Wojczulanis" w:date="2020-05-06T15:14:00Z">
                    <w:rPr>
                      <w:rFonts w:ascii="Times New Roman" w:eastAsia="Times New Roman" w:hAnsi="Times New Roman" w:cs="Times New Roman"/>
                      <w:sz w:val="18"/>
                      <w:szCs w:val="18"/>
                      <w:lang w:eastAsia="pl-PL"/>
                    </w:rPr>
                  </w:rPrChange>
                </w:rPr>
                <w:t xml:space="preserve">192 </w:t>
              </w:r>
            </w:ins>
          </w:p>
        </w:tc>
      </w:tr>
    </w:tbl>
    <w:p w14:paraId="1DC1B5B4" w14:textId="77777777" w:rsidR="005E40AB" w:rsidRDefault="005E40AB" w:rsidP="00053FE0">
      <w:pPr>
        <w:spacing w:line="480" w:lineRule="auto"/>
        <w:jc w:val="both"/>
        <w:rPr>
          <w:ins w:id="1608" w:author="Kasia Wojczulanis" w:date="2020-05-04T09:01:00Z"/>
          <w:rFonts w:cstheme="minorHAnsi"/>
          <w:b/>
          <w:sz w:val="24"/>
          <w:szCs w:val="24"/>
          <w:lang w:val="en-GB"/>
        </w:rPr>
      </w:pPr>
    </w:p>
    <w:p w14:paraId="5A4B7842" w14:textId="77777777" w:rsidR="006A20E6" w:rsidRDefault="006A20E6">
      <w:pPr>
        <w:rPr>
          <w:ins w:id="1609" w:author="Kasia Wojczulanis" w:date="2020-05-04T09:05:00Z"/>
          <w:rFonts w:cstheme="minorHAnsi"/>
          <w:b/>
          <w:sz w:val="24"/>
          <w:szCs w:val="24"/>
          <w:lang w:val="en-GB"/>
        </w:rPr>
      </w:pPr>
      <w:ins w:id="1610" w:author="Kasia Wojczulanis" w:date="2020-05-04T09:05:00Z">
        <w:r>
          <w:rPr>
            <w:rFonts w:cstheme="minorHAnsi"/>
            <w:b/>
            <w:sz w:val="24"/>
            <w:szCs w:val="24"/>
            <w:lang w:val="en-GB"/>
          </w:rPr>
          <w:br w:type="page"/>
        </w:r>
      </w:ins>
    </w:p>
    <w:p w14:paraId="0FD64F40" w14:textId="59818EAD" w:rsidR="00053FE0" w:rsidRPr="00E120B6" w:rsidRDefault="00E16EE6" w:rsidP="00053FE0">
      <w:pPr>
        <w:spacing w:line="480" w:lineRule="auto"/>
        <w:jc w:val="both"/>
        <w:rPr>
          <w:rFonts w:cstheme="minorHAnsi"/>
          <w:sz w:val="24"/>
          <w:szCs w:val="24"/>
          <w:lang w:val="en-GB"/>
        </w:rPr>
      </w:pPr>
      <w:r w:rsidRPr="00F172DB">
        <w:rPr>
          <w:rFonts w:cstheme="minorHAnsi"/>
          <w:b/>
          <w:sz w:val="24"/>
          <w:szCs w:val="24"/>
          <w:lang w:val="en-GB"/>
        </w:rPr>
        <w:lastRenderedPageBreak/>
        <w:t xml:space="preserve">Figure </w:t>
      </w:r>
      <w:r w:rsidR="003A6186" w:rsidRPr="00F172DB">
        <w:rPr>
          <w:rFonts w:cstheme="minorHAnsi"/>
          <w:b/>
          <w:sz w:val="24"/>
          <w:szCs w:val="24"/>
          <w:lang w:val="en-GB"/>
        </w:rPr>
        <w:t>1</w:t>
      </w:r>
      <w:r w:rsidRPr="00F172DB">
        <w:rPr>
          <w:rFonts w:cstheme="minorHAnsi"/>
          <w:b/>
          <w:sz w:val="24"/>
          <w:szCs w:val="24"/>
          <w:lang w:val="en-GB"/>
        </w:rPr>
        <w:t>.</w:t>
      </w:r>
      <w:r w:rsidRPr="00F172DB">
        <w:rPr>
          <w:rFonts w:cstheme="minorHAnsi"/>
          <w:sz w:val="24"/>
          <w:szCs w:val="24"/>
          <w:lang w:val="en-GB"/>
        </w:rPr>
        <w:t xml:space="preserve"> </w:t>
      </w:r>
      <w:r w:rsidR="00053FE0" w:rsidRPr="00F172DB">
        <w:rPr>
          <w:rFonts w:cstheme="minorHAnsi"/>
          <w:sz w:val="24"/>
          <w:szCs w:val="24"/>
          <w:lang w:val="en-GB"/>
        </w:rPr>
        <w:t>Scheme of the foraging visit – the total time spent by focal bird at the feeders area with at last one feeding event. Time-points</w:t>
      </w:r>
      <w:r w:rsidR="00053FE0">
        <w:rPr>
          <w:rFonts w:cstheme="minorHAnsi"/>
          <w:sz w:val="24"/>
          <w:szCs w:val="24"/>
          <w:lang w:val="en-GB"/>
        </w:rPr>
        <w:t xml:space="preserve"> crucial for the data analysis denoted with black circles and labelled with letters to denote particular events, being components of the foraging visit: </w:t>
      </w:r>
      <w:r w:rsidR="00053FE0" w:rsidRPr="00F172DB">
        <w:rPr>
          <w:rFonts w:cstheme="minorHAnsi"/>
          <w:b/>
          <w:sz w:val="24"/>
          <w:szCs w:val="24"/>
          <w:lang w:val="en-GB"/>
        </w:rPr>
        <w:t>a)</w:t>
      </w:r>
      <w:r w:rsidR="00053FE0">
        <w:rPr>
          <w:rFonts w:cstheme="minorHAnsi"/>
          <w:sz w:val="24"/>
          <w:szCs w:val="24"/>
          <w:lang w:val="en-GB"/>
        </w:rPr>
        <w:t xml:space="preserve"> onset of the foraging visit (appearance </w:t>
      </w:r>
      <w:r w:rsidR="00053FE0" w:rsidRPr="00E120B6">
        <w:rPr>
          <w:rFonts w:cstheme="minorHAnsi"/>
          <w:sz w:val="24"/>
          <w:szCs w:val="24"/>
          <w:lang w:val="en-GB"/>
        </w:rPr>
        <w:t>in the feeder area</w:t>
      </w:r>
      <w:r w:rsidR="00053FE0">
        <w:rPr>
          <w:rFonts w:cstheme="minorHAnsi"/>
          <w:sz w:val="24"/>
          <w:szCs w:val="24"/>
          <w:lang w:val="en-GB"/>
        </w:rPr>
        <w:t xml:space="preserve">, </w:t>
      </w:r>
      <w:r w:rsidR="00053FE0" w:rsidRPr="00E120B6">
        <w:rPr>
          <w:rFonts w:cstheme="minorHAnsi"/>
          <w:sz w:val="24"/>
          <w:szCs w:val="24"/>
          <w:lang w:val="en-GB"/>
        </w:rPr>
        <w:t>usually hovering in front of the feeder)</w:t>
      </w:r>
      <w:r w:rsidR="00053FE0">
        <w:rPr>
          <w:rFonts w:cstheme="minorHAnsi"/>
          <w:sz w:val="24"/>
          <w:szCs w:val="24"/>
          <w:lang w:val="en-GB"/>
        </w:rPr>
        <w:t xml:space="preserve">; </w:t>
      </w:r>
      <w:r w:rsidR="00053FE0" w:rsidRPr="00F172DB">
        <w:rPr>
          <w:rFonts w:cstheme="minorHAnsi"/>
          <w:b/>
          <w:sz w:val="24"/>
          <w:szCs w:val="24"/>
          <w:lang w:val="en-GB"/>
        </w:rPr>
        <w:t>b)</w:t>
      </w:r>
      <w:r w:rsidR="00053FE0">
        <w:rPr>
          <w:rFonts w:cstheme="minorHAnsi"/>
          <w:sz w:val="24"/>
          <w:szCs w:val="24"/>
          <w:lang w:val="en-GB"/>
        </w:rPr>
        <w:t xml:space="preserve"> </w:t>
      </w:r>
      <w:r w:rsidR="00F172DB">
        <w:rPr>
          <w:rFonts w:cstheme="minorHAnsi"/>
          <w:sz w:val="24"/>
          <w:szCs w:val="24"/>
          <w:lang w:val="en-GB"/>
        </w:rPr>
        <w:t xml:space="preserve">and </w:t>
      </w:r>
      <w:r w:rsidR="00F172DB" w:rsidRPr="00F172DB">
        <w:rPr>
          <w:rFonts w:cstheme="minorHAnsi"/>
          <w:b/>
          <w:sz w:val="24"/>
          <w:szCs w:val="24"/>
          <w:lang w:val="en-GB"/>
        </w:rPr>
        <w:t>d)</w:t>
      </w:r>
      <w:r w:rsidR="00F172DB">
        <w:rPr>
          <w:rFonts w:cstheme="minorHAnsi"/>
          <w:sz w:val="24"/>
          <w:szCs w:val="24"/>
          <w:lang w:val="en-GB"/>
        </w:rPr>
        <w:t xml:space="preserve"> </w:t>
      </w:r>
      <w:r w:rsidR="00053FE0">
        <w:rPr>
          <w:rFonts w:cstheme="minorHAnsi"/>
          <w:sz w:val="24"/>
          <w:szCs w:val="24"/>
          <w:lang w:val="en-GB"/>
        </w:rPr>
        <w:t>onset</w:t>
      </w:r>
      <w:r w:rsidR="00F172DB">
        <w:rPr>
          <w:rFonts w:cstheme="minorHAnsi"/>
          <w:sz w:val="24"/>
          <w:szCs w:val="24"/>
          <w:lang w:val="en-GB"/>
        </w:rPr>
        <w:t>s</w:t>
      </w:r>
      <w:r w:rsidR="00053FE0">
        <w:rPr>
          <w:rFonts w:cstheme="minorHAnsi"/>
          <w:sz w:val="24"/>
          <w:szCs w:val="24"/>
          <w:lang w:val="en-GB"/>
        </w:rPr>
        <w:t xml:space="preserve"> of </w:t>
      </w:r>
      <w:r w:rsidR="00F172DB">
        <w:rPr>
          <w:rFonts w:cstheme="minorHAnsi"/>
          <w:sz w:val="24"/>
          <w:szCs w:val="24"/>
          <w:lang w:val="en-GB"/>
        </w:rPr>
        <w:t xml:space="preserve">consecutive </w:t>
      </w:r>
      <w:r w:rsidR="00053FE0">
        <w:rPr>
          <w:rFonts w:cstheme="minorHAnsi"/>
          <w:sz w:val="24"/>
          <w:szCs w:val="24"/>
          <w:lang w:val="en-GB"/>
        </w:rPr>
        <w:t xml:space="preserve">feeding </w:t>
      </w:r>
      <w:r w:rsidR="00F172DB">
        <w:rPr>
          <w:rFonts w:cstheme="minorHAnsi"/>
          <w:sz w:val="24"/>
          <w:szCs w:val="24"/>
          <w:lang w:val="en-GB"/>
        </w:rPr>
        <w:t xml:space="preserve">events </w:t>
      </w:r>
      <w:r w:rsidR="00053FE0">
        <w:rPr>
          <w:rFonts w:cstheme="minorHAnsi"/>
          <w:sz w:val="24"/>
          <w:szCs w:val="24"/>
          <w:lang w:val="en-GB"/>
        </w:rPr>
        <w:t xml:space="preserve">(i.e. inserting the bill into the </w:t>
      </w:r>
      <w:r w:rsidR="00F172DB">
        <w:rPr>
          <w:rFonts w:cstheme="minorHAnsi"/>
          <w:sz w:val="24"/>
          <w:szCs w:val="24"/>
          <w:lang w:val="en-GB"/>
        </w:rPr>
        <w:t xml:space="preserve">flower-hole </w:t>
      </w:r>
      <w:r w:rsidR="00053FE0" w:rsidRPr="00E120B6">
        <w:rPr>
          <w:rFonts w:cstheme="minorHAnsi"/>
          <w:sz w:val="24"/>
          <w:szCs w:val="24"/>
          <w:lang w:val="en-GB"/>
        </w:rPr>
        <w:t xml:space="preserve"> </w:t>
      </w:r>
      <w:r w:rsidR="00F172DB">
        <w:rPr>
          <w:rFonts w:cstheme="minorHAnsi"/>
          <w:sz w:val="24"/>
          <w:szCs w:val="24"/>
          <w:lang w:val="en-GB"/>
        </w:rPr>
        <w:t xml:space="preserve">of the feeder; </w:t>
      </w:r>
      <w:r w:rsidR="00F172DB" w:rsidRPr="00F172DB">
        <w:rPr>
          <w:rFonts w:cstheme="minorHAnsi"/>
          <w:b/>
          <w:sz w:val="24"/>
          <w:szCs w:val="24"/>
          <w:lang w:val="en-GB"/>
        </w:rPr>
        <w:t>c)</w:t>
      </w:r>
      <w:r w:rsidR="00F172DB">
        <w:rPr>
          <w:rFonts w:cstheme="minorHAnsi"/>
          <w:sz w:val="24"/>
          <w:szCs w:val="24"/>
          <w:lang w:val="en-GB"/>
        </w:rPr>
        <w:t xml:space="preserve"> end of the feeding event (i.e. removal of the bill from the flower-hole </w:t>
      </w:r>
      <w:r w:rsidR="00F172DB" w:rsidRPr="00E120B6">
        <w:rPr>
          <w:rFonts w:cstheme="minorHAnsi"/>
          <w:sz w:val="24"/>
          <w:szCs w:val="24"/>
          <w:lang w:val="en-GB"/>
        </w:rPr>
        <w:t xml:space="preserve"> </w:t>
      </w:r>
      <w:r w:rsidR="00F172DB">
        <w:rPr>
          <w:rFonts w:cstheme="minorHAnsi"/>
          <w:sz w:val="24"/>
          <w:szCs w:val="24"/>
          <w:lang w:val="en-GB"/>
        </w:rPr>
        <w:t xml:space="preserve">of the feeder); e) end of the foraging visit (i.e. the end of the very last feeding event during the foraging visit) . </w:t>
      </w:r>
      <w:r w:rsidR="00F172DB" w:rsidRPr="00CC60A1">
        <w:rPr>
          <w:rFonts w:cstheme="minorHAnsi"/>
          <w:sz w:val="24"/>
          <w:szCs w:val="24"/>
          <w:lang w:val="en-GB"/>
        </w:rPr>
        <w:t>Multiple feedings intervals</w:t>
      </w:r>
      <w:r w:rsidR="00F172DB">
        <w:rPr>
          <w:rFonts w:cstheme="minorHAnsi"/>
          <w:sz w:val="24"/>
          <w:szCs w:val="24"/>
          <w:lang w:val="en-GB"/>
        </w:rPr>
        <w:t xml:space="preserve"> were </w:t>
      </w:r>
      <w:r w:rsidR="00F172DB" w:rsidRPr="0006129D">
        <w:rPr>
          <w:rFonts w:cstheme="minorHAnsi"/>
          <w:sz w:val="24"/>
          <w:szCs w:val="24"/>
          <w:lang w:val="en-GB"/>
        </w:rPr>
        <w:t>possible (</w:t>
      </w:r>
      <w:r w:rsidR="0006129D" w:rsidRPr="0006129D">
        <w:rPr>
          <w:rFonts w:cstheme="minorHAnsi"/>
          <w:sz w:val="24"/>
          <w:szCs w:val="24"/>
          <w:lang w:val="en-GB"/>
        </w:rPr>
        <w:t>1-26, mean: 4.9</w:t>
      </w:r>
      <w:r w:rsidR="00F172DB" w:rsidRPr="0006129D">
        <w:rPr>
          <w:rFonts w:cstheme="minorHAnsi"/>
          <w:sz w:val="24"/>
          <w:szCs w:val="24"/>
          <w:lang w:val="en-GB"/>
        </w:rPr>
        <w:t>)</w:t>
      </w:r>
      <w:r w:rsidR="00BB6B7E">
        <w:rPr>
          <w:rFonts w:cstheme="minorHAnsi"/>
          <w:sz w:val="24"/>
          <w:szCs w:val="24"/>
          <w:lang w:val="en-GB"/>
        </w:rPr>
        <w:t>.</w:t>
      </w:r>
    </w:p>
    <w:p w14:paraId="57BDF84C" w14:textId="64DBA163" w:rsidR="00053FE0" w:rsidRDefault="00053FE0" w:rsidP="00E16EE6">
      <w:pPr>
        <w:spacing w:line="480" w:lineRule="auto"/>
        <w:jc w:val="both"/>
        <w:rPr>
          <w:rFonts w:cstheme="minorHAnsi"/>
          <w:sz w:val="24"/>
          <w:szCs w:val="24"/>
          <w:lang w:val="en-GB"/>
        </w:rPr>
      </w:pPr>
    </w:p>
    <w:p w14:paraId="58CB430E" w14:textId="77777777" w:rsidR="00053FE0" w:rsidRPr="00E120B6" w:rsidRDefault="00053FE0" w:rsidP="00E16EE6">
      <w:pPr>
        <w:spacing w:line="480" w:lineRule="auto"/>
        <w:jc w:val="both"/>
        <w:rPr>
          <w:rFonts w:cstheme="minorHAnsi"/>
          <w:sz w:val="24"/>
          <w:szCs w:val="24"/>
          <w:lang w:val="en-GB"/>
        </w:rPr>
      </w:pPr>
    </w:p>
    <w:p w14:paraId="7DD3E155" w14:textId="486E96B1" w:rsidR="003A6186" w:rsidRPr="00E120B6" w:rsidRDefault="00CC60A1">
      <w:pPr>
        <w:rPr>
          <w:rFonts w:cstheme="minorHAnsi"/>
          <w:b/>
          <w:sz w:val="24"/>
          <w:szCs w:val="24"/>
          <w:lang w:val="en-GB"/>
        </w:rPr>
      </w:pPr>
      <w:r w:rsidRPr="00CC60A1">
        <w:rPr>
          <w:noProof/>
          <w:lang w:eastAsia="pl-PL"/>
        </w:rPr>
        <w:drawing>
          <wp:inline distT="0" distB="0" distL="0" distR="0" wp14:anchorId="448E9703" wp14:editId="178B32A7">
            <wp:extent cx="5851525" cy="2948856"/>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1525" cy="2948856"/>
                    </a:xfrm>
                    <a:prstGeom prst="rect">
                      <a:avLst/>
                    </a:prstGeom>
                    <a:noFill/>
                    <a:ln>
                      <a:noFill/>
                    </a:ln>
                  </pic:spPr>
                </pic:pic>
              </a:graphicData>
            </a:graphic>
          </wp:inline>
        </w:drawing>
      </w:r>
    </w:p>
    <w:p w14:paraId="4E18E8E1" w14:textId="77777777" w:rsidR="003A6186" w:rsidRPr="00E120B6" w:rsidRDefault="003A6186">
      <w:pPr>
        <w:rPr>
          <w:rFonts w:cstheme="minorHAnsi"/>
          <w:b/>
          <w:sz w:val="24"/>
          <w:szCs w:val="24"/>
          <w:lang w:val="en-GB"/>
        </w:rPr>
      </w:pPr>
      <w:r w:rsidRPr="00E120B6">
        <w:rPr>
          <w:rFonts w:cstheme="minorHAnsi"/>
          <w:b/>
          <w:sz w:val="24"/>
          <w:szCs w:val="24"/>
          <w:lang w:val="en-GB"/>
        </w:rPr>
        <w:br w:type="page"/>
      </w:r>
    </w:p>
    <w:p w14:paraId="4A78BAB7" w14:textId="1AA35D44" w:rsidR="00BB0A09" w:rsidRDefault="003A6186" w:rsidP="003A6186">
      <w:pPr>
        <w:spacing w:line="480" w:lineRule="auto"/>
        <w:jc w:val="both"/>
        <w:rPr>
          <w:ins w:id="1611" w:author="Kasia Wojczulanis" w:date="2020-05-04T09:44:00Z"/>
          <w:rFonts w:cstheme="minorHAnsi"/>
          <w:bCs/>
          <w:sz w:val="24"/>
          <w:szCs w:val="24"/>
          <w:lang w:val="en-GB"/>
        </w:rPr>
      </w:pPr>
      <w:r w:rsidRPr="00E120B6">
        <w:rPr>
          <w:rFonts w:cstheme="minorHAnsi"/>
          <w:b/>
          <w:sz w:val="24"/>
          <w:szCs w:val="24"/>
          <w:lang w:val="en-GB"/>
        </w:rPr>
        <w:lastRenderedPageBreak/>
        <w:t>Figure 2</w:t>
      </w:r>
      <w:r w:rsidRPr="00E120B6">
        <w:rPr>
          <w:rFonts w:cstheme="minorHAnsi"/>
          <w:bCs/>
          <w:sz w:val="24"/>
          <w:szCs w:val="24"/>
          <w:lang w:val="en-GB"/>
        </w:rPr>
        <w:t xml:space="preserve">. </w:t>
      </w:r>
      <w:ins w:id="1612" w:author="Kasia Wojczulanis" w:date="2020-05-04T09:48:00Z">
        <w:r w:rsidR="006F20B8">
          <w:rPr>
            <w:rFonts w:cstheme="minorHAnsi"/>
            <w:bCs/>
            <w:sz w:val="24"/>
            <w:szCs w:val="24"/>
            <w:lang w:val="en-GB"/>
          </w:rPr>
          <w:t>R</w:t>
        </w:r>
      </w:ins>
      <w:ins w:id="1613" w:author="Kasia Wojczulanis" w:date="2020-05-04T09:43:00Z">
        <w:r w:rsidR="006F20B8">
          <w:rPr>
            <w:rFonts w:cstheme="minorHAnsi"/>
            <w:bCs/>
            <w:sz w:val="24"/>
            <w:szCs w:val="24"/>
            <w:lang w:val="en-GB"/>
          </w:rPr>
          <w:t>epeatability</w:t>
        </w:r>
      </w:ins>
      <w:ins w:id="1614" w:author="Kasia Wojczulanis" w:date="2020-05-04T09:42:00Z">
        <w:r w:rsidR="006F20B8">
          <w:rPr>
            <w:rFonts w:cstheme="minorHAnsi"/>
            <w:bCs/>
            <w:sz w:val="24"/>
            <w:szCs w:val="24"/>
            <w:lang w:val="en-GB"/>
          </w:rPr>
          <w:t xml:space="preserve"> </w:t>
        </w:r>
      </w:ins>
      <w:ins w:id="1615" w:author="Kasia Wojczulanis" w:date="2020-05-04T09:48:00Z">
        <w:r w:rsidR="006F20B8">
          <w:rPr>
            <w:rFonts w:cstheme="minorHAnsi"/>
            <w:bCs/>
            <w:sz w:val="24"/>
            <w:szCs w:val="24"/>
            <w:lang w:val="en-GB"/>
          </w:rPr>
          <w:t xml:space="preserve">estimates of </w:t>
        </w:r>
      </w:ins>
      <w:ins w:id="1616" w:author="Kasia Wojczulanis" w:date="2020-05-04T09:43:00Z">
        <w:r w:rsidR="006F20B8">
          <w:rPr>
            <w:rFonts w:cstheme="minorHAnsi"/>
            <w:bCs/>
            <w:sz w:val="24"/>
            <w:szCs w:val="24"/>
            <w:lang w:val="en-GB"/>
          </w:rPr>
          <w:t xml:space="preserve">foraging efficiency and </w:t>
        </w:r>
      </w:ins>
      <w:ins w:id="1617" w:author="Kasia Wojczulanis" w:date="2020-05-06T15:17:00Z">
        <w:r w:rsidR="004F4C72">
          <w:rPr>
            <w:rFonts w:cstheme="minorHAnsi"/>
            <w:bCs/>
            <w:sz w:val="24"/>
            <w:szCs w:val="24"/>
            <w:lang w:val="en-GB"/>
          </w:rPr>
          <w:t xml:space="preserve">behavioural </w:t>
        </w:r>
      </w:ins>
      <w:ins w:id="1618" w:author="Kasia Wojczulanis" w:date="2020-05-04T09:43:00Z">
        <w:r w:rsidR="006F20B8">
          <w:rPr>
            <w:rFonts w:cstheme="minorHAnsi"/>
            <w:bCs/>
            <w:sz w:val="24"/>
            <w:szCs w:val="24"/>
            <w:lang w:val="en-GB"/>
          </w:rPr>
          <w:t>parameters in the long billed hermit.</w:t>
        </w:r>
      </w:ins>
      <w:ins w:id="1619" w:author="Kasia Wojczulanis" w:date="2020-05-04T09:49:00Z">
        <w:r w:rsidR="003C1C36">
          <w:rPr>
            <w:rFonts w:cstheme="minorHAnsi"/>
            <w:bCs/>
            <w:sz w:val="24"/>
            <w:szCs w:val="24"/>
            <w:lang w:val="en-GB"/>
          </w:rPr>
          <w:t xml:space="preserve"> The estimates established </w:t>
        </w:r>
      </w:ins>
      <w:ins w:id="1620" w:author="Kasia Wojczulanis" w:date="2020-05-04T09:50:00Z">
        <w:r w:rsidR="003C1C36">
          <w:rPr>
            <w:rFonts w:cstheme="minorHAnsi"/>
            <w:bCs/>
            <w:sz w:val="24"/>
            <w:szCs w:val="24"/>
            <w:lang w:val="en-GB"/>
          </w:rPr>
          <w:t xml:space="preserve">using </w:t>
        </w:r>
      </w:ins>
      <w:ins w:id="1621" w:author="Kasia Wojczulanis" w:date="2020-05-04T09:49:00Z">
        <w:r w:rsidR="003C1C36">
          <w:rPr>
            <w:rFonts w:cstheme="minorHAnsi"/>
            <w:bCs/>
            <w:sz w:val="24"/>
            <w:szCs w:val="24"/>
            <w:lang w:val="en-GB"/>
          </w:rPr>
          <w:t>linear mixed-effects model-based method</w:t>
        </w:r>
      </w:ins>
      <w:ins w:id="1622" w:author="Kasia Wojczulanis" w:date="2020-05-04T09:50:00Z">
        <w:r w:rsidR="003C1C36">
          <w:rPr>
            <w:rFonts w:cstheme="minorHAnsi"/>
            <w:bCs/>
            <w:sz w:val="24"/>
            <w:szCs w:val="24"/>
            <w:lang w:val="en-GB"/>
          </w:rPr>
          <w:t xml:space="preserve"> </w:t>
        </w:r>
        <w:r w:rsidR="003C1C36">
          <w:rPr>
            <w:rFonts w:cstheme="minorHAnsi"/>
            <w:bCs/>
            <w:sz w:val="24"/>
            <w:szCs w:val="24"/>
            <w:lang w:val="en-GB"/>
          </w:rPr>
          <w:fldChar w:fldCharType="begin" w:fldLock="1"/>
        </w:r>
      </w:ins>
      <w:r w:rsidR="003C1C36">
        <w:rPr>
          <w:rFonts w:cstheme="minorHAnsi"/>
          <w:bCs/>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2010)"},"properties":{"noteIndex":0},"schema":"https://github.com/citation-style-language/schema/raw/master/csl-citation.json"}</w:instrText>
      </w:r>
      <w:r w:rsidR="003C1C36">
        <w:rPr>
          <w:rFonts w:cstheme="minorHAnsi"/>
          <w:bCs/>
          <w:sz w:val="24"/>
          <w:szCs w:val="24"/>
          <w:lang w:val="en-GB"/>
        </w:rPr>
        <w:fldChar w:fldCharType="separate"/>
      </w:r>
      <w:r w:rsidR="003C1C36" w:rsidRPr="003C1C36">
        <w:rPr>
          <w:rFonts w:cstheme="minorHAnsi"/>
          <w:bCs/>
          <w:noProof/>
          <w:sz w:val="24"/>
          <w:szCs w:val="24"/>
          <w:lang w:val="en-GB"/>
        </w:rPr>
        <w:t>(Nakagawa and Schielzeth 2010)</w:t>
      </w:r>
      <w:ins w:id="1623" w:author="Kasia Wojczulanis" w:date="2020-05-04T09:50:00Z">
        <w:r w:rsidR="003C1C36">
          <w:rPr>
            <w:rFonts w:cstheme="minorHAnsi"/>
            <w:bCs/>
            <w:sz w:val="24"/>
            <w:szCs w:val="24"/>
            <w:lang w:val="en-GB"/>
          </w:rPr>
          <w:fldChar w:fldCharType="end"/>
        </w:r>
        <w:r w:rsidR="003C1C36">
          <w:rPr>
            <w:rFonts w:cstheme="minorHAnsi"/>
            <w:bCs/>
            <w:sz w:val="24"/>
            <w:szCs w:val="24"/>
            <w:lang w:val="en-GB"/>
          </w:rPr>
          <w:t>.</w:t>
        </w:r>
      </w:ins>
    </w:p>
    <w:p w14:paraId="06998A8D" w14:textId="77777777" w:rsidR="006F20B8" w:rsidRDefault="006F20B8" w:rsidP="003A6186">
      <w:pPr>
        <w:spacing w:line="480" w:lineRule="auto"/>
        <w:jc w:val="both"/>
        <w:rPr>
          <w:ins w:id="1624" w:author="Kasia Wojczulanis" w:date="2020-05-04T09:38:00Z"/>
          <w:rFonts w:cstheme="minorHAnsi"/>
          <w:bCs/>
          <w:sz w:val="24"/>
          <w:szCs w:val="24"/>
          <w:lang w:val="en-GB"/>
        </w:rPr>
      </w:pPr>
    </w:p>
    <w:p w14:paraId="5F83AA93" w14:textId="77777777" w:rsidR="00BB0A09" w:rsidRDefault="00BB0A09" w:rsidP="003A6186">
      <w:pPr>
        <w:spacing w:line="480" w:lineRule="auto"/>
        <w:jc w:val="both"/>
        <w:rPr>
          <w:ins w:id="1625" w:author="Kasia Wojczulanis" w:date="2020-05-04T09:38:00Z"/>
          <w:rFonts w:cstheme="minorHAnsi"/>
          <w:bCs/>
          <w:sz w:val="24"/>
          <w:szCs w:val="24"/>
          <w:lang w:val="en-GB"/>
        </w:rPr>
      </w:pPr>
      <w:ins w:id="1626" w:author="Kasia Wojczulanis" w:date="2020-05-04T09:38:00Z">
        <w:r>
          <w:rPr>
            <w:rFonts w:cstheme="minorHAnsi"/>
            <w:bCs/>
            <w:noProof/>
            <w:lang w:eastAsia="pl-PL"/>
          </w:rPr>
          <w:drawing>
            <wp:inline distT="0" distB="0" distL="0" distR="0" wp14:anchorId="5BCE8D11" wp14:editId="04BAE26D">
              <wp:extent cx="4267200" cy="2843648"/>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WJ\AppData\Local\Microsoft\Windows\INetCache\Content.MSO\F455EC1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8711" cy="2844655"/>
                      </a:xfrm>
                      <a:prstGeom prst="rect">
                        <a:avLst/>
                      </a:prstGeom>
                      <a:noFill/>
                      <a:ln>
                        <a:noFill/>
                      </a:ln>
                    </pic:spPr>
                  </pic:pic>
                </a:graphicData>
              </a:graphic>
            </wp:inline>
          </w:drawing>
        </w:r>
        <w:r w:rsidRPr="00E120B6">
          <w:rPr>
            <w:rFonts w:cstheme="minorHAnsi"/>
            <w:bCs/>
            <w:sz w:val="24"/>
            <w:szCs w:val="24"/>
            <w:lang w:val="en-GB"/>
          </w:rPr>
          <w:t xml:space="preserve"> </w:t>
        </w:r>
      </w:ins>
    </w:p>
    <w:p w14:paraId="32977A21" w14:textId="77777777" w:rsidR="00BB0A09" w:rsidRDefault="00BB0A09" w:rsidP="003A6186">
      <w:pPr>
        <w:spacing w:line="480" w:lineRule="auto"/>
        <w:jc w:val="both"/>
        <w:rPr>
          <w:ins w:id="1627" w:author="Kasia Wojczulanis" w:date="2020-05-04T09:38:00Z"/>
          <w:rFonts w:cstheme="minorHAnsi"/>
          <w:bCs/>
          <w:sz w:val="24"/>
          <w:szCs w:val="24"/>
          <w:lang w:val="en-GB"/>
        </w:rPr>
      </w:pPr>
    </w:p>
    <w:p w14:paraId="4B8EBBA7" w14:textId="77777777" w:rsidR="00790C68" w:rsidRDefault="00790C68">
      <w:pPr>
        <w:rPr>
          <w:ins w:id="1628" w:author="Kasia Wojczulanis" w:date="2020-05-04T09:53:00Z"/>
          <w:rFonts w:cstheme="minorHAnsi"/>
          <w:b/>
          <w:bCs/>
          <w:sz w:val="24"/>
          <w:szCs w:val="24"/>
          <w:lang w:val="en-GB"/>
        </w:rPr>
      </w:pPr>
      <w:ins w:id="1629" w:author="Kasia Wojczulanis" w:date="2020-05-04T09:53:00Z">
        <w:r>
          <w:rPr>
            <w:rFonts w:cstheme="minorHAnsi"/>
            <w:b/>
            <w:bCs/>
            <w:sz w:val="24"/>
            <w:szCs w:val="24"/>
            <w:lang w:val="en-GB"/>
          </w:rPr>
          <w:br w:type="page"/>
        </w:r>
      </w:ins>
    </w:p>
    <w:p w14:paraId="4BA65F36" w14:textId="7AEC0528" w:rsidR="00790C68" w:rsidRDefault="003C1C36" w:rsidP="003A6186">
      <w:pPr>
        <w:spacing w:line="480" w:lineRule="auto"/>
        <w:jc w:val="both"/>
        <w:rPr>
          <w:ins w:id="1630" w:author="Kasia Wojczulanis" w:date="2020-05-04T09:53:00Z"/>
          <w:rFonts w:cstheme="minorHAnsi"/>
          <w:sz w:val="24"/>
          <w:szCs w:val="24"/>
          <w:lang w:val="en-GB"/>
        </w:rPr>
      </w:pPr>
      <w:ins w:id="1631" w:author="Kasia Wojczulanis" w:date="2020-05-04T09:52:00Z">
        <w:r w:rsidRPr="003C1C36">
          <w:rPr>
            <w:rFonts w:cstheme="minorHAnsi"/>
            <w:b/>
            <w:bCs/>
            <w:sz w:val="24"/>
            <w:szCs w:val="24"/>
            <w:lang w:val="en-GB"/>
            <w:rPrChange w:id="1632" w:author="Kasia Wojczulanis" w:date="2020-05-04T09:53:00Z">
              <w:rPr>
                <w:rFonts w:cstheme="minorHAnsi"/>
                <w:bCs/>
                <w:sz w:val="24"/>
                <w:szCs w:val="24"/>
                <w:lang w:val="en-GB"/>
              </w:rPr>
            </w:rPrChange>
          </w:rPr>
          <w:lastRenderedPageBreak/>
          <w:t>Figure 3.</w:t>
        </w:r>
        <w:r>
          <w:rPr>
            <w:rFonts w:cstheme="minorHAnsi"/>
            <w:bCs/>
            <w:sz w:val="24"/>
            <w:szCs w:val="24"/>
            <w:lang w:val="en-GB"/>
          </w:rPr>
          <w:t xml:space="preserve"> </w:t>
        </w:r>
      </w:ins>
      <w:del w:id="1633" w:author="Kasia Wojczulanis" w:date="2020-05-04T09:52:00Z">
        <w:r w:rsidR="008A5DBB" w:rsidRPr="00E120B6" w:rsidDel="003C1C36">
          <w:rPr>
            <w:rFonts w:cstheme="minorHAnsi"/>
            <w:bCs/>
            <w:sz w:val="24"/>
            <w:szCs w:val="24"/>
            <w:lang w:val="en-GB"/>
          </w:rPr>
          <w:delText>Distribution</w:delText>
        </w:r>
        <w:r w:rsidR="00B80E71" w:rsidRPr="00E120B6" w:rsidDel="003C1C36">
          <w:rPr>
            <w:rFonts w:cstheme="minorHAnsi"/>
            <w:bCs/>
            <w:sz w:val="24"/>
            <w:szCs w:val="24"/>
            <w:lang w:val="en-GB"/>
          </w:rPr>
          <w:delText xml:space="preserve"> </w:delText>
        </w:r>
        <w:r w:rsidR="00381AFC" w:rsidRPr="00E120B6" w:rsidDel="003C1C36">
          <w:rPr>
            <w:rFonts w:cstheme="minorHAnsi"/>
            <w:bCs/>
            <w:sz w:val="24"/>
            <w:szCs w:val="24"/>
            <w:lang w:val="en-GB"/>
          </w:rPr>
          <w:delText xml:space="preserve">(violin geoms) </w:delText>
        </w:r>
        <w:r w:rsidR="00B80E71" w:rsidRPr="00E120B6" w:rsidDel="003C1C36">
          <w:rPr>
            <w:rFonts w:cstheme="minorHAnsi"/>
            <w:bCs/>
            <w:sz w:val="24"/>
            <w:szCs w:val="24"/>
            <w:lang w:val="en-GB"/>
          </w:rPr>
          <w:delText xml:space="preserve">of observed values of particular parameter </w:delText>
        </w:r>
        <w:r w:rsidR="00381AFC" w:rsidDel="003C1C36">
          <w:rPr>
            <w:rFonts w:cstheme="minorHAnsi"/>
            <w:bCs/>
            <w:sz w:val="24"/>
            <w:szCs w:val="24"/>
            <w:lang w:val="en-GB"/>
          </w:rPr>
          <w:delText>(</w:delText>
        </w:r>
      </w:del>
      <w:ins w:id="1634" w:author="Kasia Wojczulanis" w:date="2020-05-04T09:52:00Z">
        <w:r>
          <w:rPr>
            <w:rFonts w:cstheme="minorHAnsi"/>
            <w:bCs/>
            <w:sz w:val="24"/>
            <w:szCs w:val="24"/>
            <w:lang w:val="en-GB"/>
          </w:rPr>
          <w:t>F</w:t>
        </w:r>
      </w:ins>
      <w:del w:id="1635" w:author="Kasia Wojczulanis" w:date="2020-05-04T09:52:00Z">
        <w:r w:rsidR="00381AFC" w:rsidDel="003C1C36">
          <w:rPr>
            <w:rFonts w:cstheme="minorHAnsi"/>
            <w:bCs/>
            <w:sz w:val="24"/>
            <w:szCs w:val="24"/>
            <w:lang w:val="en-GB"/>
          </w:rPr>
          <w:delText>f</w:delText>
        </w:r>
      </w:del>
      <w:r w:rsidR="00381AFC">
        <w:rPr>
          <w:rFonts w:cstheme="minorHAnsi"/>
          <w:bCs/>
          <w:sz w:val="24"/>
          <w:szCs w:val="24"/>
          <w:lang w:val="en-GB"/>
        </w:rPr>
        <w:t>oraging efficiency</w:t>
      </w:r>
      <w:del w:id="1636" w:author="Kasia Wojczulanis" w:date="2020-05-04T09:52:00Z">
        <w:r w:rsidR="00381AFC" w:rsidDel="003C1C36">
          <w:rPr>
            <w:rFonts w:cstheme="minorHAnsi"/>
            <w:bCs/>
            <w:sz w:val="24"/>
            <w:szCs w:val="24"/>
            <w:lang w:val="en-GB"/>
          </w:rPr>
          <w:delText xml:space="preserve">, exploration, arousal, risk-avoidance) </w:delText>
        </w:r>
        <w:r w:rsidR="00B80E71" w:rsidRPr="00E120B6" w:rsidDel="003C1C36">
          <w:rPr>
            <w:rFonts w:cstheme="minorHAnsi"/>
            <w:bCs/>
            <w:sz w:val="24"/>
            <w:szCs w:val="24"/>
            <w:lang w:val="en-GB"/>
          </w:rPr>
          <w:delText>with</w:delText>
        </w:r>
        <w:r w:rsidR="00B80E71" w:rsidRPr="00E120B6" w:rsidDel="003C1C36">
          <w:rPr>
            <w:rFonts w:cstheme="minorHAnsi"/>
            <w:b/>
            <w:sz w:val="24"/>
            <w:szCs w:val="24"/>
            <w:lang w:val="en-GB"/>
          </w:rPr>
          <w:delText xml:space="preserve"> </w:delText>
        </w:r>
        <w:r w:rsidR="00B80E71" w:rsidRPr="00E120B6" w:rsidDel="003C1C36">
          <w:rPr>
            <w:rFonts w:cstheme="minorHAnsi"/>
            <w:sz w:val="24"/>
            <w:szCs w:val="24"/>
            <w:lang w:val="en-GB"/>
          </w:rPr>
          <w:delText>a</w:delText>
        </w:r>
        <w:r w:rsidR="003A6186" w:rsidRPr="00E120B6" w:rsidDel="003C1C36">
          <w:rPr>
            <w:rFonts w:cstheme="minorHAnsi"/>
            <w:sz w:val="24"/>
            <w:szCs w:val="24"/>
            <w:lang w:val="en-GB"/>
          </w:rPr>
          <w:delText xml:space="preserve">verage </w:delText>
        </w:r>
        <w:r w:rsidR="00B80E71" w:rsidRPr="00E120B6" w:rsidDel="003C1C36">
          <w:rPr>
            <w:rFonts w:cstheme="minorHAnsi"/>
            <w:sz w:val="24"/>
            <w:szCs w:val="24"/>
            <w:lang w:val="en-GB"/>
          </w:rPr>
          <w:delText xml:space="preserve">values per </w:delText>
        </w:r>
        <w:r w:rsidR="003A6186" w:rsidRPr="00E120B6" w:rsidDel="003C1C36">
          <w:rPr>
            <w:rFonts w:cstheme="minorHAnsi"/>
            <w:sz w:val="24"/>
            <w:szCs w:val="24"/>
            <w:lang w:val="en-GB"/>
          </w:rPr>
          <w:delText xml:space="preserve">focal individual </w:delText>
        </w:r>
        <w:r w:rsidR="00381AFC" w:rsidDel="003C1C36">
          <w:rPr>
            <w:rFonts w:cstheme="minorHAnsi"/>
            <w:sz w:val="24"/>
            <w:szCs w:val="24"/>
            <w:lang w:val="en-GB"/>
          </w:rPr>
          <w:delText xml:space="preserve">of the long billed hermit </w:delText>
        </w:r>
        <w:r w:rsidR="00B80E71" w:rsidRPr="00E120B6" w:rsidDel="003C1C36">
          <w:rPr>
            <w:rFonts w:cstheme="minorHAnsi"/>
            <w:sz w:val="24"/>
            <w:szCs w:val="24"/>
            <w:lang w:val="en-GB"/>
          </w:rPr>
          <w:delText xml:space="preserve">(colour points connected with lines) </w:delText>
        </w:r>
      </w:del>
      <w:ins w:id="1637" w:author="Kasia Wojczulanis" w:date="2020-05-04T09:52:00Z">
        <w:r>
          <w:rPr>
            <w:rFonts w:cstheme="minorHAnsi"/>
            <w:sz w:val="24"/>
            <w:szCs w:val="24"/>
            <w:lang w:val="en-GB"/>
          </w:rPr>
          <w:t xml:space="preserve"> </w:t>
        </w:r>
      </w:ins>
      <w:r w:rsidR="003A6186" w:rsidRPr="00E120B6">
        <w:rPr>
          <w:rFonts w:cstheme="minorHAnsi"/>
          <w:sz w:val="24"/>
          <w:szCs w:val="24"/>
          <w:lang w:val="en-GB"/>
        </w:rPr>
        <w:t xml:space="preserve">in the context of low </w:t>
      </w:r>
      <w:del w:id="1638" w:author="Kasia Wojczulanis" w:date="2020-05-04T09:52:00Z">
        <w:r w:rsidR="003A6186" w:rsidRPr="00E120B6" w:rsidDel="003C1C36">
          <w:rPr>
            <w:rFonts w:cstheme="minorHAnsi"/>
            <w:sz w:val="24"/>
            <w:szCs w:val="24"/>
            <w:lang w:val="en-GB"/>
          </w:rPr>
          <w:delText>(control</w:delText>
        </w:r>
        <w:r w:rsidR="00B80E71" w:rsidRPr="00E120B6" w:rsidDel="003C1C36">
          <w:rPr>
            <w:rFonts w:cstheme="minorHAnsi"/>
            <w:sz w:val="24"/>
            <w:szCs w:val="24"/>
            <w:lang w:val="en-GB"/>
          </w:rPr>
          <w:delText>, Ctr</w:delText>
        </w:r>
        <w:r w:rsidR="003A6186" w:rsidRPr="00E120B6" w:rsidDel="003C1C36">
          <w:rPr>
            <w:rFonts w:cstheme="minorHAnsi"/>
            <w:sz w:val="24"/>
            <w:szCs w:val="24"/>
            <w:lang w:val="en-GB"/>
          </w:rPr>
          <w:delText xml:space="preserve">) </w:delText>
        </w:r>
      </w:del>
      <w:r w:rsidR="003A6186" w:rsidRPr="00E120B6">
        <w:rPr>
          <w:rFonts w:cstheme="minorHAnsi"/>
          <w:sz w:val="24"/>
          <w:szCs w:val="24"/>
          <w:lang w:val="en-GB"/>
        </w:rPr>
        <w:t xml:space="preserve">and high </w:t>
      </w:r>
      <w:del w:id="1639" w:author="Kasia Wojczulanis" w:date="2020-05-04T09:52:00Z">
        <w:r w:rsidR="003A6186" w:rsidRPr="00E120B6" w:rsidDel="003C1C36">
          <w:rPr>
            <w:rFonts w:cstheme="minorHAnsi"/>
            <w:sz w:val="24"/>
            <w:szCs w:val="24"/>
            <w:lang w:val="en-GB"/>
          </w:rPr>
          <w:delText>(experimental</w:delText>
        </w:r>
        <w:r w:rsidR="00B80E71" w:rsidRPr="00E120B6" w:rsidDel="003C1C36">
          <w:rPr>
            <w:rFonts w:cstheme="minorHAnsi"/>
            <w:sz w:val="24"/>
            <w:szCs w:val="24"/>
            <w:lang w:val="en-GB"/>
          </w:rPr>
          <w:delText>, Exp</w:delText>
        </w:r>
        <w:r w:rsidR="003A6186" w:rsidRPr="00E120B6" w:rsidDel="003C1C36">
          <w:rPr>
            <w:rFonts w:cstheme="minorHAnsi"/>
            <w:sz w:val="24"/>
            <w:szCs w:val="24"/>
            <w:lang w:val="en-GB"/>
          </w:rPr>
          <w:delText xml:space="preserve">) </w:delText>
        </w:r>
      </w:del>
      <w:r w:rsidR="003A6186" w:rsidRPr="00E120B6">
        <w:rPr>
          <w:rFonts w:cstheme="minorHAnsi"/>
          <w:sz w:val="24"/>
          <w:szCs w:val="24"/>
          <w:lang w:val="en-GB"/>
        </w:rPr>
        <w:t>levels of perceived risk of predation.</w:t>
      </w:r>
      <w:r w:rsidR="00B80E71" w:rsidRPr="00E120B6">
        <w:rPr>
          <w:rFonts w:cstheme="minorHAnsi"/>
          <w:sz w:val="24"/>
          <w:szCs w:val="24"/>
          <w:lang w:val="en-GB"/>
        </w:rPr>
        <w:t xml:space="preserve"> </w:t>
      </w:r>
    </w:p>
    <w:p w14:paraId="023F097A" w14:textId="6076E119" w:rsidR="003A6186" w:rsidRPr="00E120B6" w:rsidRDefault="00790C68" w:rsidP="003A6186">
      <w:pPr>
        <w:spacing w:line="480" w:lineRule="auto"/>
        <w:jc w:val="both"/>
        <w:rPr>
          <w:rFonts w:cstheme="minorHAnsi"/>
          <w:sz w:val="24"/>
          <w:szCs w:val="24"/>
          <w:lang w:val="en-GB"/>
        </w:rPr>
      </w:pPr>
      <w:ins w:id="1640" w:author="Kasia Wojczulanis" w:date="2020-05-04T09:53:00Z">
        <w:r>
          <w:rPr>
            <w:rFonts w:cstheme="minorHAnsi"/>
            <w:noProof/>
            <w:lang w:eastAsia="pl-PL"/>
          </w:rPr>
          <w:drawing>
            <wp:inline distT="0" distB="0" distL="0" distR="0" wp14:anchorId="00CC9D5C" wp14:editId="41D3A4B7">
              <wp:extent cx="4270057"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WJ\AppData\Local\Microsoft\Windows\INetCache\Content.MSO\4127FC9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1081" cy="2847388"/>
                      </a:xfrm>
                      <a:prstGeom prst="rect">
                        <a:avLst/>
                      </a:prstGeom>
                      <a:noFill/>
                      <a:ln>
                        <a:noFill/>
                      </a:ln>
                    </pic:spPr>
                  </pic:pic>
                </a:graphicData>
              </a:graphic>
            </wp:inline>
          </w:drawing>
        </w:r>
      </w:ins>
      <w:del w:id="1641" w:author="Kasia Wojczulanis" w:date="2020-05-04T09:52:00Z">
        <w:r w:rsidR="00B80E71" w:rsidRPr="00E120B6" w:rsidDel="003C1C36">
          <w:rPr>
            <w:rFonts w:cstheme="minorHAnsi"/>
            <w:sz w:val="24"/>
            <w:szCs w:val="24"/>
            <w:lang w:val="en-GB"/>
          </w:rPr>
          <w:delText>For definition of</w:delText>
        </w:r>
        <w:r w:rsidR="00B550DC" w:rsidRPr="00E120B6" w:rsidDel="003C1C36">
          <w:rPr>
            <w:rFonts w:cstheme="minorHAnsi"/>
            <w:sz w:val="24"/>
            <w:szCs w:val="24"/>
            <w:lang w:val="en-GB"/>
          </w:rPr>
          <w:delText xml:space="preserve"> the</w:delText>
        </w:r>
        <w:r w:rsidR="00B80E71" w:rsidRPr="00E120B6" w:rsidDel="003C1C36">
          <w:rPr>
            <w:rFonts w:cstheme="minorHAnsi"/>
            <w:sz w:val="24"/>
            <w:szCs w:val="24"/>
            <w:lang w:val="en-GB"/>
          </w:rPr>
          <w:delText xml:space="preserve"> parameters see main text.</w:delText>
        </w:r>
      </w:del>
    </w:p>
    <w:p w14:paraId="4D210659" w14:textId="15830DA5" w:rsidR="00E16EE6" w:rsidRPr="00E120B6" w:rsidRDefault="00B80E71">
      <w:pPr>
        <w:rPr>
          <w:rFonts w:cstheme="minorHAnsi"/>
          <w:b/>
          <w:sz w:val="24"/>
          <w:szCs w:val="24"/>
          <w:lang w:val="en-GB"/>
        </w:rPr>
      </w:pPr>
      <w:del w:id="1642" w:author="Kasia Wojczulanis" w:date="2020-05-04T09:52:00Z">
        <w:r w:rsidRPr="00E120B6" w:rsidDel="003C1C36">
          <w:rPr>
            <w:rFonts w:cstheme="minorHAnsi"/>
            <w:noProof/>
            <w:sz w:val="24"/>
            <w:szCs w:val="24"/>
            <w:lang w:eastAsia="pl-PL"/>
          </w:rPr>
          <w:drawing>
            <wp:inline distT="0" distB="0" distL="0" distR="0" wp14:anchorId="238B33BF" wp14:editId="5FAF41EA">
              <wp:extent cx="5647619" cy="596190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7619" cy="5961905"/>
                      </a:xfrm>
                      <a:prstGeom prst="rect">
                        <a:avLst/>
                      </a:prstGeom>
                    </pic:spPr>
                  </pic:pic>
                </a:graphicData>
              </a:graphic>
            </wp:inline>
          </w:drawing>
        </w:r>
      </w:del>
      <w:r w:rsidRPr="00E120B6">
        <w:rPr>
          <w:rFonts w:cstheme="minorHAnsi"/>
          <w:b/>
          <w:sz w:val="24"/>
          <w:szCs w:val="24"/>
          <w:lang w:val="en-GB"/>
        </w:rPr>
        <w:t xml:space="preserve"> </w:t>
      </w:r>
      <w:r w:rsidR="00E16EE6" w:rsidRPr="00E120B6">
        <w:rPr>
          <w:rFonts w:cstheme="minorHAnsi"/>
          <w:b/>
          <w:sz w:val="24"/>
          <w:szCs w:val="24"/>
          <w:lang w:val="en-GB"/>
        </w:rPr>
        <w:br w:type="page"/>
      </w:r>
    </w:p>
    <w:p w14:paraId="77E824CB" w14:textId="1E7CCEBF" w:rsidR="00064F41" w:rsidRPr="00E120B6" w:rsidRDefault="00064F41" w:rsidP="00064F41">
      <w:pPr>
        <w:spacing w:line="480" w:lineRule="auto"/>
        <w:jc w:val="both"/>
        <w:rPr>
          <w:rFonts w:cstheme="minorHAnsi"/>
          <w:sz w:val="24"/>
          <w:szCs w:val="24"/>
          <w:lang w:val="en-GB"/>
        </w:rPr>
      </w:pPr>
      <w:r w:rsidRPr="00E120B6">
        <w:rPr>
          <w:rFonts w:cstheme="minorHAnsi"/>
          <w:b/>
          <w:sz w:val="24"/>
          <w:szCs w:val="24"/>
          <w:lang w:val="en-GB"/>
        </w:rPr>
        <w:lastRenderedPageBreak/>
        <w:t xml:space="preserve">Figure </w:t>
      </w:r>
      <w:r w:rsidR="003A6186" w:rsidRPr="00E120B6">
        <w:rPr>
          <w:rFonts w:cstheme="minorHAnsi"/>
          <w:b/>
          <w:sz w:val="24"/>
          <w:szCs w:val="24"/>
          <w:lang w:val="en-GB"/>
        </w:rPr>
        <w:t>3</w:t>
      </w:r>
      <w:r w:rsidRPr="00E120B6">
        <w:rPr>
          <w:rFonts w:cstheme="minorHAnsi"/>
          <w:b/>
          <w:sz w:val="24"/>
          <w:szCs w:val="24"/>
          <w:lang w:val="en-GB"/>
        </w:rPr>
        <w:t xml:space="preserve">. </w:t>
      </w:r>
      <w:r w:rsidRPr="00E120B6">
        <w:rPr>
          <w:rFonts w:cstheme="minorHAnsi"/>
          <w:sz w:val="24"/>
          <w:szCs w:val="24"/>
          <w:lang w:val="en-GB"/>
        </w:rPr>
        <w:t xml:space="preserve">Foraging efficiency of long billed hermits in regard to their behavioural performance </w:t>
      </w:r>
      <w:r w:rsidR="003D3E6E">
        <w:rPr>
          <w:rFonts w:cstheme="minorHAnsi"/>
          <w:sz w:val="24"/>
          <w:szCs w:val="24"/>
          <w:lang w:val="en-GB"/>
        </w:rPr>
        <w:t xml:space="preserve"> (exploration, risk avoidance and arousal) </w:t>
      </w:r>
      <w:r w:rsidRPr="00E120B6">
        <w:rPr>
          <w:rFonts w:cstheme="minorHAnsi"/>
          <w:sz w:val="24"/>
          <w:szCs w:val="24"/>
          <w:lang w:val="en-GB"/>
        </w:rPr>
        <w:t xml:space="preserve">in the context of low </w:t>
      </w:r>
      <w:del w:id="1643" w:author="Kasia Wojczulanis" w:date="2020-05-04T09:57:00Z">
        <w:r w:rsidRPr="00E120B6" w:rsidDel="00790C68">
          <w:rPr>
            <w:rFonts w:cstheme="minorHAnsi"/>
            <w:sz w:val="24"/>
            <w:szCs w:val="24"/>
            <w:lang w:val="en-GB"/>
          </w:rPr>
          <w:delText>(control</w:delText>
        </w:r>
        <w:r w:rsidR="00B80E71" w:rsidRPr="00E120B6" w:rsidDel="00790C68">
          <w:rPr>
            <w:rFonts w:cstheme="minorHAnsi"/>
            <w:sz w:val="24"/>
            <w:szCs w:val="24"/>
            <w:lang w:val="en-GB"/>
          </w:rPr>
          <w:delText xml:space="preserve">, </w:delText>
        </w:r>
        <w:r w:rsidRPr="00E120B6" w:rsidDel="00790C68">
          <w:rPr>
            <w:rFonts w:cstheme="minorHAnsi"/>
            <w:sz w:val="24"/>
            <w:szCs w:val="24"/>
            <w:lang w:val="en-GB"/>
          </w:rPr>
          <w:delText xml:space="preserve">Ctr) </w:delText>
        </w:r>
      </w:del>
      <w:r w:rsidRPr="00E120B6">
        <w:rPr>
          <w:rFonts w:cstheme="minorHAnsi"/>
          <w:sz w:val="24"/>
          <w:szCs w:val="24"/>
          <w:lang w:val="en-GB"/>
        </w:rPr>
        <w:t xml:space="preserve">and high </w:t>
      </w:r>
      <w:del w:id="1644" w:author="Kasia Wojczulanis" w:date="2020-05-04T09:57:00Z">
        <w:r w:rsidRPr="00E120B6" w:rsidDel="00790C68">
          <w:rPr>
            <w:rFonts w:cstheme="minorHAnsi"/>
            <w:sz w:val="24"/>
            <w:szCs w:val="24"/>
            <w:lang w:val="en-GB"/>
          </w:rPr>
          <w:delText>(experimental</w:delText>
        </w:r>
        <w:r w:rsidR="00B80E71" w:rsidRPr="00E120B6" w:rsidDel="00790C68">
          <w:rPr>
            <w:rFonts w:cstheme="minorHAnsi"/>
            <w:sz w:val="24"/>
            <w:szCs w:val="24"/>
            <w:lang w:val="en-GB"/>
          </w:rPr>
          <w:delText xml:space="preserve">, </w:delText>
        </w:r>
        <w:r w:rsidRPr="00E120B6" w:rsidDel="00790C68">
          <w:rPr>
            <w:rFonts w:cstheme="minorHAnsi"/>
            <w:sz w:val="24"/>
            <w:szCs w:val="24"/>
            <w:lang w:val="en-GB"/>
          </w:rPr>
          <w:delText xml:space="preserve">Exp) </w:delText>
        </w:r>
      </w:del>
      <w:r w:rsidRPr="00E120B6">
        <w:rPr>
          <w:rFonts w:cstheme="minorHAnsi"/>
          <w:sz w:val="24"/>
          <w:szCs w:val="24"/>
          <w:lang w:val="en-GB"/>
        </w:rPr>
        <w:t>levels of perceived risk of predation.</w:t>
      </w:r>
      <w:r w:rsidR="00B80E71" w:rsidRPr="00E120B6">
        <w:rPr>
          <w:rFonts w:cstheme="minorHAnsi"/>
          <w:sz w:val="24"/>
          <w:szCs w:val="24"/>
          <w:lang w:val="en-GB"/>
        </w:rPr>
        <w:t xml:space="preserve"> </w:t>
      </w:r>
    </w:p>
    <w:p w14:paraId="751F45CF" w14:textId="0D774917" w:rsidR="00385A26" w:rsidRPr="00E120B6" w:rsidRDefault="00385A26" w:rsidP="00064F41">
      <w:pPr>
        <w:spacing w:line="480" w:lineRule="auto"/>
        <w:jc w:val="both"/>
        <w:rPr>
          <w:rFonts w:cstheme="minorHAnsi"/>
          <w:b/>
          <w:sz w:val="24"/>
          <w:szCs w:val="24"/>
          <w:lang w:val="en-GB"/>
        </w:rPr>
      </w:pPr>
    </w:p>
    <w:p w14:paraId="49F0F71C" w14:textId="19EA4480" w:rsidR="00FC579F" w:rsidRPr="00E120B6" w:rsidRDefault="00FC579F" w:rsidP="00064F41">
      <w:pPr>
        <w:spacing w:line="480" w:lineRule="auto"/>
        <w:jc w:val="both"/>
        <w:rPr>
          <w:rFonts w:cstheme="minorHAnsi"/>
          <w:sz w:val="24"/>
          <w:szCs w:val="24"/>
          <w:lang w:val="en-GB"/>
        </w:rPr>
      </w:pPr>
      <w:del w:id="1645" w:author="Kasia Wojczulanis" w:date="2020-05-04T09:57:00Z">
        <w:r w:rsidRPr="00E120B6" w:rsidDel="00790C68">
          <w:rPr>
            <w:rFonts w:cstheme="minorHAnsi"/>
            <w:noProof/>
            <w:sz w:val="24"/>
            <w:szCs w:val="24"/>
            <w:lang w:eastAsia="pl-PL"/>
          </w:rPr>
          <w:drawing>
            <wp:inline distT="0" distB="0" distL="0" distR="0" wp14:anchorId="2DF20072" wp14:editId="3DA7381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525" cy="6305550"/>
                      </a:xfrm>
                      <a:prstGeom prst="rect">
                        <a:avLst/>
                      </a:prstGeom>
                    </pic:spPr>
                  </pic:pic>
                </a:graphicData>
              </a:graphic>
            </wp:inline>
          </w:drawing>
        </w:r>
      </w:del>
      <w:ins w:id="1646" w:author="Kasia Wojczulanis" w:date="2020-05-04T09:57:00Z">
        <w:r w:rsidR="00790C68">
          <w:rPr>
            <w:rFonts w:cstheme="minorHAnsi"/>
            <w:noProof/>
            <w:lang w:eastAsia="pl-PL"/>
          </w:rPr>
          <w:drawing>
            <wp:inline distT="0" distB="0" distL="0" distR="0" wp14:anchorId="451AD6DD" wp14:editId="12AAEBD2">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WJ\AppData\Local\Microsoft\Windows\INetCache\Content.MSO\D6D7F25C.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1525" cy="6690360"/>
                      </a:xfrm>
                      <a:prstGeom prst="rect">
                        <a:avLst/>
                      </a:prstGeom>
                      <a:noFill/>
                      <a:ln>
                        <a:noFill/>
                      </a:ln>
                    </pic:spPr>
                  </pic:pic>
                </a:graphicData>
              </a:graphic>
            </wp:inline>
          </w:drawing>
        </w:r>
      </w:ins>
    </w:p>
    <w:sectPr w:rsidR="00FC579F" w:rsidRPr="00E120B6" w:rsidSect="00282BB8">
      <w:footerReference w:type="default" r:id="rId14"/>
      <w:pgSz w:w="11906" w:h="16838"/>
      <w:pgMar w:top="1417" w:right="1274" w:bottom="1417" w:left="1417" w:header="708" w:footer="708" w:gutter="0"/>
      <w:lnNumType w:countBy="1" w:restart="continuous"/>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9C31A4" w16cid:durableId="21FE40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9EA78" w14:textId="77777777" w:rsidR="00F75207" w:rsidRDefault="00F75207" w:rsidP="00282BB8">
      <w:pPr>
        <w:spacing w:after="0" w:line="240" w:lineRule="auto"/>
      </w:pPr>
      <w:r>
        <w:separator/>
      </w:r>
    </w:p>
  </w:endnote>
  <w:endnote w:type="continuationSeparator" w:id="0">
    <w:p w14:paraId="6FE7977A" w14:textId="77777777" w:rsidR="00F75207" w:rsidRDefault="00F75207"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EndPr/>
    <w:sdtContent>
      <w:p w14:paraId="5209C3A7" w14:textId="76FF92B7" w:rsidR="004465A7" w:rsidRDefault="004465A7">
        <w:pPr>
          <w:pStyle w:val="Stopka"/>
          <w:jc w:val="right"/>
        </w:pPr>
        <w:r>
          <w:fldChar w:fldCharType="begin"/>
        </w:r>
        <w:r>
          <w:instrText>PAGE   \* MERGEFORMAT</w:instrText>
        </w:r>
        <w:r>
          <w:fldChar w:fldCharType="separate"/>
        </w:r>
        <w:r w:rsidR="007E636E">
          <w:rPr>
            <w:noProof/>
          </w:rPr>
          <w:t>1</w:t>
        </w:r>
        <w:r>
          <w:fldChar w:fldCharType="end"/>
        </w:r>
      </w:p>
    </w:sdtContent>
  </w:sdt>
  <w:p w14:paraId="781761DD" w14:textId="77777777" w:rsidR="004465A7" w:rsidRDefault="004465A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58811" w14:textId="77777777" w:rsidR="00F75207" w:rsidRDefault="00F75207" w:rsidP="00282BB8">
      <w:pPr>
        <w:spacing w:after="0" w:line="240" w:lineRule="auto"/>
      </w:pPr>
      <w:r>
        <w:separator/>
      </w:r>
    </w:p>
  </w:footnote>
  <w:footnote w:type="continuationSeparator" w:id="0">
    <w:p w14:paraId="59C222F3" w14:textId="77777777" w:rsidR="00F75207" w:rsidRDefault="00F75207"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159EB"/>
    <w:multiLevelType w:val="hybridMultilevel"/>
    <w:tmpl w:val="A2E0F5EE"/>
    <w:lvl w:ilvl="0" w:tplc="A5866E10">
      <w:numFmt w:val="bullet"/>
      <w:lvlText w:val=""/>
      <w:lvlJc w:val="left"/>
      <w:pPr>
        <w:ind w:left="108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2326F06"/>
    <w:multiLevelType w:val="hybridMultilevel"/>
    <w:tmpl w:val="F00471DE"/>
    <w:lvl w:ilvl="0" w:tplc="A5866E10">
      <w:numFmt w:val="bullet"/>
      <w:lvlText w:val=""/>
      <w:lvlJc w:val="left"/>
      <w:pPr>
        <w:ind w:left="1080" w:hanging="360"/>
      </w:pPr>
      <w:rPr>
        <w:rFonts w:ascii="Symbol" w:eastAsia="Times New Roman" w:hAnsi="Symbol"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43E316AB"/>
    <w:multiLevelType w:val="multilevel"/>
    <w:tmpl w:val="8C2AB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F3FEA"/>
    <w:multiLevelType w:val="hybridMultilevel"/>
    <w:tmpl w:val="6596B41C"/>
    <w:lvl w:ilvl="0" w:tplc="A5866E10">
      <w:numFmt w:val="bullet"/>
      <w:lvlText w:val=""/>
      <w:lvlJc w:val="left"/>
      <w:pPr>
        <w:ind w:left="1800" w:hanging="360"/>
      </w:pPr>
      <w:rPr>
        <w:rFonts w:ascii="Symbol" w:eastAsia="Times New Roman" w:hAnsi="Symbol" w:cs="Times New Roman"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5D9743A6"/>
    <w:multiLevelType w:val="multilevel"/>
    <w:tmpl w:val="0A965A5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347AE"/>
    <w:multiLevelType w:val="multilevel"/>
    <w:tmpl w:val="3FB46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A328B"/>
    <w:multiLevelType w:val="hybridMultilevel"/>
    <w:tmpl w:val="8660AC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7"/>
  </w:num>
  <w:num w:numId="6">
    <w:abstractNumId w:val="8"/>
  </w:num>
  <w:num w:numId="7">
    <w:abstractNumId w:val="2"/>
  </w:num>
  <w:num w:numId="8">
    <w:abstractNumId w:val="4"/>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sia Wojczulanis">
    <w15:presenceInfo w15:providerId="Windows Live" w15:userId="10c483ca8a3a2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305C2"/>
    <w:rsid w:val="00042BE7"/>
    <w:rsid w:val="00042E47"/>
    <w:rsid w:val="0005398F"/>
    <w:rsid w:val="00053FE0"/>
    <w:rsid w:val="0006129D"/>
    <w:rsid w:val="00064F41"/>
    <w:rsid w:val="00074808"/>
    <w:rsid w:val="00076C38"/>
    <w:rsid w:val="000A124F"/>
    <w:rsid w:val="000B3AA1"/>
    <w:rsid w:val="000C7209"/>
    <w:rsid w:val="000F0CCC"/>
    <w:rsid w:val="00110A4E"/>
    <w:rsid w:val="00114E0F"/>
    <w:rsid w:val="001226F4"/>
    <w:rsid w:val="00127ACC"/>
    <w:rsid w:val="001320E9"/>
    <w:rsid w:val="00164BAA"/>
    <w:rsid w:val="001679BD"/>
    <w:rsid w:val="00183F7E"/>
    <w:rsid w:val="001A0930"/>
    <w:rsid w:val="001C2E8B"/>
    <w:rsid w:val="001D7B57"/>
    <w:rsid w:val="002027C5"/>
    <w:rsid w:val="00222237"/>
    <w:rsid w:val="002441C9"/>
    <w:rsid w:val="002522EE"/>
    <w:rsid w:val="0026092F"/>
    <w:rsid w:val="002627BB"/>
    <w:rsid w:val="00267F54"/>
    <w:rsid w:val="002741BD"/>
    <w:rsid w:val="00282BB8"/>
    <w:rsid w:val="002857E9"/>
    <w:rsid w:val="00285A61"/>
    <w:rsid w:val="002C5794"/>
    <w:rsid w:val="002C6AC0"/>
    <w:rsid w:val="002E6084"/>
    <w:rsid w:val="003029E0"/>
    <w:rsid w:val="003121B3"/>
    <w:rsid w:val="00313DD0"/>
    <w:rsid w:val="00313FA3"/>
    <w:rsid w:val="00315AFC"/>
    <w:rsid w:val="00326299"/>
    <w:rsid w:val="0034261E"/>
    <w:rsid w:val="00344016"/>
    <w:rsid w:val="00352D10"/>
    <w:rsid w:val="003630FE"/>
    <w:rsid w:val="003750D8"/>
    <w:rsid w:val="003767F5"/>
    <w:rsid w:val="003769F4"/>
    <w:rsid w:val="00377C42"/>
    <w:rsid w:val="00381AFC"/>
    <w:rsid w:val="00384E32"/>
    <w:rsid w:val="00385A26"/>
    <w:rsid w:val="003A6186"/>
    <w:rsid w:val="003A7F36"/>
    <w:rsid w:val="003B37B7"/>
    <w:rsid w:val="003B5C1E"/>
    <w:rsid w:val="003C1C36"/>
    <w:rsid w:val="003C43A1"/>
    <w:rsid w:val="003D3ACD"/>
    <w:rsid w:val="003D3E6E"/>
    <w:rsid w:val="003E0C06"/>
    <w:rsid w:val="003E61FC"/>
    <w:rsid w:val="00402BD8"/>
    <w:rsid w:val="00406210"/>
    <w:rsid w:val="00437939"/>
    <w:rsid w:val="00441A41"/>
    <w:rsid w:val="004465A7"/>
    <w:rsid w:val="004506C4"/>
    <w:rsid w:val="00465243"/>
    <w:rsid w:val="004656CC"/>
    <w:rsid w:val="00476CE6"/>
    <w:rsid w:val="00486790"/>
    <w:rsid w:val="004A6669"/>
    <w:rsid w:val="004B3E66"/>
    <w:rsid w:val="004C12D3"/>
    <w:rsid w:val="004C2A47"/>
    <w:rsid w:val="004D159F"/>
    <w:rsid w:val="004E0184"/>
    <w:rsid w:val="004E0667"/>
    <w:rsid w:val="004E0C55"/>
    <w:rsid w:val="004F3CE6"/>
    <w:rsid w:val="004F4C72"/>
    <w:rsid w:val="004F62ED"/>
    <w:rsid w:val="00505372"/>
    <w:rsid w:val="0051112B"/>
    <w:rsid w:val="00517071"/>
    <w:rsid w:val="00520CFD"/>
    <w:rsid w:val="00521A54"/>
    <w:rsid w:val="00525BCF"/>
    <w:rsid w:val="00526EC8"/>
    <w:rsid w:val="00534D38"/>
    <w:rsid w:val="00543A6B"/>
    <w:rsid w:val="00543AE8"/>
    <w:rsid w:val="00555FDE"/>
    <w:rsid w:val="00561793"/>
    <w:rsid w:val="00571BF5"/>
    <w:rsid w:val="00577361"/>
    <w:rsid w:val="005862D2"/>
    <w:rsid w:val="005A1AC1"/>
    <w:rsid w:val="005A4255"/>
    <w:rsid w:val="005A4C23"/>
    <w:rsid w:val="005C4DD3"/>
    <w:rsid w:val="005D1E83"/>
    <w:rsid w:val="005E2553"/>
    <w:rsid w:val="005E40AB"/>
    <w:rsid w:val="00626402"/>
    <w:rsid w:val="006270A7"/>
    <w:rsid w:val="00630705"/>
    <w:rsid w:val="00635802"/>
    <w:rsid w:val="0063649D"/>
    <w:rsid w:val="00652BDE"/>
    <w:rsid w:val="00671443"/>
    <w:rsid w:val="00672F3C"/>
    <w:rsid w:val="0068079E"/>
    <w:rsid w:val="00686693"/>
    <w:rsid w:val="00690BC5"/>
    <w:rsid w:val="00697C76"/>
    <w:rsid w:val="006A20E6"/>
    <w:rsid w:val="006A64F3"/>
    <w:rsid w:val="006A7EBC"/>
    <w:rsid w:val="006B16C5"/>
    <w:rsid w:val="006B5A91"/>
    <w:rsid w:val="006D7A7D"/>
    <w:rsid w:val="006F0BA4"/>
    <w:rsid w:val="006F20B8"/>
    <w:rsid w:val="006F7B09"/>
    <w:rsid w:val="00700B6D"/>
    <w:rsid w:val="0070615F"/>
    <w:rsid w:val="00715619"/>
    <w:rsid w:val="007247E6"/>
    <w:rsid w:val="0072762F"/>
    <w:rsid w:val="0073448D"/>
    <w:rsid w:val="00740CF4"/>
    <w:rsid w:val="00757D16"/>
    <w:rsid w:val="007659D2"/>
    <w:rsid w:val="00766868"/>
    <w:rsid w:val="00773DDD"/>
    <w:rsid w:val="0078152D"/>
    <w:rsid w:val="00782249"/>
    <w:rsid w:val="00790C68"/>
    <w:rsid w:val="00791F25"/>
    <w:rsid w:val="007A2BB0"/>
    <w:rsid w:val="007A3614"/>
    <w:rsid w:val="007A78BC"/>
    <w:rsid w:val="007B4FF5"/>
    <w:rsid w:val="007B516C"/>
    <w:rsid w:val="007E3741"/>
    <w:rsid w:val="007E636E"/>
    <w:rsid w:val="008029BF"/>
    <w:rsid w:val="00803F56"/>
    <w:rsid w:val="00807467"/>
    <w:rsid w:val="00820A80"/>
    <w:rsid w:val="0082226A"/>
    <w:rsid w:val="00822F67"/>
    <w:rsid w:val="00833E16"/>
    <w:rsid w:val="00855922"/>
    <w:rsid w:val="00863F57"/>
    <w:rsid w:val="00867664"/>
    <w:rsid w:val="00867D4C"/>
    <w:rsid w:val="00881CF8"/>
    <w:rsid w:val="0088697A"/>
    <w:rsid w:val="008937FC"/>
    <w:rsid w:val="00894F50"/>
    <w:rsid w:val="008A20E1"/>
    <w:rsid w:val="008A3538"/>
    <w:rsid w:val="008A5DBB"/>
    <w:rsid w:val="008F1A59"/>
    <w:rsid w:val="00922926"/>
    <w:rsid w:val="0092528F"/>
    <w:rsid w:val="00926DEA"/>
    <w:rsid w:val="00932927"/>
    <w:rsid w:val="0094042F"/>
    <w:rsid w:val="00950333"/>
    <w:rsid w:val="009509C4"/>
    <w:rsid w:val="00963815"/>
    <w:rsid w:val="0096741D"/>
    <w:rsid w:val="009811FA"/>
    <w:rsid w:val="0098222B"/>
    <w:rsid w:val="0098334D"/>
    <w:rsid w:val="009927AD"/>
    <w:rsid w:val="009A2696"/>
    <w:rsid w:val="009C3541"/>
    <w:rsid w:val="009E57AA"/>
    <w:rsid w:val="00A01CBD"/>
    <w:rsid w:val="00A02634"/>
    <w:rsid w:val="00A04265"/>
    <w:rsid w:val="00A06D88"/>
    <w:rsid w:val="00A36330"/>
    <w:rsid w:val="00A66A53"/>
    <w:rsid w:val="00A7069B"/>
    <w:rsid w:val="00A74198"/>
    <w:rsid w:val="00A74BF1"/>
    <w:rsid w:val="00A826A5"/>
    <w:rsid w:val="00A93C59"/>
    <w:rsid w:val="00AA6393"/>
    <w:rsid w:val="00AC0916"/>
    <w:rsid w:val="00AD2C47"/>
    <w:rsid w:val="00AD4758"/>
    <w:rsid w:val="00AD56FF"/>
    <w:rsid w:val="00AD577D"/>
    <w:rsid w:val="00AE26E1"/>
    <w:rsid w:val="00AE3A55"/>
    <w:rsid w:val="00AF0EA5"/>
    <w:rsid w:val="00B136B5"/>
    <w:rsid w:val="00B24A89"/>
    <w:rsid w:val="00B264A8"/>
    <w:rsid w:val="00B44208"/>
    <w:rsid w:val="00B4729F"/>
    <w:rsid w:val="00B550DC"/>
    <w:rsid w:val="00B60A57"/>
    <w:rsid w:val="00B61A16"/>
    <w:rsid w:val="00B638F1"/>
    <w:rsid w:val="00B702CB"/>
    <w:rsid w:val="00B70345"/>
    <w:rsid w:val="00B77751"/>
    <w:rsid w:val="00B80B20"/>
    <w:rsid w:val="00B80E71"/>
    <w:rsid w:val="00B82124"/>
    <w:rsid w:val="00BA03F7"/>
    <w:rsid w:val="00BB0A09"/>
    <w:rsid w:val="00BB633A"/>
    <w:rsid w:val="00BB6B7E"/>
    <w:rsid w:val="00BC052F"/>
    <w:rsid w:val="00BC477A"/>
    <w:rsid w:val="00BD0FE6"/>
    <w:rsid w:val="00BD33B0"/>
    <w:rsid w:val="00BE5664"/>
    <w:rsid w:val="00BE5B70"/>
    <w:rsid w:val="00C01826"/>
    <w:rsid w:val="00C247B4"/>
    <w:rsid w:val="00C36FA9"/>
    <w:rsid w:val="00C44679"/>
    <w:rsid w:val="00C454DB"/>
    <w:rsid w:val="00C50513"/>
    <w:rsid w:val="00C54C91"/>
    <w:rsid w:val="00C61C49"/>
    <w:rsid w:val="00C65B9A"/>
    <w:rsid w:val="00C84588"/>
    <w:rsid w:val="00C97C7E"/>
    <w:rsid w:val="00CB5738"/>
    <w:rsid w:val="00CB688B"/>
    <w:rsid w:val="00CC5BE8"/>
    <w:rsid w:val="00CC60A1"/>
    <w:rsid w:val="00CD20C8"/>
    <w:rsid w:val="00CD3D83"/>
    <w:rsid w:val="00CE3454"/>
    <w:rsid w:val="00CF560C"/>
    <w:rsid w:val="00D2346D"/>
    <w:rsid w:val="00D33C28"/>
    <w:rsid w:val="00D37AF1"/>
    <w:rsid w:val="00D52C15"/>
    <w:rsid w:val="00D56452"/>
    <w:rsid w:val="00D6122D"/>
    <w:rsid w:val="00D61D23"/>
    <w:rsid w:val="00D72E44"/>
    <w:rsid w:val="00D73C2B"/>
    <w:rsid w:val="00D90E71"/>
    <w:rsid w:val="00DA59F4"/>
    <w:rsid w:val="00DB0E0F"/>
    <w:rsid w:val="00DC60F9"/>
    <w:rsid w:val="00DD0CAC"/>
    <w:rsid w:val="00DD131E"/>
    <w:rsid w:val="00DD2A7B"/>
    <w:rsid w:val="00DD492C"/>
    <w:rsid w:val="00DF6487"/>
    <w:rsid w:val="00DF73B0"/>
    <w:rsid w:val="00E11653"/>
    <w:rsid w:val="00E12049"/>
    <w:rsid w:val="00E120B6"/>
    <w:rsid w:val="00E120BA"/>
    <w:rsid w:val="00E16EE6"/>
    <w:rsid w:val="00E22E7D"/>
    <w:rsid w:val="00E25C49"/>
    <w:rsid w:val="00E45685"/>
    <w:rsid w:val="00E670C4"/>
    <w:rsid w:val="00E673BD"/>
    <w:rsid w:val="00E841DB"/>
    <w:rsid w:val="00E84201"/>
    <w:rsid w:val="00EA6511"/>
    <w:rsid w:val="00EB2BED"/>
    <w:rsid w:val="00EC607F"/>
    <w:rsid w:val="00ED12D3"/>
    <w:rsid w:val="00ED76FE"/>
    <w:rsid w:val="00F033D4"/>
    <w:rsid w:val="00F07CFB"/>
    <w:rsid w:val="00F172DB"/>
    <w:rsid w:val="00F26029"/>
    <w:rsid w:val="00F26F85"/>
    <w:rsid w:val="00F35A44"/>
    <w:rsid w:val="00F37CE6"/>
    <w:rsid w:val="00F4392F"/>
    <w:rsid w:val="00F45E00"/>
    <w:rsid w:val="00F601EE"/>
    <w:rsid w:val="00F64F74"/>
    <w:rsid w:val="00F75207"/>
    <w:rsid w:val="00FC1353"/>
    <w:rsid w:val="00FC579F"/>
    <w:rsid w:val="00FD5ACB"/>
    <w:rsid w:val="00FE2E41"/>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 w:type="character" w:styleId="Hipercze">
    <w:name w:val="Hyperlink"/>
    <w:basedOn w:val="Domylnaczcionkaakapitu"/>
    <w:uiPriority w:val="99"/>
    <w:semiHidden/>
    <w:unhideWhenUsed/>
    <w:rsid w:val="003767F5"/>
    <w:rPr>
      <w:color w:val="0000FF"/>
      <w:u w:val="single"/>
    </w:rPr>
  </w:style>
  <w:style w:type="character" w:customStyle="1" w:styleId="mi">
    <w:name w:val="mi"/>
    <w:basedOn w:val="Domylnaczcionkaakapitu"/>
    <w:rsid w:val="003767F5"/>
  </w:style>
  <w:style w:type="character" w:customStyle="1" w:styleId="mtext">
    <w:name w:val="mtext"/>
    <w:basedOn w:val="Domylnaczcionkaakapitu"/>
    <w:rsid w:val="003767F5"/>
  </w:style>
  <w:style w:type="character" w:customStyle="1" w:styleId="mo">
    <w:name w:val="mo"/>
    <w:basedOn w:val="Domylnaczcionkaakapitu"/>
    <w:rsid w:val="003767F5"/>
  </w:style>
  <w:style w:type="character" w:customStyle="1" w:styleId="mn">
    <w:name w:val="mn"/>
    <w:basedOn w:val="Domylnaczcionkaakapitu"/>
    <w:rsid w:val="003767F5"/>
  </w:style>
  <w:style w:type="paragraph" w:styleId="Akapitzlist">
    <w:name w:val="List Paragraph"/>
    <w:basedOn w:val="Normalny"/>
    <w:uiPriority w:val="34"/>
    <w:qFormat/>
    <w:rsid w:val="0055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02399785">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138689642">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484002069">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784766072">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52572731">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 w:id="21438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5016-3976-4D1B-9E89-BDF7E800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23</Pages>
  <Words>24418</Words>
  <Characters>146513</Characters>
  <Application>Microsoft Office Word</Application>
  <DocSecurity>0</DocSecurity>
  <Lines>1220</Lines>
  <Paragraphs>341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170590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110</cp:revision>
  <dcterms:created xsi:type="dcterms:W3CDTF">2019-11-09T10:12:00Z</dcterms:created>
  <dcterms:modified xsi:type="dcterms:W3CDTF">2020-05-06T13:23:00Z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http://www.zotero.org/styles/behavioral-ecology-and-sociobiology</vt:lpwstr>
  </property>
  <property fmtid="{D5CDD505-2E9C-101B-9397-08002B2CF9AE}" pid="3" name="Mendeley Recent Style Name 0_1">
    <vt:lpwstr>Behavioral Ecology and Sociobiology</vt:lpwstr>
  </property>
  <property fmtid="{D5CDD505-2E9C-101B-9397-08002B2CF9AE}" pid="4" name="Mendeley Recent Style Id 1_1">
    <vt:lpwstr>http://www.zotero.org/styles/biology-letters</vt:lpwstr>
  </property>
  <property fmtid="{D5CDD505-2E9C-101B-9397-08002B2CF9AE}" pid="5" name="Mendeley Recent Style Name 1_1">
    <vt:lpwstr>Biology Letters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http://www.zotero.org/styles/polar-biology</vt:lpwstr>
  </property>
  <property fmtid="{D5CDD505-2E9C-101B-9397-08002B2CF9AE}" pid="15" name="Mendeley Recent Style Name 6_1">
    <vt:lpwstr>Polar Biology</vt:lpwstr>
  </property>
  <property fmtid="{D5CDD505-2E9C-101B-9397-08002B2CF9AE}" pid="16" name="Mendeley Recent Style Id 7_1">
    <vt:lpwstr>http://www.zotero.org/styles/polar-science</vt:lpwstr>
  </property>
  <property fmtid="{D5CDD505-2E9C-101B-9397-08002B2CF9AE}" pid="17" name="Mendeley Recent Style Name 7_1">
    <vt:lpwstr>Polar Science</vt:lpwstr>
  </property>
  <property fmtid="{D5CDD505-2E9C-101B-9397-08002B2CF9AE}" pid="18" name="Mendeley Recent Style Id 8_1">
    <vt:lpwstr>http://www.zotero.org/styles/taylor-and-francis-harvard-v</vt:lpwstr>
  </property>
  <property fmtid="{D5CDD505-2E9C-101B-9397-08002B2CF9AE}" pid="19" name="Mendeley Recent Style Name 8_1">
    <vt:lpwstr>Taylor &amp; Francis - Harvard V</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