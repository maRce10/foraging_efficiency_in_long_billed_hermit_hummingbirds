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cs="Calibri"/>
          <w:b/>
          <w:b/>
          <w:sz w:val="24"/>
          <w:szCs w:val="24"/>
          <w:lang w:val="en-GB"/>
        </w:rPr>
      </w:pPr>
      <w:r>
        <w:rPr>
          <w:rFonts w:cs="Calibri"/>
          <w:b/>
          <w:sz w:val="24"/>
          <w:szCs w:val="24"/>
          <w:lang w:val="en-GB"/>
        </w:rPr>
        <w:t>Foraging, fear and behavioural reaction norms – a lesson from hummingbirds</w:t>
      </w:r>
    </w:p>
    <w:p>
      <w:pPr>
        <w:pStyle w:val="Normal"/>
        <w:spacing w:lineRule="auto" w:line="480"/>
        <w:jc w:val="both"/>
        <w:rPr/>
      </w:pPr>
      <w:r>
        <w:rPr>
          <w:rFonts w:cs="Calibri"/>
          <w:sz w:val="24"/>
          <w:szCs w:val="24"/>
        </w:rPr>
        <w:t>Katarzyna Wojczulanis-Jakubas</w:t>
      </w:r>
      <w:r>
        <w:rPr>
          <w:rFonts w:cs="Calibri"/>
          <w:sz w:val="24"/>
          <w:szCs w:val="24"/>
          <w:vertAlign w:val="superscript"/>
        </w:rPr>
        <w:t>1</w:t>
      </w:r>
      <w:r>
        <w:rPr>
          <w:rFonts w:cs="Calibri"/>
          <w:sz w:val="24"/>
          <w:szCs w:val="24"/>
        </w:rPr>
        <w:t>, Marcelo Araya-Salas</w:t>
      </w:r>
      <w:r>
        <w:rPr>
          <w:rFonts w:cs="Calibri"/>
          <w:sz w:val="24"/>
          <w:szCs w:val="24"/>
          <w:vertAlign w:val="superscript"/>
        </w:rPr>
        <w:t>2,3</w:t>
      </w:r>
    </w:p>
    <w:p>
      <w:pPr>
        <w:pStyle w:val="Normal"/>
        <w:spacing w:lineRule="auto" w:line="480"/>
        <w:jc w:val="both"/>
        <w:rPr/>
      </w:pPr>
      <w:r>
        <w:rPr>
          <w:rFonts w:cs="Calibri"/>
          <w:sz w:val="24"/>
          <w:szCs w:val="24"/>
          <w:vertAlign w:val="superscript"/>
          <w:lang w:val="en-GB"/>
        </w:rPr>
        <w:t>1</w:t>
      </w:r>
      <w:r>
        <w:rPr>
          <w:rFonts w:cs="Calibri"/>
          <w:sz w:val="24"/>
          <w:szCs w:val="24"/>
          <w:lang w:val="en-GB"/>
        </w:rPr>
        <w:t>Department of Vertebrate Ecology and Zoology, University of Gdansk, Gdansk, Poland; biokwj@univ.gda.pl</w:t>
      </w:r>
    </w:p>
    <w:p>
      <w:pPr>
        <w:pStyle w:val="Normal"/>
        <w:spacing w:lineRule="auto" w:line="480"/>
        <w:jc w:val="both"/>
        <w:rPr/>
      </w:pPr>
      <w:r>
        <w:rPr>
          <w:rFonts w:cs="Calibri"/>
          <w:sz w:val="24"/>
          <w:szCs w:val="24"/>
          <w:vertAlign w:val="superscript"/>
          <w:lang w:val="es-EC"/>
        </w:rPr>
        <w:t>2</w:t>
      </w:r>
      <w:r>
        <w:rPr>
          <w:rFonts w:cs="Calibri"/>
          <w:sz w:val="24"/>
          <w:szCs w:val="24"/>
          <w:lang w:val="es-EC"/>
        </w:rPr>
        <w:t xml:space="preserve"> </w:t>
      </w:r>
      <w:ins w:id="0" w:author="Marcelo Araya" w:date="2020-02-18T10:46:12Z">
        <w:r>
          <w:rPr>
            <w:rFonts w:cs="Calibri"/>
            <w:sz w:val="24"/>
            <w:szCs w:val="24"/>
            <w:lang w:val="es-EC"/>
          </w:rPr>
          <w:t xml:space="preserve">Recinto de Golfito, Universidad de Costa Rica, Golfito, Costa Rica </w:t>
        </w:r>
      </w:ins>
      <w:r>
        <w:rPr>
          <w:rFonts w:cs="Calibri"/>
          <w:sz w:val="24"/>
          <w:szCs w:val="24"/>
          <w:vertAlign w:val="superscript"/>
          <w:lang w:val="es-EC"/>
        </w:rPr>
        <w:t>3</w:t>
      </w:r>
      <w:ins w:id="1" w:author="Marcelo Araya" w:date="2020-02-18T10:46:17Z">
        <w:r>
          <w:rPr>
            <w:rFonts w:cs="Calibri"/>
            <w:sz w:val="24"/>
            <w:szCs w:val="24"/>
            <w:vertAlign w:val="superscript"/>
            <w:lang w:val="es-EC"/>
          </w:rPr>
          <w:t xml:space="preserve"> </w:t>
        </w:r>
      </w:ins>
      <w:del w:id="2" w:author="Marcelo Araya" w:date="2020-02-18T10:48:18Z">
        <w:r>
          <w:rPr>
            <w:rFonts w:cs="Calibri"/>
            <w:sz w:val="24"/>
            <w:szCs w:val="24"/>
            <w:vertAlign w:val="superscript"/>
            <w:lang w:val="es-EC"/>
          </w:rPr>
          <w:delText>E</w:delText>
        </w:r>
      </w:del>
      <w:ins w:id="3" w:author="Marcelo Araya" w:date="2020-02-18T10:48:17Z">
        <w:r>
          <w:rPr>
            <w:rFonts w:cs="Calibri"/>
            <w:sz w:val="24"/>
            <w:szCs w:val="24"/>
            <w:lang w:val="es-EC"/>
          </w:rPr>
          <w:t>C</w:t>
        </w:r>
      </w:ins>
      <w:ins w:id="4" w:author="Marcelo Araya" w:date="2020-02-18T10:47:35Z">
        <w:r>
          <w:rPr>
            <w:rFonts w:cs="Calibri"/>
            <w:sz w:val="24"/>
            <w:szCs w:val="24"/>
            <w:lang w:val="es-EC"/>
          </w:rPr>
          <w:t>entro de Investigación en N</w:t>
        </w:r>
      </w:ins>
      <w:ins w:id="5" w:author="Marcelo Araya" w:date="2020-02-18T10:48:00Z">
        <w:r>
          <w:rPr>
            <w:rFonts w:cs="Calibri"/>
            <w:sz w:val="24"/>
            <w:szCs w:val="24"/>
            <w:lang w:val="es-EC"/>
          </w:rPr>
          <w:t>eurociencias</w:t>
        </w:r>
      </w:ins>
      <w:del w:id="6" w:author="Marcelo Araya" w:date="2020-02-18T10:48:07Z">
        <w:r>
          <w:rPr>
            <w:rFonts w:cs="Calibri"/>
            <w:sz w:val="24"/>
            <w:szCs w:val="24"/>
            <w:lang w:val="es-EC"/>
          </w:rPr>
          <w:delText>scuela de Biología</w:delText>
        </w:r>
      </w:del>
      <w:r>
        <w:rPr>
          <w:rFonts w:cs="Calibri"/>
          <w:sz w:val="24"/>
          <w:szCs w:val="24"/>
          <w:lang w:val="es-EC"/>
        </w:rPr>
        <w:t>, Universidad de Costa Rica, San Pedro, San José, Costa Rica</w:t>
      </w:r>
    </w:p>
    <w:p>
      <w:pPr>
        <w:pStyle w:val="Normal"/>
        <w:spacing w:lineRule="auto" w:line="480"/>
        <w:jc w:val="both"/>
        <w:rPr>
          <w:rFonts w:cs="Calibri"/>
          <w:sz w:val="24"/>
          <w:szCs w:val="24"/>
          <w:lang w:val="es-EC"/>
        </w:rPr>
      </w:pPr>
      <w:r>
        <w:rPr>
          <w:rFonts w:cs="Calibri"/>
          <w:sz w:val="24"/>
          <w:szCs w:val="24"/>
          <w:lang w:val="es-EC"/>
        </w:rPr>
      </w:r>
    </w:p>
    <w:p>
      <w:pPr>
        <w:pStyle w:val="Normal"/>
        <w:spacing w:lineRule="auto" w:line="480"/>
        <w:jc w:val="both"/>
        <w:rPr>
          <w:rFonts w:cs="Calibri"/>
          <w:b/>
          <w:b/>
          <w:sz w:val="24"/>
          <w:szCs w:val="24"/>
          <w:highlight w:val="yellow"/>
          <w:lang w:val="en-GB"/>
        </w:rPr>
      </w:pPr>
      <w:r>
        <w:rPr>
          <w:rFonts w:cs="Calibri"/>
          <w:b/>
          <w:sz w:val="24"/>
          <w:szCs w:val="24"/>
          <w:highlight w:val="yellow"/>
          <w:lang w:val="en-GB"/>
        </w:rPr>
        <w:t>Abstract</w:t>
      </w:r>
    </w:p>
    <w:p>
      <w:pPr>
        <w:pStyle w:val="Normal"/>
        <w:spacing w:lineRule="auto" w:line="480"/>
        <w:jc w:val="both"/>
        <w:rPr>
          <w:rFonts w:cs="Calibri"/>
          <w:b/>
          <w:b/>
          <w:sz w:val="24"/>
          <w:szCs w:val="24"/>
          <w:highlight w:val="yellow"/>
          <w:lang w:val="en-GB"/>
        </w:rPr>
      </w:pPr>
      <w:r>
        <w:rPr>
          <w:rFonts w:cs="Calibri"/>
          <w:b/>
          <w:sz w:val="24"/>
          <w:szCs w:val="24"/>
          <w:highlight w:val="yellow"/>
          <w:lang w:val="en-GB"/>
        </w:rPr>
        <w:t>…</w:t>
      </w:r>
    </w:p>
    <w:p>
      <w:pPr>
        <w:pStyle w:val="Normal"/>
        <w:jc w:val="both"/>
        <w:rPr>
          <w:rFonts w:cs="Calibri"/>
          <w:b/>
          <w:b/>
          <w:sz w:val="24"/>
          <w:szCs w:val="24"/>
          <w:highlight w:val="yellow"/>
          <w:lang w:val="en-GB"/>
        </w:rPr>
      </w:pPr>
      <w:r>
        <w:rPr>
          <w:rFonts w:cs="Calibri"/>
          <w:b/>
          <w:sz w:val="24"/>
          <w:szCs w:val="24"/>
          <w:highlight w:val="yellow"/>
          <w:lang w:val="en-GB"/>
        </w:rPr>
        <w:t>Keywords</w:t>
      </w:r>
    </w:p>
    <w:p>
      <w:pPr>
        <w:pStyle w:val="Normal"/>
        <w:jc w:val="both"/>
        <w:rPr>
          <w:rFonts w:cs="Calibri"/>
          <w:b/>
          <w:b/>
          <w:sz w:val="24"/>
          <w:szCs w:val="24"/>
          <w:lang w:val="en-GB"/>
        </w:rPr>
      </w:pPr>
      <w:r>
        <w:rPr>
          <w:rFonts w:cs="Calibri"/>
          <w:b/>
          <w:sz w:val="24"/>
          <w:szCs w:val="24"/>
          <w:lang w:val="en-GB"/>
        </w:rPr>
      </w:r>
    </w:p>
    <w:p>
      <w:pPr>
        <w:pStyle w:val="Normal"/>
        <w:spacing w:lineRule="auto" w:line="480"/>
        <w:jc w:val="both"/>
        <w:rPr>
          <w:rFonts w:cs="Calibri"/>
          <w:b/>
          <w:b/>
          <w:sz w:val="24"/>
          <w:szCs w:val="24"/>
          <w:lang w:val="en-GB"/>
        </w:rPr>
      </w:pPr>
      <w:r>
        <w:rPr>
          <w:rFonts w:cs="Calibri"/>
          <w:b/>
          <w:sz w:val="24"/>
          <w:szCs w:val="24"/>
          <w:lang w:val="en-GB"/>
        </w:rPr>
        <w:t>Introduction</w:t>
      </w:r>
    </w:p>
    <w:p>
      <w:pPr>
        <w:pStyle w:val="NormalWeb"/>
        <w:spacing w:lineRule="auto" w:line="480" w:before="280" w:after="280"/>
        <w:jc w:val="both"/>
        <w:rPr/>
      </w:pPr>
      <w:r>
        <w:rPr>
          <w:rFonts w:cs="Calibri" w:ascii="Calibri" w:hAnsi="Calibri"/>
          <w:lang w:val="en-GB"/>
        </w:rPr>
        <w:t xml:space="preserve">It is now widely accepted that animal’s foraging strategy (i.e. resource exploitation) depends not only on </w:t>
      </w:r>
      <w:ins w:id="7" w:author="Marcelo Araya" w:date="2020-02-18T10:50:42Z">
        <w:r>
          <w:rPr>
            <w:rFonts w:cs="Calibri" w:ascii="Calibri" w:hAnsi="Calibri"/>
            <w:lang w:val="en-GB"/>
          </w:rPr>
          <w:t xml:space="preserve">the </w:t>
        </w:r>
      </w:ins>
      <w:r>
        <w:rPr>
          <w:rFonts w:cs="Calibri" w:ascii="Calibri" w:hAnsi="Calibri"/>
          <w:lang w:val="en-GB"/>
        </w:rPr>
        <w:t>amount</w:t>
      </w:r>
      <w:ins w:id="8" w:author="Marcelo Araya" w:date="2020-02-18T10:50:44Z">
        <w:r>
          <w:rPr>
            <w:rFonts w:cs="Calibri" w:ascii="Calibri" w:hAnsi="Calibri"/>
            <w:lang w:val="en-GB"/>
          </w:rPr>
          <w:t xml:space="preserve"> </w:t>
        </w:r>
      </w:ins>
      <w:ins w:id="9" w:author="Marcelo Araya" w:date="2020-02-18T10:50:44Z">
        <w:r>
          <w:rPr>
            <w:rFonts w:cs="Calibri" w:ascii="Calibri" w:hAnsi="Calibri"/>
            <w:lang w:val="en-GB"/>
          </w:rPr>
          <w:t xml:space="preserve">and </w:t>
        </w:r>
      </w:ins>
      <w:del w:id="10" w:author="Marcelo Araya" w:date="2020-02-18T10:50:44Z">
        <w:r>
          <w:rPr>
            <w:rFonts w:cs="Calibri" w:ascii="Calibri" w:hAnsi="Calibri"/>
            <w:lang w:val="en-GB"/>
          </w:rPr>
          <w:delText>/</w:delText>
        </w:r>
      </w:del>
      <w:r>
        <w:rPr>
          <w:rFonts w:cs="Calibri" w:ascii="Calibri" w:hAnsi="Calibri"/>
          <w:lang w:val="en-GB"/>
        </w:rPr>
        <w:t xml:space="preserve">distribution of available food resources </w:t>
      </w:r>
      <w:r>
        <w:fldChar w:fldCharType="begin"/>
      </w:r>
      <w:r>
        <w:rPr>
          <w:rFonts w:cs="Calibri" w:ascii="Calibri" w:hAnsi="Calibri"/>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2014)"},"properties":{"noteIndex":0},"schema":"https://github.com/citation-style-language/schema/raw/master/csl-citation.json"}</w:instrText>
      </w:r>
      <w:r>
        <w:rPr>
          <w:rFonts w:cs="Calibri" w:ascii="Calibri" w:hAnsi="Calibri"/>
        </w:rPr>
        <w:fldChar w:fldCharType="separate"/>
      </w:r>
      <w:bookmarkStart w:id="0" w:name="Bookmark"/>
      <w:r>
        <w:rPr>
          <w:rFonts w:cs="Calibri" w:ascii="Calibri" w:hAnsi="Calibri"/>
          <w:lang w:val="en-GB"/>
        </w:rPr>
        <w:t>(Morrison et al. 1990; Herborn et al. 2014)</w:t>
      </w:r>
      <w:r>
        <w:rPr/>
      </w:r>
      <w:r>
        <w:rPr/>
        <w:fldChar w:fldCharType="end"/>
      </w:r>
      <w:ins w:id="11" w:author="Marcelo Araya" w:date="2020-02-18T10:50:57Z">
        <w:bookmarkStart w:id="1" w:name="_GoBack"/>
        <w:bookmarkEnd w:id="0"/>
        <w:bookmarkEnd w:id="1"/>
        <w:r>
          <w:rPr/>
          <w:t>,</w:t>
        </w:r>
      </w:ins>
      <w:del w:id="12" w:author="Marcelo Araya" w:date="2020-02-18T10:50:57Z">
        <w:r>
          <w:rPr>
            <w:rFonts w:cs="Calibri" w:ascii="Calibri" w:hAnsi="Calibri"/>
            <w:lang w:val="en-GB"/>
          </w:rPr>
          <w:delText xml:space="preserve"> and</w:delText>
        </w:r>
      </w:del>
      <w:r>
        <w:rPr>
          <w:rFonts w:cs="Calibri" w:ascii="Calibri" w:hAnsi="Calibri"/>
          <w:lang w:val="en-GB"/>
        </w:rPr>
        <w:t xml:space="preserve"> animal motivation (in the sense of marginal value theorem </w:t>
      </w:r>
      <w:r>
        <w:fldChar w:fldCharType="begin"/>
      </w:r>
      <w:r>
        <w:rPr>
          <w:rFonts w:cs="Calibri" w:ascii="Calibri" w:hAnsi="Calibri"/>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Pr>
          <w:rFonts w:cs="Calibri" w:ascii="Calibri" w:hAnsi="Calibri"/>
        </w:rPr>
        <w:fldChar w:fldCharType="separate"/>
      </w:r>
      <w:bookmarkStart w:id="2" w:name="Bookmark1"/>
      <w:r>
        <w:rPr>
          <w:rFonts w:cs="Calibri" w:ascii="Calibri" w:hAnsi="Calibri"/>
          <w:lang w:val="en-GB"/>
        </w:rPr>
        <w:t>(Charnov 1976)</w:t>
      </w:r>
      <w:r>
        <w:rPr/>
      </w:r>
      <w:r>
        <w:rPr/>
        <w:fldChar w:fldCharType="end"/>
      </w:r>
      <w:bookmarkEnd w:id="2"/>
      <w:r>
        <w:rPr>
          <w:rFonts w:cs="Calibri" w:ascii="Calibri" w:hAnsi="Calibri"/>
          <w:lang w:val="en-GB"/>
        </w:rPr>
        <w:t xml:space="preserve"> and</w:t>
      </w:r>
      <w:del w:id="13" w:author="Marcelo Araya" w:date="2020-02-18T10:51:59Z">
        <w:r>
          <w:rPr>
            <w:rFonts w:cs="Calibri" w:ascii="Calibri" w:hAnsi="Calibri"/>
            <w:lang w:val="en-GB"/>
          </w:rPr>
          <w:delText>/or</w:delText>
        </w:r>
      </w:del>
      <w:r>
        <w:rPr>
          <w:rFonts w:cs="Calibri" w:ascii="Calibri" w:hAnsi="Calibri"/>
          <w:lang w:val="en-GB"/>
        </w:rPr>
        <w:t xml:space="preserve"> body condition </w:t>
      </w:r>
      <w:r>
        <w:fldChar w:fldCharType="begin"/>
      </w:r>
      <w:r>
        <w:rPr>
          <w:rFonts w:cs="Calibri" w:ascii="Calibri" w:hAnsi="Calibri"/>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Pr>
          <w:rFonts w:cs="Calibri" w:ascii="Calibri" w:hAnsi="Calibri"/>
        </w:rPr>
        <w:fldChar w:fldCharType="separate"/>
      </w:r>
      <w:bookmarkStart w:id="3" w:name="Bookmark2"/>
      <w:r>
        <w:rPr>
          <w:rFonts w:cs="Calibri" w:ascii="Calibri" w:hAnsi="Calibri"/>
          <w:lang w:val="en-GB"/>
        </w:rPr>
        <w:t>(Bautista et al. 2001)</w:t>
      </w:r>
      <w:r>
        <w:rPr/>
      </w:r>
      <w:r>
        <w:rPr/>
        <w:fldChar w:fldCharType="end"/>
      </w:r>
      <w:bookmarkEnd w:id="3"/>
      <w:r>
        <w:rPr>
          <w:rFonts w:cs="Calibri" w:ascii="Calibri" w:hAnsi="Calibri"/>
          <w:lang w:val="en-GB"/>
        </w:rPr>
        <w:t xml:space="preserve"> but also predation pressure </w:t>
      </w:r>
      <w:r>
        <w:fldChar w:fldCharType="begin"/>
      </w:r>
      <w:r>
        <w:rPr>
          <w:rFonts w:cs="Calibri" w:ascii="Calibri" w:hAnsi="Calibri"/>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Pr>
          <w:rFonts w:cs="Calibri" w:ascii="Calibri" w:hAnsi="Calibri"/>
        </w:rPr>
        <w:fldChar w:fldCharType="separate"/>
      </w:r>
      <w:bookmarkStart w:id="4" w:name="Bookmark3"/>
      <w:r>
        <w:rPr>
          <w:rFonts w:cs="Calibri" w:ascii="Calibri" w:hAnsi="Calibri"/>
          <w:lang w:val="en-GB"/>
        </w:rPr>
        <w:t>(Lima and Bednekoff 1999)</w:t>
      </w:r>
      <w:r>
        <w:rPr/>
      </w:r>
      <w:r>
        <w:rPr/>
        <w:fldChar w:fldCharType="end"/>
      </w:r>
      <w:bookmarkEnd w:id="4"/>
      <w:r>
        <w:rPr>
          <w:rFonts w:cs="Calibri" w:ascii="Calibri" w:hAnsi="Calibri"/>
          <w:lang w:val="en-GB"/>
        </w:rPr>
        <w:t xml:space="preserve">. The intensity of a prey vigilance increases with the level of risk predation (proportion/probability of predator presence), affecting prey foraging efficiency. As the risk allocation hypothesis imposes that prey allocates </w:t>
      </w:r>
      <w:del w:id="14" w:author="Marcelo Araya" w:date="2020-02-18T10:56:53Z">
        <w:r>
          <w:rPr>
            <w:rFonts w:cs="Calibri" w:ascii="Calibri" w:hAnsi="Calibri"/>
            <w:lang w:val="en-GB"/>
          </w:rPr>
          <w:delText>the</w:delText>
        </w:r>
      </w:del>
      <w:r>
        <w:rPr>
          <w:rFonts w:cs="Calibri" w:ascii="Calibri" w:hAnsi="Calibri"/>
          <w:lang w:val="en-GB"/>
        </w:rPr>
        <w:t xml:space="preserve"> time </w:t>
      </w:r>
      <w:del w:id="15" w:author="Marcelo Araya" w:date="2020-02-18T10:56:55Z">
        <w:r>
          <w:rPr>
            <w:rFonts w:cs="Calibri" w:ascii="Calibri" w:hAnsi="Calibri"/>
            <w:lang w:val="en-GB"/>
          </w:rPr>
          <w:delText xml:space="preserve">to </w:delText>
        </w:r>
      </w:del>
      <w:ins w:id="16" w:author="Marcelo Araya" w:date="2020-02-18T10:56:55Z">
        <w:r>
          <w:rPr>
            <w:rFonts w:cs="Calibri" w:ascii="Calibri" w:hAnsi="Calibri"/>
            <w:lang w:val="en-GB"/>
          </w:rPr>
          <w:t xml:space="preserve">for </w:t>
        </w:r>
      </w:ins>
      <w:r>
        <w:rPr>
          <w:rFonts w:cs="Calibri" w:ascii="Calibri" w:hAnsi="Calibri"/>
          <w:lang w:val="en-GB"/>
        </w:rPr>
        <w:t xml:space="preserve">foraging inversely proportionately to </w:t>
      </w:r>
      <w:del w:id="17" w:author="Marcelo Araya" w:date="2020-02-18T10:57:01Z">
        <w:r>
          <w:rPr>
            <w:rFonts w:cs="Calibri" w:ascii="Calibri" w:hAnsi="Calibri"/>
            <w:lang w:val="en-GB"/>
          </w:rPr>
          <w:delText xml:space="preserve">the </w:delText>
        </w:r>
      </w:del>
      <w:r>
        <w:rPr>
          <w:rFonts w:cs="Calibri" w:ascii="Calibri" w:hAnsi="Calibri"/>
          <w:lang w:val="en-GB"/>
        </w:rPr>
        <w:t xml:space="preserve">predation pressure </w:t>
      </w:r>
      <w:r>
        <w:fldChar w:fldCharType="begin"/>
      </w:r>
      <w:r>
        <w:rPr>
          <w:rFonts w:cs="Calibri" w:ascii="Calibri" w:hAnsi="Calibri"/>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Pr>
          <w:rFonts w:cs="Calibri" w:ascii="Calibri" w:hAnsi="Calibri"/>
        </w:rPr>
        <w:fldChar w:fldCharType="separate"/>
      </w:r>
      <w:bookmarkStart w:id="5" w:name="Bookmark4"/>
      <w:r>
        <w:rPr>
          <w:rFonts w:cs="Calibri" w:ascii="Calibri" w:hAnsi="Calibri"/>
          <w:lang w:val="en-GB"/>
        </w:rPr>
        <w:t>(Lima and Bednekoff 1999; Verdolin 2006)</w:t>
      </w:r>
      <w:r>
        <w:rPr/>
      </w:r>
      <w:r>
        <w:rPr/>
        <w:fldChar w:fldCharType="end"/>
      </w:r>
      <w:bookmarkEnd w:id="5"/>
      <w:r>
        <w:rPr>
          <w:rFonts w:cs="Calibri" w:ascii="Calibri" w:hAnsi="Calibri"/>
          <w:lang w:val="en-GB"/>
        </w:rPr>
        <w:t xml:space="preserve">. In the light of such a time trade-off, a fixed foraging strategy is expected to evolve, an adaptive behavioural norm in a given food-resources – predation landscape </w:t>
      </w:r>
      <w:r>
        <w:fldChar w:fldCharType="begin"/>
      </w:r>
      <w:r>
        <w:rPr>
          <w:rFonts w:cs="Calibri" w:ascii="Calibri" w:hAnsi="Calibri"/>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Pr>
          <w:rFonts w:cs="Calibri" w:ascii="Calibri" w:hAnsi="Calibri"/>
        </w:rPr>
        <w:fldChar w:fldCharType="separate"/>
      </w:r>
      <w:bookmarkStart w:id="6" w:name="Bookmark5"/>
      <w:r>
        <w:rPr>
          <w:rFonts w:cs="Calibri" w:ascii="Calibri" w:hAnsi="Calibri"/>
          <w:lang w:val="en-GB"/>
        </w:rPr>
        <w:t>(Krebs 1980)</w:t>
      </w:r>
      <w:r>
        <w:rPr/>
      </w:r>
      <w:r>
        <w:rPr/>
        <w:fldChar w:fldCharType="end"/>
      </w:r>
      <w:bookmarkEnd w:id="6"/>
      <w:r>
        <w:rPr>
          <w:rFonts w:cs="Calibri" w:ascii="Calibri" w:hAnsi="Calibri"/>
          <w:lang w:val="en-GB"/>
        </w:rPr>
        <w:t xml:space="preserve">. However, numerous studies have demonstrated a high inter-individual variation in the foraging strategy e.g. </w:t>
      </w:r>
      <w:r>
        <w:fldChar w:fldCharType="begin"/>
      </w:r>
      <w:r>
        <w:rPr>
          <w:rFonts w:cs="Calibri" w:ascii="Calibri" w:hAnsi="Calibri"/>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Pr>
          <w:rFonts w:cs="Calibri" w:ascii="Calibri" w:hAnsi="Calibri"/>
        </w:rPr>
        <w:fldChar w:fldCharType="separate"/>
      </w:r>
      <w:bookmarkStart w:id="7" w:name="Bookmark6"/>
      <w:r>
        <w:rPr>
          <w:rFonts w:cs="Calibri" w:ascii="Calibri" w:hAnsi="Calibri"/>
          <w:lang w:val="en-GB"/>
        </w:rPr>
        <w:t>(Patrick et al. 2014; Camprasse et al. 2017; Moldoff and Westneat 2017)</w:t>
      </w:r>
      <w:r>
        <w:rPr/>
      </w:r>
      <w:r>
        <w:rPr/>
        <w:fldChar w:fldCharType="end"/>
      </w:r>
      <w:bookmarkEnd w:id="7"/>
      <w:r>
        <w:rPr>
          <w:rFonts w:cs="Calibri" w:ascii="Calibri" w:hAnsi="Calibri"/>
          <w:lang w:val="en-GB"/>
        </w:rPr>
        <w:t>.</w:t>
      </w:r>
    </w:p>
    <w:p>
      <w:pPr>
        <w:pStyle w:val="NormalWeb"/>
        <w:spacing w:lineRule="auto" w:line="480" w:before="280" w:after="280"/>
        <w:jc w:val="both"/>
        <w:rPr/>
      </w:pPr>
      <w:r>
        <w:rPr>
          <w:rFonts w:cs="Calibri" w:ascii="Calibri" w:hAnsi="Calibri"/>
          <w:lang w:val="en-GB"/>
        </w:rPr>
        <w:t>Recently, animal</w:t>
      </w:r>
      <w:del w:id="18" w:author="Marcelo Araya" w:date="2020-02-18T10:58:03Z">
        <w:r>
          <w:rPr>
            <w:rFonts w:cs="Calibri" w:ascii="Calibri" w:hAnsi="Calibri"/>
            <w:lang w:val="en-GB"/>
          </w:rPr>
          <w:delText xml:space="preserve">s personality </w:delText>
        </w:r>
      </w:del>
      <w:ins w:id="19" w:author="Marcelo Araya" w:date="2020-02-18T10:58:03Z">
        <w:r>
          <w:rPr>
            <w:rFonts w:cs="Calibri" w:ascii="Calibri" w:hAnsi="Calibri"/>
            <w:lang w:val="en-GB"/>
          </w:rPr>
          <w:t xml:space="preserve"> </w:t>
        </w:r>
      </w:ins>
      <w:ins w:id="20" w:author="Marcelo Araya" w:date="2020-02-18T10:58:03Z">
        <w:r>
          <w:rPr>
            <w:rFonts w:cs="Calibri" w:ascii="Calibri" w:hAnsi="Calibri"/>
            <w:lang w:val="en-GB"/>
          </w:rPr>
          <w:t>behavioral syndromes</w:t>
        </w:r>
      </w:ins>
      <w:del w:id="21" w:author="Marcelo Araya" w:date="2020-02-18T10:58:10Z">
        <w:r>
          <w:rPr>
            <w:rFonts w:cs="Calibri" w:ascii="Calibri" w:hAnsi="Calibri"/>
            <w:lang w:val="en-GB"/>
          </w:rPr>
          <w:delText xml:space="preserve">(or temperament) </w:delText>
        </w:r>
      </w:del>
      <w:r>
        <w:rPr>
          <w:rFonts w:cs="Calibri" w:ascii="Calibri" w:hAnsi="Calibri"/>
          <w:lang w:val="en-GB"/>
        </w:rPr>
        <w:t>and</w:t>
      </w:r>
      <w:del w:id="22" w:author="Marcelo Araya" w:date="2020-02-18T11:56:31Z">
        <w:r>
          <w:rPr>
            <w:rFonts w:cs="Calibri" w:ascii="Calibri" w:hAnsi="Calibri"/>
            <w:lang w:val="en-GB"/>
          </w:rPr>
          <w:delText>/or</w:delText>
        </w:r>
      </w:del>
      <w:r>
        <w:rPr>
          <w:rFonts w:cs="Calibri" w:ascii="Calibri" w:hAnsi="Calibri"/>
          <w:lang w:val="en-GB"/>
        </w:rPr>
        <w:t xml:space="preserve"> plasticity have been pointed out as an important source of the inter-individual variation in </w:t>
      </w:r>
      <w:del w:id="23" w:author="Marcelo Araya" w:date="2020-02-18T11:58:30Z">
        <w:r>
          <w:rPr>
            <w:rFonts w:cs="Calibri" w:ascii="Calibri" w:hAnsi="Calibri"/>
            <w:lang w:val="en-GB"/>
          </w:rPr>
          <w:delText>performance of any strategy, including foraging deci</w:delText>
        </w:r>
      </w:del>
      <w:ins w:id="24" w:author="Marcelo Araya" w:date="2020-02-18T11:58:33Z">
        <w:r>
          <w:rPr>
            <w:rFonts w:cs="Calibri" w:ascii="Calibri" w:hAnsi="Calibri"/>
            <w:lang w:val="en-GB"/>
          </w:rPr>
          <w:commentReference w:id="0"/>
        </w:r>
      </w:ins>
      <w:del w:id="25" w:author="Marcelo Araya" w:date="2020-02-18T11:58:30Z">
        <w:r>
          <w:rPr>
            <w:rFonts w:cs="Calibri" w:ascii="Calibri" w:hAnsi="Calibri"/>
            <w:lang w:val="en-GB"/>
          </w:rPr>
          <w:delText>sions</w:delText>
        </w:r>
      </w:del>
      <w:ins w:id="26" w:author="Marcelo Araya" w:date="2020-02-18T11:58:30Z">
        <w:r>
          <w:rPr>
            <w:rFonts w:cs="Calibri" w:ascii="Calibri" w:hAnsi="Calibri"/>
            <w:lang w:val="en-GB"/>
          </w:rPr>
          <w:t>behavior</w:t>
        </w:r>
      </w:ins>
      <w:r>
        <w:rPr>
          <w:rFonts w:cs="Calibri" w:ascii="Calibri" w:hAnsi="Calibri"/>
          <w:lang w:val="en-GB"/>
        </w:rPr>
        <w:t xml:space="preserve"> </w:t>
      </w:r>
      <w:r>
        <w:fldChar w:fldCharType="begin"/>
      </w:r>
      <w:r>
        <w:rPr>
          <w:rFonts w:cs="Calibri" w:ascii="Calibri" w:hAnsi="Calibri"/>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Pr>
          <w:rFonts w:cs="Calibri" w:ascii="Calibri" w:hAnsi="Calibri"/>
        </w:rPr>
        <w:fldChar w:fldCharType="separate"/>
      </w:r>
      <w:bookmarkStart w:id="8" w:name="Bookmark7"/>
      <w:r>
        <w:rPr>
          <w:rFonts w:cs="Calibri" w:ascii="Calibri" w:hAnsi="Calibri"/>
          <w:lang w:val="en-GB"/>
        </w:rPr>
        <w:t>(Nussey et al. 2007; Bell et al. 2009; Dingemanse et al. 2009; Herborn et al. 2014; Alonzo 2015; Toscano et al. 2016)</w:t>
      </w:r>
      <w:r>
        <w:rPr/>
      </w:r>
      <w:r>
        <w:rPr/>
        <w:fldChar w:fldCharType="end"/>
      </w:r>
      <w:bookmarkEnd w:id="8"/>
      <w:r>
        <w:rPr>
          <w:rFonts w:cs="Calibri" w:ascii="Calibri" w:hAnsi="Calibri"/>
          <w:lang w:val="en-GB"/>
        </w:rPr>
        <w:t>. Increasing evidence suggests that individuals do differ in their average level of behaviour displayed across a range of contexts (</w:t>
      </w:r>
      <w:del w:id="27" w:author="Marcelo Araya" w:date="2020-02-18T18:33:25Z">
        <w:r>
          <w:rPr>
            <w:rFonts w:cs="Calibri" w:ascii="Calibri" w:hAnsi="Calibri"/>
            <w:lang w:val="en-GB"/>
          </w:rPr>
          <w:delText>personality</w:delText>
        </w:r>
      </w:del>
      <w:ins w:id="28" w:author="Marcelo Araya" w:date="2020-02-18T18:33:25Z">
        <w:r>
          <w:rPr>
            <w:rFonts w:cs="Calibri" w:ascii="Calibri" w:hAnsi="Calibri"/>
            <w:lang w:val="en-GB"/>
          </w:rPr>
          <w:t>behavioral syndromes</w:t>
        </w:r>
      </w:ins>
      <w:ins w:id="29" w:author="Marcelo Araya" w:date="2020-02-18T18:33:25Z">
        <w:r>
          <w:rPr>
            <w:rFonts w:cs="Calibri" w:ascii="Calibri" w:hAnsi="Calibri"/>
            <w:lang w:val="en-GB"/>
          </w:rPr>
          <w:commentReference w:id="1"/>
        </w:r>
      </w:ins>
      <w:r>
        <w:rPr>
          <w:rFonts w:cs="Calibri" w:ascii="Calibri" w:hAnsi="Calibri"/>
          <w:lang w:val="en-GB"/>
        </w:rPr>
        <w:t xml:space="preserve">; </w:t>
      </w:r>
      <w:r>
        <w:fldChar w:fldCharType="begin"/>
      </w:r>
      <w:r>
        <w:rPr>
          <w:rFonts w:cs="Calibri" w:ascii="Calibri" w:hAnsi="Calibri"/>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Pr>
          <w:rFonts w:cs="Calibri" w:ascii="Calibri" w:hAnsi="Calibri"/>
        </w:rPr>
        <w:fldChar w:fldCharType="separate"/>
      </w:r>
      <w:bookmarkStart w:id="9" w:name="Bookmark8"/>
      <w:r>
        <w:rPr>
          <w:rFonts w:cs="Calibri" w:ascii="Calibri" w:hAnsi="Calibri"/>
          <w:lang w:val="en-GB"/>
        </w:rPr>
        <w:t>Carere and Maestripieri 2013</w:t>
      </w:r>
      <w:ins w:id="30" w:author="Marcelo Araya" w:date="2020-02-18T12:05:52Z">
        <w:r>
          <w:rPr>
            <w:rFonts w:cs="Calibri" w:ascii="Calibri" w:hAnsi="Calibri"/>
            <w:lang w:val="en-GB"/>
          </w:rPr>
          <w:commentReference w:id="2"/>
        </w:r>
      </w:ins>
      <w:r>
        <w:rPr>
          <w:rFonts w:cs="Calibri" w:ascii="Calibri" w:hAnsi="Calibri"/>
          <w:lang w:val="en-GB"/>
        </w:rPr>
        <w:t>)</w:t>
      </w:r>
      <w:r>
        <w:rPr/>
      </w:r>
      <w:r>
        <w:rPr/>
        <w:fldChar w:fldCharType="end"/>
      </w:r>
      <w:bookmarkEnd w:id="9"/>
      <w:r>
        <w:rPr>
          <w:rFonts w:cs="Calibri" w:ascii="Calibri" w:hAnsi="Calibri"/>
          <w:lang w:val="en-GB"/>
        </w:rPr>
        <w:t xml:space="preserve"> and in their responsiveness to environmental variation (plasticity, </w:t>
      </w:r>
      <w:r>
        <w:fldChar w:fldCharType="begin"/>
      </w:r>
      <w:r>
        <w:rPr>
          <w:rFonts w:cs="Calibri" w:ascii="Calibri" w:hAnsi="Calibri"/>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Pr>
          <w:rFonts w:cs="Calibri" w:ascii="Calibri" w:hAnsi="Calibri"/>
        </w:rPr>
        <w:fldChar w:fldCharType="separate"/>
      </w:r>
      <w:bookmarkStart w:id="10" w:name="Bookmark9"/>
      <w:r>
        <w:rPr>
          <w:rFonts w:cs="Calibri" w:ascii="Calibri" w:hAnsi="Calibri"/>
          <w:lang w:val="en-GB"/>
        </w:rPr>
        <w:t>Nussey et al. 2007; Dingemanse et al. 2009)</w:t>
      </w:r>
      <w:r>
        <w:rPr/>
      </w:r>
      <w:r>
        <w:rPr/>
        <w:fldChar w:fldCharType="end"/>
      </w:r>
      <w:bookmarkEnd w:id="10"/>
      <w:r>
        <w:rPr>
          <w:rFonts w:cs="Calibri" w:ascii="Calibri" w:hAnsi="Calibri"/>
          <w:lang w:val="en-GB"/>
        </w:rPr>
        <w:t xml:space="preserve">. Within a species/population individuals usually represent a full continuum of </w:t>
      </w:r>
      <w:ins w:id="31" w:author="Marcelo Araya" w:date="2020-02-18T18:33:58Z">
        <w:r>
          <w:rPr>
            <w:rFonts w:cs="Calibri" w:ascii="Calibri" w:hAnsi="Calibri"/>
            <w:lang w:val="en-GB"/>
          </w:rPr>
          <w:t xml:space="preserve">a </w:t>
        </w:r>
      </w:ins>
      <w:r>
        <w:rPr>
          <w:rFonts w:cs="Calibri" w:ascii="Calibri" w:hAnsi="Calibri"/>
          <w:lang w:val="en-GB"/>
        </w:rPr>
        <w:t>given behaviour display, with two polar opposite phenotypes (e</w:t>
      </w:r>
      <w:ins w:id="32" w:author="Marcelo Araya" w:date="2020-02-18T18:34:31Z">
        <w:r>
          <w:rPr>
            <w:rFonts w:cs="Calibri" w:ascii="Calibri" w:hAnsi="Calibri"/>
            <w:lang w:val="en-GB"/>
          </w:rPr>
          <w:t>.</w:t>
        </w:r>
      </w:ins>
      <w:r>
        <w:rPr>
          <w:rFonts w:cs="Calibri" w:ascii="Calibri" w:hAnsi="Calibri"/>
          <w:lang w:val="en-GB"/>
        </w:rPr>
        <w:t xml:space="preserve">g. very bold vs very shy individuals) and various intermediate forms in between. Importantly, fitness advantages of the contrasting behavioural phenotypes differ in various context, sometimes dramatically. For example, boldness may favour individual in inter-individual competition but it may be also disadvantageous in conditions of high predation pressure </w:t>
      </w:r>
      <w:r>
        <w:fldChar w:fldCharType="begin"/>
      </w:r>
      <w:r>
        <w:rPr>
          <w:rFonts w:cs="Calibri" w:ascii="Calibri" w:hAnsi="Calibri"/>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2012)","plainTextFormattedCitation":"(Dall et al. 2004; Réale et al. 2007; Smith and Blumstein 2008; Quinn et al. 2012)","previouslyFormattedCitation":"(Dall et al. 2004; Réale et al. 2007; Smith and Blumstein 2008; Quinn et al. 2012)"},"properties":{"noteIndex":0},"schema":"https://github.com/citation-style-language/schema/raw/master/csl-citation.json"}</w:instrText>
      </w:r>
      <w:r>
        <w:rPr>
          <w:rFonts w:cs="Calibri" w:ascii="Calibri" w:hAnsi="Calibri"/>
        </w:rPr>
        <w:fldChar w:fldCharType="separate"/>
      </w:r>
      <w:bookmarkStart w:id="11" w:name="Bookmark10"/>
      <w:r>
        <w:rPr>
          <w:rFonts w:cs="Calibri" w:ascii="Calibri" w:hAnsi="Calibri"/>
          <w:lang w:val="en-GB"/>
        </w:rPr>
        <w:t>(Dall et al. 2004; Réale et al. 2007; Smith and Blumstein 2008; Quinn et al. 2012)</w:t>
      </w:r>
      <w:r>
        <w:rPr/>
      </w:r>
      <w:r>
        <w:rPr/>
        <w:fldChar w:fldCharType="end"/>
      </w:r>
      <w:bookmarkEnd w:id="11"/>
      <w:r>
        <w:rPr>
          <w:rFonts w:cs="Calibri" w:ascii="Calibri" w:hAnsi="Calibri"/>
          <w:lang w:val="en-GB"/>
        </w:rPr>
        <w:t>.</w:t>
      </w:r>
    </w:p>
    <w:p>
      <w:pPr>
        <w:pStyle w:val="NormalWeb"/>
        <w:spacing w:lineRule="auto" w:line="480" w:before="280" w:after="280"/>
        <w:jc w:val="both"/>
        <w:rPr/>
      </w:pPr>
      <w:r>
        <w:rPr>
          <w:rFonts w:cs="Calibri" w:ascii="Calibri" w:hAnsi="Calibri"/>
          <w:lang w:val="en-GB"/>
        </w:rPr>
        <w:t>How behavioural variability is maintained in the population if selection favours a single</w:t>
        <w:tab/>
        <w:t xml:space="preserve"> optimal response remains an open question.</w:t>
      </w:r>
      <w:del w:id="33" w:author="Marcelo Araya" w:date="2020-02-18T18:35:11Z">
        <w:r>
          <w:rPr>
            <w:rFonts w:cs="Calibri" w:ascii="Calibri" w:hAnsi="Calibri"/>
            <w:lang w:val="en-GB"/>
          </w:rPr>
          <w:delText xml:space="preserve"> </w:delText>
        </w:r>
      </w:del>
      <w:r>
        <w:rPr>
          <w:rFonts w:cs="Calibri" w:ascii="Calibri" w:hAnsi="Calibri"/>
          <w:lang w:val="en-GB"/>
        </w:rPr>
        <w:t xml:space="preserve"> </w:t>
      </w:r>
      <w:del w:id="34" w:author="Marcelo Araya" w:date="2020-02-18T18:35:19Z">
        <w:r>
          <w:rPr>
            <w:rFonts w:cs="Calibri" w:ascii="Calibri" w:hAnsi="Calibri"/>
            <w:lang w:val="en-GB"/>
          </w:rPr>
          <w:delText>The question</w:delText>
        </w:r>
      </w:del>
      <w:ins w:id="35" w:author="Marcelo Araya" w:date="2020-02-18T18:35:19Z">
        <w:r>
          <w:rPr>
            <w:rFonts w:cs="Calibri" w:ascii="Calibri" w:hAnsi="Calibri"/>
            <w:lang w:val="en-GB"/>
          </w:rPr>
          <w:t>This</w:t>
        </w:r>
      </w:ins>
      <w:r>
        <w:rPr>
          <w:rFonts w:cs="Calibri" w:ascii="Calibri" w:hAnsi="Calibri"/>
          <w:lang w:val="en-GB"/>
        </w:rPr>
        <w:t xml:space="preserve"> is particularly intriguing in the context of the risk allocation hypothesis (Lima and Bednekoff 1999) where, in given conditions of food resources availability and predation risk, a fixed behaviour is </w:t>
      </w:r>
      <w:del w:id="36" w:author="Marcelo Araya" w:date="2020-02-18T18:41:18Z">
        <w:r>
          <w:rPr>
            <w:rFonts w:cs="Calibri" w:ascii="Calibri" w:hAnsi="Calibri"/>
            <w:lang w:val="en-GB"/>
          </w:rPr>
          <w:delText xml:space="preserve">likely </w:delText>
        </w:r>
      </w:del>
      <w:ins w:id="37" w:author="Marcelo Araya" w:date="2020-02-18T18:41:18Z">
        <w:r>
          <w:rPr>
            <w:rFonts w:cs="Calibri" w:ascii="Calibri" w:hAnsi="Calibri"/>
            <w:lang w:val="en-GB"/>
          </w:rPr>
          <w:t xml:space="preserve">expected </w:t>
        </w:r>
      </w:ins>
      <w:r>
        <w:rPr>
          <w:rFonts w:cs="Calibri" w:ascii="Calibri" w:hAnsi="Calibri"/>
          <w:lang w:val="en-GB"/>
        </w:rPr>
        <w:t xml:space="preserve">to </w:t>
      </w:r>
      <w:del w:id="38" w:author="Marcelo Araya" w:date="2020-02-18T18:41:24Z">
        <w:r>
          <w:rPr>
            <w:rFonts w:cs="Calibri" w:ascii="Calibri" w:hAnsi="Calibri"/>
            <w:lang w:val="en-GB"/>
          </w:rPr>
          <w:delText xml:space="preserve">be of </w:delText>
        </w:r>
      </w:del>
      <w:ins w:id="39" w:author="Marcelo Araya" w:date="2020-02-18T18:41:24Z">
        <w:r>
          <w:rPr>
            <w:rFonts w:cs="Calibri" w:ascii="Calibri" w:hAnsi="Calibri"/>
            <w:lang w:val="en-GB"/>
          </w:rPr>
          <w:t xml:space="preserve">provide </w:t>
        </w:r>
      </w:ins>
      <w:r>
        <w:rPr>
          <w:rFonts w:cs="Calibri" w:ascii="Calibri" w:hAnsi="Calibri"/>
          <w:lang w:val="en-GB"/>
        </w:rPr>
        <w:t>the highest fitness</w:t>
      </w:r>
      <w:ins w:id="40" w:author="Marcelo Araya" w:date="2020-02-18T18:41:27Z">
        <w:r>
          <w:rPr>
            <w:rFonts w:cs="Calibri" w:ascii="Calibri" w:hAnsi="Calibri"/>
            <w:lang w:val="en-GB"/>
          </w:rPr>
          <w:t xml:space="preserve"> </w:t>
        </w:r>
      </w:ins>
      <w:ins w:id="41" w:author="Marcelo Araya" w:date="2020-02-18T18:41:27Z">
        <w:r>
          <w:rPr>
            <w:rFonts w:cs="Calibri" w:ascii="Calibri" w:hAnsi="Calibri"/>
            <w:lang w:val="en-GB"/>
          </w:rPr>
          <w:t>across all possible scenarios</w:t>
        </w:r>
      </w:ins>
      <w:r>
        <w:rPr>
          <w:rFonts w:cs="Calibri" w:ascii="Calibri" w:hAnsi="Calibri"/>
          <w:lang w:val="en-GB"/>
        </w:rPr>
        <w:t xml:space="preserve">. This apparent paradox can be solved by examining fitness consequences of various behavioural performance during foraging in a gradient of risk predation. Here, we investigated </w:t>
      </w:r>
      <w:ins w:id="42" w:author="Marcelo Araya" w:date="2020-02-18T18:36:26Z">
        <w:r>
          <w:rPr>
            <w:rFonts w:cs="Calibri" w:ascii="Calibri" w:hAnsi="Calibri"/>
            <w:lang w:val="en-GB"/>
          </w:rPr>
          <w:t xml:space="preserve">the  </w:t>
        </w:r>
      </w:ins>
      <w:r>
        <w:rPr>
          <w:rFonts w:cs="Calibri" w:ascii="Calibri" w:hAnsi="Calibri"/>
          <w:lang w:val="en-GB"/>
        </w:rPr>
        <w:t xml:space="preserve">fitness consequences (expressed by foraging efficiency) of </w:t>
      </w:r>
      <w:commentRangeStart w:id="3"/>
      <w:r>
        <w:rPr>
          <w:rFonts w:cs="Calibri" w:ascii="Calibri" w:hAnsi="Calibri"/>
          <w:lang w:val="en-GB"/>
        </w:rPr>
        <w:t>behavioural performance</w:t>
      </w:r>
      <w:ins w:id="43" w:author="Marcelo Araya" w:date="2020-02-18T18:37:07Z">
        <w:r>
          <w:rPr>
            <w:rFonts w:cs="Calibri" w:ascii="Calibri" w:hAnsi="Calibri"/>
            <w:lang w:val="en-GB"/>
          </w:rPr>
        </w:r>
      </w:ins>
      <w:commentRangeEnd w:id="3"/>
      <w:r>
        <w:commentReference w:id="3"/>
      </w:r>
      <w:r>
        <w:rPr>
          <w:rFonts w:cs="Calibri" w:ascii="Calibri" w:hAnsi="Calibri"/>
          <w:lang w:val="en-GB"/>
        </w:rPr>
        <w:t xml:space="preserve"> in three </w:t>
      </w:r>
      <w:del w:id="44" w:author="Marcelo Araya" w:date="2020-02-18T18:36:41Z">
        <w:r>
          <w:rPr>
            <w:rFonts w:cs="Calibri" w:ascii="Calibri" w:hAnsi="Calibri"/>
            <w:lang w:val="en-GB"/>
          </w:rPr>
          <w:delText>personality</w:delText>
        </w:r>
      </w:del>
      <w:ins w:id="45" w:author="Marcelo Araya" w:date="2020-02-18T18:36:41Z">
        <w:r>
          <w:rPr>
            <w:rFonts w:cs="Calibri" w:ascii="Calibri" w:hAnsi="Calibri"/>
            <w:lang w:val="en-GB"/>
          </w:rPr>
          <w:t>syndrome</w:t>
        </w:r>
      </w:ins>
      <w:r>
        <w:rPr>
          <w:rFonts w:cs="Calibri" w:ascii="Calibri" w:hAnsi="Calibri"/>
          <w:lang w:val="en-GB"/>
        </w:rPr>
        <w:t xml:space="preserve">-related </w:t>
      </w:r>
      <w:del w:id="46" w:author="Marcelo Araya" w:date="2020-02-18T18:38:41Z">
        <w:r>
          <w:rPr>
            <w:rFonts w:cs="Calibri" w:ascii="Calibri" w:hAnsi="Calibri"/>
            <w:lang w:val="en-GB"/>
          </w:rPr>
          <w:delText>areas</w:delText>
        </w:r>
      </w:del>
      <w:ins w:id="47" w:author="Marcelo Araya" w:date="2020-02-18T18:40:42Z">
        <w:r>
          <w:rPr>
            <w:rFonts w:cs="Calibri" w:ascii="Calibri" w:hAnsi="Calibri"/>
            <w:lang w:val="en-GB"/>
          </w:rPr>
          <w:t>behavioral traits</w:t>
        </w:r>
      </w:ins>
      <w:r>
        <w:rPr>
          <w:rFonts w:cs="Calibri" w:ascii="Calibri" w:hAnsi="Calibri"/>
          <w:lang w:val="en-GB"/>
        </w:rPr>
        <w:t>: exploration (number of feeders used during the foraging visit), risk-avoidance (latency to approach the feeder to forage), and arousal (amount of movement during the foraging visit) in the context of varying level of perceived predation risk, in</w:t>
      </w:r>
      <w:del w:id="48" w:author="Marcelo Araya" w:date="2020-02-18T18:37:56Z">
        <w:r>
          <w:rPr>
            <w:rFonts w:cs="Calibri" w:ascii="Calibri" w:hAnsi="Calibri"/>
            <w:lang w:val="en-GB"/>
          </w:rPr>
          <w:delText xml:space="preserve"> a</w:delText>
        </w:r>
      </w:del>
      <w:r>
        <w:rPr>
          <w:rFonts w:cs="Calibri" w:ascii="Calibri" w:hAnsi="Calibri"/>
          <w:lang w:val="en-GB"/>
        </w:rPr>
        <w:t xml:space="preserve"> wild ranging </w:t>
      </w:r>
      <w:del w:id="49" w:author="Marcelo Araya" w:date="2020-02-11T09:00:25Z">
        <w:r>
          <w:rPr>
            <w:rFonts w:cs="Calibri" w:ascii="Calibri" w:hAnsi="Calibri"/>
            <w:lang w:val="en-GB"/>
          </w:rPr>
          <w:delText>hummingbirds,</w:delText>
        </w:r>
      </w:del>
      <w:r>
        <w:rPr>
          <w:rFonts w:cs="Calibri" w:ascii="Calibri" w:hAnsi="Calibri"/>
          <w:lang w:val="en-GB"/>
        </w:rPr>
        <w:t xml:space="preserve"> long-billed hermit</w:t>
      </w:r>
      <w:ins w:id="50" w:author="Marcelo Araya" w:date="2020-02-11T09:00:31Z">
        <w:r>
          <w:rPr>
            <w:rFonts w:cs="Calibri" w:ascii="Calibri" w:hAnsi="Calibri"/>
            <w:lang w:val="en-GB"/>
          </w:rPr>
          <w:t xml:space="preserve"> </w:t>
        </w:r>
      </w:ins>
      <w:ins w:id="51" w:author="Marcelo Araya" w:date="2020-02-11T09:00:31Z">
        <w:r>
          <w:rPr>
            <w:rFonts w:cs="Calibri" w:ascii="Calibri" w:hAnsi="Calibri"/>
            <w:lang w:val="en-GB"/>
          </w:rPr>
          <w:t>hummingbirds</w:t>
        </w:r>
      </w:ins>
      <w:del w:id="52" w:author="Marcelo Araya" w:date="2020-02-11T09:00:31Z">
        <w:r>
          <w:rPr>
            <w:rFonts w:cs="Calibri" w:ascii="Calibri" w:hAnsi="Calibri"/>
            <w:lang w:val="en-GB"/>
          </w:rPr>
          <w:delText xml:space="preserve">s </w:delText>
        </w:r>
      </w:del>
      <w:r>
        <w:rPr>
          <w:rFonts w:cs="Calibri" w:ascii="Calibri" w:hAnsi="Calibri"/>
          <w:lang w:val="en-GB"/>
        </w:rPr>
        <w:t xml:space="preserve">(LBH, </w:t>
      </w:r>
      <w:r>
        <w:rPr>
          <w:rFonts w:cs="Calibri" w:ascii="Calibri" w:hAnsi="Calibri"/>
          <w:i/>
          <w:lang w:val="en-GB"/>
        </w:rPr>
        <w:t>Phaethornis longirostris</w:t>
      </w:r>
      <w:r>
        <w:rPr>
          <w:rFonts w:cs="Calibri" w:ascii="Calibri" w:hAnsi="Calibri"/>
          <w:lang w:val="en-GB"/>
        </w:rPr>
        <w:t xml:space="preserve">). </w:t>
      </w:r>
    </w:p>
    <w:p>
      <w:pPr>
        <w:pStyle w:val="NormalWeb"/>
        <w:spacing w:lineRule="auto" w:line="480" w:before="280" w:after="280"/>
        <w:jc w:val="both"/>
        <w:rPr/>
      </w:pPr>
      <w:r>
        <w:rPr>
          <w:rFonts w:cs="Calibri" w:ascii="Calibri" w:hAnsi="Calibri"/>
          <w:lang w:val="en-GB"/>
        </w:rPr>
        <w:t>Hummingbirds</w:t>
      </w:r>
      <w:del w:id="53" w:author="Marcelo Araya" w:date="2020-02-11T09:00:39Z">
        <w:r>
          <w:rPr>
            <w:rFonts w:cs="Calibri" w:ascii="Calibri" w:hAnsi="Calibri"/>
            <w:lang w:val="en-GB"/>
          </w:rPr>
          <w:delText>, and that includes LBHs,</w:delText>
        </w:r>
      </w:del>
      <w:r>
        <w:rPr>
          <w:rFonts w:cs="Calibri" w:ascii="Calibri" w:hAnsi="Calibri"/>
          <w:lang w:val="en-GB"/>
        </w:rPr>
        <w:t xml:space="preserve"> are known for their extreme metabolism, and high need for energy intake </w:t>
      </w:r>
      <w:ins w:id="54" w:author="Marcelo Araya" w:date="2020-02-11T09:01:01Z">
        <w:r>
          <w:rPr>
            <w:rFonts w:cs="Calibri" w:ascii="Calibri" w:hAnsi="Calibri"/>
            <w:lang w:val="en-GB"/>
          </w:rPr>
          <w:t xml:space="preserve">that </w:t>
        </w:r>
      </w:ins>
      <w:r>
        <w:rPr>
          <w:rFonts w:cs="Calibri" w:ascii="Calibri" w:hAnsi="Calibri"/>
          <w:lang w:val="en-GB"/>
        </w:rPr>
        <w:t xml:space="preserve">makes them constantly motivated to forage </w:t>
      </w:r>
      <w:r>
        <w:fldChar w:fldCharType="begin"/>
      </w:r>
      <w:r>
        <w:rPr>
          <w:rFonts w:cs="Calibri" w:ascii="Calibri" w:hAnsi="Calibri"/>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Pr>
          <w:rFonts w:cs="Calibri" w:ascii="Calibri" w:hAnsi="Calibri"/>
        </w:rPr>
        <w:fldChar w:fldCharType="separate"/>
      </w:r>
      <w:bookmarkStart w:id="12" w:name="Bookmark11"/>
      <w:r>
        <w:rPr>
          <w:rFonts w:cs="Calibri" w:ascii="Calibri" w:hAnsi="Calibri"/>
          <w:lang w:val="en-GB"/>
        </w:rPr>
        <w:t>(Suarez 1992)</w:t>
      </w:r>
      <w:r>
        <w:rPr/>
      </w:r>
      <w:r>
        <w:rPr/>
        <w:fldChar w:fldCharType="end"/>
      </w:r>
      <w:bookmarkEnd w:id="12"/>
      <w:r>
        <w:rPr>
          <w:rFonts w:cs="Calibri" w:ascii="Calibri" w:hAnsi="Calibri"/>
          <w:lang w:val="en-GB"/>
        </w:rPr>
        <w:t xml:space="preserve">. </w:t>
      </w:r>
      <w:ins w:id="55" w:author="Marcelo Araya" w:date="2020-02-18T19:01:12Z">
        <w:r>
          <w:rPr>
            <w:rFonts w:cs="Calibri" w:ascii="Calibri" w:hAnsi="Calibri"/>
            <w:lang w:val="en-GB"/>
          </w:rPr>
          <w:t>Hence</w:t>
        </w:r>
      </w:ins>
      <w:del w:id="56" w:author="Marcelo Araya" w:date="2020-02-18T19:01:12Z">
        <w:r>
          <w:rPr>
            <w:rFonts w:cs="Calibri" w:ascii="Calibri" w:hAnsi="Calibri"/>
            <w:lang w:val="en-GB"/>
          </w:rPr>
          <w:delText>For this reason</w:delText>
        </w:r>
      </w:del>
      <w:r>
        <w:rPr>
          <w:rFonts w:cs="Calibri" w:ascii="Calibri" w:hAnsi="Calibri"/>
          <w:lang w:val="en-GB"/>
        </w:rPr>
        <w:t>, hummingbirds are expected to</w:t>
      </w:r>
      <w:ins w:id="57" w:author="Marcelo Araya" w:date="2020-02-18T19:03:46Z">
        <w:r>
          <w:rPr>
            <w:rFonts w:cs="Calibri" w:ascii="Calibri" w:hAnsi="Calibri"/>
            <w:lang w:val="en-GB"/>
          </w:rPr>
          <w:t xml:space="preserve"> </w:t>
        </w:r>
      </w:ins>
      <w:ins w:id="58" w:author="Marcelo Araya" w:date="2020-02-18T19:03:46Z">
        <w:r>
          <w:rPr>
            <w:rFonts w:cs="Calibri" w:ascii="Calibri" w:hAnsi="Calibri"/>
            <w:lang w:val="en-GB"/>
          </w:rPr>
          <w:t>exhibit</w:t>
        </w:r>
      </w:ins>
      <w:ins w:id="59" w:author="Marcelo Araya" w:date="2020-02-18T19:03:46Z">
        <w:r>
          <w:rPr>
            <w:rFonts w:cs="Calibri" w:ascii="Calibri" w:hAnsi="Calibri"/>
            <w:lang w:val="en-GB"/>
          </w:rPr>
          <w:t xml:space="preserve"> high foraging efficiency regardless of </w:t>
        </w:r>
      </w:ins>
      <w:del w:id="60" w:author="Marcelo Araya" w:date="2020-02-18T19:04:24Z">
        <w:r>
          <w:rPr>
            <w:rFonts w:cs="Calibri" w:ascii="Calibri" w:hAnsi="Calibri"/>
            <w:lang w:val="en-GB"/>
          </w:rPr>
          <w:delText xml:space="preserve"> forage regardless of the </w:delText>
        </w:r>
      </w:del>
      <w:r>
        <w:rPr>
          <w:rFonts w:cs="Calibri" w:ascii="Calibri" w:hAnsi="Calibri"/>
          <w:lang w:val="en-GB"/>
        </w:rPr>
        <w:t>risk level</w:t>
      </w:r>
      <w:ins w:id="61" w:author="Marcelo Araya" w:date="2020-02-18T19:04:29Z">
        <w:r>
          <w:rPr>
            <w:rFonts w:cs="Calibri" w:ascii="Calibri" w:hAnsi="Calibri"/>
            <w:lang w:val="en-GB"/>
          </w:rPr>
          <w:t>s</w:t>
        </w:r>
      </w:ins>
      <w:del w:id="62" w:author="Marcelo Araya" w:date="2020-02-11T09:01:12Z">
        <w:r>
          <w:rPr>
            <w:rFonts w:cs="Calibri" w:ascii="Calibri" w:hAnsi="Calibri"/>
            <w:lang w:val="en-GB"/>
          </w:rPr>
          <w:delText xml:space="preserve"> </w:delText>
        </w:r>
      </w:del>
      <w:r>
        <w:rPr>
          <w:rFonts w:cs="Calibri" w:ascii="Calibri" w:hAnsi="Calibri"/>
          <w:lang w:val="en-GB"/>
        </w:rPr>
        <w:t xml:space="preserve"> (so called paradox of RAH, </w:t>
      </w:r>
      <w:r>
        <w:fldChar w:fldCharType="begin"/>
      </w:r>
      <w:r>
        <w:rPr>
          <w:rFonts w:cs="Calibri" w:ascii="Calibri" w:hAnsi="Calibri"/>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prospectus","type":"article-journal","volume":"78"},"uris":["http://www.mendeley.com/documents/?uuid=cb3549f2-cfad-4f5e-81df-569be2b2ae6c"]},{"id":"ITEM-2","itemData":{"DOI":"10.1086/303202","ISBN":"0003-0147","ISSN":"0003-0147","PMID":"3340","abstract":"The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Naturalist","id":"ITEM-2","issue":"6","issued":{"date-parts":[["1999"]]},"page":"649-659","title":"Temporal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 Ferrari et al. 2009)","manualFormatting":"Lima and Bednekoff 1999; Ferrari et al. 2009)","plainTextFormattedCitation":"(Lima and Bednekoff 1999; Ferrari et al. 2009)","previouslyFormattedCitation":"(Lima and Bednekoff 1999; Ferrari et al. 2009)"},"properties":{"noteIndex":0},"schema":"https://github.com/citation-style-language/schema/raw/master/csl-citation.json"}</w:instrText>
      </w:r>
      <w:r>
        <w:rPr>
          <w:rFonts w:cs="Calibri" w:ascii="Calibri" w:hAnsi="Calibri"/>
        </w:rPr>
        <w:fldChar w:fldCharType="separate"/>
      </w:r>
      <w:bookmarkStart w:id="13" w:name="Bookmark12"/>
      <w:r>
        <w:rPr>
          <w:rFonts w:cs="Calibri" w:ascii="Calibri" w:hAnsi="Calibri"/>
          <w:lang w:val="en-GB"/>
        </w:rPr>
        <w:t>Lima and Bednekoff 1999; Ferrari et al. 2009)</w:t>
      </w:r>
      <w:r>
        <w:rPr/>
      </w:r>
      <w:r>
        <w:rPr/>
        <w:fldChar w:fldCharType="end"/>
      </w:r>
      <w:bookmarkEnd w:id="13"/>
      <w:r>
        <w:rPr>
          <w:rFonts w:cs="Calibri" w:ascii="Calibri" w:hAnsi="Calibri"/>
          <w:lang w:val="en-GB"/>
        </w:rPr>
        <w:t xml:space="preserve">. </w:t>
      </w:r>
      <w:ins w:id="63" w:author="Marcelo Araya" w:date="2020-02-18T19:04:59Z">
        <w:r>
          <w:rPr>
            <w:rFonts w:cs="Calibri" w:ascii="Calibri" w:hAnsi="Calibri"/>
            <w:lang w:val="en-GB"/>
          </w:rPr>
          <w:t>Thi</w:t>
        </w:r>
      </w:ins>
      <w:ins w:id="64" w:author="Marcelo Araya" w:date="2020-02-18T19:05:00Z">
        <w:r>
          <w:rPr>
            <w:rFonts w:cs="Calibri" w:ascii="Calibri" w:hAnsi="Calibri"/>
            <w:lang w:val="en-GB"/>
          </w:rPr>
          <w:t>s is particularly significant for</w:t>
        </w:r>
      </w:ins>
      <w:ins w:id="65" w:author="Marcelo Araya" w:date="2020-02-18T19:09:50Z">
        <w:r>
          <w:rPr>
            <w:rFonts w:cs="Calibri" w:ascii="Calibri" w:hAnsi="Calibri"/>
            <w:lang w:val="en-GB"/>
          </w:rPr>
          <w:t xml:space="preserve"> </w:t>
        </w:r>
      </w:ins>
      <w:ins w:id="66" w:author="Marcelo Araya" w:date="2020-02-18T19:08:22Z">
        <w:r>
          <w:rPr>
            <w:rFonts w:cs="Calibri" w:ascii="Calibri" w:hAnsi="Calibri"/>
            <w:lang w:val="en-GB"/>
          </w:rPr>
          <w:t>t</w:t>
        </w:r>
      </w:ins>
      <w:ins w:id="67" w:author="Marcelo Araya" w:date="2020-02-18T19:07:55Z">
        <w:r>
          <w:rPr>
            <w:rFonts w:cs="Calibri" w:ascii="Calibri" w:hAnsi="Calibri"/>
            <w:lang w:val="en-GB"/>
          </w:rPr>
          <w:t xml:space="preserve">raplining </w:t>
        </w:r>
      </w:ins>
      <w:ins w:id="68" w:author="Marcelo Araya" w:date="2020-02-18T19:07:55Z">
        <w:r>
          <w:rPr>
            <w:rFonts w:cs="Calibri" w:ascii="Calibri" w:hAnsi="Calibri"/>
            <w:lang w:val="en-GB"/>
          </w:rPr>
          <w:t xml:space="preserve">foragers, which </w:t>
        </w:r>
      </w:ins>
      <w:ins w:id="69" w:author="Marcelo Araya" w:date="2020-02-18T19:07:55Z">
        <w:r>
          <w:rPr>
            <w:rFonts w:cs="Calibri" w:ascii="Calibri" w:hAnsi="Calibri"/>
            <w:lang w:val="en-GB"/>
          </w:rPr>
          <w:t xml:space="preserve">use flowers dispersed across the habitat in a route like fashion, </w:t>
        </w:r>
      </w:ins>
      <w:ins w:id="70" w:author="Marcelo Araya" w:date="2020-02-18T19:07:55Z">
        <w:r>
          <w:rPr>
            <w:rFonts w:cs="Calibri" w:ascii="Calibri" w:hAnsi="Calibri"/>
            <w:lang w:val="en-GB"/>
          </w:rPr>
          <w:t>a more unpredictable resource that has favored behavioral traits that improve foraging efficiency (</w:t>
        </w:r>
      </w:ins>
      <w:ins w:id="71" w:author="Marcelo Araya" w:date="2020-02-18T19:07:55Z">
        <w:commentRangeStart w:id="4"/>
        <w:r>
          <w:rPr>
            <w:rFonts w:cs="Calibri" w:ascii="Calibri" w:hAnsi="Calibri"/>
            <w:lang w:val="en-GB"/>
          </w:rPr>
          <w:t>Araya-Salas t al 2018</w:t>
        </w:r>
      </w:ins>
      <w:ins w:id="72" w:author="Marcelo Araya" w:date="2020-02-18T19:07:55Z">
        <w:r>
          <w:rPr>
            <w:rFonts w:cs="Calibri" w:ascii="Calibri" w:hAnsi="Calibri"/>
            <w:lang w:val="en-GB"/>
          </w:rPr>
        </w:r>
      </w:ins>
      <w:ins w:id="73" w:author="Marcelo Araya" w:date="2020-02-18T19:07:55Z">
        <w:commentRangeEnd w:id="4"/>
        <w:r>
          <w:commentReference w:id="4"/>
        </w:r>
        <w:r>
          <w:rPr>
            <w:rFonts w:cs="Calibri" w:ascii="Calibri" w:hAnsi="Calibri"/>
            <w:lang w:val="en-GB"/>
          </w:rPr>
          <w:t>).</w:t>
        </w:r>
      </w:ins>
      <w:ins w:id="74" w:author="Marcelo Araya" w:date="2020-02-18T19:14:32Z">
        <w:r>
          <w:rPr>
            <w:rFonts w:cs="Calibri" w:ascii="Calibri" w:hAnsi="Calibri"/>
            <w:lang w:val="en-GB"/>
          </w:rPr>
          <w:t xml:space="preserve"> </w:t>
        </w:r>
      </w:ins>
      <w:r>
        <w:rPr>
          <w:rFonts w:cs="Calibri" w:ascii="Calibri" w:hAnsi="Calibri"/>
          <w:lang w:val="en-GB"/>
        </w:rPr>
        <w:t xml:space="preserve">On the other hand, </w:t>
      </w:r>
      <w:del w:id="75" w:author="Marcelo Araya" w:date="2020-02-18T19:28:19Z">
        <w:r>
          <w:rPr>
            <w:rFonts w:cs="Calibri" w:ascii="Calibri" w:hAnsi="Calibri"/>
            <w:lang w:val="en-GB"/>
          </w:rPr>
          <w:delText xml:space="preserve">however, hummingbirds are particularly vulnerable to predation. </w:delText>
        </w:r>
      </w:del>
      <w:del w:id="76" w:author="Marcelo Araya" w:date="2020-02-18T19:15:00Z">
        <w:r>
          <w:rPr>
            <w:rFonts w:cs="Calibri" w:ascii="Calibri" w:hAnsi="Calibri"/>
            <w:lang w:val="en-GB"/>
          </w:rPr>
          <w:delText>Although they rather do not have a specialized predator</w:delText>
        </w:r>
      </w:del>
      <w:del w:id="77" w:author="Marcelo Araya" w:date="2020-02-18T19:28:19Z">
        <w:r>
          <w:rPr>
            <w:rFonts w:cs="Calibri" w:ascii="Calibri" w:hAnsi="Calibri"/>
            <w:lang w:val="en-GB"/>
          </w:rPr>
          <w:delText xml:space="preserve"> </w:delText>
        </w:r>
      </w:del>
      <w:r>
        <w:fldChar w:fldCharType="begin"/>
      </w:r>
      <w:r>
        <w:rPr>
          <w:rFonts w:cs="Calibri" w:ascii="Calibri" w:hAnsi="Calibri"/>
        </w:rPr>
      </w:r>
      <w:r>
        <w:rPr>
          <w:rFonts w:cs="Calibri" w:ascii="Calibri" w:hAnsi="Calibri"/>
        </w:rPr>
        <w:fldChar w:fldCharType="separate"/>
      </w:r>
      <w:del w:id="78" w:author="Marcelo Araya" w:date="2020-02-18T19:28:19Z">
        <w:bookmarkStart w:id="14" w:name="Bookmark1311"/>
        <w:r>
          <w:rPr>
            <w:rFonts w:cs="Calibri" w:ascii="Calibri" w:hAnsi="Calibri"/>
            <w:lang w:val="en-GB"/>
          </w:rPr>
          <w:delText xml:space="preserve">(Miller and Gass 1985), </w:delText>
        </w:r>
      </w:del>
      <w:ins w:id="79" w:author="Marcelo Araya" w:date="2020-02-18T19:28:22Z">
        <w:r>
          <w:rPr>
            <w:rFonts w:cs="Calibri" w:ascii="Calibri" w:hAnsi="Calibri"/>
            <w:lang w:val="en-GB"/>
          </w:rPr>
          <w:t>fo</w:t>
        </w:r>
      </w:ins>
      <w:ins w:id="80" w:author="Marcelo Araya" w:date="2020-02-18T19:28:22Z">
        <w:r>
          <w:rPr>
            <w:rFonts w:cs="Calibri" w:ascii="Calibri" w:hAnsi="Calibri"/>
            <w:lang w:val="en-GB"/>
          </w:rPr>
        </w:r>
      </w:ins>
      <w:r>
        <w:rPr>
          <w:rFonts w:cs="Calibri" w:ascii="Calibri" w:hAnsi="Calibri"/>
        </w:rPr>
        <w:fldChar w:fldCharType="end"/>
      </w:r>
      <w:ins w:id="81" w:author="Marcelo Araya" w:date="2020-02-18T19:28:22Z">
        <w:bookmarkEnd w:id="14"/>
        <w:r>
          <w:rPr>
            <w:rFonts w:cs="Calibri" w:ascii="Calibri" w:hAnsi="Calibri"/>
            <w:lang w:val="en-GB"/>
          </w:rPr>
          <w:t xml:space="preserve">raging entails a </w:t>
        </w:r>
      </w:ins>
      <w:ins w:id="82" w:author="Marcelo Araya" w:date="2020-02-18T19:28:22Z">
        <w:r>
          <w:rPr>
            <w:rFonts w:cs="Calibri" w:ascii="Calibri" w:hAnsi="Calibri"/>
            <w:lang w:val="en-GB"/>
          </w:rPr>
          <w:t xml:space="preserve">period of </w:t>
        </w:r>
      </w:ins>
      <w:ins w:id="83" w:author="Marcelo Araya" w:date="2020-02-18T19:28:22Z">
        <w:r>
          <w:rPr>
            <w:rFonts w:cs="Calibri" w:ascii="Calibri" w:hAnsi="Calibri"/>
            <w:lang w:val="en-GB"/>
          </w:rPr>
          <w:t xml:space="preserve">high vulnerability </w:t>
        </w:r>
      </w:ins>
      <w:ins w:id="84" w:author="Marcelo Araya" w:date="2020-02-18T19:29:06Z">
        <w:r>
          <w:rPr>
            <w:rFonts w:cs="Calibri" w:ascii="Calibri" w:hAnsi="Calibri"/>
            <w:lang w:val="en-GB"/>
          </w:rPr>
          <w:t xml:space="preserve">for hummingbirds, which </w:t>
        </w:r>
      </w:ins>
      <w:ins w:id="85" w:author="Marcelo Araya" w:date="2020-02-18T19:28:22Z">
        <w:r>
          <w:rPr>
            <w:rFonts w:cs="Calibri" w:ascii="Calibri" w:hAnsi="Calibri"/>
            <w:lang w:val="en-GB"/>
          </w:rPr>
          <w:t xml:space="preserve">is </w:t>
        </w:r>
      </w:ins>
      <w:ins w:id="86" w:author="Marcelo Araya" w:date="2020-02-18T19:28:22Z">
        <w:r>
          <w:rPr>
            <w:rFonts w:cs="Calibri" w:ascii="Calibri" w:hAnsi="Calibri"/>
            <w:lang w:val="en-GB"/>
          </w:rPr>
          <w:t xml:space="preserve">regularly </w:t>
        </w:r>
      </w:ins>
      <w:ins w:id="87" w:author="Marcelo Araya" w:date="2020-02-18T19:28:22Z">
        <w:r>
          <w:rPr>
            <w:rFonts w:cs="Calibri" w:ascii="Calibri" w:hAnsi="Calibri"/>
            <w:lang w:val="en-GB"/>
          </w:rPr>
          <w:t>exploited by predators.</w:t>
        </w:r>
      </w:ins>
      <w:del w:id="88" w:author="Marcelo Araya" w:date="2020-02-18T19:29:24Z">
        <w:r>
          <w:rPr>
            <w:rFonts w:cs="Calibri" w:ascii="Calibri" w:hAnsi="Calibri"/>
            <w:lang w:val="en-GB"/>
          </w:rPr>
          <w:delText>they are often taken opportunistically by a wide range of predators (including large-size invertebrates, e.g</w:delText>
        </w:r>
      </w:del>
      <w:r>
        <w:rPr>
          <w:rFonts w:cs="Calibri" w:ascii="Calibri" w:hAnsi="Calibri"/>
          <w:lang w:val="en-GB"/>
        </w:rPr>
        <w:t xml:space="preserve">. </w:t>
      </w:r>
      <w:ins w:id="89" w:author="Marcelo Araya" w:date="2020-02-18T19:29:27Z">
        <w:r>
          <w:rPr>
            <w:rFonts w:cs="Calibri" w:ascii="Calibri" w:hAnsi="Calibri"/>
            <w:lang w:val="en-GB"/>
          </w:rPr>
          <w:t>(</w:t>
        </w:r>
      </w:ins>
      <w:r>
        <w:fldChar w:fldCharType="begin"/>
      </w:r>
      <w:r>
        <w:rPr>
          <w:rFonts w:cs="Calibri" w:ascii="Calibri" w:hAnsi="Calibri"/>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Pr>
          <w:rFonts w:cs="Calibri" w:ascii="Calibri" w:hAnsi="Calibri"/>
        </w:rPr>
        <w:fldChar w:fldCharType="separate"/>
      </w:r>
      <w:bookmarkStart w:id="15" w:name="Bookmark14"/>
      <w:r>
        <w:rPr>
          <w:rFonts w:cs="Calibri" w:ascii="Calibri" w:hAnsi="Calibri"/>
          <w:lang w:val="en-GB"/>
        </w:rPr>
      </w:r>
      <w:ins w:id="90" w:author="Marcelo Araya" w:date="2020-02-18T19:30:39Z">
        <w:r>
          <w:rPr>
            <w:rFonts w:cs="Calibri" w:ascii="Calibri" w:hAnsi="Calibri"/>
            <w:lang w:val="en-GB"/>
          </w:rPr>
          <w:t>Stiles 197</w:t>
        </w:r>
      </w:ins>
      <w:ins w:id="91" w:author="Marcelo Araya" w:date="2020-02-18T19:30:39Z">
        <w:r>
          <w:rPr>
            <w:rFonts w:cs="Calibri" w:ascii="Calibri" w:hAnsi="Calibri"/>
            <w:lang w:val="en-GB"/>
          </w:rPr>
          <w:commentReference w:id="5"/>
        </w:r>
      </w:ins>
      <w:ins w:id="92" w:author="Marcelo Araya" w:date="2020-02-18T19:30:39Z">
        <w:r>
          <w:rPr>
            <w:rFonts w:cs="Calibri" w:ascii="Calibri" w:hAnsi="Calibri"/>
            <w:lang w:val="en-GB"/>
          </w:rPr>
          <w:t xml:space="preserve">8; </w:t>
        </w:r>
      </w:ins>
      <w:r>
        <w:rPr>
          <w:rFonts w:cs="Calibri" w:ascii="Calibri" w:hAnsi="Calibri"/>
          <w:lang w:val="en-GB"/>
        </w:rPr>
        <w:t>Owen and Cokendolpher 2006; Lorenz 2007; Zenzal et al. 2013; Sazima 2015; Nyffeler et al. 2017)</w:t>
      </w:r>
      <w:r>
        <w:rPr/>
      </w:r>
      <w:r>
        <w:rPr/>
        <w:fldChar w:fldCharType="end"/>
      </w:r>
      <w:ins w:id="93" w:author="Marcelo Araya" w:date="2020-02-18T19:33:00Z">
        <w:bookmarkEnd w:id="15"/>
        <w:r>
          <w:rPr/>
          <w:t>.</w:t>
        </w:r>
      </w:ins>
      <w:del w:id="94" w:author="Marcelo Araya" w:date="2020-02-18T19:32:58Z">
        <w:r>
          <w:rPr>
            <w:rFonts w:cs="Calibri" w:ascii="Calibri" w:hAnsi="Calibri"/>
            <w:lang w:val="en-GB"/>
          </w:rPr>
          <w:delText xml:space="preserve">. That imposes a </w:delText>
        </w:r>
      </w:del>
      <w:del w:id="95" w:author="Marcelo Araya" w:date="2020-02-11T11:07:44Z">
        <w:r>
          <w:rPr>
            <w:rFonts w:cs="Calibri" w:ascii="Calibri" w:hAnsi="Calibri"/>
            <w:lang w:val="en-GB"/>
          </w:rPr>
          <w:delText>considerable</w:delText>
        </w:r>
      </w:del>
      <w:del w:id="96" w:author="Marcelo Araya" w:date="2020-02-18T19:32:58Z">
        <w:r>
          <w:rPr>
            <w:rFonts w:cs="Calibri" w:ascii="Calibri" w:hAnsi="Calibri"/>
            <w:lang w:val="en-GB"/>
          </w:rPr>
          <w:delText xml:space="preserve"> predation risk and is expected to favour evolution of a strong risk-aversion.</w:delText>
        </w:r>
      </w:del>
      <w:r>
        <w:rPr>
          <w:rFonts w:cs="Calibri" w:ascii="Calibri" w:hAnsi="Calibri"/>
          <w:lang w:val="en-GB"/>
        </w:rPr>
        <w:t xml:space="preserve"> Thus, a trade-off between foraging and avoiding predation is expected to be particularly pronounced in hummingbirds</w:t>
      </w:r>
      <w:ins w:id="97" w:author="Marcelo Araya" w:date="2020-02-11T11:07:58Z">
        <w:r>
          <w:rPr>
            <w:rFonts w:cs="Calibri" w:ascii="Calibri" w:hAnsi="Calibri"/>
            <w:lang w:val="en-GB"/>
          </w:rPr>
          <w:t xml:space="preserve">, </w:t>
        </w:r>
      </w:ins>
      <w:ins w:id="98" w:author="Marcelo Araya" w:date="2020-02-11T11:07:58Z">
        <w:r>
          <w:rPr>
            <w:rFonts w:cs="Calibri" w:ascii="Calibri" w:hAnsi="Calibri"/>
            <w:lang w:val="en-GB"/>
          </w:rPr>
          <w:t>parti</w:t>
        </w:r>
      </w:ins>
      <w:ins w:id="99" w:author="Marcelo Araya" w:date="2020-02-11T11:08:00Z">
        <w:r>
          <w:rPr>
            <w:rFonts w:cs="Calibri" w:ascii="Calibri" w:hAnsi="Calibri"/>
            <w:lang w:val="en-GB"/>
          </w:rPr>
          <w:t>cularly for trapliner species that visit several flowers scattered across the forest</w:t>
        </w:r>
      </w:ins>
      <w:r>
        <w:rPr>
          <w:rFonts w:cs="Calibri" w:ascii="Calibri" w:hAnsi="Calibri"/>
          <w:lang w:val="en-GB"/>
        </w:rPr>
        <w:t xml:space="preserve">. This obviously hinders </w:t>
      </w:r>
      <w:r>
        <w:rPr>
          <w:rFonts w:cs="Calibri" w:ascii="Calibri" w:hAnsi="Calibri"/>
          <w:i/>
          <w:lang w:val="en-GB"/>
        </w:rPr>
        <w:t>a priori</w:t>
      </w:r>
      <w:r>
        <w:rPr>
          <w:rFonts w:cs="Calibri" w:ascii="Calibri" w:hAnsi="Calibri"/>
          <w:lang w:val="en-GB"/>
        </w:rPr>
        <w:t xml:space="preserve"> prediction for birds response to conditions of varying predation risk. </w:t>
      </w:r>
      <w:ins w:id="100" w:author="Marcelo Araya" w:date="2020-02-18T19:35:52Z">
        <w:r>
          <w:rPr>
            <w:rFonts w:cs="Calibri" w:ascii="Calibri" w:hAnsi="Calibri"/>
            <w:lang w:val="en-GB"/>
          </w:rPr>
          <w:t>We explored th</w:t>
        </w:r>
      </w:ins>
      <w:ins w:id="101" w:author="Marcelo Araya" w:date="2020-02-18T19:36:10Z">
        <w:r>
          <w:rPr>
            <w:rFonts w:cs="Calibri" w:ascii="Calibri" w:hAnsi="Calibri"/>
            <w:lang w:val="en-GB"/>
          </w:rPr>
          <w:t>e trade-off between resource explotation efficiency and risk</w:t>
        </w:r>
      </w:ins>
      <w:ins w:id="102" w:author="Marcelo Araya" w:date="2020-02-18T19:37:00Z">
        <w:r>
          <w:rPr>
            <w:rFonts w:cs="Calibri" w:ascii="Calibri" w:hAnsi="Calibri"/>
            <w:lang w:val="en-GB"/>
          </w:rPr>
          <w:t xml:space="preserve"> avoidance by examining </w:t>
        </w:r>
      </w:ins>
      <w:ins w:id="103" w:author="Marcelo Araya" w:date="2020-02-18T19:40:29Z">
        <w:r>
          <w:rPr>
            <w:rFonts w:cs="Calibri" w:ascii="Calibri" w:hAnsi="Calibri"/>
            <w:lang w:val="en-GB"/>
          </w:rPr>
          <w:t xml:space="preserve">individual variation on </w:t>
        </w:r>
      </w:ins>
      <w:ins w:id="104" w:author="Marcelo Araya" w:date="2020-02-18T19:38:31Z">
        <w:r>
          <w:rPr>
            <w:rFonts w:cs="Calibri" w:ascii="Calibri" w:hAnsi="Calibri"/>
            <w:lang w:val="en-GB"/>
          </w:rPr>
          <w:t xml:space="preserve">behavioral traits </w:t>
        </w:r>
      </w:ins>
      <w:ins w:id="105" w:author="Marcelo Araya" w:date="2020-02-18T19:39:00Z">
        <w:r>
          <w:rPr>
            <w:rFonts w:cs="Calibri" w:ascii="Calibri" w:hAnsi="Calibri"/>
            <w:lang w:val="en-GB"/>
          </w:rPr>
          <w:t xml:space="preserve">expected to </w:t>
        </w:r>
      </w:ins>
      <w:ins w:id="106" w:author="Marcelo Araya" w:date="2020-02-18T19:39:00Z">
        <w:r>
          <w:rPr>
            <w:rFonts w:cs="Calibri" w:ascii="Calibri" w:hAnsi="Calibri"/>
            <w:lang w:val="en-GB"/>
          </w:rPr>
          <w:t xml:space="preserve">affect </w:t>
        </w:r>
      </w:ins>
      <w:ins w:id="107" w:author="Marcelo Araya" w:date="2020-02-18T19:39:00Z">
        <w:r>
          <w:rPr>
            <w:rFonts w:cs="Calibri" w:ascii="Calibri" w:hAnsi="Calibri"/>
            <w:lang w:val="en-GB"/>
          </w:rPr>
          <w:t xml:space="preserve">foraging efficiency </w:t>
        </w:r>
      </w:ins>
      <w:ins w:id="108" w:author="Marcelo Araya" w:date="2020-02-18T19:39:00Z">
        <w:r>
          <w:rPr>
            <w:rFonts w:cs="Calibri" w:ascii="Calibri" w:hAnsi="Calibri"/>
            <w:lang w:val="en-GB"/>
          </w:rPr>
          <w:t>and their interplay with varying levels of risk.</w:t>
        </w:r>
      </w:ins>
      <w:ins w:id="109" w:author="Marcelo Araya" w:date="2020-02-18T19:39:00Z">
        <w:r>
          <w:rPr>
            <w:rFonts w:cs="Calibri" w:ascii="Calibri" w:hAnsi="Calibri"/>
            <w:lang w:val="en-GB"/>
          </w:rPr>
          <w:t xml:space="preserve">  </w:t>
        </w:r>
      </w:ins>
      <w:del w:id="110" w:author="Marcelo Araya" w:date="2020-02-18T19:41:35Z">
        <w:r>
          <w:rPr>
            <w:rFonts w:cs="Calibri" w:ascii="Calibri" w:hAnsi="Calibri"/>
            <w:lang w:val="en-GB"/>
          </w:rPr>
          <w:delText>Nevertheless, we considered three hypothesizes for the examined behavioural traits. First</w:delText>
        </w:r>
      </w:del>
      <w:del w:id="111" w:author="Marcelo Araya" w:date="2020-02-11T11:09:15Z">
        <w:r>
          <w:rPr>
            <w:rFonts w:cs="Calibri" w:ascii="Calibri" w:hAnsi="Calibri"/>
            <w:lang w:val="en-GB"/>
          </w:rPr>
          <w:delText>ly</w:delText>
        </w:r>
      </w:del>
      <w:del w:id="112" w:author="Marcelo Araya" w:date="2020-02-18T19:41:36Z">
        <w:r>
          <w:rPr>
            <w:rFonts w:cs="Calibri" w:ascii="Calibri" w:hAnsi="Calibri"/>
            <w:lang w:val="en-GB"/>
          </w:rPr>
          <w:delText xml:space="preserve">, </w:delText>
        </w:r>
      </w:del>
      <w:ins w:id="113" w:author="Marcelo Araya" w:date="2020-02-18T19:41:36Z">
        <w:r>
          <w:rPr>
            <w:rFonts w:cs="Calibri" w:ascii="Calibri" w:hAnsi="Calibri"/>
            <w:lang w:val="en-GB"/>
          </w:rPr>
          <w:t>W</w:t>
        </w:r>
      </w:ins>
      <w:del w:id="114" w:author="Marcelo Araya" w:date="2020-02-18T19:41:36Z">
        <w:r>
          <w:rPr>
            <w:rFonts w:cs="Calibri" w:ascii="Calibri" w:hAnsi="Calibri"/>
            <w:lang w:val="en-GB"/>
          </w:rPr>
          <w:delText>w</w:delText>
        </w:r>
      </w:del>
      <w:r>
        <w:rPr>
          <w:rFonts w:cs="Calibri" w:ascii="Calibri" w:hAnsi="Calibri"/>
          <w:lang w:val="en-GB"/>
        </w:rPr>
        <w:t xml:space="preserve">e </w:t>
      </w:r>
      <w:commentRangeStart w:id="6"/>
      <w:r>
        <w:rPr>
          <w:rFonts w:cs="Calibri" w:ascii="Calibri" w:hAnsi="Calibri"/>
          <w:lang w:val="en-GB"/>
        </w:rPr>
        <w:t>expected that foraging efficiency will be positively correlated with</w:t>
      </w:r>
      <w:del w:id="115" w:author="Marcelo Araya" w:date="2020-02-18T19:18:01Z">
        <w:r>
          <w:rPr>
            <w:rFonts w:cs="Calibri" w:ascii="Calibri" w:hAnsi="Calibri"/>
            <w:lang w:val="en-GB"/>
          </w:rPr>
          <w:delText xml:space="preserve"> the</w:delText>
        </w:r>
      </w:del>
      <w:r>
        <w:rPr>
          <w:rFonts w:cs="Calibri" w:ascii="Calibri" w:hAnsi="Calibri"/>
          <w:lang w:val="en-GB"/>
        </w:rPr>
        <w:t xml:space="preserve"> </w:t>
      </w:r>
      <w:del w:id="116" w:author="Marcelo Araya" w:date="2020-02-18T19:18:33Z">
        <w:r>
          <w:rPr>
            <w:rFonts w:cs="Calibri" w:ascii="Calibri" w:hAnsi="Calibri"/>
            <w:lang w:val="en-GB"/>
          </w:rPr>
          <w:delText>explorative</w:delText>
        </w:r>
      </w:del>
      <w:ins w:id="117" w:author="Marcelo Araya" w:date="2020-02-18T19:18:33Z">
        <w:r>
          <w:rPr>
            <w:rFonts w:eastAsia="Times New Roman" w:cs="Calibri" w:ascii="Calibri" w:hAnsi="Calibri"/>
            <w:sz w:val="24"/>
            <w:szCs w:val="24"/>
            <w:lang w:val="en-GB" w:eastAsia="pl-PL"/>
          </w:rPr>
          <w:t>exploratory</w:t>
        </w:r>
      </w:ins>
      <w:r>
        <w:rPr>
          <w:rFonts w:cs="Calibri" w:ascii="Calibri" w:hAnsi="Calibri"/>
          <w:lang w:val="en-GB"/>
        </w:rPr>
        <w:t xml:space="preserve"> behaviour</w:t>
      </w:r>
      <w:ins w:id="118" w:author="Marcelo Araya" w:date="2020-02-18T19:35:32Z">
        <w:r>
          <w:rPr>
            <w:rFonts w:cs="Calibri" w:ascii="Calibri" w:hAnsi="Calibri"/>
            <w:lang w:val="en-GB"/>
          </w:rPr>
        </w:r>
      </w:ins>
      <w:commentRangeEnd w:id="6"/>
      <w:r>
        <w:commentReference w:id="6"/>
      </w:r>
      <w:r>
        <w:rPr>
          <w:rFonts w:cs="Calibri" w:ascii="Calibri" w:hAnsi="Calibri"/>
          <w:lang w:val="en-GB"/>
        </w:rPr>
        <w:t xml:space="preserve">. This is because </w:t>
      </w:r>
      <w:del w:id="119" w:author="Marcelo Araya" w:date="2020-02-18T19:18:34Z">
        <w:r>
          <w:rPr>
            <w:rFonts w:cs="Calibri" w:ascii="Calibri" w:hAnsi="Calibri"/>
            <w:lang w:val="en-GB"/>
          </w:rPr>
          <w:delText>explorative</w:delText>
        </w:r>
      </w:del>
      <w:ins w:id="120" w:author="Marcelo Araya" w:date="2020-02-18T19:18:34Z">
        <w:r>
          <w:rPr>
            <w:rFonts w:eastAsia="Times New Roman" w:cs="Calibri" w:ascii="Calibri" w:hAnsi="Calibri"/>
            <w:sz w:val="24"/>
            <w:szCs w:val="24"/>
            <w:lang w:val="en-GB" w:eastAsia="pl-PL"/>
          </w:rPr>
          <w:t>exploratory</w:t>
        </w:r>
      </w:ins>
      <w:r>
        <w:rPr>
          <w:rFonts w:cs="Calibri" w:ascii="Calibri" w:hAnsi="Calibri"/>
          <w:lang w:val="en-GB"/>
        </w:rPr>
        <w:t xml:space="preserve"> individuals, often being more experienced as well as bolder in terms of risk-aversion </w:t>
      </w:r>
      <w:r>
        <w:fldChar w:fldCharType="begin"/>
      </w:r>
      <w:r>
        <w:rPr>
          <w:rFonts w:cs="Calibri" w:ascii="Calibri" w:hAnsi="Calibri"/>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2013)","plainTextFormattedCitation":"(Carere and Maestripieri 2013)","previouslyFormattedCitation":"(Carere and Maestripieri 2013)"},"properties":{"noteIndex":0},"schema":"https://github.com/citation-style-language/schema/raw/master/csl-citation.json"}</w:instrText>
      </w:r>
      <w:r>
        <w:rPr>
          <w:rFonts w:cs="Calibri" w:ascii="Calibri" w:hAnsi="Calibri"/>
        </w:rPr>
        <w:fldChar w:fldCharType="separate"/>
      </w:r>
      <w:bookmarkStart w:id="16" w:name="Bookmark15"/>
      <w:r>
        <w:rPr>
          <w:rFonts w:cs="Calibri" w:ascii="Calibri" w:hAnsi="Calibri"/>
          <w:lang w:val="en-GB"/>
        </w:rPr>
        <w:t>(Carere and Maestripieri 2013)</w:t>
      </w:r>
      <w:r>
        <w:rPr/>
      </w:r>
      <w:r>
        <w:rPr/>
        <w:fldChar w:fldCharType="end"/>
      </w:r>
      <w:bookmarkEnd w:id="16"/>
      <w:r>
        <w:rPr>
          <w:rFonts w:cs="Calibri" w:ascii="Calibri" w:hAnsi="Calibri"/>
          <w:lang w:val="en-GB"/>
        </w:rPr>
        <w:t xml:space="preserve"> are likely to ignore somehow novel items, and onset foraging faster, compared to less </w:t>
      </w:r>
      <w:del w:id="121" w:author="Marcelo Araya" w:date="2020-02-18T19:18:37Z">
        <w:r>
          <w:rPr>
            <w:rFonts w:cs="Calibri" w:ascii="Calibri" w:hAnsi="Calibri"/>
            <w:lang w:val="en-GB"/>
          </w:rPr>
          <w:delText>explorative</w:delText>
        </w:r>
      </w:del>
      <w:ins w:id="122" w:author="Marcelo Araya" w:date="2020-02-18T19:18:37Z">
        <w:r>
          <w:rPr>
            <w:rFonts w:eastAsia="Times New Roman" w:cs="Calibri" w:ascii="Calibri" w:hAnsi="Calibri"/>
            <w:sz w:val="24"/>
            <w:szCs w:val="24"/>
            <w:lang w:val="en-GB" w:eastAsia="pl-PL"/>
          </w:rPr>
          <w:t>exploratory</w:t>
        </w:r>
      </w:ins>
      <w:r>
        <w:rPr>
          <w:rFonts w:cs="Calibri" w:ascii="Calibri" w:hAnsi="Calibri"/>
          <w:lang w:val="en-GB"/>
        </w:rPr>
        <w:t xml:space="preserve"> individuals. Secondly and thirdly, for both risk-avoidance and arousal we expected a negative relationship with foraging efficiency. The two traits potentially increase time allocation for activities not related with foraging </w:t>
      </w:r>
      <w:r>
        <w:rPr>
          <w:rFonts w:cs="Calibri" w:ascii="Calibri" w:hAnsi="Calibri"/>
          <w:i/>
          <w:lang w:val="en-GB"/>
        </w:rPr>
        <w:t>per se</w:t>
      </w:r>
      <w:r>
        <w:rPr>
          <w:rFonts w:cs="Calibri" w:ascii="Calibri" w:hAnsi="Calibri"/>
          <w:lang w:val="en-GB"/>
        </w:rPr>
        <w:t xml:space="preserve">, so they are also likely to decrease foraging efficiency per unit of time. Finally, for each trait we measured its repeatability </w:t>
      </w:r>
      <w:r>
        <w:fldChar w:fldCharType="begin"/>
      </w:r>
      <w:r>
        <w:rPr>
          <w:rFonts w:cs="Calibri" w:ascii="Calibri" w:hAnsi="Calibri"/>
        </w:rPr>
        <w:instrText>ADDIN CSL_CITATION {"citationItems":[{"id":"ITEM-1","itemData":{"DOI":"10.1016/j.anbehav.2008.12.022","ISSN":"0003-3472","author":[{"dropping-particle":"","family":"Bell","given":"Alison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Behaviour","id":"ITEM-1","issue":"4","issued":{"date-parts":[["2009"]]},"page":"771-783","publisher":"Elsevier Ltd","title":"The repeatability of behaviour: a meta-analysis","type":"article-journal","volume":"77"},"uris":["http://www.mendeley.com/documents/?uuid=7022c3b1-fec4-42af-8acf-175df659c8a2"]}],"mendeley":{"formattedCitation":"(Bell et al. 2009)","plainTextFormattedCitation":"(Bell et al. 2009)","previouslyFormattedCitation":"(Bell et al. 2009)"},"properties":{"noteIndex":0},"schema":"https://github.com/citation-style-language/schema/raw/master/csl-citation.json"}</w:instrText>
      </w:r>
      <w:r>
        <w:rPr>
          <w:rFonts w:cs="Calibri" w:ascii="Calibri" w:hAnsi="Calibri"/>
        </w:rPr>
        <w:fldChar w:fldCharType="separate"/>
      </w:r>
      <w:bookmarkStart w:id="17" w:name="Bookmark16"/>
      <w:r>
        <w:rPr>
          <w:rFonts w:cs="Calibri" w:ascii="Calibri" w:hAnsi="Calibri"/>
          <w:lang w:val="en-GB"/>
        </w:rPr>
        <w:t>(Bell et al. 2009)</w:t>
      </w:r>
      <w:r>
        <w:rPr/>
      </w:r>
      <w:r>
        <w:rPr/>
        <w:fldChar w:fldCharType="end"/>
      </w:r>
      <w:bookmarkEnd w:id="17"/>
      <w:r>
        <w:rPr>
          <w:rFonts w:cs="Calibri" w:ascii="Calibri" w:hAnsi="Calibri"/>
          <w:lang w:val="en-GB"/>
        </w:rPr>
        <w:t>, thus</w:t>
      </w:r>
      <w:del w:id="123" w:author="Marcelo Araya" w:date="2020-02-11T11:10:04Z">
        <w:r>
          <w:rPr>
            <w:rFonts w:cs="Calibri" w:ascii="Calibri" w:hAnsi="Calibri"/>
            <w:lang w:val="en-GB"/>
          </w:rPr>
          <w:delText xml:space="preserve"> </w:delText>
        </w:r>
      </w:del>
      <w:r>
        <w:rPr>
          <w:rFonts w:cs="Calibri" w:ascii="Calibri" w:hAnsi="Calibri"/>
          <w:lang w:val="en-GB"/>
        </w:rPr>
        <w:t xml:space="preserve"> evaluated them as personality traits </w:t>
      </w:r>
      <w:r>
        <w:fldChar w:fldCharType="begin"/>
      </w:r>
      <w:r>
        <w:rPr>
          <w:rFonts w:cs="Calibri" w:ascii="Calibri" w:hAnsi="Calibri"/>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plasticity","type":"article-journal","volume":"25"},"uris":["http://www.mendeley.com/documents/?uuid=da70d65a-5461-4630-8fe7-d7533b8b4356"]}],"mendeley":{"formattedCitation":"(Dingemanse et al. 2009)","plainTextFormattedCitation":"(Dingemanse et al. 2009)","previouslyFormattedCitation":"(Dingemanse et al. 2009)"},"properties":{"noteIndex":0},"schema":"https://github.com/citation-style-language/schema/raw/master/csl-citation.json"}</w:instrText>
      </w:r>
      <w:r>
        <w:rPr>
          <w:rFonts w:cs="Calibri" w:ascii="Calibri" w:hAnsi="Calibri"/>
        </w:rPr>
        <w:fldChar w:fldCharType="separate"/>
      </w:r>
      <w:bookmarkStart w:id="18" w:name="Bookmark17"/>
      <w:r>
        <w:rPr>
          <w:rFonts w:cs="Calibri" w:ascii="Calibri" w:hAnsi="Calibri"/>
          <w:lang w:val="en-GB"/>
        </w:rPr>
        <w:t>(Dingemanse et al. 2009)</w:t>
      </w:r>
      <w:r>
        <w:rPr/>
      </w:r>
      <w:r>
        <w:rPr/>
        <w:fldChar w:fldCharType="end"/>
      </w:r>
      <w:bookmarkEnd w:id="18"/>
      <w:r>
        <w:rPr>
          <w:rFonts w:cs="Calibri" w:ascii="Calibri" w:hAnsi="Calibri"/>
          <w:lang w:val="en-GB"/>
        </w:rPr>
        <w:t>.</w:t>
      </w:r>
      <w:ins w:id="124" w:author="Marcelo Araya" w:date="2020-02-18T19:45:49Z">
        <w:r>
          <w:rPr>
            <w:rFonts w:cs="Calibri" w:ascii="Calibri" w:hAnsi="Calibri"/>
            <w:lang w:val="en-GB"/>
          </w:rPr>
          <w:commentReference w:id="7"/>
        </w:r>
      </w:ins>
    </w:p>
    <w:p>
      <w:pPr>
        <w:pStyle w:val="Normal"/>
        <w:spacing w:lineRule="auto" w:line="480"/>
        <w:jc w:val="both"/>
        <w:rPr>
          <w:rFonts w:cs="Calibri"/>
          <w:b/>
          <w:b/>
          <w:sz w:val="24"/>
          <w:szCs w:val="24"/>
          <w:lang w:val="en-GB"/>
        </w:rPr>
      </w:pPr>
      <w:r>
        <w:rPr>
          <w:rFonts w:cs="Calibri"/>
          <w:b/>
          <w:sz w:val="24"/>
          <w:szCs w:val="24"/>
          <w:lang w:val="en-GB"/>
        </w:rPr>
        <w:t>Material and methods</w:t>
      </w:r>
    </w:p>
    <w:p>
      <w:pPr>
        <w:pStyle w:val="Normal"/>
        <w:spacing w:lineRule="auto" w:line="480"/>
        <w:jc w:val="both"/>
        <w:rPr/>
      </w:pPr>
      <w:r>
        <w:rPr>
          <w:rFonts w:cs="Calibri"/>
          <w:i/>
          <w:sz w:val="24"/>
          <w:szCs w:val="24"/>
          <w:lang w:val="en-GB"/>
        </w:rPr>
        <w:t>Fieldwork.</w:t>
      </w:r>
      <w:r>
        <w:rPr>
          <w:rFonts w:cs="Calibri"/>
          <w:sz w:val="24"/>
          <w:szCs w:val="24"/>
          <w:lang w:val="en-GB"/>
        </w:rPr>
        <w:t xml:space="preserve"> We carried out the study at the area of one of LBH leks in La Selva Biological Station, Costa Rica (10</w:t>
      </w:r>
      <w:r>
        <w:rPr>
          <w:rFonts w:cs="Calibri"/>
          <w:sz w:val="24"/>
          <w:szCs w:val="24"/>
          <w:vertAlign w:val="superscript"/>
          <w:lang w:val="en-GB"/>
        </w:rPr>
        <w:t xml:space="preserve"> o</w:t>
      </w:r>
      <w:r>
        <w:rPr>
          <w:rFonts w:cs="Calibri"/>
          <w:sz w:val="24"/>
          <w:szCs w:val="24"/>
          <w:lang w:val="en-GB"/>
        </w:rPr>
        <w:t>23’ N, 84</w:t>
      </w:r>
      <w:r>
        <w:rPr>
          <w:rFonts w:cs="Calibri"/>
          <w:sz w:val="24"/>
          <w:szCs w:val="24"/>
          <w:vertAlign w:val="superscript"/>
          <w:lang w:val="en-GB"/>
        </w:rPr>
        <w:t>o</w:t>
      </w:r>
      <w:r>
        <w:rPr>
          <w:rFonts w:cs="Calibri"/>
          <w:sz w:val="24"/>
          <w:szCs w:val="24"/>
          <w:lang w:val="en-GB"/>
        </w:rPr>
        <w:t xml:space="preserve">10’ W) between May and June 2015. </w:t>
      </w:r>
      <w:del w:id="125" w:author="Marcelo Araya" w:date="2020-02-11T11:10:49Z">
        <w:r>
          <w:rPr>
            <w:rFonts w:cs="Calibri"/>
            <w:sz w:val="24"/>
            <w:szCs w:val="24"/>
            <w:lang w:val="en-GB"/>
          </w:rPr>
          <w:delText>Owing to another project on LBH being carried out the same time, local b</w:delText>
        </w:r>
      </w:del>
      <w:ins w:id="126" w:author="Marcelo Araya" w:date="2020-02-11T11:10:53Z">
        <w:r>
          <w:rPr>
            <w:rFonts w:cs="Calibri"/>
            <w:sz w:val="24"/>
            <w:szCs w:val="24"/>
            <w:lang w:val="en-GB"/>
          </w:rPr>
          <w:t>B</w:t>
        </w:r>
      </w:ins>
      <w:r>
        <w:rPr>
          <w:rFonts w:cs="Calibri"/>
          <w:sz w:val="24"/>
          <w:szCs w:val="24"/>
          <w:lang w:val="en-GB"/>
        </w:rPr>
        <w:t>irds were</w:t>
      </w:r>
      <w:del w:id="127" w:author="Marcelo Araya" w:date="2020-02-11T11:10:40Z">
        <w:r>
          <w:rPr>
            <w:rFonts w:cs="Calibri"/>
            <w:sz w:val="24"/>
            <w:szCs w:val="24"/>
            <w:lang w:val="en-GB"/>
          </w:rPr>
          <w:delText xml:space="preserve"> already</w:delText>
        </w:r>
      </w:del>
      <w:r>
        <w:rPr>
          <w:rFonts w:cs="Calibri"/>
          <w:sz w:val="24"/>
          <w:szCs w:val="24"/>
          <w:lang w:val="en-GB"/>
        </w:rPr>
        <w:t xml:space="preserve"> individually marked [foam tags of unique colour combinations, attached to bird back and breast with nontoxic eyelash glue, see </w:t>
      </w:r>
      <w:r>
        <w:fldChar w:fldCharType="begin"/>
      </w:r>
      <w:r>
        <w:rPr>
          <w:sz w:val="24"/>
          <w:szCs w:val="24"/>
          <w:rFonts w:cs="Calibri"/>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Pr>
          <w:sz w:val="24"/>
          <w:szCs w:val="24"/>
          <w:rFonts w:cs="Calibri"/>
        </w:rPr>
        <w:fldChar w:fldCharType="separate"/>
      </w:r>
      <w:bookmarkStart w:id="19" w:name="Bookmark18"/>
      <w:r>
        <w:rPr>
          <w:rFonts w:cs="Calibri"/>
          <w:sz w:val="24"/>
          <w:szCs w:val="24"/>
          <w:lang w:val="en-GB"/>
        </w:rPr>
        <w:t>Araya-Salas et al. 2018</w:t>
      </w:r>
      <w:r>
        <w:rPr/>
      </w:r>
      <w:r>
        <w:rPr/>
        <w:fldChar w:fldCharType="end"/>
      </w:r>
      <w:bookmarkEnd w:id="19"/>
      <w:r>
        <w:rPr>
          <w:rFonts w:cs="Calibri"/>
          <w:sz w:val="24"/>
          <w:szCs w:val="24"/>
          <w:lang w:val="en-GB"/>
        </w:rPr>
        <w:t xml:space="preserve"> for details] and habituated to use feeders. Of the XX birds marked at the study lek (XX territorials and XX floaters or females), 12 individuals regularly used feeders utilized in the present study (located at XX distance from the closest lek border) and so were tested in the experiment.</w:t>
      </w:r>
    </w:p>
    <w:p>
      <w:pPr>
        <w:pStyle w:val="Normal"/>
        <w:spacing w:lineRule="auto" w:line="480"/>
        <w:jc w:val="both"/>
        <w:rPr>
          <w:rFonts w:cs="Calibri"/>
          <w:b/>
          <w:b/>
          <w:sz w:val="24"/>
          <w:szCs w:val="24"/>
          <w:lang w:val="en-GB"/>
        </w:rPr>
      </w:pPr>
      <w:r>
        <w:rPr>
          <w:rFonts w:cs="Calibri"/>
          <w:b/>
          <w:sz w:val="24"/>
          <w:szCs w:val="24"/>
          <w:lang w:val="en-GB"/>
        </w:rPr>
      </w:r>
    </w:p>
    <w:p>
      <w:pPr>
        <w:pStyle w:val="Normal"/>
        <w:spacing w:lineRule="auto" w:line="480"/>
        <w:jc w:val="both"/>
        <w:rPr/>
      </w:pPr>
      <w:r>
        <w:rPr>
          <w:rFonts w:cs="Calibri"/>
          <w:sz w:val="24"/>
          <w:szCs w:val="24"/>
          <w:lang w:val="en-GB"/>
        </w:rPr>
        <w:t xml:space="preserve">To quantify birds behaviour in various risk predation context, we applied a field experiment using a three one-flower feeders for the experimental set up. We arrange the feeders in a line, separated by ca 10 cm distance from each other. The experiment consisted of two phases – hereafter control and experimental. Both phases were performed at the same day, with the control being directly followed by the experimental phase. The experimental phase started at the moment when all the focal individuals have been recorded at the feeder for the control conditions, and lasted until all of them visited the feeder again in the experimental conditions. Since focal individuals visited feeders regularly, appearing at the feeders site on average </w:t>
      </w:r>
      <w:r>
        <w:rPr>
          <w:rFonts w:cs="Calibri"/>
          <w:sz w:val="24"/>
          <w:szCs w:val="24"/>
          <w:highlight w:val="yellow"/>
          <w:lang w:val="en-GB"/>
        </w:rPr>
        <w:t>XX times per hour, we were able to complete the two phases within ca XX hours</w:t>
      </w:r>
      <w:r>
        <w:rPr>
          <w:rFonts w:cs="Calibri"/>
          <w:sz w:val="24"/>
          <w:szCs w:val="24"/>
          <w:lang w:val="en-GB"/>
        </w:rPr>
        <w:t>. During both phases of the experiment the three feeders were filled up with ~ 30% sugar-water and birds were allowed to forage on the nectar spontaneously, while their behaviour at feeders site were recorded by human observer and a commercial camera (continuous recording mode). The only difference between the control and experimental phase were a threat model attached to feeders during the experimental phase. For the threat model, we used specimens of the bullet ant (</w:t>
      </w:r>
      <w:r>
        <w:rPr>
          <w:rFonts w:cs="Calibri"/>
          <w:i/>
          <w:sz w:val="24"/>
          <w:szCs w:val="24"/>
          <w:lang w:val="en-GB"/>
        </w:rPr>
        <w:t>Paraponera clavata</w:t>
      </w:r>
      <w:r>
        <w:rPr>
          <w:rFonts w:cs="Calibri"/>
          <w:sz w:val="24"/>
          <w:szCs w:val="24"/>
          <w:lang w:val="en-GB"/>
        </w:rPr>
        <w:t>; found dead in the forest). Although the ant is not a predator of hummingbirds (including LBH), the ant-bird encounter imposes potential danger for the bird in the form of being bitten. Indeed, an average birds response for the threat exposure was as expected (see results). We performed total of four complete control-experimental sessions within ca two weeks.</w:t>
      </w:r>
    </w:p>
    <w:p>
      <w:pPr>
        <w:pStyle w:val="Normal"/>
        <w:spacing w:lineRule="auto" w:line="480"/>
        <w:jc w:val="both"/>
        <w:rPr/>
      </w:pPr>
      <w:r>
        <w:rPr>
          <w:rFonts w:cs="Calibri"/>
          <w:sz w:val="24"/>
          <w:szCs w:val="24"/>
          <w:lang w:val="en-GB"/>
        </w:rPr>
        <w:t xml:space="preserve">We first screened video recordings with VLC software (www.videolan.org), to locate and cut out video fragments with foraging visits of all focal birds. As a foraging visit we considered birds’ visit at the feeder area when it inserted the bill into a feeder at least once. For each visit (both at control and experimental phase) we established several crucial time-points (white and black circles on Fig. 1), with 0.1 seconds precision, using Cowlog software </w:t>
      </w:r>
      <w:r>
        <w:fldChar w:fldCharType="begin"/>
      </w:r>
      <w:r>
        <w:rPr>
          <w:sz w:val="24"/>
          <w:szCs w:val="24"/>
          <w:rFonts w:cs="Calibri"/>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Pr>
          <w:sz w:val="24"/>
          <w:szCs w:val="24"/>
          <w:rFonts w:cs="Calibri"/>
        </w:rPr>
        <w:fldChar w:fldCharType="separate"/>
      </w:r>
      <w:bookmarkStart w:id="20" w:name="Bookmark19"/>
      <w:r>
        <w:rPr>
          <w:rFonts w:cs="Calibri"/>
          <w:sz w:val="24"/>
          <w:szCs w:val="24"/>
          <w:lang w:val="en-GB"/>
        </w:rPr>
        <w:t>(Pastell 2016)</w:t>
      </w:r>
      <w:r>
        <w:rPr/>
      </w:r>
      <w:r>
        <w:rPr/>
        <w:fldChar w:fldCharType="end"/>
      </w:r>
      <w:bookmarkEnd w:id="20"/>
      <w:r>
        <w:rPr>
          <w:rFonts w:cs="Calibri"/>
          <w:sz w:val="24"/>
          <w:szCs w:val="24"/>
          <w:lang w:val="en-GB"/>
        </w:rPr>
        <w:t xml:space="preserve">.  Based on these time-points we calculated duration of events such as: latency to forage [the interval between appearance in the feeder area (usually hovering in front of the feeder) and the onset of foraging, i.e. distance a-b on Fig. 3]; foraging interval/s (e.g. distance b-c, Fig. 3; on average </w:t>
      </w:r>
      <w:r>
        <w:rPr>
          <w:rFonts w:cs="Calibri"/>
          <w:sz w:val="24"/>
          <w:szCs w:val="24"/>
          <w:highlight w:val="yellow"/>
          <w:lang w:val="en-GB"/>
        </w:rPr>
        <w:t>XX</w:t>
      </w:r>
      <w:r>
        <w:rPr>
          <w:rFonts w:cs="Calibri"/>
          <w:sz w:val="24"/>
          <w:szCs w:val="24"/>
          <w:lang w:val="en-GB"/>
        </w:rPr>
        <w:t xml:space="preserve"> events); foraging break/s (e.g. distance c-d, Fig. 3; on average XX events); total foraging (distance b-e, Fig. 3) and total foraging visit (distance a-e, Fig. 3).  For each visit we also noted which and how many times each of the three feeders were used by the focal bird.</w:t>
        <w:tab/>
      </w:r>
    </w:p>
    <w:p>
      <w:pPr>
        <w:pStyle w:val="Normal"/>
        <w:spacing w:lineRule="auto" w:line="480"/>
        <w:jc w:val="both"/>
        <w:rPr/>
      </w:pPr>
      <w:r>
        <w:rPr>
          <w:rFonts w:cs="Calibri"/>
          <w:sz w:val="24"/>
          <w:szCs w:val="24"/>
          <w:lang w:val="en-GB"/>
        </w:rPr>
        <w:t xml:space="preserve">To further analyse birds behaviour we calculated three functional behaviours, likely to be related to three personality traits: exploration, risk-avoidance and arousal </w:t>
      </w:r>
      <w:r>
        <w:fldChar w:fldCharType="begin"/>
      </w:r>
      <w:r>
        <w:rPr>
          <w:sz w:val="24"/>
          <w:szCs w:val="24"/>
          <w:rFonts w:cs="Calibri"/>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evolution","type":"article-journal","volume":"82"},"uris":["http://www.mendeley.com/documents/?uuid=7b4528c1-810c-46d1-9f1a-094602912760"]}],"mendeley":{"formattedCitation":"(Réale et al. 2007)","plainTextFormattedCitation":"(Réale et al. 2007)","previouslyFormattedCitation":"(Réale et al. 2007)"},"properties":{"noteIndex":0},"schema":"https://github.com/citation-style-language/schema/raw/master/csl-citation.json"}</w:instrText>
      </w:r>
      <w:r>
        <w:rPr>
          <w:sz w:val="24"/>
          <w:szCs w:val="24"/>
          <w:rFonts w:cs="Calibri"/>
        </w:rPr>
        <w:fldChar w:fldCharType="separate"/>
      </w:r>
      <w:bookmarkStart w:id="21" w:name="Bookmark20"/>
      <w:r>
        <w:rPr>
          <w:rFonts w:cs="Calibri"/>
          <w:sz w:val="24"/>
          <w:szCs w:val="24"/>
          <w:lang w:val="en-GB"/>
        </w:rPr>
        <w:t>(Réale et al. 2007)</w:t>
      </w:r>
      <w:r>
        <w:rPr/>
      </w:r>
      <w:r>
        <w:rPr/>
        <w:fldChar w:fldCharType="end"/>
      </w:r>
      <w:bookmarkEnd w:id="21"/>
      <w:r>
        <w:rPr>
          <w:rFonts w:cs="Calibri"/>
          <w:sz w:val="24"/>
          <w:szCs w:val="24"/>
          <w:lang w:val="en-GB"/>
        </w:rPr>
        <w:t xml:space="preserve">. As a proxy for </w:t>
      </w:r>
      <w:del w:id="128" w:author="Marcelo Araya" w:date="2020-02-18T19:18:38Z">
        <w:r>
          <w:rPr>
            <w:rFonts w:cs="Calibri"/>
            <w:b/>
            <w:sz w:val="24"/>
            <w:szCs w:val="24"/>
            <w:lang w:val="en-GB"/>
          </w:rPr>
          <w:delText>explorative</w:delText>
        </w:r>
      </w:del>
      <w:ins w:id="129" w:author="Marcelo Araya" w:date="2020-02-18T19:18:38Z">
        <w:r>
          <w:rPr>
            <w:rFonts w:cs="Calibri"/>
            <w:b/>
            <w:sz w:val="24"/>
            <w:szCs w:val="24"/>
            <w:lang w:val="en-GB"/>
          </w:rPr>
          <w:t>exploratory</w:t>
        </w:r>
      </w:ins>
      <w:r>
        <w:rPr>
          <w:rFonts w:cs="Calibri"/>
          <w:b/>
          <w:sz w:val="24"/>
          <w:szCs w:val="24"/>
          <w:lang w:val="en-GB"/>
        </w:rPr>
        <w:t xml:space="preserve"> behaviour</w:t>
      </w:r>
      <w:r>
        <w:rPr>
          <w:rFonts w:cs="Calibri"/>
          <w:sz w:val="24"/>
          <w:szCs w:val="24"/>
          <w:lang w:val="en-GB"/>
        </w:rPr>
        <w:t xml:space="preserve"> we utilized a </w:t>
      </w:r>
      <w:r>
        <w:rPr>
          <w:rFonts w:cs="Calibri"/>
          <w:b/>
          <w:sz w:val="24"/>
          <w:szCs w:val="24"/>
          <w:lang w:val="en-GB"/>
        </w:rPr>
        <w:t xml:space="preserve">standardized number of feeders </w:t>
      </w:r>
      <w:r>
        <w:rPr>
          <w:rFonts w:cs="Calibri"/>
          <w:sz w:val="24"/>
          <w:szCs w:val="24"/>
          <w:lang w:val="en-GB"/>
        </w:rPr>
        <w:t>- total</w:t>
      </w:r>
      <w:r>
        <w:rPr>
          <w:rFonts w:cs="Calibri"/>
          <w:b/>
          <w:sz w:val="24"/>
          <w:szCs w:val="24"/>
          <w:lang w:val="en-GB"/>
        </w:rPr>
        <w:t xml:space="preserve"> </w:t>
      </w:r>
      <w:r>
        <w:rPr>
          <w:rFonts w:cs="Calibri"/>
          <w:sz w:val="24"/>
          <w:szCs w:val="24"/>
          <w:lang w:val="en-GB"/>
        </w:rPr>
        <w:t xml:space="preserve">number of various feeders (i.e. 1-3 feeders) used during the foraging visit divided by the total foraging duration. As a proxy for </w:t>
      </w:r>
      <w:r>
        <w:rPr>
          <w:rFonts w:cs="Calibri"/>
          <w:b/>
          <w:sz w:val="24"/>
          <w:szCs w:val="24"/>
          <w:lang w:val="en-GB"/>
        </w:rPr>
        <w:t xml:space="preserve">risk-avoidance </w:t>
      </w:r>
      <w:r>
        <w:rPr>
          <w:rFonts w:cs="Calibri"/>
          <w:sz w:val="24"/>
          <w:szCs w:val="24"/>
          <w:lang w:val="en-GB"/>
        </w:rPr>
        <w:t>we u</w:t>
      </w:r>
      <w:ins w:id="130" w:author="Marcelo Araya" w:date="2020-02-11T11:16:35Z">
        <w:r>
          <w:rPr>
            <w:rFonts w:cs="Calibri"/>
            <w:sz w:val="24"/>
            <w:szCs w:val="24"/>
            <w:lang w:val="en-GB"/>
          </w:rPr>
          <w:t>s</w:t>
        </w:r>
      </w:ins>
      <w:del w:id="131" w:author="Marcelo Araya" w:date="2020-02-11T11:16:35Z">
        <w:r>
          <w:rPr>
            <w:rFonts w:cs="Calibri"/>
            <w:sz w:val="24"/>
            <w:szCs w:val="24"/>
            <w:lang w:val="en-GB"/>
          </w:rPr>
          <w:delText>tiliz</w:delText>
        </w:r>
      </w:del>
      <w:r>
        <w:rPr>
          <w:rFonts w:cs="Calibri"/>
          <w:sz w:val="24"/>
          <w:szCs w:val="24"/>
          <w:lang w:val="en-GB"/>
        </w:rPr>
        <w:t xml:space="preserve">ed </w:t>
      </w:r>
      <w:r>
        <w:rPr>
          <w:rFonts w:cs="Calibri"/>
          <w:b/>
          <w:sz w:val="24"/>
          <w:szCs w:val="24"/>
          <w:lang w:val="en-GB"/>
        </w:rPr>
        <w:t>latency to approach the feeder</w:t>
      </w:r>
      <w:r>
        <w:rPr>
          <w:rFonts w:cs="Calibri"/>
          <w:sz w:val="24"/>
          <w:szCs w:val="24"/>
          <w:lang w:val="en-GB"/>
        </w:rPr>
        <w:t xml:space="preserve"> – as defined above (latency to forage, distance a-b on Fig. 3). For both the parameters, we assumed that the higher the value, the stronger is the exhibited behaviour. </w:t>
      </w:r>
    </w:p>
    <w:p>
      <w:pPr>
        <w:pStyle w:val="Normal"/>
        <w:spacing w:lineRule="auto" w:line="480"/>
        <w:jc w:val="both"/>
        <w:rPr/>
      </w:pPr>
      <w:r>
        <w:rPr>
          <w:rFonts w:cs="Calibri"/>
          <w:sz w:val="24"/>
          <w:szCs w:val="24"/>
          <w:lang w:val="en-GB"/>
        </w:rPr>
        <w:t xml:space="preserve">As </w:t>
      </w:r>
      <w:r>
        <w:rPr>
          <w:rFonts w:cs="Calibri"/>
          <w:b/>
          <w:sz w:val="24"/>
          <w:szCs w:val="24"/>
          <w:lang w:val="en-GB"/>
        </w:rPr>
        <w:t>arousal</w:t>
      </w:r>
      <w:r>
        <w:rPr>
          <w:rFonts w:cs="Calibri"/>
          <w:sz w:val="24"/>
          <w:szCs w:val="24"/>
          <w:lang w:val="en-GB"/>
        </w:rPr>
        <w:t xml:space="preserve"> we considered</w:t>
      </w:r>
      <w:del w:id="132" w:author="Marcelo Araya" w:date="2020-02-11T11:16:50Z">
        <w:r>
          <w:rPr>
            <w:rFonts w:cs="Calibri"/>
            <w:sz w:val="24"/>
            <w:szCs w:val="24"/>
            <w:lang w:val="en-GB"/>
          </w:rPr>
          <w:delText xml:space="preserve"> </w:delText>
        </w:r>
      </w:del>
      <w:r>
        <w:rPr>
          <w:rFonts w:cs="Calibri"/>
          <w:sz w:val="24"/>
          <w:szCs w:val="24"/>
          <w:lang w:val="en-GB"/>
        </w:rPr>
        <w:t xml:space="preserve"> a total amount/range of movements at the feeder recorded during the total foraging time (distance b-e on Fig. 3), standardized by the number of feeder changes. For that we first processed the video recordings using Tracker software (physlets.org/tracker), which allowed to</w:t>
      </w:r>
      <w:del w:id="133" w:author="Marcelo Araya" w:date="2020-02-11T11:17:20Z">
        <w:r>
          <w:rPr>
            <w:rFonts w:cs="Calibri"/>
            <w:sz w:val="24"/>
            <w:szCs w:val="24"/>
            <w:lang w:val="en-GB"/>
          </w:rPr>
          <w:delText xml:space="preserve"> </w:delText>
        </w:r>
      </w:del>
      <w:r>
        <w:rPr>
          <w:rFonts w:cs="Calibri"/>
          <w:sz w:val="24"/>
          <w:szCs w:val="24"/>
          <w:lang w:val="en-GB"/>
        </w:rPr>
        <w:t xml:space="preserve"> establish Cartesian coordinates of a bird position for each video frame. Then, we calculated coefficient of variance of bird movements based on the formula: sqrt((x</w:t>
      </w:r>
      <w:r>
        <w:rPr>
          <w:rFonts w:cs="Calibri"/>
          <w:sz w:val="24"/>
          <w:szCs w:val="24"/>
          <w:vertAlign w:val="subscript"/>
          <w:lang w:val="en-GB"/>
        </w:rPr>
        <w:t>j</w:t>
      </w:r>
      <w:r>
        <w:rPr>
          <w:rFonts w:cs="Calibri"/>
          <w:sz w:val="24"/>
          <w:szCs w:val="24"/>
          <w:lang w:val="en-GB"/>
        </w:rPr>
        <w:t xml:space="preserve"> - x</w:t>
      </w:r>
      <w:r>
        <w:rPr>
          <w:rFonts w:cs="Calibri"/>
          <w:sz w:val="24"/>
          <w:szCs w:val="24"/>
          <w:vertAlign w:val="subscript"/>
          <w:lang w:val="en-GB"/>
        </w:rPr>
        <w:t>i</w:t>
      </w:r>
      <w:r>
        <w:rPr>
          <w:rFonts w:cs="Calibri"/>
          <w:sz w:val="24"/>
          <w:szCs w:val="24"/>
          <w:lang w:val="en-GB"/>
        </w:rPr>
        <w:t>)</w:t>
      </w:r>
      <w:r>
        <w:rPr>
          <w:rFonts w:cs="Calibri"/>
          <w:sz w:val="24"/>
          <w:szCs w:val="24"/>
          <w:vertAlign w:val="superscript"/>
          <w:lang w:val="en-GB"/>
        </w:rPr>
        <w:t>2</w:t>
      </w:r>
      <w:r>
        <w:rPr>
          <w:rFonts w:cs="Calibri"/>
          <w:sz w:val="24"/>
          <w:szCs w:val="24"/>
          <w:lang w:val="en-GB"/>
        </w:rPr>
        <w:t xml:space="preserve"> + (y</w:t>
      </w:r>
      <w:r>
        <w:rPr>
          <w:rFonts w:cs="Calibri"/>
          <w:sz w:val="24"/>
          <w:szCs w:val="24"/>
          <w:vertAlign w:val="subscript"/>
          <w:lang w:val="en-GB"/>
        </w:rPr>
        <w:t>j</w:t>
      </w:r>
      <w:r>
        <w:rPr>
          <w:rFonts w:cs="Calibri"/>
          <w:sz w:val="24"/>
          <w:szCs w:val="24"/>
          <w:lang w:val="en-GB"/>
        </w:rPr>
        <w:t xml:space="preserve"> - y</w:t>
      </w:r>
      <w:r>
        <w:rPr>
          <w:rFonts w:cs="Calibri"/>
          <w:sz w:val="24"/>
          <w:szCs w:val="24"/>
          <w:vertAlign w:val="subscript"/>
          <w:lang w:val="en-GB"/>
        </w:rPr>
        <w:t>i</w:t>
      </w:r>
      <w:r>
        <w:rPr>
          <w:rFonts w:cs="Calibri"/>
          <w:sz w:val="24"/>
          <w:szCs w:val="24"/>
          <w:lang w:val="en-GB"/>
        </w:rPr>
        <w:t>)</w:t>
      </w:r>
      <w:r>
        <w:rPr>
          <w:rFonts w:cs="Calibri"/>
          <w:sz w:val="24"/>
          <w:szCs w:val="24"/>
          <w:vertAlign w:val="superscript"/>
          <w:lang w:val="en-GB"/>
        </w:rPr>
        <w:t>2</w:t>
      </w:r>
      <w:r>
        <w:rPr>
          <w:rFonts w:cs="Calibri"/>
          <w:sz w:val="24"/>
          <w:szCs w:val="24"/>
          <w:lang w:val="en-GB"/>
        </w:rPr>
        <w:t>), where x</w:t>
      </w:r>
      <w:r>
        <w:rPr>
          <w:rFonts w:cs="Calibri"/>
          <w:sz w:val="24"/>
          <w:szCs w:val="24"/>
          <w:vertAlign w:val="subscript"/>
          <w:lang w:val="en-GB"/>
        </w:rPr>
        <w:t>i,j</w:t>
      </w:r>
      <w:r>
        <w:rPr>
          <w:rFonts w:cs="Calibri"/>
          <w:sz w:val="24"/>
          <w:szCs w:val="24"/>
          <w:lang w:val="en-GB"/>
        </w:rPr>
        <w:t xml:space="preserve"> and y</w:t>
      </w:r>
      <w:r>
        <w:rPr>
          <w:rFonts w:cs="Calibri"/>
          <w:sz w:val="24"/>
          <w:szCs w:val="24"/>
          <w:vertAlign w:val="subscript"/>
          <w:lang w:val="en-GB"/>
        </w:rPr>
        <w:t>i,j</w:t>
      </w:r>
      <w:r>
        <w:rPr>
          <w:rFonts w:cs="Calibri"/>
          <w:sz w:val="24"/>
          <w:szCs w:val="24"/>
          <w:lang w:val="en-GB"/>
        </w:rPr>
        <w:t xml:space="preserve"> are Cartesian coordinates of the bird position in a focal </w:t>
      </w:r>
      <w:r>
        <w:rPr>
          <w:rStyle w:val="Emphasis"/>
          <w:rFonts w:cs="Calibri"/>
          <w:sz w:val="24"/>
          <w:szCs w:val="24"/>
          <w:lang w:val="en-GB"/>
        </w:rPr>
        <w:t>i</w:t>
      </w:r>
      <w:r>
        <w:rPr>
          <w:rFonts w:cs="Calibri"/>
          <w:sz w:val="24"/>
          <w:szCs w:val="24"/>
          <w:lang w:val="en-GB"/>
        </w:rPr>
        <w:t xml:space="preserve"> and previous </w:t>
      </w:r>
      <w:r>
        <w:rPr>
          <w:rStyle w:val="Emphasis"/>
          <w:rFonts w:cs="Calibri"/>
          <w:sz w:val="24"/>
          <w:szCs w:val="24"/>
          <w:lang w:val="en-GB"/>
        </w:rPr>
        <w:t>j</w:t>
      </w:r>
      <w:r>
        <w:rPr>
          <w:rFonts w:cs="Calibri"/>
          <w:sz w:val="24"/>
          <w:szCs w:val="24"/>
          <w:lang w:val="en-GB"/>
        </w:rPr>
        <w:t xml:space="preserve"> video frame. Since the birds movements could be biased by </w:t>
      </w:r>
      <w:del w:id="134" w:author="Marcelo Araya" w:date="2020-02-18T19:18:39Z">
        <w:r>
          <w:rPr>
            <w:rFonts w:cs="Calibri"/>
            <w:sz w:val="24"/>
            <w:szCs w:val="24"/>
            <w:lang w:val="en-GB"/>
          </w:rPr>
          <w:delText>explorative</w:delText>
        </w:r>
      </w:del>
      <w:ins w:id="135" w:author="Marcelo Araya" w:date="2020-02-18T19:18:39Z">
        <w:r>
          <w:rPr>
            <w:rFonts w:cs="Calibri"/>
            <w:sz w:val="24"/>
            <w:szCs w:val="24"/>
            <w:lang w:val="en-GB"/>
          </w:rPr>
          <w:t>exploratory</w:t>
        </w:r>
      </w:ins>
      <w:r>
        <w:rPr>
          <w:rFonts w:cs="Calibri"/>
          <w:sz w:val="24"/>
          <w:szCs w:val="24"/>
          <w:lang w:val="en-GB"/>
        </w:rPr>
        <w:t xml:space="preserve"> behaviour, we standardized this coefficient dividing it by the number of feeder changes at given visit. We expected that the higher value of the coef</w:t>
      </w:r>
      <w:ins w:id="136" w:author="Marcelo Araya" w:date="2020-02-11T11:18:18Z">
        <w:r>
          <w:rPr>
            <w:rFonts w:cs="Calibri"/>
            <w:sz w:val="24"/>
            <w:szCs w:val="24"/>
            <w:lang w:val="en-GB"/>
          </w:rPr>
          <w:t>f</w:t>
        </w:r>
      </w:ins>
      <w:r>
        <w:rPr>
          <w:rFonts w:cs="Calibri"/>
          <w:sz w:val="24"/>
          <w:szCs w:val="24"/>
          <w:lang w:val="en-GB"/>
        </w:rPr>
        <w:t xml:space="preserve">icient, the higher arousal. </w:t>
      </w:r>
    </w:p>
    <w:p>
      <w:pPr>
        <w:pStyle w:val="Normal"/>
        <w:spacing w:lineRule="auto" w:line="480"/>
        <w:jc w:val="both"/>
        <w:rPr/>
      </w:pPr>
      <w:r>
        <w:rPr>
          <w:rFonts w:cs="Calibri"/>
          <w:sz w:val="24"/>
          <w:szCs w:val="24"/>
          <w:lang w:val="en-GB"/>
        </w:rPr>
        <w:t xml:space="preserve">Finally, we calculated </w:t>
      </w:r>
      <w:r>
        <w:rPr>
          <w:rFonts w:cs="Calibri"/>
          <w:b/>
          <w:sz w:val="24"/>
          <w:szCs w:val="24"/>
          <w:lang w:val="en-GB"/>
        </w:rPr>
        <w:t>foraging efficiency</w:t>
      </w:r>
      <w:r>
        <w:rPr>
          <w:rFonts w:cs="Calibri"/>
          <w:sz w:val="24"/>
          <w:szCs w:val="24"/>
          <w:lang w:val="en-GB"/>
        </w:rPr>
        <w:t xml:space="preserve">, which was the ratio of total duration of foraging (sum of all feeding intervals) </w:t>
      </w:r>
      <w:del w:id="137" w:author="Marcelo Araya" w:date="2020-02-11T11:18:47Z">
        <w:r>
          <w:rPr>
            <w:rFonts w:cs="Calibri"/>
            <w:sz w:val="24"/>
            <w:szCs w:val="24"/>
            <w:lang w:val="en-GB"/>
          </w:rPr>
          <w:delText>and</w:delText>
        </w:r>
      </w:del>
      <w:ins w:id="138" w:author="Marcelo Araya" w:date="2020-02-11T11:18:47Z">
        <w:r>
          <w:rPr>
            <w:rFonts w:cs="Calibri"/>
            <w:sz w:val="24"/>
            <w:szCs w:val="24"/>
            <w:lang w:val="en-GB"/>
          </w:rPr>
          <w:t>to the</w:t>
        </w:r>
      </w:ins>
      <w:r>
        <w:rPr>
          <w:rFonts w:cs="Calibri"/>
          <w:sz w:val="24"/>
          <w:szCs w:val="24"/>
          <w:lang w:val="en-GB"/>
        </w:rPr>
        <w:t xml:space="preserve"> duration of the foraging visit.</w:t>
      </w:r>
    </w:p>
    <w:p>
      <w:pPr>
        <w:pStyle w:val="Normal"/>
        <w:spacing w:lineRule="auto" w:line="480"/>
        <w:jc w:val="both"/>
        <w:rPr>
          <w:rFonts w:cs="Calibri"/>
          <w:i/>
          <w:i/>
          <w:sz w:val="24"/>
          <w:szCs w:val="24"/>
          <w:lang w:val="en-GB"/>
        </w:rPr>
      </w:pPr>
      <w:r>
        <w:rPr>
          <w:rFonts w:cs="Calibri"/>
          <w:i/>
          <w:sz w:val="24"/>
          <w:szCs w:val="24"/>
          <w:lang w:val="en-GB"/>
        </w:rPr>
      </w:r>
    </w:p>
    <w:p>
      <w:pPr>
        <w:pStyle w:val="Normal"/>
        <w:spacing w:lineRule="auto" w:line="480"/>
        <w:jc w:val="both"/>
        <w:rPr>
          <w:rFonts w:cs="Calibri"/>
          <w:i/>
          <w:i/>
          <w:sz w:val="24"/>
          <w:szCs w:val="24"/>
          <w:lang w:val="en-GB"/>
        </w:rPr>
      </w:pPr>
      <w:r>
        <w:rPr>
          <w:rFonts w:cs="Calibri"/>
          <w:i/>
          <w:sz w:val="24"/>
          <w:szCs w:val="24"/>
          <w:lang w:val="en-GB"/>
        </w:rPr>
        <w:t>Data analysis.</w:t>
      </w:r>
    </w:p>
    <w:p>
      <w:pPr>
        <w:pStyle w:val="Normal"/>
        <w:spacing w:lineRule="auto" w:line="480"/>
        <w:jc w:val="both"/>
        <w:rPr/>
      </w:pPr>
      <w:r>
        <w:rPr>
          <w:rFonts w:cs="Calibri"/>
          <w:sz w:val="24"/>
          <w:szCs w:val="24"/>
          <w:lang w:val="en-GB"/>
        </w:rPr>
        <w:t xml:space="preserve">All the analyses were performed in R environment </w:t>
      </w:r>
      <w:r>
        <w:fldChar w:fldCharType="begin"/>
      </w:r>
      <w:r>
        <w:rPr>
          <w:sz w:val="24"/>
          <w:szCs w:val="24"/>
          <w:rFonts w:cs="Calibri"/>
        </w:rPr>
        <w:instrText>ADDIN CSL_CITATION {"citationItems":[{"id":"ITEM-1","itemData":{"author":[{"dropping-particle":"","family":"R Core Team","given":"","non-dropping-particle":"","parse-names":false,"suffix":""}],"id":"ITEM-1","issued":{"date-parts":[["2017"]]},"number":"3.3.3","publisher":"Foundation for Statistical Computing","publisher-place":"Vienna, Austria","title":"R: A language and environment for statistical computing. R","type":"article"},"uris":["http://www.mendeley.com/documents/?uuid=9bc52c59-adc1-49b9-9cbf-86e6a209f6cf"]}],"mendeley":{"formattedCitation":"(R Core Team 2017)","plainTextFormattedCitation":"(R Core Team 2017)","previouslyFormattedCitation":"(R Core Team 2017)"},"properties":{"noteIndex":0},"schema":"https://github.com/citation-style-language/schema/raw/master/csl-citation.json"}</w:instrText>
      </w:r>
      <w:r>
        <w:rPr>
          <w:sz w:val="24"/>
          <w:szCs w:val="24"/>
          <w:rFonts w:cs="Calibri"/>
        </w:rPr>
        <w:fldChar w:fldCharType="separate"/>
      </w:r>
      <w:bookmarkStart w:id="22" w:name="Bookmark21"/>
      <w:r>
        <w:rPr>
          <w:rFonts w:cs="Calibri"/>
          <w:sz w:val="24"/>
          <w:szCs w:val="24"/>
          <w:lang w:val="en-GB"/>
        </w:rPr>
        <w:t>(R Core Team 2017)</w:t>
      </w:r>
      <w:r>
        <w:rPr/>
      </w:r>
      <w:r>
        <w:rPr/>
        <w:fldChar w:fldCharType="end"/>
      </w:r>
      <w:bookmarkEnd w:id="22"/>
      <w:r>
        <w:rPr>
          <w:rFonts w:cs="Calibri"/>
          <w:sz w:val="24"/>
          <w:szCs w:val="24"/>
          <w:lang w:val="en-GB"/>
        </w:rPr>
        <w:t xml:space="preserve">. We compared foraging efficiency between control and experimental conditions using linear mixed models (LMM; </w:t>
      </w:r>
      <w:r>
        <w:fldChar w:fldCharType="begin"/>
      </w:r>
      <w:r>
        <w:rPr>
          <w:sz w:val="24"/>
          <w:szCs w:val="24"/>
          <w:rFonts w:cs="Calibri"/>
        </w:rPr>
        <w: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instrText>
      </w:r>
      <w:r>
        <w:rPr>
          <w:sz w:val="24"/>
          <w:szCs w:val="24"/>
          <w:rFonts w:cs="Calibri"/>
        </w:rPr>
        <w:fldChar w:fldCharType="separate"/>
      </w:r>
      <w:bookmarkStart w:id="23" w:name="Bookmark22"/>
      <w:r>
        <w:rPr>
          <w:rFonts w:cs="Calibri"/>
          <w:sz w:val="24"/>
          <w:szCs w:val="24"/>
          <w:lang w:val="en-GB"/>
        </w:rPr>
        <w:t>Zuur et al. 2009)</w:t>
      </w:r>
      <w:r>
        <w:rPr/>
      </w:r>
      <w:r>
        <w:rPr/>
        <w:fldChar w:fldCharType="end"/>
      </w:r>
      <w:bookmarkEnd w:id="23"/>
      <w:r>
        <w:rPr>
          <w:rFonts w:cs="Calibri"/>
          <w:sz w:val="24"/>
          <w:szCs w:val="24"/>
          <w:lang w:val="en-GB"/>
        </w:rPr>
        <w:t>, with treatment as a fixed factor. To address the issue of pseudoreplication (related to multiple testing of the same individuals) we included bird’s identity as a random factor in the model. To test an effect of individual performance, we compared model with and without bird identity (</w:t>
      </w:r>
      <w:r>
        <w:rPr>
          <w:rFonts w:cs="Calibri"/>
          <w:i/>
          <w:sz w:val="24"/>
          <w:szCs w:val="24"/>
          <w:lang w:val="en-GB"/>
        </w:rPr>
        <w:t>Chisq</w:t>
      </w:r>
      <w:r>
        <w:rPr>
          <w:rFonts w:cs="Calibri"/>
          <w:sz w:val="24"/>
          <w:szCs w:val="24"/>
          <w:lang w:val="en-GB"/>
        </w:rPr>
        <w:t xml:space="preserve"> test; ). For examining repeatability of individual’s behaviours we also applied modelling approach </w:t>
      </w:r>
      <w:r>
        <w:fldChar w:fldCharType="begin"/>
      </w:r>
      <w:r>
        <w:rPr>
          <w:sz w:val="24"/>
          <w:szCs w:val="24"/>
          <w:rFonts w:cs="Calibri"/>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Pr>
          <w:sz w:val="24"/>
          <w:szCs w:val="24"/>
          <w:rFonts w:cs="Calibri"/>
        </w:rPr>
        <w:fldChar w:fldCharType="separate"/>
      </w:r>
      <w:bookmarkStart w:id="24" w:name="Bookmark23"/>
      <w:r>
        <w:rPr>
          <w:rFonts w:cs="Calibri"/>
          <w:sz w:val="24"/>
          <w:szCs w:val="24"/>
          <w:lang w:val="en-GB"/>
        </w:rPr>
        <w:t>(Nakagawa and Schielzeth 2010)</w:t>
      </w:r>
      <w:r>
        <w:rPr/>
      </w:r>
      <w:r>
        <w:rPr/>
        <w:fldChar w:fldCharType="end"/>
      </w:r>
      <w:bookmarkEnd w:id="24"/>
      <w:r>
        <w:rPr>
          <w:rFonts w:cs="Calibri"/>
          <w:sz w:val="24"/>
          <w:szCs w:val="24"/>
          <w:lang w:val="en-GB"/>
        </w:rPr>
        <w:t xml:space="preserve"> using </w:t>
      </w:r>
      <w:r>
        <w:rPr>
          <w:rFonts w:cs="Calibri"/>
          <w:i/>
          <w:sz w:val="24"/>
          <w:szCs w:val="24"/>
          <w:lang w:val="en-GB"/>
        </w:rPr>
        <w:t>rptR</w:t>
      </w:r>
      <w:r>
        <w:rPr>
          <w:rFonts w:cs="Calibri"/>
          <w:sz w:val="24"/>
          <w:szCs w:val="24"/>
          <w:lang w:val="en-GB"/>
        </w:rPr>
        <w:t xml:space="preserve"> package </w:t>
      </w:r>
      <w:r>
        <w:fldChar w:fldCharType="begin"/>
      </w:r>
      <w:r>
        <w:rPr>
          <w:sz w:val="24"/>
          <w:szCs w:val="24"/>
          <w:rFonts w:cs="Calibri"/>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Pr>
          <w:sz w:val="24"/>
          <w:szCs w:val="24"/>
          <w:rFonts w:cs="Calibri"/>
        </w:rPr>
        <w:fldChar w:fldCharType="separate"/>
      </w:r>
      <w:bookmarkStart w:id="25" w:name="Bookmark24"/>
      <w:r>
        <w:rPr>
          <w:rFonts w:cs="Calibri"/>
          <w:sz w:val="24"/>
          <w:szCs w:val="24"/>
          <w:lang w:val="en-GB"/>
        </w:rPr>
        <w:t>(Stoffel et al. 2017)</w:t>
      </w:r>
      <w:r>
        <w:rPr/>
      </w:r>
      <w:r>
        <w:rPr/>
        <w:fldChar w:fldCharType="end"/>
      </w:r>
      <w:bookmarkEnd w:id="25"/>
      <w:r>
        <w:rPr>
          <w:rFonts w:cs="Calibri"/>
          <w:sz w:val="24"/>
          <w:szCs w:val="24"/>
          <w:lang w:val="en-GB"/>
        </w:rPr>
        <w:t>. Then, we analysed foraging efficiency in regard to each behaviour separately, again using modelling approach (LMM), with treatment being a fixed factor and bird identity as a random factor.</w:t>
      </w:r>
    </w:p>
    <w:p>
      <w:pPr>
        <w:pStyle w:val="Normal"/>
        <w:spacing w:lineRule="auto" w:line="480"/>
        <w:jc w:val="both"/>
        <w:rPr>
          <w:rFonts w:cs="Calibri"/>
          <w:sz w:val="24"/>
          <w:szCs w:val="24"/>
          <w:lang w:val="en-GB"/>
        </w:rPr>
      </w:pPr>
      <w:r>
        <w:rPr>
          <w:rFonts w:cs="Calibri"/>
          <w:sz w:val="24"/>
          <w:szCs w:val="24"/>
          <w:lang w:val="en-GB"/>
        </w:rPr>
      </w:r>
    </w:p>
    <w:p>
      <w:pPr>
        <w:pStyle w:val="Normal"/>
        <w:spacing w:lineRule="auto" w:line="480"/>
        <w:jc w:val="both"/>
        <w:rPr>
          <w:rFonts w:cs="Calibri"/>
          <w:sz w:val="24"/>
          <w:szCs w:val="24"/>
          <w:lang w:val="en-GB"/>
        </w:rPr>
      </w:pPr>
      <w:r>
        <w:rPr>
          <w:rFonts w:cs="Calibri"/>
          <w:sz w:val="24"/>
          <w:szCs w:val="24"/>
          <w:lang w:val="en-GB"/>
        </w:rPr>
      </w:r>
    </w:p>
    <w:p>
      <w:pPr>
        <w:pStyle w:val="Normal"/>
        <w:spacing w:lineRule="auto" w:line="480"/>
        <w:jc w:val="both"/>
        <w:rPr>
          <w:rFonts w:cs="Calibri"/>
          <w:b/>
          <w:b/>
          <w:sz w:val="24"/>
          <w:szCs w:val="24"/>
          <w:lang w:val="en-GB"/>
        </w:rPr>
      </w:pPr>
      <w:r>
        <w:rPr>
          <w:rFonts w:cs="Calibri"/>
          <w:b/>
          <w:sz w:val="24"/>
          <w:szCs w:val="24"/>
          <w:lang w:val="en-GB"/>
        </w:rPr>
        <w:t>Results</w:t>
      </w:r>
    </w:p>
    <w:p>
      <w:pPr>
        <w:pStyle w:val="Normal"/>
        <w:spacing w:lineRule="auto" w:line="480"/>
        <w:jc w:val="both"/>
        <w:rPr/>
      </w:pPr>
      <w:r>
        <w:rPr>
          <w:rFonts w:cs="Calibri"/>
          <w:sz w:val="24"/>
          <w:szCs w:val="24"/>
          <w:lang w:val="en-GB"/>
        </w:rPr>
        <w:t>Foraging efficiency</w:t>
      </w:r>
      <w:commentRangeStart w:id="8"/>
      <w:r>
        <w:rPr>
          <w:rFonts w:cs="Calibri"/>
          <w:sz w:val="24"/>
          <w:szCs w:val="24"/>
          <w:lang w:val="en-GB"/>
        </w:rPr>
        <w:t xml:space="preserve"> was strongly affected by the experimental treatment </w:t>
      </w:r>
      <w:r>
        <w:rPr/>
      </w:r>
      <w:commentRangeEnd w:id="8"/>
      <w:r>
        <w:commentReference w:id="8"/>
      </w:r>
      <w:r>
        <w:rPr>
          <w:rFonts w:cs="Calibri"/>
          <w:sz w:val="24"/>
          <w:szCs w:val="24"/>
          <w:lang w:val="en-GB"/>
        </w:rPr>
        <w:t xml:space="preserve">(LMM, estimate = </w:t>
      </w:r>
      <w:r>
        <w:rPr>
          <w:rFonts w:eastAsia="Times New Roman" w:cs="Calibri"/>
          <w:sz w:val="24"/>
          <w:szCs w:val="24"/>
          <w:lang w:val="en-GB" w:eastAsia="pl-PL"/>
        </w:rPr>
        <w:t>-0.11, SE = 0.03, t = -3.91, df = 188.17, P &lt; 0.001</w:t>
      </w:r>
      <w:r>
        <w:rPr>
          <w:rFonts w:cs="Calibri"/>
          <w:sz w:val="24"/>
          <w:szCs w:val="24"/>
          <w:lang w:val="en-GB"/>
        </w:rPr>
        <w:t>), in general being lower in experimental conditions (</w:t>
      </w:r>
      <w:r>
        <w:rPr>
          <w:rFonts w:eastAsia="Times New Roman" w:cs="Calibri"/>
          <w:sz w:val="24"/>
          <w:szCs w:val="24"/>
          <w:lang w:val="en-GB" w:eastAsia="pl-PL"/>
        </w:rPr>
        <w:t>Fig 2A)</w:t>
      </w:r>
      <w:r>
        <w:rPr>
          <w:rFonts w:cs="Calibri"/>
          <w:sz w:val="24"/>
          <w:szCs w:val="24"/>
          <w:lang w:val="en-GB"/>
        </w:rPr>
        <w:t xml:space="preserve">. There were also individual differences in foraging efficiency in response to the treatment (Chisq = 17.06, df = 1, P &lt; 0.001), with some individuals being more efficient in control conditions while others exhibiting a reverse pattern during the experimental treatment; in one case only foraging efficiency was similar in both control and experimental conditions (Fig. 2B). </w:t>
      </w:r>
    </w:p>
    <w:p>
      <w:pPr>
        <w:pStyle w:val="Normal"/>
        <w:spacing w:lineRule="auto" w:line="480"/>
        <w:jc w:val="both"/>
        <w:rPr/>
      </w:pPr>
      <w:r>
        <w:rPr>
          <w:rFonts w:cs="Calibri"/>
          <w:b/>
          <w:sz w:val="24"/>
          <w:szCs w:val="24"/>
          <w:lang w:val="en-GB"/>
        </w:rPr>
        <w:t xml:space="preserve">Repeatability </w:t>
      </w:r>
      <w:r>
        <w:rPr>
          <w:rFonts w:cs="Calibri"/>
          <w:sz w:val="24"/>
          <w:szCs w:val="24"/>
          <w:lang w:val="en-GB"/>
        </w:rPr>
        <w:t>of behaviours w</w:t>
      </w:r>
      <w:commentRangeStart w:id="9"/>
      <w:r>
        <w:rPr>
          <w:rFonts w:cs="Calibri"/>
          <w:sz w:val="24"/>
          <w:szCs w:val="24"/>
          <w:lang w:val="en-GB"/>
        </w:rPr>
        <w:t>as moderate and significant for exploration</w:t>
      </w:r>
      <w:r>
        <w:rPr/>
      </w:r>
      <w:commentRangeEnd w:id="9"/>
      <w:r>
        <w:commentReference w:id="9"/>
      </w:r>
      <w:r>
        <w:rPr>
          <w:rFonts w:cs="Calibri"/>
          <w:sz w:val="24"/>
          <w:szCs w:val="24"/>
          <w:lang w:val="en-GB"/>
        </w:rPr>
        <w:t xml:space="preserve"> (R = 0.28, CI = </w:t>
      </w:r>
      <w:r>
        <w:rPr>
          <w:rStyle w:val="Gnkrckgcgsb"/>
          <w:rFonts w:cs="Calibri"/>
          <w:sz w:val="24"/>
          <w:szCs w:val="24"/>
          <w:lang w:val="en-GB"/>
        </w:rPr>
        <w:t>[0.044, 0.475]; LRT: P &lt; 0.001</w:t>
      </w:r>
      <w:r>
        <w:rPr>
          <w:rFonts w:cs="Calibri"/>
          <w:sz w:val="24"/>
          <w:szCs w:val="24"/>
          <w:lang w:val="en-GB"/>
        </w:rPr>
        <w:t xml:space="preserve">) and risk-avoidance (R = </w:t>
      </w:r>
      <w:r>
        <w:rPr>
          <w:rStyle w:val="Gnkrckgcgsb"/>
          <w:rFonts w:cs="Calibri"/>
          <w:sz w:val="24"/>
          <w:szCs w:val="24"/>
          <w:lang w:val="en-GB"/>
        </w:rPr>
        <w:t>0.269; CI = [0.064, 0.454], P &lt; 0.001</w:t>
      </w:r>
      <w:r>
        <w:rPr>
          <w:rFonts w:cs="Calibri"/>
          <w:sz w:val="24"/>
          <w:szCs w:val="24"/>
          <w:lang w:val="en-GB"/>
        </w:rPr>
        <w:t>), and very low and insignificant for the arousal (R = 0.007, CI = [0, 0.09]; LRT: P ~ 1).</w:t>
      </w:r>
    </w:p>
    <w:p>
      <w:pPr>
        <w:pStyle w:val="Normal"/>
        <w:spacing w:lineRule="auto" w:line="480"/>
        <w:jc w:val="both"/>
        <w:rPr/>
      </w:pPr>
      <w:r>
        <w:rPr>
          <w:rFonts w:cs="Calibri"/>
          <w:b/>
          <w:sz w:val="24"/>
          <w:szCs w:val="24"/>
          <w:lang w:val="en-GB"/>
        </w:rPr>
        <w:t xml:space="preserve">The </w:t>
      </w:r>
      <w:del w:id="139" w:author="Marcelo Araya" w:date="2020-02-18T19:18:39Z">
        <w:r>
          <w:rPr>
            <w:rFonts w:cs="Calibri"/>
            <w:b/>
            <w:sz w:val="24"/>
            <w:szCs w:val="24"/>
            <w:lang w:val="en-GB"/>
          </w:rPr>
          <w:delText>explorative</w:delText>
        </w:r>
      </w:del>
      <w:ins w:id="140" w:author="Marcelo Araya" w:date="2020-02-18T19:18:39Z">
        <w:commentRangeStart w:id="10"/>
        <w:r>
          <w:rPr>
            <w:rFonts w:cs="Calibri"/>
            <w:b/>
            <w:sz w:val="24"/>
            <w:szCs w:val="24"/>
            <w:lang w:val="en-GB"/>
          </w:rPr>
          <w:t>exploratory</w:t>
        </w:r>
      </w:ins>
      <w:r>
        <w:rPr/>
      </w:r>
      <w:commentRangeEnd w:id="10"/>
      <w:r>
        <w:commentReference w:id="10"/>
      </w:r>
      <w:r>
        <w:rPr>
          <w:rFonts w:cs="Calibri"/>
          <w:b/>
          <w:sz w:val="24"/>
          <w:szCs w:val="24"/>
          <w:lang w:val="en-GB"/>
        </w:rPr>
        <w:t xml:space="preserve"> behaviour</w:t>
      </w:r>
      <w:r>
        <w:rPr>
          <w:rFonts w:cs="Calibri"/>
          <w:sz w:val="24"/>
          <w:szCs w:val="24"/>
          <w:lang w:val="en-GB"/>
        </w:rPr>
        <w:t xml:space="preserve"> (i.e. number of feeders used during the foraging visit) slightly increased in response to a threat (LMM, estimate = 0.09, SE = 0.04, t = 2.12, df = </w:t>
      </w:r>
      <w:r>
        <w:rPr>
          <w:rFonts w:eastAsia="Times New Roman" w:cs="Calibri"/>
          <w:sz w:val="24"/>
          <w:szCs w:val="24"/>
          <w:lang w:val="en-GB" w:eastAsia="pl-PL"/>
        </w:rPr>
        <w:t xml:space="preserve">186.57, </w:t>
      </w:r>
      <w:r>
        <w:rPr>
          <w:rFonts w:cs="Calibri"/>
          <w:sz w:val="24"/>
          <w:szCs w:val="24"/>
          <w:lang w:val="en-GB"/>
        </w:rPr>
        <w:t xml:space="preserve">P &lt; 0.04). The behaviour was related to foraging efficiency (LMM, estimate = </w:t>
      </w:r>
      <w:r>
        <w:rPr>
          <w:rFonts w:eastAsia="Times New Roman" w:cs="Calibri"/>
          <w:sz w:val="24"/>
          <w:szCs w:val="24"/>
          <w:lang w:val="en-GB" w:eastAsia="pl-PL"/>
        </w:rPr>
        <w:t xml:space="preserve">0.47, SE = 0.18, </w:t>
      </w:r>
      <w:r>
        <w:rPr>
          <w:rFonts w:cs="Calibri"/>
          <w:sz w:val="24"/>
          <w:szCs w:val="24"/>
          <w:lang w:val="en-GB"/>
        </w:rPr>
        <w:t xml:space="preserve">t = 2.53, df = 192.95, p = 0.01), however, direction of the relationship was clearly condition-dependent (as indicated by the treatment x </w:t>
      </w:r>
      <w:del w:id="141" w:author="Marcelo Araya" w:date="2020-02-18T19:18:41Z">
        <w:r>
          <w:rPr>
            <w:rFonts w:cs="Calibri"/>
            <w:sz w:val="24"/>
            <w:szCs w:val="24"/>
            <w:lang w:val="en-GB"/>
          </w:rPr>
          <w:delText>explorative</w:delText>
        </w:r>
      </w:del>
      <w:ins w:id="142" w:author="Marcelo Araya" w:date="2020-02-18T19:18:41Z">
        <w:r>
          <w:rPr>
            <w:rFonts w:cs="Calibri"/>
            <w:sz w:val="24"/>
            <w:szCs w:val="24"/>
            <w:lang w:val="en-GB"/>
          </w:rPr>
          <w:t>exploratory</w:t>
        </w:r>
      </w:ins>
      <w:r>
        <w:rPr>
          <w:rFonts w:cs="Calibri"/>
          <w:sz w:val="24"/>
          <w:szCs w:val="24"/>
          <w:lang w:val="en-GB"/>
        </w:rPr>
        <w:t xml:space="preserve"> behaviour interaction, LMM, t = -5.72 , df = </w:t>
      </w:r>
      <w:r>
        <w:rPr>
          <w:rFonts w:eastAsia="Times New Roman" w:cs="Calibri"/>
          <w:sz w:val="24"/>
          <w:szCs w:val="24"/>
          <w:lang w:val="en-GB" w:eastAsia="pl-PL"/>
        </w:rPr>
        <w:t xml:space="preserve">188.5, </w:t>
      </w:r>
      <w:r>
        <w:rPr>
          <w:rFonts w:cs="Calibri"/>
          <w:sz w:val="24"/>
          <w:szCs w:val="24"/>
          <w:lang w:val="en-GB"/>
        </w:rPr>
        <w:t xml:space="preserve">p &lt; 0.001). In undisturbed conditions, the relationship was positive (LMM, estimate = </w:t>
      </w:r>
      <w:r>
        <w:rPr>
          <w:rFonts w:eastAsia="Times New Roman" w:cs="Calibri"/>
          <w:sz w:val="24"/>
          <w:szCs w:val="24"/>
          <w:lang w:val="en-GB" w:eastAsia="pl-PL"/>
        </w:rPr>
        <w:t>0.50</w:t>
      </w:r>
      <w:r>
        <w:rPr>
          <w:rFonts w:cs="Calibri"/>
          <w:sz w:val="24"/>
          <w:szCs w:val="24"/>
          <w:lang w:val="en-GB"/>
        </w:rPr>
        <w:t xml:space="preserve">, SE = </w:t>
      </w:r>
      <w:r>
        <w:rPr>
          <w:rFonts w:eastAsia="Times New Roman" w:cs="Calibri"/>
          <w:sz w:val="24"/>
          <w:szCs w:val="24"/>
          <w:lang w:val="en-GB" w:eastAsia="pl-PL"/>
        </w:rPr>
        <w:t>0.16, t = 3.18, df = 139.21, P = 0.002</w:t>
      </w:r>
      <w:r>
        <w:rPr>
          <w:rFonts w:cs="Calibri"/>
          <w:sz w:val="24"/>
          <w:szCs w:val="24"/>
          <w:lang w:val="en-GB"/>
        </w:rPr>
        <w:t xml:space="preserve">), while in threatening conditions foraging efficiency decreased with exploration index (LMM, estimate = </w:t>
      </w:r>
      <w:r>
        <w:rPr>
          <w:rFonts w:eastAsia="Times New Roman" w:cs="Calibri"/>
          <w:sz w:val="24"/>
          <w:szCs w:val="24"/>
          <w:lang w:val="en-GB" w:eastAsia="pl-PL"/>
        </w:rPr>
        <w:t xml:space="preserve">-0.93, SE = 0.21, t = -4.36, df = 49.87, P &lt; 0.001 </w:t>
      </w:r>
      <w:r>
        <w:rPr>
          <w:rFonts w:cs="Calibri"/>
          <w:sz w:val="24"/>
          <w:szCs w:val="24"/>
          <w:lang w:val="en-GB"/>
        </w:rPr>
        <w:t xml:space="preserve">Fig. 3A). </w:t>
      </w:r>
    </w:p>
    <w:p>
      <w:pPr>
        <w:pStyle w:val="Normal"/>
        <w:spacing w:lineRule="auto" w:line="480"/>
        <w:jc w:val="both"/>
        <w:rPr/>
      </w:pPr>
      <w:r>
        <w:rPr>
          <w:rFonts w:cs="Calibri"/>
          <w:sz w:val="24"/>
          <w:szCs w:val="24"/>
          <w:lang w:val="en-GB"/>
        </w:rPr>
        <w:t>Latency to approach a feeder (</w:t>
      </w:r>
      <w:r>
        <w:rPr>
          <w:rFonts w:cs="Calibri"/>
          <w:b/>
          <w:sz w:val="24"/>
          <w:szCs w:val="24"/>
          <w:lang w:val="en-GB"/>
        </w:rPr>
        <w:t>risk-avoidance</w:t>
      </w:r>
      <w:r>
        <w:rPr>
          <w:rFonts w:cs="Calibri"/>
          <w:sz w:val="24"/>
          <w:szCs w:val="24"/>
          <w:lang w:val="en-GB"/>
        </w:rPr>
        <w:t xml:space="preserve">) was also affected by experimental treatment, being longer in the </w:t>
      </w:r>
      <w:r>
        <w:rPr>
          <w:rFonts w:cs="Calibri"/>
          <w:sz w:val="24"/>
          <w:szCs w:val="24"/>
          <w:lang w:val="en-GB"/>
        </w:rPr>
        <w:t>threatening</w:t>
      </w:r>
      <w:r>
        <w:rPr>
          <w:rFonts w:cs="Calibri"/>
          <w:sz w:val="24"/>
          <w:szCs w:val="24"/>
          <w:lang w:val="en-GB"/>
        </w:rPr>
        <w:t xml:space="preserve"> conditions (LMM, estimate = </w:t>
      </w:r>
      <w:r>
        <w:rPr>
          <w:rFonts w:eastAsia="Times New Roman" w:cs="Calibri"/>
          <w:sz w:val="24"/>
          <w:szCs w:val="24"/>
          <w:lang w:val="en-GB" w:eastAsia="pl-PL"/>
        </w:rPr>
        <w:t>-0.13</w:t>
      </w:r>
      <w:r>
        <w:rPr>
          <w:rFonts w:cs="Calibri"/>
          <w:sz w:val="24"/>
          <w:szCs w:val="24"/>
          <w:lang w:val="en-GB"/>
        </w:rPr>
        <w:t xml:space="preserve">, SE = </w:t>
      </w:r>
      <w:r>
        <w:rPr>
          <w:rFonts w:eastAsia="Times New Roman" w:cs="Calibri"/>
          <w:sz w:val="24"/>
          <w:szCs w:val="24"/>
          <w:lang w:val="en-GB" w:eastAsia="pl-PL"/>
        </w:rPr>
        <w:t>0.04</w:t>
      </w:r>
      <w:r>
        <w:rPr>
          <w:rFonts w:cs="Calibri"/>
          <w:sz w:val="24"/>
          <w:szCs w:val="24"/>
          <w:lang w:val="en-GB"/>
        </w:rPr>
        <w:t xml:space="preserve">, t = </w:t>
      </w:r>
      <w:r>
        <w:rPr>
          <w:rFonts w:eastAsia="Times New Roman" w:cs="Calibri"/>
          <w:sz w:val="24"/>
          <w:szCs w:val="24"/>
          <w:lang w:val="en-GB" w:eastAsia="pl-PL"/>
        </w:rPr>
        <w:t>-3.16</w:t>
      </w:r>
      <w:r>
        <w:rPr>
          <w:rFonts w:cs="Calibri"/>
          <w:sz w:val="24"/>
          <w:szCs w:val="24"/>
          <w:lang w:val="en-GB"/>
        </w:rPr>
        <w:t xml:space="preserve">, df = </w:t>
      </w:r>
      <w:r>
        <w:rPr>
          <w:rFonts w:eastAsia="Times New Roman" w:cs="Calibri"/>
          <w:sz w:val="24"/>
          <w:szCs w:val="24"/>
          <w:lang w:val="en-GB" w:eastAsia="pl-PL"/>
        </w:rPr>
        <w:t xml:space="preserve">191.329588, </w:t>
      </w:r>
      <w:r>
        <w:rPr>
          <w:rFonts w:cs="Calibri"/>
          <w:sz w:val="24"/>
          <w:szCs w:val="24"/>
          <w:lang w:val="en-GB"/>
        </w:rPr>
        <w:t xml:space="preserve">P = 0.002; Fig. 5B). Overall, and independently on conditions, foraging efficiency was lower when high risk-avoidance was exhibited (LMM, estimate = </w:t>
      </w:r>
      <w:r>
        <w:rPr>
          <w:rFonts w:eastAsia="Times New Roman" w:cs="Calibri"/>
          <w:sz w:val="24"/>
          <w:szCs w:val="24"/>
          <w:lang w:val="en-GB" w:eastAsia="pl-PL"/>
        </w:rPr>
        <w:t xml:space="preserve">-0.02, SE =  0.01, </w:t>
      </w:r>
      <w:r>
        <w:rPr>
          <w:rFonts w:cs="Calibri"/>
          <w:sz w:val="24"/>
          <w:szCs w:val="24"/>
          <w:lang w:val="en-GB"/>
        </w:rPr>
        <w:t xml:space="preserve">t = </w:t>
      </w:r>
      <w:r>
        <w:rPr>
          <w:rFonts w:eastAsia="Times New Roman" w:cs="Calibri"/>
          <w:sz w:val="24"/>
          <w:szCs w:val="24"/>
          <w:lang w:val="en-GB" w:eastAsia="pl-PL"/>
        </w:rPr>
        <w:t xml:space="preserve">-2.19 </w:t>
      </w:r>
      <w:r>
        <w:rPr>
          <w:rFonts w:cs="Calibri"/>
          <w:sz w:val="24"/>
          <w:szCs w:val="24"/>
          <w:lang w:val="en-GB"/>
        </w:rPr>
        <w:t xml:space="preserve">, df = </w:t>
      </w:r>
      <w:r>
        <w:rPr>
          <w:rFonts w:eastAsia="Times New Roman" w:cs="Calibri"/>
          <w:sz w:val="24"/>
          <w:szCs w:val="24"/>
          <w:lang w:val="en-GB" w:eastAsia="pl-PL"/>
        </w:rPr>
        <w:t>191.99</w:t>
      </w:r>
      <w:r>
        <w:rPr>
          <w:rFonts w:cs="Calibri"/>
          <w:sz w:val="24"/>
          <w:szCs w:val="24"/>
          <w:lang w:val="en-GB"/>
        </w:rPr>
        <w:t xml:space="preserve">, P = </w:t>
      </w:r>
      <w:r>
        <w:rPr>
          <w:rFonts w:eastAsia="Times New Roman" w:cs="Calibri"/>
          <w:sz w:val="24"/>
          <w:szCs w:val="24"/>
          <w:lang w:val="en-GB" w:eastAsia="pl-PL"/>
        </w:rPr>
        <w:t>0.03</w:t>
      </w:r>
      <w:r>
        <w:rPr>
          <w:rFonts w:cs="Calibri"/>
          <w:sz w:val="24"/>
          <w:szCs w:val="24"/>
          <w:lang w:val="en-GB"/>
        </w:rPr>
        <w:t xml:space="preserve">; interaction of latency and treatment: estimate = </w:t>
      </w:r>
      <w:r>
        <w:rPr>
          <w:rFonts w:eastAsia="Times New Roman" w:cs="Calibri"/>
          <w:sz w:val="24"/>
          <w:szCs w:val="24"/>
          <w:lang w:val="en-GB" w:eastAsia="pl-PL"/>
        </w:rPr>
        <w:t xml:space="preserve">0.02, SE = 0.01, t = 1.53, df = 191.99, P = 0.13; </w:t>
      </w:r>
      <w:r>
        <w:rPr>
          <w:rFonts w:cs="Calibri"/>
          <w:sz w:val="24"/>
          <w:szCs w:val="24"/>
          <w:lang w:val="en-GB"/>
        </w:rPr>
        <w:t xml:space="preserve">Fig. 3B). </w:t>
      </w:r>
    </w:p>
    <w:p>
      <w:pPr>
        <w:pStyle w:val="Normal"/>
        <w:spacing w:lineRule="auto" w:line="480"/>
        <w:jc w:val="both"/>
        <w:rPr/>
      </w:pPr>
      <w:r>
        <w:rPr>
          <w:rFonts w:cs="Calibri"/>
          <w:sz w:val="24"/>
          <w:szCs w:val="24"/>
          <w:lang w:val="en-GB"/>
        </w:rPr>
        <w:t>The range of birds movements (</w:t>
      </w:r>
      <w:r>
        <w:rPr>
          <w:rFonts w:cs="Calibri"/>
          <w:b/>
          <w:sz w:val="24"/>
          <w:szCs w:val="24"/>
          <w:lang w:val="en-GB"/>
        </w:rPr>
        <w:t>arousal</w:t>
      </w:r>
      <w:r>
        <w:rPr>
          <w:rFonts w:cs="Calibri"/>
          <w:sz w:val="24"/>
          <w:szCs w:val="24"/>
          <w:lang w:val="en-GB"/>
        </w:rPr>
        <w:t xml:space="preserve">) increased in response to a threat (LMM, estimate = </w:t>
      </w:r>
      <w:r>
        <w:rPr>
          <w:rFonts w:eastAsia="Times New Roman" w:cs="Calibri"/>
          <w:sz w:val="24"/>
          <w:szCs w:val="24"/>
          <w:lang w:val="en-GB" w:eastAsia="pl-PL"/>
        </w:rPr>
        <w:t>-0.33</w:t>
      </w:r>
      <w:r>
        <w:rPr>
          <w:rFonts w:cs="Calibri"/>
          <w:sz w:val="24"/>
          <w:szCs w:val="24"/>
          <w:lang w:val="en-GB"/>
        </w:rPr>
        <w:t xml:space="preserve">, SE = </w:t>
      </w:r>
      <w:r>
        <w:rPr>
          <w:rFonts w:eastAsia="Times New Roman" w:cs="Calibri"/>
          <w:sz w:val="24"/>
          <w:szCs w:val="24"/>
          <w:lang w:val="en-GB" w:eastAsia="pl-PL"/>
        </w:rPr>
        <w:t>0.05</w:t>
      </w:r>
      <w:r>
        <w:rPr>
          <w:rFonts w:cs="Calibri"/>
          <w:sz w:val="24"/>
          <w:szCs w:val="24"/>
          <w:lang w:val="en-GB"/>
        </w:rPr>
        <w:t xml:space="preserve">, t = </w:t>
      </w:r>
      <w:r>
        <w:rPr>
          <w:rFonts w:eastAsia="Times New Roman" w:cs="Calibri"/>
          <w:sz w:val="24"/>
          <w:szCs w:val="24"/>
          <w:lang w:val="en-GB" w:eastAsia="pl-PL"/>
        </w:rPr>
        <w:t>-6.13</w:t>
      </w:r>
      <w:r>
        <w:rPr>
          <w:rFonts w:cs="Calibri"/>
          <w:sz w:val="24"/>
          <w:szCs w:val="24"/>
          <w:lang w:val="en-GB"/>
        </w:rPr>
        <w:t xml:space="preserve">, df = </w:t>
      </w:r>
      <w:r>
        <w:rPr>
          <w:rFonts w:eastAsia="Times New Roman" w:cs="Calibri"/>
          <w:sz w:val="24"/>
          <w:szCs w:val="24"/>
          <w:lang w:val="en-GB" w:eastAsia="pl-PL"/>
        </w:rPr>
        <w:t xml:space="preserve">188.71, </w:t>
      </w:r>
      <w:r>
        <w:rPr>
          <w:rFonts w:cs="Calibri"/>
          <w:sz w:val="24"/>
          <w:szCs w:val="24"/>
          <w:lang w:val="en-GB"/>
        </w:rPr>
        <w:t xml:space="preserve">P &lt; 0.001). The arousal was positively related to foraging efficiency (LMM, estimate = </w:t>
      </w:r>
      <w:r>
        <w:rPr>
          <w:rFonts w:eastAsia="Times New Roman" w:cs="Calibri"/>
          <w:sz w:val="24"/>
          <w:szCs w:val="24"/>
          <w:lang w:val="en-GB" w:eastAsia="pl-PL"/>
        </w:rPr>
        <w:t xml:space="preserve">0.04, SE = 0.01, </w:t>
      </w:r>
      <w:r>
        <w:rPr>
          <w:rFonts w:cs="Calibri"/>
          <w:sz w:val="24"/>
          <w:szCs w:val="24"/>
          <w:lang w:val="en-GB"/>
        </w:rPr>
        <w:t xml:space="preserve">t = </w:t>
      </w:r>
      <w:r>
        <w:rPr>
          <w:rFonts w:eastAsia="Times New Roman" w:cs="Calibri"/>
          <w:sz w:val="24"/>
          <w:szCs w:val="24"/>
          <w:lang w:val="en-GB" w:eastAsia="pl-PL"/>
        </w:rPr>
        <w:t>3.85</w:t>
      </w:r>
      <w:r>
        <w:rPr>
          <w:rFonts w:cs="Calibri"/>
          <w:sz w:val="24"/>
          <w:szCs w:val="24"/>
          <w:lang w:val="en-GB"/>
        </w:rPr>
        <w:t xml:space="preserve">, df = </w:t>
      </w:r>
      <w:r>
        <w:rPr>
          <w:rFonts w:eastAsia="Times New Roman" w:cs="Calibri"/>
          <w:sz w:val="24"/>
          <w:szCs w:val="24"/>
          <w:lang w:val="en-GB" w:eastAsia="pl-PL"/>
        </w:rPr>
        <w:t>188.55</w:t>
      </w:r>
      <w:r>
        <w:rPr>
          <w:rFonts w:cs="Calibri"/>
          <w:sz w:val="24"/>
          <w:szCs w:val="24"/>
          <w:lang w:val="en-GB"/>
        </w:rPr>
        <w:t xml:space="preserve">, P &lt; 0.001), and in the experimental conditions the relationship was the stronger (as indicated by the treatment x </w:t>
      </w:r>
      <w:del w:id="143" w:author="Marcelo Araya" w:date="2020-02-18T19:18:41Z">
        <w:r>
          <w:rPr>
            <w:rFonts w:cs="Calibri"/>
            <w:sz w:val="24"/>
            <w:szCs w:val="24"/>
            <w:lang w:val="en-GB"/>
          </w:rPr>
          <w:delText>explorative</w:delText>
        </w:r>
      </w:del>
      <w:ins w:id="144" w:author="Marcelo Araya" w:date="2020-02-18T19:18:41Z">
        <w:r>
          <w:rPr>
            <w:rFonts w:cs="Calibri"/>
            <w:sz w:val="24"/>
            <w:szCs w:val="24"/>
            <w:lang w:val="en-GB"/>
          </w:rPr>
          <w:t>exploratory</w:t>
        </w:r>
      </w:ins>
      <w:r>
        <w:rPr>
          <w:rFonts w:cs="Calibri"/>
          <w:sz w:val="24"/>
          <w:szCs w:val="24"/>
          <w:lang w:val="en-GB"/>
        </w:rPr>
        <w:t xml:space="preserve"> behaviour interaction, LMM, t = </w:t>
      </w:r>
      <w:r>
        <w:rPr>
          <w:rFonts w:eastAsia="Times New Roman" w:cs="Calibri"/>
          <w:sz w:val="24"/>
          <w:szCs w:val="24"/>
          <w:lang w:val="en-GB" w:eastAsia="pl-PL"/>
        </w:rPr>
        <w:t>5.23</w:t>
      </w:r>
      <w:r>
        <w:rPr>
          <w:rFonts w:cs="Calibri"/>
          <w:sz w:val="24"/>
          <w:szCs w:val="24"/>
          <w:lang w:val="en-GB"/>
        </w:rPr>
        <w:t xml:space="preserve">, df = </w:t>
      </w:r>
      <w:r>
        <w:rPr>
          <w:rFonts w:eastAsia="Times New Roman" w:cs="Calibri"/>
          <w:sz w:val="24"/>
          <w:szCs w:val="24"/>
          <w:lang w:val="en-GB" w:eastAsia="pl-PL"/>
        </w:rPr>
        <w:t xml:space="preserve">188.36, </w:t>
      </w:r>
      <w:r>
        <w:rPr>
          <w:rFonts w:cs="Calibri"/>
          <w:sz w:val="24"/>
          <w:szCs w:val="24"/>
          <w:lang w:val="en-GB"/>
        </w:rPr>
        <w:t xml:space="preserve">p &lt; 0.001; Fig. 3C). </w:t>
      </w:r>
    </w:p>
    <w:p>
      <w:pPr>
        <w:pStyle w:val="Normal"/>
        <w:spacing w:lineRule="auto" w:line="480"/>
        <w:jc w:val="both"/>
        <w:rPr>
          <w:rFonts w:cs="Calibri"/>
          <w:b/>
          <w:b/>
          <w:sz w:val="24"/>
          <w:szCs w:val="24"/>
          <w:lang w:val="en-GB"/>
        </w:rPr>
      </w:pPr>
      <w:r>
        <w:rPr>
          <w:rFonts w:cs="Calibri"/>
          <w:b/>
          <w:sz w:val="24"/>
          <w:szCs w:val="24"/>
          <w:lang w:val="en-GB"/>
        </w:rPr>
      </w:r>
    </w:p>
    <w:p>
      <w:pPr>
        <w:pStyle w:val="Normal"/>
        <w:spacing w:lineRule="auto" w:line="480"/>
        <w:jc w:val="both"/>
        <w:rPr>
          <w:rFonts w:cs="Calibri"/>
          <w:b/>
          <w:b/>
          <w:sz w:val="24"/>
          <w:szCs w:val="24"/>
          <w:highlight w:val="yellow"/>
          <w:lang w:val="en-GB"/>
        </w:rPr>
      </w:pPr>
      <w:r>
        <w:rPr>
          <w:rFonts w:cs="Calibri"/>
          <w:b/>
          <w:sz w:val="24"/>
          <w:szCs w:val="24"/>
          <w:highlight w:val="yellow"/>
          <w:lang w:val="en-GB"/>
        </w:rPr>
        <w:t>Discussion</w:t>
      </w:r>
    </w:p>
    <w:p>
      <w:pPr>
        <w:pStyle w:val="Normal"/>
        <w:spacing w:lineRule="auto" w:line="480"/>
        <w:jc w:val="both"/>
        <w:rPr>
          <w:rFonts w:cs="Calibri"/>
          <w:sz w:val="24"/>
          <w:szCs w:val="24"/>
          <w:highlight w:val="yellow"/>
          <w:lang w:val="en-GB"/>
        </w:rPr>
      </w:pPr>
      <w:r>
        <w:rPr>
          <w:rFonts w:cs="Calibri"/>
          <w:sz w:val="24"/>
          <w:szCs w:val="24"/>
          <w:highlight w:val="yellow"/>
          <w:lang w:val="en-GB"/>
        </w:rPr>
        <w:t>1. Summary</w:t>
      </w:r>
    </w:p>
    <w:p>
      <w:pPr>
        <w:pStyle w:val="Normal"/>
        <w:spacing w:lineRule="auto" w:line="480"/>
        <w:jc w:val="both"/>
        <w:rPr>
          <w:rFonts w:cs="Calibri"/>
          <w:sz w:val="24"/>
          <w:szCs w:val="24"/>
          <w:highlight w:val="yellow"/>
          <w:lang w:val="en-GB"/>
        </w:rPr>
      </w:pPr>
      <w:r>
        <w:rPr>
          <w:rFonts w:cs="Calibri"/>
          <w:sz w:val="24"/>
          <w:szCs w:val="24"/>
          <w:highlight w:val="yellow"/>
          <w:lang w:val="en-GB"/>
        </w:rPr>
        <w:t>2.  Fear as an important component of hummingbirds foraging strategy</w:t>
      </w:r>
    </w:p>
    <w:p>
      <w:pPr>
        <w:pStyle w:val="Normal"/>
        <w:spacing w:lineRule="auto" w:line="480"/>
        <w:jc w:val="both"/>
        <w:rPr>
          <w:rFonts w:cs="Calibri"/>
          <w:sz w:val="24"/>
          <w:szCs w:val="24"/>
          <w:highlight w:val="yellow"/>
          <w:lang w:val="en-GB"/>
        </w:rPr>
      </w:pPr>
      <w:r>
        <w:rPr>
          <w:rFonts w:cs="Calibri"/>
          <w:sz w:val="24"/>
          <w:szCs w:val="24"/>
          <w:highlight w:val="yellow"/>
          <w:lang w:val="en-GB"/>
        </w:rPr>
        <w:t>3. Context dependent foraging efficiency and behavioural components of the foraging performance</w:t>
      </w:r>
    </w:p>
    <w:p>
      <w:pPr>
        <w:pStyle w:val="Normal"/>
        <w:spacing w:lineRule="auto" w:line="480"/>
        <w:jc w:val="both"/>
        <w:rPr>
          <w:rFonts w:cs="Calibri"/>
          <w:sz w:val="24"/>
          <w:szCs w:val="24"/>
          <w:highlight w:val="yellow"/>
          <w:lang w:val="en-GB"/>
        </w:rPr>
      </w:pPr>
      <w:r>
        <w:rPr>
          <w:rFonts w:cs="Calibri"/>
          <w:sz w:val="24"/>
          <w:szCs w:val="24"/>
          <w:highlight w:val="yellow"/>
          <w:lang w:val="en-GB"/>
        </w:rPr>
        <w:t>4. Examined behaviours as personality traits</w:t>
      </w:r>
    </w:p>
    <w:p>
      <w:pPr>
        <w:pStyle w:val="Normal"/>
        <w:spacing w:lineRule="auto" w:line="480"/>
        <w:jc w:val="both"/>
        <w:rPr/>
      </w:pPr>
      <w:r>
        <w:rPr>
          <w:rFonts w:cs="Calibri"/>
          <w:sz w:val="24"/>
          <w:szCs w:val="24"/>
          <w:highlight w:val="yellow"/>
          <w:lang w:val="en-GB"/>
        </w:rPr>
        <w:t>5. Adaptive value of behavioural variability</w:t>
      </w:r>
      <w:r>
        <w:rPr>
          <w:rFonts w:cs="Calibri"/>
          <w:sz w:val="24"/>
          <w:szCs w:val="24"/>
          <w:lang w:val="en-GB"/>
        </w:rPr>
        <w:t xml:space="preserve"> </w:t>
      </w:r>
    </w:p>
    <w:p>
      <w:pPr>
        <w:pStyle w:val="Normal"/>
        <w:spacing w:lineRule="auto" w:line="480"/>
        <w:jc w:val="both"/>
        <w:rPr>
          <w:rFonts w:cs="Calibri"/>
          <w:b/>
          <w:b/>
          <w:sz w:val="24"/>
          <w:szCs w:val="24"/>
          <w:lang w:val="en-GB"/>
        </w:rPr>
      </w:pPr>
      <w:r>
        <w:rPr>
          <w:rFonts w:cs="Calibri"/>
          <w:b/>
          <w:sz w:val="24"/>
          <w:szCs w:val="24"/>
          <w:lang w:val="en-GB"/>
        </w:rPr>
      </w:r>
    </w:p>
    <w:p>
      <w:pPr>
        <w:pStyle w:val="Normal"/>
        <w:spacing w:lineRule="auto" w:line="480"/>
        <w:jc w:val="both"/>
        <w:rPr>
          <w:rFonts w:cs="Calibri"/>
          <w:b/>
          <w:b/>
          <w:sz w:val="24"/>
          <w:szCs w:val="24"/>
          <w:highlight w:val="yellow"/>
          <w:lang w:val="en-GB"/>
        </w:rPr>
      </w:pPr>
      <w:r>
        <w:rPr>
          <w:rFonts w:cs="Calibri"/>
          <w:b/>
          <w:sz w:val="24"/>
          <w:szCs w:val="24"/>
          <w:highlight w:val="yellow"/>
          <w:lang w:val="en-GB"/>
        </w:rPr>
        <w:t>Acknowledgments</w:t>
      </w:r>
    </w:p>
    <w:p>
      <w:pPr>
        <w:pStyle w:val="Normal"/>
        <w:spacing w:lineRule="auto" w:line="480"/>
        <w:jc w:val="both"/>
        <w:rPr>
          <w:rFonts w:cs="Calibri"/>
          <w:b/>
          <w:b/>
          <w:sz w:val="24"/>
          <w:szCs w:val="24"/>
          <w:lang w:val="en-GB"/>
        </w:rPr>
      </w:pPr>
      <w:r>
        <w:rPr>
          <w:rFonts w:cs="Calibri"/>
          <w:b/>
          <w:sz w:val="24"/>
          <w:szCs w:val="24"/>
          <w:lang w:val="en-GB"/>
        </w:rPr>
        <w:t>References</w:t>
      </w:r>
    </w:p>
    <w:p>
      <w:pPr>
        <w:pStyle w:val="Normal"/>
        <w:widowControl w:val="false"/>
        <w:spacing w:lineRule="auto" w:line="480"/>
        <w:ind w:start="480" w:end="0" w:hanging="480"/>
        <w:rPr/>
      </w:pPr>
      <w:r>
        <w:fldChar w:fldCharType="begin"/>
      </w:r>
      <w:r>
        <w:rPr>
          <w:sz w:val="24"/>
          <w:szCs w:val="24"/>
          <w:rFonts w:cs="Calibri"/>
        </w:rPr>
        <w:instrText>ADDIN Mendeley Bibliography CSL_BIBLIOGRAPHY</w:instrText>
      </w:r>
      <w:r>
        <w:rPr>
          <w:sz w:val="24"/>
          <w:szCs w:val="24"/>
          <w:rFonts w:cs="Calibri"/>
        </w:rPr>
        <w:fldChar w:fldCharType="separate"/>
      </w:r>
      <w:bookmarkStart w:id="26" w:name="Bookmark25"/>
      <w:r>
        <w:rPr>
          <w:rFonts w:cs="Calibri"/>
          <w:sz w:val="24"/>
          <w:szCs w:val="24"/>
        </w:rPr>
        <w:t>Alonzo SH (2015) Integrating the how and why of within-individual and among-individual variation and plasticity in behavior. Curr Opin Behav Sci 6:69–75</w:t>
      </w:r>
      <w:r>
        <w:rPr/>
      </w:r>
      <w:r>
        <w:rPr/>
        <w:fldChar w:fldCharType="end"/>
      </w:r>
      <w:bookmarkEnd w:id="26"/>
    </w:p>
    <w:p>
      <w:pPr>
        <w:pStyle w:val="Normal"/>
        <w:widowControl w:val="false"/>
        <w:spacing w:lineRule="auto" w:line="480"/>
        <w:ind w:start="480" w:end="0" w:hanging="480"/>
        <w:rPr>
          <w:rFonts w:ascii="Calibri" w:hAnsi="Calibri" w:cs="Calibri"/>
          <w:sz w:val="24"/>
          <w:szCs w:val="24"/>
        </w:rPr>
      </w:pPr>
      <w:r>
        <w:rPr>
          <w:rFonts w:cs="Calibri"/>
          <w:sz w:val="24"/>
          <w:szCs w:val="24"/>
        </w:rPr>
        <w:t>Araya-Salas M, Gonzalez-Gomez P, Wojczulanis-Jakubas K, et al (2018) Spatial memory is as important as weapon and body size for territorial ownership in a lekking hummingbird. Sci Rep 8:. doi: 10.1038/s41598-018-20441-x</w:t>
      </w:r>
    </w:p>
    <w:p>
      <w:pPr>
        <w:pStyle w:val="Normal"/>
        <w:widowControl w:val="false"/>
        <w:spacing w:lineRule="auto" w:line="480"/>
        <w:ind w:start="480" w:end="0" w:hanging="480"/>
        <w:rPr>
          <w:rFonts w:ascii="Calibri" w:hAnsi="Calibri" w:cs="Calibri"/>
          <w:sz w:val="24"/>
          <w:szCs w:val="24"/>
        </w:rPr>
      </w:pPr>
      <w:r>
        <w:rPr>
          <w:rFonts w:cs="Calibri"/>
          <w:sz w:val="24"/>
          <w:szCs w:val="24"/>
        </w:rPr>
        <w:t>Bautista LM, Tinbergen J, Kacelnik A (2001) To walk or to fly? How birds choose among foraging modes. Proc Natl Acad Sci U S A 98:1089–1094. doi: 10.1073/pnas.98.3.1089</w:t>
      </w:r>
    </w:p>
    <w:p>
      <w:pPr>
        <w:pStyle w:val="Normal"/>
        <w:widowControl w:val="false"/>
        <w:spacing w:lineRule="auto" w:line="480"/>
        <w:ind w:start="480" w:end="0" w:hanging="480"/>
        <w:rPr>
          <w:rFonts w:ascii="Calibri" w:hAnsi="Calibri" w:cs="Calibri"/>
          <w:sz w:val="24"/>
          <w:szCs w:val="24"/>
        </w:rPr>
      </w:pPr>
      <w:r>
        <w:rPr>
          <w:rFonts w:cs="Calibri"/>
          <w:sz w:val="24"/>
          <w:szCs w:val="24"/>
        </w:rPr>
        <w:t>Bell AM, Hankison SJ, Laskowski KL (2009) The repeatability of behaviour: a meta-analysis. Anim Behav 77:771–783. doi: 10.1016/j.anbehav.2008.12.022</w:t>
      </w:r>
    </w:p>
    <w:p>
      <w:pPr>
        <w:pStyle w:val="Normal"/>
        <w:widowControl w:val="false"/>
        <w:spacing w:lineRule="auto" w:line="480"/>
        <w:ind w:start="480" w:end="0" w:hanging="480"/>
        <w:rPr>
          <w:rFonts w:ascii="Calibri" w:hAnsi="Calibri" w:cs="Calibri"/>
          <w:sz w:val="24"/>
          <w:szCs w:val="24"/>
        </w:rPr>
      </w:pPr>
      <w:r>
        <w:rPr>
          <w:rFonts w:cs="Calibri"/>
          <w:sz w:val="24"/>
          <w:szCs w:val="24"/>
        </w:rPr>
        <w:t>Camprasse ECM, Cherel Y, Bustamante P, et al (2017) Intra-and inter-individual variation in the foraging ecology of a generalist subantarctic seabird, the gentoo penguin. Mar Ecol Prog Ser 578:227–242. doi: 10.3354/meps12151</w:t>
      </w:r>
    </w:p>
    <w:p>
      <w:pPr>
        <w:pStyle w:val="Normal"/>
        <w:widowControl w:val="false"/>
        <w:spacing w:lineRule="auto" w:line="480"/>
        <w:ind w:start="480" w:end="0" w:hanging="480"/>
        <w:rPr>
          <w:rFonts w:ascii="Calibri" w:hAnsi="Calibri" w:cs="Calibri"/>
          <w:sz w:val="24"/>
          <w:szCs w:val="24"/>
        </w:rPr>
      </w:pPr>
      <w:r>
        <w:rPr>
          <w:rFonts w:cs="Calibri"/>
          <w:sz w:val="24"/>
          <w:szCs w:val="24"/>
        </w:rPr>
        <w:t>Carere C, Maestripieri D (2013) No Animal Personalities. The University of Chicago Press</w:t>
      </w:r>
    </w:p>
    <w:p>
      <w:pPr>
        <w:pStyle w:val="Normal"/>
        <w:widowControl w:val="false"/>
        <w:spacing w:lineRule="auto" w:line="480"/>
        <w:ind w:start="480" w:end="0" w:hanging="480"/>
        <w:rPr>
          <w:rFonts w:ascii="Calibri" w:hAnsi="Calibri" w:cs="Calibri"/>
          <w:sz w:val="24"/>
          <w:szCs w:val="24"/>
        </w:rPr>
      </w:pPr>
      <w:r>
        <w:rPr>
          <w:rFonts w:cs="Calibri"/>
          <w:sz w:val="24"/>
          <w:szCs w:val="24"/>
        </w:rPr>
        <w:t>Charnov EL (1976) Optimal foraging, the Marginal Value Theorem. Theor Popul Biol 9:739–752</w:t>
      </w:r>
    </w:p>
    <w:p>
      <w:pPr>
        <w:pStyle w:val="Normal"/>
        <w:widowControl w:val="false"/>
        <w:spacing w:lineRule="auto" w:line="480"/>
        <w:ind w:start="480" w:end="0" w:hanging="480"/>
        <w:rPr>
          <w:rFonts w:ascii="Calibri" w:hAnsi="Calibri" w:cs="Calibri"/>
          <w:sz w:val="24"/>
          <w:szCs w:val="24"/>
        </w:rPr>
      </w:pPr>
      <w:r>
        <w:rPr>
          <w:rFonts w:cs="Calibri"/>
          <w:sz w:val="24"/>
          <w:szCs w:val="24"/>
        </w:rPr>
        <w:t>Dall SRX, Houston AI, McNamara JM (2004) The behavioural ecology of personality: consistent individual differences from an adaptive perspective. Ecol Lett 7:734–739. doi: 10.1111/j.1461-0248.2004.00618.x</w:t>
      </w:r>
    </w:p>
    <w:p>
      <w:pPr>
        <w:pStyle w:val="Normal"/>
        <w:widowControl w:val="false"/>
        <w:spacing w:lineRule="auto" w:line="480"/>
        <w:ind w:start="480" w:end="0" w:hanging="480"/>
        <w:rPr>
          <w:rFonts w:ascii="Calibri" w:hAnsi="Calibri" w:cs="Calibri"/>
          <w:sz w:val="24"/>
          <w:szCs w:val="24"/>
        </w:rPr>
      </w:pPr>
      <w:r>
        <w:rPr>
          <w:rFonts w:cs="Calibri"/>
          <w:sz w:val="24"/>
          <w:szCs w:val="24"/>
        </w:rPr>
        <w:t>Dingemanse NJ, Kazem AJN, Reale D, Wright J (2009) Behavioural reaction norms: animal personality meets individual plasticity. Trends Ecol Evol 25:81–89. doi: 10.1016/j.tree.2009.07.013</w:t>
      </w:r>
    </w:p>
    <w:p>
      <w:pPr>
        <w:pStyle w:val="Normal"/>
        <w:widowControl w:val="false"/>
        <w:spacing w:lineRule="auto" w:line="480"/>
        <w:ind w:start="480" w:end="0" w:hanging="480"/>
        <w:rPr>
          <w:rFonts w:ascii="Calibri" w:hAnsi="Calibri" w:cs="Calibri"/>
          <w:sz w:val="24"/>
          <w:szCs w:val="24"/>
        </w:rPr>
      </w:pPr>
      <w:r>
        <w:rPr>
          <w:rFonts w:cs="Calibri"/>
          <w:sz w:val="24"/>
          <w:szCs w:val="24"/>
        </w:rPr>
        <w:t>Ferrari MCO, Sih A, Chivers DP (2009) The paradox of risk allocation: a review and prospectus. Anim Behav 78:579–585. doi: 10.1016/j.anbehav.2009.05.034</w:t>
      </w:r>
    </w:p>
    <w:p>
      <w:pPr>
        <w:pStyle w:val="Normal"/>
        <w:widowControl w:val="false"/>
        <w:spacing w:lineRule="auto" w:line="480"/>
        <w:ind w:start="480" w:end="0" w:hanging="480"/>
        <w:rPr>
          <w:rFonts w:ascii="Calibri" w:hAnsi="Calibri" w:cs="Calibri"/>
          <w:sz w:val="24"/>
          <w:szCs w:val="24"/>
        </w:rPr>
      </w:pPr>
      <w:r>
        <w:rPr>
          <w:rFonts w:cs="Calibri"/>
          <w:sz w:val="24"/>
          <w:szCs w:val="24"/>
        </w:rPr>
        <w:t>Herborn KA, Heidinger BJ, Alexander L, Arnold KE (2014) Personality predicts behavioral flexibility in a fluctuating, natural environment. Behav Ecol 25:1374–1379. doi: 10.1093/beheco/aru131</w:t>
      </w:r>
    </w:p>
    <w:p>
      <w:pPr>
        <w:pStyle w:val="Normal"/>
        <w:widowControl w:val="false"/>
        <w:spacing w:lineRule="auto" w:line="480"/>
        <w:ind w:start="480" w:end="0" w:hanging="480"/>
        <w:rPr>
          <w:rFonts w:ascii="Calibri" w:hAnsi="Calibri" w:cs="Calibri"/>
          <w:sz w:val="24"/>
          <w:szCs w:val="24"/>
        </w:rPr>
      </w:pPr>
      <w:r>
        <w:rPr>
          <w:rFonts w:cs="Calibri"/>
          <w:sz w:val="24"/>
          <w:szCs w:val="24"/>
        </w:rPr>
        <w:t>Krebs JR (1980) Optimal foraging, predation risk and territory defence. Ardea 68:83–90. doi: 10.5253/arde.v68.p83</w:t>
      </w:r>
    </w:p>
    <w:p>
      <w:pPr>
        <w:pStyle w:val="Normal"/>
        <w:widowControl w:val="false"/>
        <w:spacing w:lineRule="auto" w:line="480"/>
        <w:ind w:start="480" w:end="0" w:hanging="480"/>
        <w:rPr>
          <w:rFonts w:ascii="Calibri" w:hAnsi="Calibri" w:cs="Calibri"/>
          <w:sz w:val="24"/>
          <w:szCs w:val="24"/>
        </w:rPr>
      </w:pPr>
      <w:r>
        <w:rPr>
          <w:rFonts w:cs="Calibri"/>
          <w:sz w:val="24"/>
          <w:szCs w:val="24"/>
        </w:rPr>
        <w:t>Lima SL, Bednekoff PA (1999) Temporal variation in danger drives antipredator behavior: the predation risk allocation hypothesis. Am Nat 153:649–659. doi: 10.1086/303202</w:t>
      </w:r>
    </w:p>
    <w:p>
      <w:pPr>
        <w:pStyle w:val="Normal"/>
        <w:widowControl w:val="false"/>
        <w:spacing w:lineRule="auto" w:line="480"/>
        <w:ind w:start="480" w:end="0" w:hanging="480"/>
        <w:rPr>
          <w:rFonts w:ascii="Calibri" w:hAnsi="Calibri" w:cs="Calibri"/>
          <w:sz w:val="24"/>
          <w:szCs w:val="24"/>
        </w:rPr>
      </w:pPr>
      <w:r>
        <w:rPr>
          <w:rFonts w:cs="Calibri"/>
          <w:sz w:val="24"/>
          <w:szCs w:val="24"/>
        </w:rPr>
        <w:t>Lorenz S (2007) Carolina mantind (Stagmomantis carolica) captures and feeds on a broad-tailed hummingbird (Selasphorus platycercus). Bull Texas Ornithol Soc 40:1–40</w:t>
      </w:r>
    </w:p>
    <w:p>
      <w:pPr>
        <w:pStyle w:val="Normal"/>
        <w:widowControl w:val="false"/>
        <w:spacing w:lineRule="auto" w:line="480"/>
        <w:ind w:start="480" w:end="0" w:hanging="480"/>
        <w:rPr>
          <w:rFonts w:ascii="Calibri" w:hAnsi="Calibri" w:cs="Calibri"/>
          <w:sz w:val="24"/>
          <w:szCs w:val="24"/>
        </w:rPr>
      </w:pPr>
      <w:r>
        <w:rPr>
          <w:rFonts w:cs="Calibri"/>
          <w:sz w:val="24"/>
          <w:szCs w:val="24"/>
        </w:rPr>
        <w:t>Miller RS, Gass C (1985) Survivorship in HummingbirdsL is predation important? Auk 102:175–178</w:t>
      </w:r>
    </w:p>
    <w:p>
      <w:pPr>
        <w:pStyle w:val="Normal"/>
        <w:widowControl w:val="false"/>
        <w:spacing w:lineRule="auto" w:line="480"/>
        <w:ind w:start="480" w:end="0" w:hanging="480"/>
        <w:rPr>
          <w:rFonts w:ascii="Calibri" w:hAnsi="Calibri" w:cs="Calibri"/>
          <w:sz w:val="24"/>
          <w:szCs w:val="24"/>
        </w:rPr>
      </w:pPr>
      <w:r>
        <w:rPr>
          <w:rFonts w:cs="Calibri"/>
          <w:sz w:val="24"/>
          <w:szCs w:val="24"/>
        </w:rPr>
        <w:t>Moldoff DE, Westneat DF (2017) Foraging sparrows exhibit individual differences but not a syndrome when responding to multiple kinds of novelty. Behav Ecol 28:732–743. doi: 10.1093/beheco/arx014</w:t>
      </w:r>
    </w:p>
    <w:p>
      <w:pPr>
        <w:pStyle w:val="Normal"/>
        <w:widowControl w:val="false"/>
        <w:spacing w:lineRule="auto" w:line="480"/>
        <w:ind w:start="480" w:end="0" w:hanging="480"/>
        <w:rPr>
          <w:rFonts w:ascii="Calibri" w:hAnsi="Calibri" w:cs="Calibri"/>
          <w:sz w:val="24"/>
          <w:szCs w:val="24"/>
        </w:rPr>
      </w:pPr>
      <w:r>
        <w:rPr>
          <w:rFonts w:cs="Calibri"/>
          <w:sz w:val="24"/>
          <w:szCs w:val="24"/>
        </w:rPr>
        <w:t>Morrison MM, Raplph CJ, Verner J, Jehl JRJ (1990) Avian Foraging: theory, methodology and applications</w:t>
      </w:r>
    </w:p>
    <w:p>
      <w:pPr>
        <w:pStyle w:val="Normal"/>
        <w:widowControl w:val="false"/>
        <w:spacing w:lineRule="auto" w:line="480"/>
        <w:ind w:start="480" w:end="0" w:hanging="480"/>
        <w:rPr>
          <w:rFonts w:ascii="Calibri" w:hAnsi="Calibri" w:cs="Calibri"/>
          <w:sz w:val="24"/>
          <w:szCs w:val="24"/>
        </w:rPr>
      </w:pPr>
      <w:r>
        <w:rPr>
          <w:rFonts w:cs="Calibri"/>
          <w:sz w:val="24"/>
          <w:szCs w:val="24"/>
        </w:rPr>
        <w:t>Nakagawa S, Schielzeth H (2010) Repeatability for Gaussian and non-Gaussian data: a practical guide for biologists. Biol Rev 85:935–956. doi: 10.1111/j.1469-185X.2010.00141.x</w:t>
      </w:r>
    </w:p>
    <w:p>
      <w:pPr>
        <w:pStyle w:val="Normal"/>
        <w:widowControl w:val="false"/>
        <w:spacing w:lineRule="auto" w:line="480"/>
        <w:ind w:start="480" w:end="0" w:hanging="480"/>
        <w:rPr>
          <w:rFonts w:ascii="Calibri" w:hAnsi="Calibri" w:cs="Calibri"/>
          <w:sz w:val="24"/>
          <w:szCs w:val="24"/>
        </w:rPr>
      </w:pPr>
      <w:r>
        <w:rPr>
          <w:rFonts w:cs="Calibri"/>
          <w:sz w:val="24"/>
          <w:szCs w:val="24"/>
        </w:rPr>
        <w:t>Nussey DH, Wilson AJ, Brommer JE (2007) The evolutionary ecology of individual phenotypic plasticity in wild populations. J Evol Biol 20:831–844. doi: 10.1111/j.1420-9101.2007.01300.x</w:t>
      </w:r>
    </w:p>
    <w:p>
      <w:pPr>
        <w:pStyle w:val="Normal"/>
        <w:widowControl w:val="false"/>
        <w:spacing w:lineRule="auto" w:line="480"/>
        <w:ind w:start="480" w:end="0" w:hanging="480"/>
        <w:rPr>
          <w:rFonts w:ascii="Calibri" w:hAnsi="Calibri" w:cs="Calibri"/>
          <w:sz w:val="24"/>
          <w:szCs w:val="24"/>
        </w:rPr>
      </w:pPr>
      <w:r>
        <w:rPr>
          <w:rFonts w:cs="Calibri"/>
          <w:sz w:val="24"/>
          <w:szCs w:val="24"/>
        </w:rPr>
        <w:t>Nyffeler M, Maxwell MR, Remsen J V. (2017) Bird predation by praying mantises: a global perspective. Wilson J Ornithol 129:331–344. doi: 10.1676/16-100.1</w:t>
      </w:r>
    </w:p>
    <w:p>
      <w:pPr>
        <w:pStyle w:val="Normal"/>
        <w:widowControl w:val="false"/>
        <w:spacing w:lineRule="auto" w:line="480"/>
        <w:ind w:start="480" w:end="0" w:hanging="480"/>
        <w:rPr>
          <w:rFonts w:ascii="Calibri" w:hAnsi="Calibri" w:cs="Calibri"/>
          <w:sz w:val="24"/>
          <w:szCs w:val="24"/>
        </w:rPr>
      </w:pPr>
      <w:r>
        <w:rPr>
          <w:rFonts w:cs="Calibri"/>
          <w:sz w:val="24"/>
          <w:szCs w:val="24"/>
        </w:rPr>
        <w:t>Owen JL, Cokendolpher JC (2006) Tailless Whipscorpion (Phrynus longipes) feeds on Antillean crested hummingbird (Orthorhyncus cristatus). Wilson J Ornithol 118:422–423. doi: 10.1676/05-062.1</w:t>
      </w:r>
    </w:p>
    <w:p>
      <w:pPr>
        <w:pStyle w:val="Normal"/>
        <w:widowControl w:val="false"/>
        <w:spacing w:lineRule="auto" w:line="480"/>
        <w:ind w:start="480" w:end="0" w:hanging="480"/>
        <w:rPr>
          <w:rFonts w:ascii="Calibri" w:hAnsi="Calibri" w:cs="Calibri"/>
          <w:sz w:val="24"/>
          <w:szCs w:val="24"/>
        </w:rPr>
      </w:pPr>
      <w:r>
        <w:rPr>
          <w:rFonts w:cs="Calibri"/>
          <w:sz w:val="24"/>
          <w:szCs w:val="24"/>
        </w:rPr>
        <w:t>Pastell M (2016) CowLog – cross-platform application for coding behaviours from video. J. open Res. Softw. 25:1–4</w:t>
      </w:r>
    </w:p>
    <w:p>
      <w:pPr>
        <w:pStyle w:val="Normal"/>
        <w:widowControl w:val="false"/>
        <w:spacing w:lineRule="auto" w:line="480"/>
        <w:ind w:start="480" w:end="0" w:hanging="480"/>
        <w:rPr>
          <w:rFonts w:ascii="Calibri" w:hAnsi="Calibri" w:cs="Calibri"/>
          <w:sz w:val="24"/>
          <w:szCs w:val="24"/>
        </w:rPr>
      </w:pPr>
      <w:r>
        <w:rPr>
          <w:rFonts w:cs="Calibri"/>
          <w:sz w:val="24"/>
          <w:szCs w:val="24"/>
        </w:rPr>
        <w:t>Patrick SC, Bearhop S, Grémillet D, et al (2014) Individual differences in searching behaviour and spatial foraging consistency in a central place marine predator. Oikos 123:33–40. doi: 10.1111/j.1600-0706.2013.00406.x</w:t>
      </w:r>
    </w:p>
    <w:p>
      <w:pPr>
        <w:pStyle w:val="Normal"/>
        <w:widowControl w:val="false"/>
        <w:spacing w:lineRule="auto" w:line="480"/>
        <w:ind w:start="480" w:end="0" w:hanging="480"/>
        <w:rPr>
          <w:rFonts w:ascii="Calibri" w:hAnsi="Calibri" w:cs="Calibri"/>
          <w:sz w:val="24"/>
          <w:szCs w:val="24"/>
        </w:rPr>
      </w:pPr>
      <w:r>
        <w:rPr>
          <w:rFonts w:cs="Calibri"/>
          <w:sz w:val="24"/>
          <w:szCs w:val="24"/>
        </w:rPr>
        <w:t>Quinn JL, Cole EF, Bates J, et al (2012) Personality predicts individual responsiveness to the risks of starvation and predation. Proc R Soc B 279:1919–1926. doi: 10.1098/rspb.2011.2227</w:t>
      </w:r>
    </w:p>
    <w:p>
      <w:pPr>
        <w:pStyle w:val="Normal"/>
        <w:widowControl w:val="false"/>
        <w:spacing w:lineRule="auto" w:line="480"/>
        <w:ind w:start="480" w:end="0" w:hanging="480"/>
        <w:rPr>
          <w:rFonts w:ascii="Calibri" w:hAnsi="Calibri" w:cs="Calibri"/>
          <w:sz w:val="24"/>
          <w:szCs w:val="24"/>
        </w:rPr>
      </w:pPr>
      <w:r>
        <w:rPr>
          <w:rFonts w:cs="Calibri"/>
          <w:sz w:val="24"/>
          <w:szCs w:val="24"/>
        </w:rPr>
        <w:t>R Core Team (2017) R: A language and environment for statistical computing. R</w:t>
      </w:r>
    </w:p>
    <w:p>
      <w:pPr>
        <w:pStyle w:val="Normal"/>
        <w:widowControl w:val="false"/>
        <w:spacing w:lineRule="auto" w:line="480"/>
        <w:ind w:start="480" w:end="0" w:hanging="480"/>
        <w:rPr>
          <w:rFonts w:ascii="Calibri" w:hAnsi="Calibri" w:cs="Calibri"/>
          <w:sz w:val="24"/>
          <w:szCs w:val="24"/>
        </w:rPr>
      </w:pPr>
      <w:r>
        <w:rPr>
          <w:rFonts w:cs="Calibri"/>
          <w:sz w:val="24"/>
          <w:szCs w:val="24"/>
        </w:rPr>
        <w:t>Réale D, Reader SM, Sol D, et al (2007) Integrating animal temperament within ecology and evolution. Biol Rev 82:291–318. doi: 10.1111/j.1469-185X.2007.00010.x</w:t>
      </w:r>
    </w:p>
    <w:p>
      <w:pPr>
        <w:pStyle w:val="Normal"/>
        <w:widowControl w:val="false"/>
        <w:spacing w:lineRule="auto" w:line="480"/>
        <w:ind w:start="480" w:end="0" w:hanging="480"/>
        <w:rPr>
          <w:rFonts w:ascii="Calibri" w:hAnsi="Calibri" w:cs="Calibri"/>
          <w:sz w:val="24"/>
          <w:szCs w:val="24"/>
        </w:rPr>
      </w:pPr>
      <w:r>
        <w:rPr>
          <w:rFonts w:cs="Calibri"/>
          <w:sz w:val="24"/>
          <w:szCs w:val="24"/>
        </w:rPr>
        <w:t>Sazima I (2015) Lightning predator: the ferruginous pygmy owl snatches flower-visiting hummingbirds in southwestern Brazil. Rev Bras Ornitol 23:12–14</w:t>
      </w:r>
    </w:p>
    <w:p>
      <w:pPr>
        <w:pStyle w:val="Normal"/>
        <w:widowControl w:val="false"/>
        <w:spacing w:lineRule="auto" w:line="480"/>
        <w:ind w:start="480" w:end="0" w:hanging="480"/>
        <w:rPr>
          <w:rFonts w:ascii="Calibri" w:hAnsi="Calibri" w:cs="Calibri"/>
          <w:sz w:val="24"/>
          <w:szCs w:val="24"/>
        </w:rPr>
      </w:pPr>
      <w:r>
        <w:rPr>
          <w:rFonts w:cs="Calibri"/>
          <w:sz w:val="24"/>
          <w:szCs w:val="24"/>
        </w:rPr>
        <w:t>Smith BR, Blumstein DT (2008) Fitness consequences of personality: a meta-analysis. Behav Ecol. doi: 10.1093/beheco/arm144</w:t>
      </w:r>
    </w:p>
    <w:p>
      <w:pPr>
        <w:pStyle w:val="Normal"/>
        <w:widowControl w:val="false"/>
        <w:spacing w:lineRule="auto" w:line="480"/>
        <w:ind w:start="480" w:end="0" w:hanging="480"/>
        <w:rPr>
          <w:rFonts w:ascii="Calibri" w:hAnsi="Calibri" w:cs="Calibri"/>
          <w:sz w:val="24"/>
          <w:szCs w:val="24"/>
        </w:rPr>
      </w:pPr>
      <w:r>
        <w:rPr>
          <w:rFonts w:cs="Calibri"/>
          <w:sz w:val="24"/>
          <w:szCs w:val="24"/>
        </w:rPr>
        <w:t>Stoffel MA, Nakagawa S, Schielzeth H (2017) rptR: repeatability estimation and variance decomposition by generalized linear mixed-effects models. Methods Ecol Evol 8:1639–1644. doi: 10.1111/2041-210X.12797</w:t>
      </w:r>
    </w:p>
    <w:p>
      <w:pPr>
        <w:pStyle w:val="Normal"/>
        <w:widowControl w:val="false"/>
        <w:spacing w:lineRule="auto" w:line="480"/>
        <w:ind w:start="480" w:end="0" w:hanging="480"/>
        <w:rPr>
          <w:rFonts w:ascii="Calibri" w:hAnsi="Calibri" w:cs="Calibri"/>
          <w:sz w:val="24"/>
          <w:szCs w:val="24"/>
        </w:rPr>
      </w:pPr>
      <w:r>
        <w:rPr>
          <w:rFonts w:cs="Calibri"/>
          <w:sz w:val="24"/>
          <w:szCs w:val="24"/>
        </w:rPr>
        <w:t>Suarez RK (1992) Hummingbird flight: Sustaining the highest mass-specific metabolic rates among vertebrates. Experientia 48:565–570. doi: 10.1007/BF01920240</w:t>
      </w:r>
    </w:p>
    <w:p>
      <w:pPr>
        <w:pStyle w:val="Normal"/>
        <w:widowControl w:val="false"/>
        <w:spacing w:lineRule="auto" w:line="480"/>
        <w:ind w:start="480" w:end="0" w:hanging="480"/>
        <w:rPr>
          <w:rFonts w:ascii="Calibri" w:hAnsi="Calibri" w:cs="Calibri"/>
          <w:sz w:val="24"/>
          <w:szCs w:val="24"/>
        </w:rPr>
      </w:pPr>
      <w:r>
        <w:rPr>
          <w:rFonts w:cs="Calibri"/>
          <w:sz w:val="24"/>
          <w:szCs w:val="24"/>
        </w:rPr>
        <w:t>Toscano BJ, Gownaris NJ, Heerhartz SM (2016) Personality , foraging behavior and specialization: integrating behavioral and food web ecology at the individual level. Oecologia. doi: 10.1007/s00442-016-3648-8</w:t>
      </w:r>
    </w:p>
    <w:p>
      <w:pPr>
        <w:pStyle w:val="Normal"/>
        <w:widowControl w:val="false"/>
        <w:spacing w:lineRule="auto" w:line="480"/>
        <w:ind w:start="480" w:end="0" w:hanging="480"/>
        <w:rPr>
          <w:rFonts w:ascii="Calibri" w:hAnsi="Calibri" w:cs="Calibri"/>
          <w:sz w:val="24"/>
          <w:szCs w:val="24"/>
        </w:rPr>
      </w:pPr>
      <w:r>
        <w:rPr>
          <w:rFonts w:cs="Calibri"/>
          <w:sz w:val="24"/>
          <w:szCs w:val="24"/>
        </w:rPr>
        <w:t>Verdolin JL (2006) Meta-analysis of foraging and predation risk trade-offs in terrestrial systems. Behav Ecol Sociobiol 60:457–464. doi: 10.1007/s00265-006-0172-6</w:t>
      </w:r>
    </w:p>
    <w:p>
      <w:pPr>
        <w:pStyle w:val="Normal"/>
        <w:widowControl w:val="false"/>
        <w:spacing w:lineRule="auto" w:line="480"/>
        <w:ind w:start="480" w:end="0" w:hanging="480"/>
        <w:rPr>
          <w:rFonts w:ascii="Calibri" w:hAnsi="Calibri" w:cs="Calibri"/>
          <w:sz w:val="24"/>
          <w:szCs w:val="24"/>
        </w:rPr>
      </w:pPr>
      <w:r>
        <w:rPr>
          <w:rFonts w:cs="Calibri"/>
          <w:sz w:val="24"/>
          <w:szCs w:val="24"/>
        </w:rPr>
        <w:t>Zenzal TJ, Fish AC, Jones TM, et al (2013) Observations of Predation and Anti-Predator Behavior of Rubythroated Hummingbirds During Migratory Stopover. Southeast Nat 12:N21–N25. doi: 10.1656/058.012.0416</w:t>
      </w:r>
    </w:p>
    <w:p>
      <w:pPr>
        <w:pStyle w:val="Normal"/>
        <w:widowControl w:val="false"/>
        <w:spacing w:lineRule="auto" w:line="480"/>
        <w:ind w:start="480" w:end="0" w:hanging="480"/>
        <w:rPr>
          <w:rFonts w:ascii="Calibri" w:hAnsi="Calibri" w:cs="Calibri"/>
          <w:sz w:val="24"/>
          <w:szCs w:val="24"/>
        </w:rPr>
      </w:pPr>
      <w:r>
        <w:rPr>
          <w:rFonts w:cs="Calibri"/>
          <w:sz w:val="24"/>
          <w:szCs w:val="24"/>
        </w:rPr>
        <w:t>Zuur AF, Leno EN, Walker NJ, et al (2009) Mixed Effects Models and Extensions in Ecology with R</w:t>
      </w:r>
    </w:p>
    <w:p>
      <w:pPr>
        <w:pStyle w:val="Normal"/>
        <w:widowControl w:val="false"/>
        <w:spacing w:lineRule="auto" w:line="480"/>
        <w:ind w:start="480" w:end="0" w:hanging="480"/>
        <w:jc w:val="both"/>
        <w:rPr>
          <w:rFonts w:cs="Calibri"/>
          <w:b/>
          <w:b/>
          <w:sz w:val="24"/>
          <w:szCs w:val="24"/>
          <w:lang w:val="en-GB"/>
        </w:rPr>
      </w:pPr>
      <w:r>
        <w:rPr>
          <w:rFonts w:cs="Calibri"/>
          <w:b/>
          <w:sz w:val="24"/>
          <w:szCs w:val="24"/>
          <w:lang w:val="en-GB"/>
        </w:rPr>
      </w:r>
      <w:r>
        <w:br w:type="page"/>
      </w:r>
    </w:p>
    <w:p>
      <w:pPr>
        <w:pStyle w:val="Normal"/>
        <w:spacing w:lineRule="auto" w:line="480"/>
        <w:jc w:val="both"/>
        <w:rPr/>
      </w:pPr>
      <w:r>
        <w:rPr>
          <w:rFonts w:cs="Calibri"/>
          <w:b/>
          <w:sz w:val="24"/>
          <w:szCs w:val="24"/>
          <w:lang w:val="en-GB"/>
        </w:rPr>
        <w:t>Figure 1.</w:t>
      </w:r>
      <w:r>
        <w:rPr>
          <w:rFonts w:cs="Calibri"/>
          <w:sz w:val="24"/>
          <w:szCs w:val="24"/>
          <w:lang w:val="en-GB"/>
        </w:rPr>
        <w:t xml:space="preserve"> Components of the foraging visit.</w:t>
      </w:r>
    </w:p>
    <w:p>
      <w:pPr>
        <w:pStyle w:val="Normal"/>
        <w:rPr/>
      </w:pPr>
      <w:r>
        <w:rPr/>
        <w:drawing>
          <wp:inline distT="0" distB="6350" distL="0" distR="0">
            <wp:extent cx="5721350" cy="2946400"/>
            <wp:effectExtent l="0" t="0" r="0" b="0"/>
            <wp:docPr id="1" name="Obraz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title=""/>
                    <pic:cNvPicPr>
                      <a:picLocks noChangeAspect="1" noChangeArrowheads="1"/>
                    </pic:cNvPicPr>
                  </pic:nvPicPr>
                  <pic:blipFill>
                    <a:blip r:embed="rId2"/>
                    <a:stretch>
                      <a:fillRect/>
                    </a:stretch>
                  </pic:blipFill>
                  <pic:spPr bwMode="auto">
                    <a:xfrm>
                      <a:off x="0" y="0"/>
                      <a:ext cx="5721350" cy="2946400"/>
                    </a:xfrm>
                    <a:prstGeom prst="rect">
                      <a:avLst/>
                    </a:prstGeom>
                  </pic:spPr>
                </pic:pic>
              </a:graphicData>
            </a:graphic>
          </wp:inline>
        </w:drawing>
      </w:r>
    </w:p>
    <w:p>
      <w:pPr>
        <w:pStyle w:val="Normal"/>
        <w:rPr>
          <w:rFonts w:cs="Calibri"/>
          <w:b/>
          <w:b/>
          <w:sz w:val="24"/>
          <w:szCs w:val="24"/>
          <w:lang w:val="en-GB"/>
        </w:rPr>
      </w:pPr>
      <w:r>
        <w:rPr>
          <w:rFonts w:cs="Calibri"/>
          <w:b/>
          <w:sz w:val="24"/>
          <w:szCs w:val="24"/>
          <w:lang w:val="en-GB"/>
        </w:rPr>
      </w:r>
      <w:r>
        <w:br w:type="page"/>
      </w:r>
    </w:p>
    <w:p>
      <w:pPr>
        <w:pStyle w:val="Normal"/>
        <w:spacing w:lineRule="auto" w:line="480"/>
        <w:jc w:val="both"/>
        <w:rPr/>
      </w:pPr>
      <w:r>
        <w:rPr>
          <w:rFonts w:cs="Calibri"/>
          <w:b/>
          <w:sz w:val="24"/>
          <w:szCs w:val="24"/>
          <w:lang w:val="en-GB"/>
        </w:rPr>
        <w:t xml:space="preserve">Figure 2. </w:t>
      </w:r>
      <w:r>
        <w:rPr>
          <w:rFonts w:cs="Calibri"/>
          <w:sz w:val="24"/>
          <w:szCs w:val="24"/>
          <w:lang w:val="en-GB"/>
        </w:rPr>
        <w:t>Average foraging efficiency of each focal individual in the context of low (control) and high (experimental) levels of perceived risk of predation.</w:t>
      </w:r>
    </w:p>
    <w:p>
      <w:pPr>
        <w:pStyle w:val="Normal"/>
        <w:rPr/>
      </w:pPr>
      <w:r>
        <w:rPr/>
        <w:drawing>
          <wp:inline distT="0" distB="4445" distL="0" distR="0">
            <wp:extent cx="5851525" cy="6377305"/>
            <wp:effectExtent l="0" t="0" r="0" b="0"/>
            <wp:docPr id="2" name="Obraz 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2" descr="" title=""/>
                    <pic:cNvPicPr>
                      <a:picLocks noChangeAspect="1" noChangeArrowheads="1"/>
                    </pic:cNvPicPr>
                  </pic:nvPicPr>
                  <pic:blipFill>
                    <a:blip r:embed="rId3"/>
                    <a:stretch>
                      <a:fillRect/>
                    </a:stretch>
                  </pic:blipFill>
                  <pic:spPr bwMode="auto">
                    <a:xfrm>
                      <a:off x="0" y="0"/>
                      <a:ext cx="5851525" cy="6377305"/>
                    </a:xfrm>
                    <a:prstGeom prst="rect">
                      <a:avLst/>
                    </a:prstGeom>
                  </pic:spPr>
                </pic:pic>
              </a:graphicData>
            </a:graphic>
          </wp:inline>
        </w:drawing>
      </w:r>
      <w:r>
        <w:br w:type="page"/>
      </w:r>
    </w:p>
    <w:p>
      <w:pPr>
        <w:pStyle w:val="Normal"/>
        <w:spacing w:lineRule="auto" w:line="480"/>
        <w:jc w:val="both"/>
        <w:rPr/>
      </w:pPr>
      <w:r>
        <w:rPr>
          <w:rFonts w:cs="Calibri"/>
          <w:b/>
          <w:sz w:val="24"/>
          <w:szCs w:val="24"/>
          <w:lang w:val="en-GB"/>
        </w:rPr>
        <w:t xml:space="preserve">Figure 3. </w:t>
      </w:r>
      <w:r>
        <w:rPr>
          <w:rFonts w:cs="Calibri"/>
          <w:sz w:val="24"/>
          <w:szCs w:val="24"/>
          <w:lang w:val="en-GB"/>
        </w:rPr>
        <w:t>Foraging efficiency of long billed hermits in regard to their behavioural performance in the context of low (control - Ctr) and high (experimental - Exp) levels of perceived risk of predation.</w:t>
      </w:r>
    </w:p>
    <w:p>
      <w:pPr>
        <w:pStyle w:val="Normal"/>
        <w:spacing w:lineRule="auto" w:line="480"/>
        <w:jc w:val="both"/>
        <w:rPr>
          <w:rFonts w:cs="Calibri"/>
          <w:b/>
          <w:b/>
          <w:sz w:val="24"/>
          <w:szCs w:val="24"/>
          <w:lang w:val="en-GB"/>
        </w:rPr>
      </w:pPr>
      <w:r>
        <w:rPr>
          <w:rFonts w:cs="Calibri"/>
          <w:b/>
          <w:sz w:val="24"/>
          <w:szCs w:val="24"/>
          <w:lang w:val="en-GB"/>
        </w:rPr>
      </w:r>
    </w:p>
    <w:p>
      <w:pPr>
        <w:pStyle w:val="Normal"/>
        <w:spacing w:lineRule="auto" w:line="480" w:before="0" w:after="160"/>
        <w:jc w:val="both"/>
        <w:rPr/>
      </w:pPr>
      <w:r>
        <w:rPr/>
        <w:drawing>
          <wp:inline distT="0" distB="0" distL="0" distR="0">
            <wp:extent cx="5851525" cy="6305550"/>
            <wp:effectExtent l="0" t="0" r="0" b="0"/>
            <wp:docPr id="3" name="Obraz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8" descr="" title=""/>
                    <pic:cNvPicPr>
                      <a:picLocks noChangeAspect="1" noChangeArrowheads="1"/>
                    </pic:cNvPicPr>
                  </pic:nvPicPr>
                  <pic:blipFill>
                    <a:blip r:embed="rId4"/>
                    <a:stretch>
                      <a:fillRect/>
                    </a:stretch>
                  </pic:blipFill>
                  <pic:spPr bwMode="auto">
                    <a:xfrm>
                      <a:off x="0" y="0"/>
                      <a:ext cx="5851525" cy="6305550"/>
                    </a:xfrm>
                    <a:prstGeom prst="rect">
                      <a:avLst/>
                    </a:prstGeom>
                  </pic:spPr>
                </pic:pic>
              </a:graphicData>
            </a:graphic>
          </wp:inline>
        </w:drawing>
      </w:r>
    </w:p>
    <w:sectPr>
      <w:footerReference w:type="default" r:id="rId5"/>
      <w:type w:val="nextPage"/>
      <w:pgSz w:w="11906" w:h="16838"/>
      <w:pgMar w:left="1417" w:right="1274" w:header="0" w:top="1417" w:footer="708" w:bottom="1417" w:gutter="0"/>
      <w:lnNumType w:countBy="1" w:restart="continuous" w:distance="65535"/>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celo Araya" w:date="2020-02-18T11:58:33Z" w:initials="MA">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I think we can mention that personality/plasticity is and important source of behavioral variatibility first and later citing the evidence that suggests it can also influence traits that have been usually thought as fixed behavioral strategies as foraging</w:t>
      </w:r>
    </w:p>
  </w:comment>
  <w:comment w:id="1" w:author="Marcelo Araya" w:date="2020-02-18T18:33:33Z" w:initials="MA">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Sorry, I really don’t like “personality”</w:t>
      </w:r>
    </w:p>
  </w:comment>
  <w:comment w:id="2" w:author="Marcelo Araya" w:date="2020-02-18T12:05:52Z" w:initials="MA">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Would be great to add more citations here</w:t>
      </w:r>
    </w:p>
  </w:comment>
  <w:comment w:id="3" w:author="Marcelo Araya" w:date="2020-02-18T18:37:07Z" w:initials="MA">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Not sure what this means</w:t>
      </w:r>
    </w:p>
  </w:comment>
  <w:comment w:id="4" w:author="Marcelo Araya" w:date="2020-02-18T19:13:34Z" w:initials="MA">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Araya-Salas M, P González-Gómez, K Wojczulanis-Jakubas,  V López III*  &amp; T Wright. 2018. Spatial memory is as important as weapon and body size for territorial ownership in a lekking hummingbird. Scientific Reports. 13, e0189969. suppl.mat, suppl.video, press coverage:  Cornell Chronicles, Phys.org, LongRoom News, AAAS EurekAlert!, Adirondack Almanack, La Nación</w:t>
      </w:r>
    </w:p>
  </w:comment>
  <w:comment w:id="5" w:author="Marcelo Araya" w:date="2020-02-18T19:30:59Z" w:initials="MA">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Stiles, F. G. (1978). Possible specialization for hummingbird-hunting in the Tiny Hawk. The Auk, 95(3), 550-553.</w:t>
      </w:r>
    </w:p>
    <w:p>
      <w:r>
        <w:rPr>
          <w:rFonts w:ascii="Calibri" w:hAnsi="Calibri" w:eastAsia="Calibri" w:cs="Calibri"/>
          <w:sz w:val="24"/>
          <w:szCs w:val="24"/>
          <w:lang w:val="en-GB" w:eastAsia="en-US" w:bidi="en-US"/>
        </w:rPr>
      </w:r>
    </w:p>
  </w:comment>
  <w:comment w:id="6" w:author="Marcelo Araya" w:date="2020-02-18T19:35:32Z" w:initials="MA">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I think this is are predictions</w:t>
      </w:r>
    </w:p>
  </w:comment>
  <w:comment w:id="7" w:author="Marcelo Araya" w:date="2020-02-18T19:45:49Z" w:initials="MA">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Maybe we should focus more on the expectation that the fitness gain of different foraging strategies would be modulated by risk level, which would explain why different strategies are maintain . In general that’s our coolest result so we should focus on that as much as possible</w:t>
      </w:r>
    </w:p>
  </w:comment>
  <w:comment w:id="8" w:author="Marcelo Araya" w:date="2020-02-11T11:23:12Z" w:initials="MA">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GB" w:eastAsia="en-US" w:bidi="ar-SA"/>
        </w:rPr>
        <w:t>Cool!</w:t>
      </w:r>
    </w:p>
  </w:comment>
  <w:comment w:id="9" w:author="Marcelo Araya" w:date="2020-02-11T11:23:19Z" w:initials="MA">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GB" w:eastAsia="en-US" w:bidi="ar-SA"/>
        </w:rPr>
        <w:t>Sweet!!</w:t>
      </w:r>
    </w:p>
  </w:comment>
  <w:comment w:id="10" w:author="Marcelo Araya" w:date="2020-02-11T11:21:25Z" w:initials="MA">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GB" w:eastAsia="en-US" w:bidi="ar-SA"/>
        </w:rPr>
        <w:t>Or exploratory?</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ourier New">
    <w:charset w:val="01" w:characterSet="utf-8"/>
    <w:family w:val="roman"/>
    <w:pitch w:val="variable"/>
  </w:font>
  <w:font w:name="Tahoma">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Calibri">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end"/>
      <w:rPr/>
    </w:pPr>
    <w:r>
      <w:rPr/>
      <w:fldChar w:fldCharType="begin"/>
    </w:r>
    <w:r>
      <w:rPr/>
      <w:instrText> PAGE </w:instrText>
    </w:r>
    <w:r>
      <w:rPr/>
      <w:fldChar w:fldCharType="separate"/>
    </w:r>
    <w:r>
      <w:rPr/>
      <w:t>16</w:t>
    </w:r>
    <w:r>
      <w:rPr/>
      <w:fldChar w:fldCharType="end"/>
    </w:r>
  </w:p>
  <w:p>
    <w:pPr>
      <w:pStyle w:val="Footer"/>
      <w:rPr/>
    </w:pPr>
    <w:r>
      <w:rPr/>
    </w:r>
  </w:p>
</w:ftr>
</file>

<file path=word/settings.xml><?xml version="1.0" encoding="utf-8"?>
<w:settings xmlns:w="http://schemas.openxmlformats.org/wordprocessingml/2006/main">
  <w:zoom w:percent="100"/>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pl-PL"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start"/>
    </w:pPr>
    <w:rPr>
      <w:rFonts w:ascii="Calibri" w:hAnsi="Calibri" w:eastAsia="Calibri" w:cs="DejaVu Sans"/>
      <w:color w:val="auto"/>
      <w:kern w:val="0"/>
      <w:sz w:val="22"/>
      <w:szCs w:val="22"/>
      <w:lang w:val="pl-PL" w:eastAsia="en-US" w:bidi="ar-SA"/>
    </w:rPr>
  </w:style>
  <w:style w:type="character" w:styleId="DefaultParagraphFont">
    <w:name w:val="Default Paragraph Font"/>
    <w:qFormat/>
    <w:rPr/>
  </w:style>
  <w:style w:type="character" w:styleId="Emphasis">
    <w:name w:val="Emphasis"/>
    <w:basedOn w:val="DefaultParagraphFont"/>
    <w:qFormat/>
    <w:rPr>
      <w:i/>
      <w:iCs/>
    </w:rPr>
  </w:style>
  <w:style w:type="character" w:styleId="HTMLwstpniesformatowanyZnak">
    <w:name w:val="HTML - wstępnie sformatowany Znak"/>
    <w:basedOn w:val="DefaultParagraphFont"/>
    <w:qFormat/>
    <w:rPr>
      <w:rFonts w:ascii="Courier New" w:hAnsi="Courier New" w:eastAsia="Times New Roman" w:cs="Courier New"/>
      <w:sz w:val="20"/>
      <w:szCs w:val="20"/>
      <w:lang w:eastAsia="pl-PL"/>
    </w:rPr>
  </w:style>
  <w:style w:type="character" w:styleId="Gnkrckgcgsb">
    <w:name w:val="gnkrckgcgsb"/>
    <w:basedOn w:val="DefaultParagraphFont"/>
    <w:qFormat/>
    <w:rPr/>
  </w:style>
  <w:style w:type="character" w:styleId="Strong">
    <w:name w:val="Strong"/>
    <w:basedOn w:val="DefaultParagraphFont"/>
    <w:qFormat/>
    <w:rPr>
      <w:b/>
      <w:bCs/>
    </w:rPr>
  </w:style>
  <w:style w:type="character" w:styleId="Gnkrckgcmsb">
    <w:name w:val="gnkrckgcmsb"/>
    <w:basedOn w:val="DefaultParagraphFont"/>
    <w:qFormat/>
    <w:rPr/>
  </w:style>
  <w:style w:type="character" w:styleId="Gnkrckgcmrb">
    <w:name w:val="gnkrckgcmrb"/>
    <w:basedOn w:val="DefaultParagraphFont"/>
    <w:qFormat/>
    <w:rPr/>
  </w:style>
  <w:style w:type="character" w:styleId="TekstdymkaZnak">
    <w:name w:val="Tekst dymka Znak"/>
    <w:basedOn w:val="DefaultParagraphFon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TekstkomentarzaZnak">
    <w:name w:val="Tekst komentarza Znak"/>
    <w:basedOn w:val="DefaultParagraphFont"/>
    <w:qFormat/>
    <w:rPr>
      <w:sz w:val="20"/>
      <w:szCs w:val="20"/>
    </w:rPr>
  </w:style>
  <w:style w:type="character" w:styleId="TematkomentarzaZnak">
    <w:name w:val="Temat komentarza Znak"/>
    <w:basedOn w:val="TekstkomentarzaZnak"/>
    <w:qFormat/>
    <w:rPr>
      <w:b/>
      <w:bCs/>
      <w:sz w:val="20"/>
      <w:szCs w:val="20"/>
    </w:rPr>
  </w:style>
  <w:style w:type="character" w:styleId="NagwekZnak">
    <w:name w:val="Nagłówek Znak"/>
    <w:basedOn w:val="DefaultParagraphFont"/>
    <w:qFormat/>
    <w:rPr/>
  </w:style>
  <w:style w:type="character" w:styleId="StopkaZnak">
    <w:name w:val="Stopka Znak"/>
    <w:basedOn w:val="DefaultParagraphFont"/>
    <w:qFormat/>
    <w:rPr/>
  </w:style>
  <w:style w:type="character" w:styleId="Linenumber">
    <w:name w:val="line number"/>
    <w:basedOn w:val="DefaultParagraphFont"/>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pl-PL"/>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l-PL"/>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Header">
    <w:name w:val="Header"/>
    <w:basedOn w:val="Normal"/>
    <w:pPr>
      <w:tabs>
        <w:tab w:val="clear" w:pos="720"/>
        <w:tab w:val="center" w:pos="4536" w:leader="none"/>
        <w:tab w:val="right" w:pos="9072" w:leader="none"/>
      </w:tabs>
      <w:spacing w:lineRule="auto" w:line="240" w:before="0" w:after="0"/>
    </w:pPr>
    <w:rPr/>
  </w:style>
  <w:style w:type="paragraph" w:styleId="Footer">
    <w:name w:val="Footer"/>
    <w:basedOn w:val="Normal"/>
    <w:pPr>
      <w:tabs>
        <w:tab w:val="clear" w:pos="720"/>
        <w:tab w:val="center" w:pos="4536" w:leader="none"/>
        <w:tab w:val="right" w:pos="9072"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3011</TotalTime>
  <Application>LibreOffice/6.2.2.2$Linux_X86_64 LibreOffice_project/2b840030fec2aae0fd2658d8d4f9548af4e3518d</Application>
  <Pages>16</Pages>
  <Words>3140</Words>
  <Characters>17423</Characters>
  <CharactersWithSpaces>20415</CharactersWithSpaces>
  <Paragraphs>76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2019-11-09T10:12:00Z</dcterms:created>
  <dc:creator>Kasia Wojczulanis</dc:creator>
  <dc:description/>
  <dc:language>en-US</dc:language>
  <cp:lastModifiedBy>Marcelo Araya</cp:lastModifiedBy>
  <dcterms:modified xsi:type="dcterms:W3CDTF">2020-02-18T19:47:33Z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http://www.zotero.org/styles/polar-biology</vt:lpwstr>
  </property>
  <property fmtid="{D5CDD505-2E9C-101B-9397-08002B2CF9AE}" pid="8" name="Mendeley Document_1">
    <vt:lpwstr>True</vt:lpwstr>
  </property>
  <property fmtid="{D5CDD505-2E9C-101B-9397-08002B2CF9AE}" pid="9" name="Mendeley Recent Style Id 0_1">
    <vt:lpwstr>http://www.zotero.org/styles/apa</vt:lpwstr>
  </property>
  <property fmtid="{D5CDD505-2E9C-101B-9397-08002B2CF9AE}" pid="10" name="Mendeley Recent Style Id 1_1">
    <vt:lpwstr>http://www.zotero.org/styles/behavioral-ecology-and-sociobiology</vt:lpwstr>
  </property>
  <property fmtid="{D5CDD505-2E9C-101B-9397-08002B2CF9AE}" pid="11" name="Mendeley Recent Style Id 2_1">
    <vt:lpwstr>http://www.zotero.org/styles/chicago-author-date</vt:lpwstr>
  </property>
  <property fmtid="{D5CDD505-2E9C-101B-9397-08002B2CF9AE}" pid="12" name="Mendeley Recent Style Id 3_1">
    <vt:lpwstr>http://www.zotero.org/styles/elsevier-vancouver-author-date</vt:lpwstr>
  </property>
  <property fmtid="{D5CDD505-2E9C-101B-9397-08002B2CF9AE}" pid="13" name="Mendeley Recent Style Id 4_1">
    <vt:lpwstr>http://www.zotero.org/styles/ieee</vt:lpwstr>
  </property>
  <property fmtid="{D5CDD505-2E9C-101B-9397-08002B2CF9AE}" pid="14" name="Mendeley Recent Style Id 5_1">
    <vt:lpwstr>http://www.zotero.org/styles/modern-humanities-research-association</vt:lpwstr>
  </property>
  <property fmtid="{D5CDD505-2E9C-101B-9397-08002B2CF9AE}" pid="15" name="Mendeley Recent Style Id 6_1">
    <vt:lpwstr>http://www.zotero.org/styles/modern-language-association</vt:lpwstr>
  </property>
  <property fmtid="{D5CDD505-2E9C-101B-9397-08002B2CF9AE}" pid="16" name="Mendeley Recent Style Id 7_1">
    <vt:lpwstr>http://www.zotero.org/styles/polar-biology</vt:lpwstr>
  </property>
  <property fmtid="{D5CDD505-2E9C-101B-9397-08002B2CF9AE}" pid="17" name="Mendeley Recent Style Id 8_1">
    <vt:lpwstr>http://www.zotero.org/styles/polar-science</vt:lpwstr>
  </property>
  <property fmtid="{D5CDD505-2E9C-101B-9397-08002B2CF9AE}" pid="18" name="Mendeley Recent Style Id 9_1">
    <vt:lpwstr>http://www.zotero.org/styles/taylor-and-francis-harvard-v</vt:lpwstr>
  </property>
  <property fmtid="{D5CDD505-2E9C-101B-9397-08002B2CF9AE}" pid="19" name="Mendeley Recent Style Name 0_1">
    <vt:lpwstr>American Psychological Association 6th edition</vt:lpwstr>
  </property>
  <property fmtid="{D5CDD505-2E9C-101B-9397-08002B2CF9AE}" pid="20" name="Mendeley Recent Style Name 1_1">
    <vt:lpwstr>Behavioral Ecology and Sociobiology</vt:lpwstr>
  </property>
  <property fmtid="{D5CDD505-2E9C-101B-9397-08002B2CF9AE}" pid="21" name="Mendeley Recent Style Name 2_1">
    <vt:lpwstr>Chicago Manual of Style 17th edition (author-date)</vt:lpwstr>
  </property>
  <property fmtid="{D5CDD505-2E9C-101B-9397-08002B2CF9AE}" pid="22" name="Mendeley Recent Style Name 3_1">
    <vt:lpwstr>Elsevier - Vancouver (author-date)</vt:lpwstr>
  </property>
  <property fmtid="{D5CDD505-2E9C-101B-9397-08002B2CF9AE}" pid="23" name="Mendeley Recent Style Name 4_1">
    <vt:lpwstr>IEEE</vt:lpwstr>
  </property>
  <property fmtid="{D5CDD505-2E9C-101B-9397-08002B2CF9AE}" pid="24" name="Mendeley Recent Style Name 5_1">
    <vt:lpwstr>Modern Humanities Research Association 3rd edition (note with bibliography)</vt:lpwstr>
  </property>
  <property fmtid="{D5CDD505-2E9C-101B-9397-08002B2CF9AE}" pid="25" name="Mendeley Recent Style Name 6_1">
    <vt:lpwstr>Modern Language Association 8th edition</vt:lpwstr>
  </property>
  <property fmtid="{D5CDD505-2E9C-101B-9397-08002B2CF9AE}" pid="26" name="Mendeley Recent Style Name 7_1">
    <vt:lpwstr>Polar Biology</vt:lpwstr>
  </property>
  <property fmtid="{D5CDD505-2E9C-101B-9397-08002B2CF9AE}" pid="27" name="Mendeley Recent Style Name 8_1">
    <vt:lpwstr>Polar Science</vt:lpwstr>
  </property>
  <property fmtid="{D5CDD505-2E9C-101B-9397-08002B2CF9AE}" pid="28" name="Mendeley Recent Style Name 9_1">
    <vt:lpwstr>Taylor &amp; Francis - Harvard V</vt:lpwstr>
  </property>
  <property fmtid="{D5CDD505-2E9C-101B-9397-08002B2CF9AE}" pid="29" name="Mendeley Unique User Id_1">
    <vt:lpwstr>318543f5-356a-3da6-a836-263648243536</vt:lpwstr>
  </property>
  <property fmtid="{D5CDD505-2E9C-101B-9397-08002B2CF9AE}" pid="30" name="ScaleCrop">
    <vt:bool>0</vt:bool>
  </property>
  <property fmtid="{D5CDD505-2E9C-101B-9397-08002B2CF9AE}" pid="31" name="ShareDoc">
    <vt:bool>0</vt:bool>
  </property>
</Properties>
</file>